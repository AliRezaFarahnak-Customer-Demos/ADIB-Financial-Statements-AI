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598FA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</w:p>
    <w:p w14:paraId="05FA946D" w14:textId="594D29C3" w:rsidR="007551F9" w:rsidRPr="00585199" w:rsidRDefault="00B44E56" w:rsidP="00B44E56">
      <w:pPr>
        <w:pStyle w:val="NoSpacing"/>
        <w:rPr>
          <w:rFonts w:ascii="Times New Roman" w:hAnsi="Times New Roman" w:cs="Times New Roman"/>
          <w:b/>
          <w:u w:val="single"/>
        </w:rPr>
      </w:pPr>
      <w:r w:rsidRPr="00B44E56">
        <w:rPr>
          <w:rFonts w:ascii="Times New Roman" w:hAnsi="Times New Roman" w:cs="Times New Roman"/>
          <w:b/>
        </w:rPr>
        <w:tab/>
      </w:r>
      <w:r w:rsidRPr="00B44E56">
        <w:rPr>
          <w:rFonts w:ascii="Times New Roman" w:hAnsi="Times New Roman" w:cs="Times New Roman"/>
          <w:b/>
        </w:rPr>
        <w:tab/>
      </w:r>
      <w:r w:rsidRPr="00B44E56">
        <w:rPr>
          <w:rFonts w:ascii="Times New Roman" w:hAnsi="Times New Roman" w:cs="Times New Roman"/>
          <w:b/>
        </w:rPr>
        <w:tab/>
      </w:r>
      <w:r w:rsidR="007551F9">
        <w:rPr>
          <w:rFonts w:ascii="Times New Roman" w:hAnsi="Times New Roman" w:cs="Times New Roman"/>
          <w:b/>
          <w:u w:val="single"/>
        </w:rPr>
        <w:t xml:space="preserve">BFG Bridge </w:t>
      </w:r>
      <w:r w:rsidR="007551F9" w:rsidRPr="00585199">
        <w:rPr>
          <w:rFonts w:ascii="Times New Roman" w:hAnsi="Times New Roman" w:cs="Times New Roman"/>
          <w:b/>
          <w:u w:val="single"/>
        </w:rPr>
        <w:t>fabrication dismantling &amp; erection</w:t>
      </w:r>
    </w:p>
    <w:p w14:paraId="791CD8C2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14:paraId="62B48F66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 w:rsidRPr="00585199">
        <w:rPr>
          <w:rFonts w:ascii="Times New Roman" w:hAnsi="Times New Roman" w:cs="Times New Roman"/>
        </w:rPr>
        <w:t>Objective</w:t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  <w:t xml:space="preserve">Safe work procedure for fabrication dismantling &amp; erection </w:t>
      </w:r>
    </w:p>
    <w:p w14:paraId="43EE1EE3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" w:hAnsi="Times New Roman" w:cs="Times New Roman"/>
        </w:rPr>
        <w:t xml:space="preserve"> </w:t>
      </w:r>
      <w:r w:rsidRPr="00585199">
        <w:rPr>
          <w:rFonts w:ascii="Times New Roman" w:hAnsi="Times New Roman" w:cs="Times New Roman"/>
        </w:rPr>
        <w:t>Scope</w:t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  <w:t xml:space="preserve">power plant Accessories </w:t>
      </w:r>
    </w:p>
    <w:p w14:paraId="2123B459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Responsibility</w:t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  <w:t xml:space="preserve">Engineer </w:t>
      </w:r>
      <w:proofErr w:type="gramStart"/>
      <w:r w:rsidRPr="00585199">
        <w:rPr>
          <w:rFonts w:ascii="Times New Roman" w:hAnsi="Times New Roman" w:cs="Times New Roman"/>
        </w:rPr>
        <w:t>In</w:t>
      </w:r>
      <w:proofErr w:type="gramEnd"/>
      <w:r w:rsidRPr="00585199">
        <w:rPr>
          <w:rFonts w:ascii="Times New Roman" w:hAnsi="Times New Roman" w:cs="Times New Roman"/>
        </w:rPr>
        <w:t xml:space="preserve"> Charge &amp; workmen at job </w:t>
      </w:r>
    </w:p>
    <w:p w14:paraId="71CA718D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  </w:t>
      </w:r>
    </w:p>
    <w:p w14:paraId="7E732967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PPE –s to be used </w:t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  <w:t xml:space="preserve">Helmet, Safety shoes, Dust masks, Hand gloves safety belt and goggles </w:t>
      </w:r>
    </w:p>
    <w:p w14:paraId="230845F0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</w:p>
    <w:p w14:paraId="0F6FC2DC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</w:p>
    <w:p w14:paraId="4D932E04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Work No 1</w:t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  <w:t xml:space="preserve"> Fabrication of Structures </w:t>
      </w:r>
    </w:p>
    <w:p w14:paraId="22591CDB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Work no 2</w:t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  <w:t xml:space="preserve"> Erection </w:t>
      </w:r>
    </w:p>
    <w:p w14:paraId="4FB4C963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Work No 3</w:t>
      </w:r>
      <w:r w:rsidRPr="00585199">
        <w:rPr>
          <w:rFonts w:ascii="Times New Roman" w:hAnsi="Times New Roman" w:cs="Times New Roman"/>
        </w:rPr>
        <w:tab/>
      </w:r>
      <w:proofErr w:type="gramStart"/>
      <w:r w:rsidRPr="00585199">
        <w:rPr>
          <w:rFonts w:ascii="Times New Roman" w:hAnsi="Times New Roman" w:cs="Times New Roman"/>
        </w:rPr>
        <w:tab/>
        <w:t xml:space="preserve">  </w:t>
      </w:r>
      <w:r w:rsidRPr="00585199">
        <w:rPr>
          <w:rFonts w:ascii="Times New Roman" w:hAnsi="Times New Roman" w:cs="Times New Roman"/>
        </w:rPr>
        <w:tab/>
      </w:r>
      <w:proofErr w:type="gramEnd"/>
      <w:r w:rsidRPr="00585199">
        <w:rPr>
          <w:rFonts w:ascii="Times New Roman" w:hAnsi="Times New Roman" w:cs="Times New Roman"/>
        </w:rPr>
        <w:t xml:space="preserve">Dismantling of the structures   </w:t>
      </w:r>
    </w:p>
    <w:p w14:paraId="659EADE9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</w:p>
    <w:p w14:paraId="1382A069" w14:textId="77777777" w:rsidR="007551F9" w:rsidRDefault="007551F9" w:rsidP="007551F9">
      <w:pPr>
        <w:pStyle w:val="NoSpacing"/>
        <w:jc w:val="both"/>
        <w:rPr>
          <w:rFonts w:ascii="Times New Roman" w:hAnsi="Times New Roman" w:cs="Times New Roman"/>
          <w:u w:val="single"/>
        </w:rPr>
      </w:pPr>
      <w:r w:rsidRPr="00585199">
        <w:rPr>
          <w:rFonts w:ascii="Times New Roman" w:hAnsi="Times New Roman" w:cs="Times New Roman"/>
          <w:u w:val="single"/>
        </w:rPr>
        <w:t xml:space="preserve">Aspect – Impact </w:t>
      </w:r>
    </w:p>
    <w:p w14:paraId="15508AAE" w14:textId="77777777" w:rsidR="007551F9" w:rsidRPr="00894DA9" w:rsidRDefault="007551F9" w:rsidP="007551F9">
      <w:pPr>
        <w:pStyle w:val="NoSpacing"/>
        <w:jc w:val="both"/>
        <w:rPr>
          <w:rFonts w:ascii="Times New Roman" w:hAnsi="Times New Roman" w:cs="Times New Roman"/>
        </w:rPr>
      </w:pPr>
    </w:p>
    <w:p w14:paraId="4DE4E0F8" w14:textId="77777777" w:rsidR="007551F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894DA9">
        <w:rPr>
          <w:rFonts w:ascii="Times New Roman" w:hAnsi="Times New Roman" w:cs="Times New Roman"/>
        </w:rPr>
        <w:t>Fume</w:t>
      </w:r>
      <w:r>
        <w:rPr>
          <w:rFonts w:ascii="Times New Roman" w:hAnsi="Times New Roman" w:cs="Times New Roman"/>
        </w:rPr>
        <w:t xml:space="preserve">s/dust </w:t>
      </w:r>
      <w:r w:rsidRPr="00894DA9">
        <w:rPr>
          <w:rFonts w:ascii="Times New Roman" w:hAnsi="Times New Roman" w:cs="Times New Roman"/>
        </w:rPr>
        <w:t>generation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894DA9">
        <w:rPr>
          <w:rFonts w:ascii="Times New Roman" w:hAnsi="Times New Roman" w:cs="Times New Roman"/>
        </w:rPr>
        <w:t>Air pollution</w:t>
      </w:r>
    </w:p>
    <w:p w14:paraId="609766EE" w14:textId="77777777" w:rsidR="007551F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894DA9">
        <w:rPr>
          <w:rFonts w:ascii="Times New Roman" w:hAnsi="Times New Roman" w:cs="Times New Roman"/>
        </w:rPr>
        <w:t>as leakage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894DA9">
        <w:rPr>
          <w:rFonts w:ascii="Times New Roman" w:hAnsi="Times New Roman" w:cs="Times New Roman"/>
        </w:rPr>
        <w:t>Air pollution</w:t>
      </w:r>
    </w:p>
    <w:p w14:paraId="2B549453" w14:textId="77777777" w:rsidR="007551F9" w:rsidRDefault="007551F9" w:rsidP="007551F9">
      <w:pPr>
        <w:pStyle w:val="NoSpacing"/>
        <w:tabs>
          <w:tab w:val="left" w:pos="2970"/>
        </w:tabs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</w:rPr>
        <w:t>Noise</w:t>
      </w:r>
      <w:r>
        <w:rPr>
          <w:rFonts w:ascii="Times New Roman" w:hAnsi="Times New Roman" w:cs="Times New Roman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</w:rPr>
        <w:t>N</w:t>
      </w:r>
      <w:r w:rsidRPr="00356BE7">
        <w:rPr>
          <w:rFonts w:ascii="Times New Roman" w:hAnsi="Times New Roman" w:cs="Times New Roman"/>
        </w:rPr>
        <w:t>oise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94DA9">
        <w:rPr>
          <w:rFonts w:ascii="Times New Roman" w:hAnsi="Times New Roman" w:cs="Times New Roman"/>
        </w:rPr>
        <w:t>pollution</w:t>
      </w:r>
    </w:p>
    <w:p w14:paraId="66CB0227" w14:textId="77777777" w:rsidR="007551F9" w:rsidRPr="00894DA9" w:rsidRDefault="007551F9" w:rsidP="007551F9">
      <w:pPr>
        <w:pStyle w:val="NoSpacing"/>
        <w:tabs>
          <w:tab w:val="left" w:pos="2970"/>
        </w:tabs>
        <w:jc w:val="both"/>
        <w:rPr>
          <w:rFonts w:ascii="Times New Roman" w:hAnsi="Times New Roman" w:cs="Times New Roman"/>
        </w:rPr>
      </w:pPr>
      <w:r w:rsidRPr="00973902">
        <w:rPr>
          <w:rFonts w:ascii="Times New Roman" w:hAnsi="Times New Roman" w:cs="Times New Roman"/>
        </w:rPr>
        <w:t>Scrap generation</w:t>
      </w:r>
      <w:r>
        <w:rPr>
          <w:rFonts w:ascii="Times New Roman" w:hAnsi="Times New Roman" w:cs="Times New Roman"/>
        </w:rPr>
        <w:tab/>
      </w:r>
      <w:r w:rsidRPr="00973902">
        <w:rPr>
          <w:rFonts w:ascii="Times New Roman" w:hAnsi="Times New Roman" w:cs="Times New Roman"/>
        </w:rPr>
        <w:t>Resource Depletion</w:t>
      </w:r>
    </w:p>
    <w:p w14:paraId="151E6F62" w14:textId="77777777" w:rsidR="007551F9" w:rsidRDefault="007551F9" w:rsidP="007551F9">
      <w:pPr>
        <w:pStyle w:val="NoSpacing"/>
        <w:jc w:val="both"/>
        <w:rPr>
          <w:rFonts w:ascii="Times New Roman" w:hAnsi="Times New Roman" w:cs="Times New Roman"/>
          <w:u w:val="single"/>
        </w:rPr>
      </w:pPr>
    </w:p>
    <w:p w14:paraId="4BA3B494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  <w:u w:val="single"/>
        </w:rPr>
      </w:pPr>
      <w:r w:rsidRPr="00585199">
        <w:rPr>
          <w:rFonts w:ascii="Times New Roman" w:hAnsi="Times New Roman" w:cs="Times New Roman"/>
          <w:u w:val="single"/>
        </w:rPr>
        <w:t xml:space="preserve">Hazards identified </w:t>
      </w:r>
    </w:p>
    <w:p w14:paraId="62537186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  <w:u w:val="single"/>
        </w:rPr>
      </w:pPr>
    </w:p>
    <w:p w14:paraId="363700C4" w14:textId="77777777" w:rsidR="00BE646B" w:rsidRDefault="007551F9" w:rsidP="007551F9">
      <w:pPr>
        <w:pStyle w:val="NoSpacing"/>
        <w:jc w:val="both"/>
        <w:rPr>
          <w:rFonts w:ascii="Times New Roman" w:hAnsi="Times New Roman" w:cs="Times New Roman"/>
          <w:b/>
        </w:rPr>
      </w:pPr>
      <w:r w:rsidRPr="00585199">
        <w:rPr>
          <w:rFonts w:ascii="Times New Roman" w:hAnsi="Times New Roman" w:cs="Times New Roman"/>
          <w:b/>
        </w:rPr>
        <w:t>Mechanical hazard</w:t>
      </w:r>
      <w:r w:rsidRPr="00585199">
        <w:rPr>
          <w:rFonts w:ascii="Times New Roman" w:hAnsi="Times New Roman" w:cs="Times New Roman"/>
          <w:b/>
        </w:rPr>
        <w:tab/>
      </w:r>
    </w:p>
    <w:p w14:paraId="772525EF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  <w:b/>
        </w:rPr>
      </w:pPr>
      <w:r w:rsidRPr="00585199">
        <w:rPr>
          <w:rFonts w:ascii="Times New Roman" w:hAnsi="Times New Roman" w:cs="Times New Roman"/>
          <w:b/>
        </w:rPr>
        <w:tab/>
      </w:r>
      <w:r w:rsidRPr="00585199">
        <w:rPr>
          <w:rFonts w:ascii="Times New Roman" w:hAnsi="Times New Roman" w:cs="Times New Roman"/>
          <w:b/>
        </w:rPr>
        <w:tab/>
      </w:r>
    </w:p>
    <w:p w14:paraId="672D2DA5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Trapping between two objects, </w:t>
      </w:r>
    </w:p>
    <w:p w14:paraId="4B3CFB77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Fall of material, hammer, tools, </w:t>
      </w:r>
      <w:proofErr w:type="spellStart"/>
      <w:r w:rsidRPr="00585199">
        <w:rPr>
          <w:rFonts w:ascii="Times New Roman" w:hAnsi="Times New Roman" w:cs="Times New Roman"/>
        </w:rPr>
        <w:t>slinged</w:t>
      </w:r>
      <w:proofErr w:type="spellEnd"/>
      <w:r w:rsidRPr="00585199">
        <w:rPr>
          <w:rFonts w:ascii="Times New Roman" w:hAnsi="Times New Roman" w:cs="Times New Roman"/>
        </w:rPr>
        <w:t xml:space="preserve"> items, bolts, etc. </w:t>
      </w:r>
    </w:p>
    <w:p w14:paraId="7D87ECFA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Fall of person from </w:t>
      </w:r>
      <w:r w:rsidR="00BE646B">
        <w:rPr>
          <w:rFonts w:ascii="Times New Roman" w:hAnsi="Times New Roman" w:cs="Times New Roman"/>
        </w:rPr>
        <w:t xml:space="preserve">provisional </w:t>
      </w:r>
      <w:r w:rsidRPr="00585199">
        <w:rPr>
          <w:rFonts w:ascii="Times New Roman" w:hAnsi="Times New Roman" w:cs="Times New Roman"/>
        </w:rPr>
        <w:t xml:space="preserve">platform, </w:t>
      </w:r>
    </w:p>
    <w:p w14:paraId="629B3079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Entanglement </w:t>
      </w:r>
    </w:p>
    <w:p w14:paraId="769F8352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Impact of moving / </w:t>
      </w:r>
      <w:proofErr w:type="spellStart"/>
      <w:r w:rsidRPr="00585199">
        <w:rPr>
          <w:rFonts w:ascii="Times New Roman" w:hAnsi="Times New Roman" w:cs="Times New Roman"/>
        </w:rPr>
        <w:t>slinged</w:t>
      </w:r>
      <w:proofErr w:type="spellEnd"/>
      <w:r w:rsidRPr="00585199">
        <w:rPr>
          <w:rFonts w:ascii="Times New Roman" w:hAnsi="Times New Roman" w:cs="Times New Roman"/>
        </w:rPr>
        <w:t xml:space="preserve"> items. </w:t>
      </w:r>
    </w:p>
    <w:p w14:paraId="607DDA2C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Fall of material from height such as angles, channels, beams, </w:t>
      </w:r>
      <w:proofErr w:type="gramStart"/>
      <w:r w:rsidRPr="00585199">
        <w:rPr>
          <w:rFonts w:ascii="Times New Roman" w:hAnsi="Times New Roman" w:cs="Times New Roman"/>
        </w:rPr>
        <w:t>plates ,bolts</w:t>
      </w:r>
      <w:proofErr w:type="gramEnd"/>
      <w:r w:rsidRPr="00585199">
        <w:rPr>
          <w:rFonts w:ascii="Times New Roman" w:hAnsi="Times New Roman" w:cs="Times New Roman"/>
        </w:rPr>
        <w:t xml:space="preserve"> ,nuts etc. due to poor housekeeping. </w:t>
      </w:r>
    </w:p>
    <w:p w14:paraId="5727ADB6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Failure of sling, D shackle, chain pulley block</w:t>
      </w: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 </w:t>
      </w:r>
    </w:p>
    <w:p w14:paraId="28401641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Failure of full body harness due to improper clamping, damaged rope, hooking on weak structure </w:t>
      </w:r>
    </w:p>
    <w:p w14:paraId="3DA28E1C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Skidding of person due to poor housekeeping, oil spillage, uneven surfaces, broken bricks etc </w:t>
      </w:r>
    </w:p>
    <w:p w14:paraId="2032A17D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>Back pain while handling heavy load and improper posture</w:t>
      </w:r>
      <w:r w:rsidRPr="00585199">
        <w:rPr>
          <w:rFonts w:ascii="Times New Roman" w:hAnsi="Times New Roman" w:cs="Times New Roman"/>
        </w:rPr>
        <w:t xml:space="preserve"> </w:t>
      </w:r>
    </w:p>
    <w:p w14:paraId="5169FFAB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>Cut injuries from sharp edges of items</w:t>
      </w:r>
      <w:r w:rsidRPr="00585199">
        <w:rPr>
          <w:rFonts w:ascii="Times New Roman" w:hAnsi="Times New Roman" w:cs="Times New Roman"/>
        </w:rPr>
        <w:t xml:space="preserve"> </w:t>
      </w:r>
    </w:p>
    <w:p w14:paraId="6A8212FE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Getting trapped / skid material stacked </w:t>
      </w:r>
    </w:p>
    <w:p w14:paraId="1B1F8C3E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Hitting of moving vehicles, and machinery in the plant </w:t>
      </w:r>
    </w:p>
    <w:p w14:paraId="2453E491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Slipping/Rolling of trolley while loading/unloading </w:t>
      </w:r>
    </w:p>
    <w:p w14:paraId="41745170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Falling of cylinders due to improper fixing of protective </w:t>
      </w:r>
      <w:proofErr w:type="spellStart"/>
      <w:r w:rsidRPr="00585199">
        <w:rPr>
          <w:rFonts w:ascii="Times New Roman" w:hAnsi="Times New Roman" w:cs="Times New Roman"/>
          <w:color w:val="000000"/>
          <w:lang w:val="en-IN" w:eastAsia="en-IN"/>
        </w:rPr>
        <w:t>M.</w:t>
      </w:r>
      <w:proofErr w:type="gramStart"/>
      <w:r w:rsidRPr="00585199">
        <w:rPr>
          <w:rFonts w:ascii="Times New Roman" w:hAnsi="Times New Roman" w:cs="Times New Roman"/>
          <w:color w:val="000000"/>
          <w:lang w:val="en-IN" w:eastAsia="en-IN"/>
        </w:rPr>
        <w:t>S.chain</w:t>
      </w:r>
      <w:proofErr w:type="spellEnd"/>
      <w:proofErr w:type="gramEnd"/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 </w:t>
      </w:r>
    </w:p>
    <w:p w14:paraId="26650976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lastRenderedPageBreak/>
        <w:t xml:space="preserve">Fall of cylinder trolley due to failure of wheels </w:t>
      </w:r>
    </w:p>
    <w:p w14:paraId="0D28AA32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Explosion due to impact on the knob </w:t>
      </w:r>
    </w:p>
    <w:p w14:paraId="6C15E7B9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Failure of the clutch / brake of hydra / material handling vehicles </w:t>
      </w:r>
    </w:p>
    <w:p w14:paraId="1F67A0D1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Sliding/rolling of the material from vehicle. </w:t>
      </w:r>
    </w:p>
    <w:p w14:paraId="65912819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Impact of moving / slung items, overturning / slipping of steel items. </w:t>
      </w:r>
    </w:p>
    <w:p w14:paraId="0CBC2D70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Failure of rope </w:t>
      </w:r>
    </w:p>
    <w:p w14:paraId="2A27D9CF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bCs/>
          <w:color w:val="000000"/>
          <w:lang w:val="en-IN" w:eastAsia="en-IN"/>
        </w:rPr>
        <w:t xml:space="preserve">Bursting </w:t>
      </w:r>
      <w:proofErr w:type="gramStart"/>
      <w:r w:rsidRPr="00585199">
        <w:rPr>
          <w:rFonts w:ascii="Times New Roman" w:hAnsi="Times New Roman" w:cs="Times New Roman"/>
          <w:bCs/>
          <w:color w:val="000000"/>
          <w:lang w:val="en-IN" w:eastAsia="en-IN"/>
        </w:rPr>
        <w:t>of  tyre</w:t>
      </w:r>
      <w:proofErr w:type="gramEnd"/>
      <w:r w:rsidRPr="00585199">
        <w:rPr>
          <w:rFonts w:ascii="Times New Roman" w:hAnsi="Times New Roman" w:cs="Times New Roman"/>
          <w:bCs/>
          <w:color w:val="000000"/>
          <w:lang w:val="en-IN" w:eastAsia="en-IN"/>
        </w:rPr>
        <w:t xml:space="preserve"> while moving / during erection</w:t>
      </w: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 </w:t>
      </w:r>
    </w:p>
    <w:p w14:paraId="55DBB5E9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Jamming of the hand while locking the tempo/truck gates. </w:t>
      </w:r>
    </w:p>
    <w:p w14:paraId="68DE9212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Getting trapped below Hydra because of failure of brakes or sudden jerks </w:t>
      </w:r>
    </w:p>
    <w:p w14:paraId="3D96A1FE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Getting trapped between the swing portion &amp; the body of Hydra </w:t>
      </w:r>
    </w:p>
    <w:p w14:paraId="56D164DD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Getting hurt because of poor visibility </w:t>
      </w:r>
    </w:p>
    <w:p w14:paraId="3A175916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Impact of other vehicles </w:t>
      </w:r>
    </w:p>
    <w:p w14:paraId="2CC182ED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Non usage of PPE like shoes, helmet &amp; safety harness, goggles </w:t>
      </w:r>
    </w:p>
    <w:p w14:paraId="16C88116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Alcoholism </w:t>
      </w:r>
    </w:p>
    <w:p w14:paraId="250CEB4E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Skidding of wheel stoppers </w:t>
      </w:r>
    </w:p>
    <w:p w14:paraId="7BABDFA8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Human error </w:t>
      </w:r>
    </w:p>
    <w:p w14:paraId="0BB02573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Overturning of vehicles due to uneven surfaces </w:t>
      </w:r>
    </w:p>
    <w:p w14:paraId="7F99522A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Overturning due to </w:t>
      </w:r>
      <w:proofErr w:type="spellStart"/>
      <w:r w:rsidRPr="00585199">
        <w:rPr>
          <w:rFonts w:ascii="Times New Roman" w:hAnsi="Times New Roman" w:cs="Times New Roman"/>
          <w:color w:val="000000"/>
          <w:lang w:val="en-IN" w:eastAsia="en-IN"/>
        </w:rPr>
        <w:t>loosing</w:t>
      </w:r>
      <w:proofErr w:type="spellEnd"/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 the centre of gravity. </w:t>
      </w:r>
    </w:p>
    <w:p w14:paraId="37F20799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Hitting of person while reversing </w:t>
      </w:r>
    </w:p>
    <w:p w14:paraId="5B1A599D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Incidents due to poor illumination </w:t>
      </w:r>
    </w:p>
    <w:p w14:paraId="1CECBE7E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Arial" w:hAnsi="Times New Roman" w:cs="Times New Roman"/>
          <w:lang w:val="en-IN" w:eastAsia="en-IN"/>
        </w:rPr>
        <w:t>Failure of the workmen basket structure, temporary platform</w:t>
      </w: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 </w:t>
      </w:r>
    </w:p>
    <w:p w14:paraId="4154B52D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Arial" w:hAnsi="Times New Roman" w:cs="Times New Roman"/>
          <w:lang w:val="en-IN" w:eastAsia="en-IN"/>
        </w:rPr>
        <w:t xml:space="preserve">Fall of person from height due to unbalance from workmen basket, temporary platform </w:t>
      </w:r>
    </w:p>
    <w:p w14:paraId="69B74B2C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Arial" w:hAnsi="Times New Roman" w:cs="Times New Roman"/>
          <w:lang w:val="en-IN" w:eastAsia="en-IN"/>
        </w:rPr>
        <w:t xml:space="preserve">Trapping of the person between basket and structure </w:t>
      </w:r>
    </w:p>
    <w:p w14:paraId="37CBD04B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Arial" w:hAnsi="Times New Roman" w:cs="Times New Roman"/>
          <w:lang w:val="en-IN" w:eastAsia="en-IN"/>
        </w:rPr>
        <w:t xml:space="preserve">Fall of workmen basket, temporary platforms due to failure of the clamping </w:t>
      </w:r>
    </w:p>
    <w:p w14:paraId="2102AA02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Lifting of the truck due to unstable loading </w:t>
      </w:r>
    </w:p>
    <w:p w14:paraId="7E40E39E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Hitting on surrounding structures, while negotiating a turn </w:t>
      </w:r>
    </w:p>
    <w:p w14:paraId="1A691CE3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Fall of the Pal finger crane from the truck due to failure of mounting bolt </w:t>
      </w:r>
    </w:p>
    <w:p w14:paraId="4D85E6F0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Failure of hydraulic system </w:t>
      </w:r>
    </w:p>
    <w:p w14:paraId="24F9610D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Failure of hook of the crane </w:t>
      </w:r>
    </w:p>
    <w:p w14:paraId="0E0CFDBA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Fall </w:t>
      </w:r>
      <w:proofErr w:type="gramStart"/>
      <w:r w:rsidRPr="00585199">
        <w:rPr>
          <w:rFonts w:ascii="Times New Roman" w:hAnsi="Times New Roman" w:cs="Times New Roman"/>
          <w:color w:val="000000"/>
          <w:lang w:val="en-IN" w:eastAsia="en-IN"/>
        </w:rPr>
        <w:t>of  “</w:t>
      </w:r>
      <w:proofErr w:type="spellStart"/>
      <w:proofErr w:type="gramEnd"/>
      <w:r w:rsidRPr="00585199">
        <w:rPr>
          <w:rFonts w:ascii="Times New Roman" w:hAnsi="Times New Roman" w:cs="Times New Roman"/>
          <w:color w:val="000000"/>
          <w:lang w:val="en-IN" w:eastAsia="en-IN"/>
        </w:rPr>
        <w:t>falka</w:t>
      </w:r>
      <w:proofErr w:type="spellEnd"/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” of truck during movement. </w:t>
      </w:r>
    </w:p>
    <w:p w14:paraId="236E7F6B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Fall of the extended boom from top. </w:t>
      </w:r>
    </w:p>
    <w:p w14:paraId="611B0436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Damage of overhead structure during marching of crane / hydra </w:t>
      </w:r>
    </w:p>
    <w:p w14:paraId="647D6B60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Hitting / trapping of crane due to improper / non sequential operation </w:t>
      </w:r>
    </w:p>
    <w:p w14:paraId="3A8D20F6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Bending of chassis due to </w:t>
      </w:r>
      <w:r w:rsidR="003307D4" w:rsidRPr="00585199">
        <w:rPr>
          <w:rFonts w:ascii="Times New Roman" w:hAnsi="Times New Roman" w:cs="Times New Roman"/>
          <w:color w:val="000000"/>
          <w:lang w:val="en-IN" w:eastAsia="en-IN"/>
        </w:rPr>
        <w:t>non-levelling</w:t>
      </w: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 of stabilizers </w:t>
      </w:r>
    </w:p>
    <w:p w14:paraId="53364419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Failure of stabilizers </w:t>
      </w:r>
    </w:p>
    <w:p w14:paraId="63DF5EE7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Failure of crane / chassis due to </w:t>
      </w:r>
      <w:r w:rsidR="003307D4" w:rsidRPr="00585199">
        <w:rPr>
          <w:rFonts w:ascii="Times New Roman" w:hAnsi="Times New Roman" w:cs="Times New Roman"/>
          <w:color w:val="000000"/>
          <w:lang w:val="en-IN" w:eastAsia="en-IN"/>
        </w:rPr>
        <w:t>non-levelling</w:t>
      </w: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 of crane platform with water level </w:t>
      </w:r>
    </w:p>
    <w:p w14:paraId="0B48AC5F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Hitting of the boom due to fast operation. </w:t>
      </w:r>
    </w:p>
    <w:p w14:paraId="7E0973ED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>Improper operation due to improper signalling</w:t>
      </w:r>
      <w:r w:rsidRPr="00585199">
        <w:rPr>
          <w:rFonts w:ascii="Times New Roman" w:hAnsi="Times New Roman" w:cs="Times New Roman"/>
        </w:rPr>
        <w:t xml:space="preserve">. </w:t>
      </w:r>
    </w:p>
    <w:p w14:paraId="4BB14CE0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Scaffold collapse caused by instability or over loading </w:t>
      </w:r>
    </w:p>
    <w:p w14:paraId="6BDEF7ED" w14:textId="77777777" w:rsidR="007551F9" w:rsidRPr="00585199" w:rsidRDefault="007551F9" w:rsidP="00BE646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Incident due to usage of mobile while driving / operation of crane / hydra / </w:t>
      </w:r>
      <w:proofErr w:type="spellStart"/>
      <w:r w:rsidRPr="00585199">
        <w:rPr>
          <w:rFonts w:ascii="Times New Roman" w:hAnsi="Times New Roman" w:cs="Times New Roman"/>
        </w:rPr>
        <w:t>Palfinger</w:t>
      </w:r>
      <w:proofErr w:type="spellEnd"/>
      <w:r w:rsidRPr="00585199">
        <w:rPr>
          <w:rFonts w:ascii="Times New Roman" w:hAnsi="Times New Roman" w:cs="Times New Roman"/>
        </w:rPr>
        <w:t xml:space="preserve">/ Hiab basket </w:t>
      </w:r>
    </w:p>
    <w:p w14:paraId="63DA3508" w14:textId="77777777" w:rsidR="007551F9" w:rsidRPr="00585199" w:rsidRDefault="007551F9" w:rsidP="00F841F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Trapping due to Improper jacking during crane maintenance </w:t>
      </w:r>
    </w:p>
    <w:p w14:paraId="45317083" w14:textId="77777777" w:rsidR="007551F9" w:rsidRPr="00585199" w:rsidRDefault="007551F9" w:rsidP="00F841F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lastRenderedPageBreak/>
        <w:t xml:space="preserve">Fire due to fall of sparks welding / gas cutting </w:t>
      </w:r>
    </w:p>
    <w:p w14:paraId="14B62E0E" w14:textId="77777777" w:rsidR="007551F9" w:rsidRPr="00585199" w:rsidRDefault="007551F9" w:rsidP="00F841F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585199">
        <w:rPr>
          <w:rFonts w:ascii="Times New Roman" w:hAnsi="Times New Roman" w:cs="Times New Roman"/>
        </w:rPr>
        <w:t>Back fire</w:t>
      </w:r>
      <w:proofErr w:type="gramEnd"/>
      <w:r w:rsidRPr="00585199">
        <w:rPr>
          <w:rFonts w:ascii="Times New Roman" w:hAnsi="Times New Roman" w:cs="Times New Roman"/>
        </w:rPr>
        <w:t xml:space="preserve"> during gas cutting </w:t>
      </w:r>
    </w:p>
    <w:p w14:paraId="2C11881C" w14:textId="77777777" w:rsidR="007551F9" w:rsidRPr="00585199" w:rsidRDefault="007551F9" w:rsidP="00F841F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Failure of welding hook due to improper / inadequate welding </w:t>
      </w:r>
    </w:p>
    <w:p w14:paraId="379F566A" w14:textId="77777777" w:rsidR="007551F9" w:rsidRPr="00585199" w:rsidRDefault="007551F9" w:rsidP="00F841F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Failure of welding hook due to welding on hard faced plates / unknown plates </w:t>
      </w:r>
    </w:p>
    <w:p w14:paraId="76C2FBD8" w14:textId="77777777" w:rsidR="007551F9" w:rsidRPr="00585199" w:rsidRDefault="007551F9" w:rsidP="00F841F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1F497D"/>
        </w:rPr>
      </w:pPr>
      <w:r w:rsidRPr="00585199">
        <w:rPr>
          <w:rFonts w:ascii="Times New Roman" w:hAnsi="Times New Roman" w:cs="Times New Roman"/>
          <w:bCs/>
        </w:rPr>
        <w:t xml:space="preserve">Human behavior aspect of </w:t>
      </w:r>
      <w:proofErr w:type="gramStart"/>
      <w:r w:rsidRPr="00585199">
        <w:rPr>
          <w:rFonts w:ascii="Times New Roman" w:hAnsi="Times New Roman" w:cs="Times New Roman"/>
          <w:bCs/>
        </w:rPr>
        <w:t>operators :</w:t>
      </w:r>
      <w:proofErr w:type="gramEnd"/>
      <w:r w:rsidRPr="00585199">
        <w:rPr>
          <w:rFonts w:ascii="Times New Roman" w:hAnsi="Times New Roman" w:cs="Times New Roman"/>
          <w:bCs/>
        </w:rPr>
        <w:t xml:space="preserve"> Operator nature, alcoholism, casual approach  &amp; non usage of PPEs.</w:t>
      </w:r>
      <w:r w:rsidRPr="00585199">
        <w:rPr>
          <w:rFonts w:ascii="Times New Roman" w:hAnsi="Times New Roman" w:cs="Times New Roman"/>
          <w:bCs/>
          <w:color w:val="1F497D"/>
        </w:rPr>
        <w:t xml:space="preserve"> </w:t>
      </w:r>
    </w:p>
    <w:p w14:paraId="3144776B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</w:p>
    <w:p w14:paraId="2AA617B8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  <w:b/>
        </w:rPr>
      </w:pPr>
      <w:r w:rsidRPr="00585199">
        <w:rPr>
          <w:rFonts w:ascii="Times New Roman" w:hAnsi="Times New Roman" w:cs="Times New Roman"/>
          <w:b/>
          <w:bCs/>
          <w:color w:val="000000"/>
          <w:u w:val="single"/>
          <w:lang w:val="en-IN" w:eastAsia="en-IN"/>
        </w:rPr>
        <w:t xml:space="preserve">Electrical hazard </w:t>
      </w:r>
    </w:p>
    <w:p w14:paraId="40E8AB23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Electric shock from overhead lines or welding, Short circuit due to failure of electrical system </w:t>
      </w:r>
    </w:p>
    <w:p w14:paraId="38FA2785" w14:textId="77777777" w:rsidR="007551F9" w:rsidRDefault="007551F9" w:rsidP="007551F9">
      <w:pPr>
        <w:pStyle w:val="NoSpacing"/>
        <w:jc w:val="both"/>
        <w:rPr>
          <w:ins w:id="0" w:author="Jayaprakash P V" w:date="2016-10-11T14:39:00Z"/>
          <w:rFonts w:ascii="Times New Roman" w:hAnsi="Times New Roman" w:cs="Times New Roman"/>
          <w:color w:val="000000"/>
          <w:lang w:val="en-IN" w:eastAsia="en-I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Electric shock from battery terminal </w:t>
      </w:r>
    </w:p>
    <w:p w14:paraId="6FCAEFEE" w14:textId="77777777" w:rsidR="00271ABE" w:rsidRPr="00585199" w:rsidRDefault="00271ABE" w:rsidP="007551F9">
      <w:pPr>
        <w:pStyle w:val="NoSpacing"/>
        <w:jc w:val="both"/>
        <w:rPr>
          <w:rFonts w:ascii="Times New Roman" w:hAnsi="Times New Roman" w:cs="Times New Roman"/>
          <w:color w:val="000000"/>
          <w:lang w:val="en-IN" w:eastAsia="en-IN"/>
        </w:rPr>
      </w:pPr>
      <w:ins w:id="1" w:author="Jayaprakash P V" w:date="2016-10-11T14:39:00Z">
        <w:r>
          <w:rPr>
            <w:rFonts w:ascii="Times New Roman" w:hAnsi="Times New Roman" w:cs="Times New Roman"/>
            <w:color w:val="000000"/>
            <w:lang w:val="en-IN" w:eastAsia="en-IN"/>
          </w:rPr>
          <w:t>Electrical short circuit while dismantling cable</w:t>
        </w:r>
      </w:ins>
    </w:p>
    <w:p w14:paraId="57637CC3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</w:p>
    <w:p w14:paraId="1EB6360F" w14:textId="77777777" w:rsidR="007551F9" w:rsidRDefault="007551F9" w:rsidP="007551F9">
      <w:pPr>
        <w:pStyle w:val="NoSpacing"/>
        <w:jc w:val="both"/>
        <w:rPr>
          <w:rFonts w:ascii="Times New Roman" w:hAnsi="Times New Roman" w:cs="Times New Roman"/>
        </w:rPr>
      </w:pPr>
    </w:p>
    <w:p w14:paraId="4F44A288" w14:textId="77777777" w:rsidR="001726ED" w:rsidRPr="00585199" w:rsidRDefault="001726ED" w:rsidP="007551F9">
      <w:pPr>
        <w:pStyle w:val="NoSpacing"/>
        <w:jc w:val="both"/>
        <w:rPr>
          <w:rFonts w:ascii="Times New Roman" w:hAnsi="Times New Roman" w:cs="Times New Roman"/>
        </w:rPr>
      </w:pPr>
    </w:p>
    <w:p w14:paraId="171C2761" w14:textId="77777777" w:rsidR="00747F6F" w:rsidRDefault="00747F6F" w:rsidP="007551F9">
      <w:pPr>
        <w:pStyle w:val="NoSpacing"/>
        <w:jc w:val="both"/>
        <w:rPr>
          <w:rFonts w:ascii="Times New Roman" w:hAnsi="Times New Roman" w:cs="Times New Roman"/>
        </w:rPr>
      </w:pPr>
    </w:p>
    <w:p w14:paraId="2E1F8443" w14:textId="77777777" w:rsidR="007551F9" w:rsidRDefault="00747F6F" w:rsidP="00747F6F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747F6F">
        <w:rPr>
          <w:rFonts w:ascii="Times New Roman" w:hAnsi="Times New Roman" w:cs="Times New Roman"/>
          <w:b/>
          <w:u w:val="single"/>
        </w:rPr>
        <w:t>REPLACEMENT OF BFG PIPE SUPPORTED BRIDGE.</w:t>
      </w:r>
    </w:p>
    <w:p w14:paraId="0A21D7E2" w14:textId="77777777" w:rsidR="00747F6F" w:rsidRDefault="00747F6F" w:rsidP="00747F6F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14:paraId="4F63AEE6" w14:textId="77777777" w:rsidR="00271ABE" w:rsidRDefault="00271ABE" w:rsidP="00DF43AF">
      <w:pPr>
        <w:pStyle w:val="NoSpacing"/>
        <w:numPr>
          <w:ilvl w:val="0"/>
          <w:numId w:val="3"/>
        </w:numPr>
        <w:jc w:val="both"/>
        <w:rPr>
          <w:ins w:id="2" w:author="Jayaprakash P V" w:date="2016-10-11T14:39:00Z"/>
          <w:rFonts w:ascii="Times New Roman" w:hAnsi="Times New Roman" w:cs="Times New Roman"/>
        </w:rPr>
      </w:pPr>
      <w:ins w:id="3" w:author="Jayaprakash P V" w:date="2016-10-11T14:39:00Z">
        <w:r>
          <w:rPr>
            <w:rFonts w:ascii="Times New Roman" w:hAnsi="Times New Roman" w:cs="Times New Roman"/>
          </w:rPr>
          <w:t xml:space="preserve">This job requires </w:t>
        </w:r>
      </w:ins>
      <w:ins w:id="4" w:author="Jayaprakash P V" w:date="2016-10-11T14:40:00Z">
        <w:r>
          <w:rPr>
            <w:rFonts w:ascii="Times New Roman" w:hAnsi="Times New Roman" w:cs="Times New Roman"/>
          </w:rPr>
          <w:t>close</w:t>
        </w:r>
      </w:ins>
      <w:ins w:id="5" w:author="Jayaprakash P V" w:date="2016-10-11T14:39:00Z">
        <w:r>
          <w:rPr>
            <w:rFonts w:ascii="Times New Roman" w:hAnsi="Times New Roman" w:cs="Times New Roman"/>
          </w:rPr>
          <w:t xml:space="preserve"> </w:t>
        </w:r>
      </w:ins>
      <w:ins w:id="6" w:author="Jayaprakash P V" w:date="2016-10-11T14:40:00Z">
        <w:r>
          <w:rPr>
            <w:rFonts w:ascii="Times New Roman" w:hAnsi="Times New Roman" w:cs="Times New Roman"/>
          </w:rPr>
          <w:t xml:space="preserve">supervision and permit to work at height </w:t>
        </w:r>
      </w:ins>
    </w:p>
    <w:p w14:paraId="3E39976E" w14:textId="77777777" w:rsidR="00747F6F" w:rsidRDefault="00747F6F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conformation of full gas cutting and GEL water completion from PIP – production.</w:t>
      </w:r>
    </w:p>
    <w:p w14:paraId="427323B0" w14:textId="77777777" w:rsidR="00747F6F" w:rsidRDefault="00747F6F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the purging by opening near Gas holder vent valve.</w:t>
      </w:r>
    </w:p>
    <w:p w14:paraId="562CF0C7" w14:textId="77777777" w:rsidR="00747F6F" w:rsidRDefault="00747F6F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Provision of dummy after GEL water seal.</w:t>
      </w:r>
    </w:p>
    <w:p w14:paraId="151DD3F8" w14:textId="77777777" w:rsidR="00747F6F" w:rsidRDefault="00DF43AF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out balance BF gas in pipe by boiler ID fan kept system in purging for 3 to 4hrs.</w:t>
      </w:r>
    </w:p>
    <w:p w14:paraId="3459841F" w14:textId="77777777" w:rsidR="00DF43AF" w:rsidRDefault="00DF43AF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electrical HT cables kept in sag position and other water </w:t>
      </w:r>
      <w:proofErr w:type="gramStart"/>
      <w:r>
        <w:rPr>
          <w:rFonts w:ascii="Times New Roman" w:hAnsi="Times New Roman" w:cs="Times New Roman"/>
        </w:rPr>
        <w:t>pipe line</w:t>
      </w:r>
      <w:proofErr w:type="gramEnd"/>
      <w:r>
        <w:rPr>
          <w:rFonts w:ascii="Times New Roman" w:hAnsi="Times New Roman" w:cs="Times New Roman"/>
        </w:rPr>
        <w:t xml:space="preserve"> lay on bridge to be remove</w:t>
      </w:r>
      <w:ins w:id="7" w:author="Jayaprakash P V" w:date="2016-10-11T14:41:00Z">
        <w:r w:rsidR="00271ABE">
          <w:rPr>
            <w:rFonts w:ascii="Times New Roman" w:hAnsi="Times New Roman" w:cs="Times New Roman"/>
          </w:rPr>
          <w:t xml:space="preserve"> &amp; kept away from gas cutting sparks / cover with aluminum cladding</w:t>
        </w:r>
      </w:ins>
      <w:r>
        <w:rPr>
          <w:rFonts w:ascii="Times New Roman" w:hAnsi="Times New Roman" w:cs="Times New Roman"/>
        </w:rPr>
        <w:t>.</w:t>
      </w:r>
    </w:p>
    <w:p w14:paraId="692E677C" w14:textId="77777777" w:rsidR="00DF43AF" w:rsidRDefault="00DF43AF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purging get completed and obtain work permit clearance from operation department, </w:t>
      </w:r>
      <w:ins w:id="8" w:author="Jayaprakash P V" w:date="2016-10-11T14:42:00Z">
        <w:r w:rsidR="00271ABE">
          <w:rPr>
            <w:rFonts w:ascii="Times New Roman" w:hAnsi="Times New Roman" w:cs="Times New Roman"/>
          </w:rPr>
          <w:t>ensure CO gas level thro’ vent pipe is less than 50ppm. S</w:t>
        </w:r>
      </w:ins>
      <w:del w:id="9" w:author="Jayaprakash P V" w:date="2016-10-11T14:42:00Z">
        <w:r w:rsidDel="00271ABE">
          <w:rPr>
            <w:rFonts w:ascii="Times New Roman" w:hAnsi="Times New Roman" w:cs="Times New Roman"/>
          </w:rPr>
          <w:delText>s</w:delText>
        </w:r>
      </w:del>
      <w:r>
        <w:rPr>
          <w:rFonts w:ascii="Times New Roman" w:hAnsi="Times New Roman" w:cs="Times New Roman"/>
        </w:rPr>
        <w:t xml:space="preserve">tart gas cutting of BFG </w:t>
      </w:r>
      <w:proofErr w:type="gramStart"/>
      <w:r>
        <w:rPr>
          <w:rFonts w:ascii="Times New Roman" w:hAnsi="Times New Roman" w:cs="Times New Roman"/>
        </w:rPr>
        <w:t>pipe line</w:t>
      </w:r>
      <w:proofErr w:type="gramEnd"/>
      <w:r>
        <w:rPr>
          <w:rFonts w:ascii="Times New Roman" w:hAnsi="Times New Roman" w:cs="Times New Roman"/>
        </w:rPr>
        <w:t xml:space="preserve"> which is laid on top of the bridge and put 10MT belt sling in </w:t>
      </w:r>
      <w:r w:rsidR="006A0B58">
        <w:rPr>
          <w:rFonts w:ascii="Times New Roman" w:hAnsi="Times New Roman" w:cs="Times New Roman"/>
        </w:rPr>
        <w:t>Centre</w:t>
      </w:r>
      <w:r>
        <w:rPr>
          <w:rFonts w:ascii="Times New Roman" w:hAnsi="Times New Roman" w:cs="Times New Roman"/>
        </w:rPr>
        <w:t xml:space="preserve"> of pipe line.</w:t>
      </w:r>
    </w:p>
    <w:p w14:paraId="3444F22A" w14:textId="77777777" w:rsidR="00DF43AF" w:rsidRDefault="00DF43AF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gas cutting both end pipe lift the same and lift the pipe by 100mt crane </w:t>
      </w:r>
      <w:proofErr w:type="gramStart"/>
      <w:r>
        <w:rPr>
          <w:rFonts w:ascii="Times New Roman" w:hAnsi="Times New Roman" w:cs="Times New Roman"/>
        </w:rPr>
        <w:t>and  shift</w:t>
      </w:r>
      <w:proofErr w:type="gramEnd"/>
      <w:r>
        <w:rPr>
          <w:rFonts w:ascii="Times New Roman" w:hAnsi="Times New Roman" w:cs="Times New Roman"/>
        </w:rPr>
        <w:t xml:space="preserve"> to designated place as instructed by concerned engineer.</w:t>
      </w:r>
    </w:p>
    <w:p w14:paraId="540B013C" w14:textId="77777777" w:rsidR="00446D0E" w:rsidRPr="00585199" w:rsidRDefault="00446D0E" w:rsidP="00446D0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Carry out the cutting operation using gas-cutting set as per instruction give in SP 44. </w:t>
      </w:r>
    </w:p>
    <w:p w14:paraId="453B3BAE" w14:textId="77777777" w:rsidR="00DF43AF" w:rsidRDefault="00DF43AF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 the 10ton belt slings on center of the bridge and proper support to be </w:t>
      </w:r>
      <w:r w:rsidR="001A17D4">
        <w:rPr>
          <w:rFonts w:ascii="Times New Roman" w:hAnsi="Times New Roman" w:cs="Times New Roman"/>
        </w:rPr>
        <w:t>provided</w:t>
      </w:r>
      <w:r>
        <w:rPr>
          <w:rFonts w:ascii="Times New Roman" w:hAnsi="Times New Roman" w:cs="Times New Roman"/>
        </w:rPr>
        <w:t xml:space="preserve"> on bridge inside pipe.</w:t>
      </w:r>
    </w:p>
    <w:p w14:paraId="0C6D56BC" w14:textId="77777777" w:rsidR="00692C00" w:rsidRDefault="00DF43AF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gas cutting of bridge main four columns and</w:t>
      </w:r>
      <w:r w:rsidR="00692C00">
        <w:rPr>
          <w:rFonts w:ascii="Times New Roman" w:hAnsi="Times New Roman" w:cs="Times New Roman"/>
        </w:rPr>
        <w:t xml:space="preserve"> inside pipe make dummy on </w:t>
      </w:r>
      <w:proofErr w:type="gramStart"/>
      <w:r w:rsidR="00692C00">
        <w:rPr>
          <w:rFonts w:ascii="Times New Roman" w:hAnsi="Times New Roman" w:cs="Times New Roman"/>
        </w:rPr>
        <w:t>other</w:t>
      </w:r>
      <w:proofErr w:type="gramEnd"/>
      <w:r w:rsidR="00692C00">
        <w:rPr>
          <w:rFonts w:ascii="Times New Roman" w:hAnsi="Times New Roman" w:cs="Times New Roman"/>
        </w:rPr>
        <w:t xml:space="preserve"> end of pipe.</w:t>
      </w:r>
    </w:p>
    <w:p w14:paraId="59A51993" w14:textId="77777777" w:rsidR="00DF43AF" w:rsidRDefault="00692C00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DF43AF">
        <w:rPr>
          <w:rFonts w:ascii="Times New Roman" w:hAnsi="Times New Roman" w:cs="Times New Roman"/>
        </w:rPr>
        <w:t>ift by using 100mt crane and shift to designated place as instructed by concerned engineer.</w:t>
      </w:r>
    </w:p>
    <w:p w14:paraId="2DD30DD8" w14:textId="77777777" w:rsidR="00692C00" w:rsidRDefault="00DF43AF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surface preparation </w:t>
      </w:r>
      <w:r w:rsidR="00692C00">
        <w:rPr>
          <w:rFonts w:ascii="Times New Roman" w:hAnsi="Times New Roman" w:cs="Times New Roman"/>
        </w:rPr>
        <w:t xml:space="preserve">on four end </w:t>
      </w:r>
      <w:proofErr w:type="gramStart"/>
      <w:r w:rsidR="00692C00">
        <w:rPr>
          <w:rFonts w:ascii="Times New Roman" w:hAnsi="Times New Roman" w:cs="Times New Roman"/>
        </w:rPr>
        <w:t>corner</w:t>
      </w:r>
      <w:proofErr w:type="gramEnd"/>
      <w:r w:rsidR="00692C00">
        <w:rPr>
          <w:rFonts w:ascii="Times New Roman" w:hAnsi="Times New Roman" w:cs="Times New Roman"/>
        </w:rPr>
        <w:t xml:space="preserve"> for installing newly fabricated column fix it with proper water tubing and weld properly in all corners.</w:t>
      </w:r>
    </w:p>
    <w:p w14:paraId="14C6F176" w14:textId="77777777" w:rsidR="00692C00" w:rsidRDefault="00692C00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10mt belt sling on newly fabricated, cable tray laid, inside pipe mounted bridge and lift and rest on four corner main column, align properly and start the welding.</w:t>
      </w:r>
    </w:p>
    <w:p w14:paraId="2F29F51D" w14:textId="77777777" w:rsidR="001F42CD" w:rsidRDefault="00692C00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welding work get completed than only</w:t>
      </w:r>
      <w:r w:rsidR="001F42CD">
        <w:rPr>
          <w:rFonts w:ascii="Times New Roman" w:hAnsi="Times New Roman" w:cs="Times New Roman"/>
        </w:rPr>
        <w:t xml:space="preserve"> release the crane load and remove the slings.</w:t>
      </w:r>
    </w:p>
    <w:p w14:paraId="77AD2AAE" w14:textId="77777777" w:rsidR="00692C00" w:rsidRDefault="001F42CD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erection of bridge again re fix the remove 1100nb BFG </w:t>
      </w:r>
      <w:proofErr w:type="gramStart"/>
      <w:r>
        <w:rPr>
          <w:rFonts w:ascii="Times New Roman" w:hAnsi="Times New Roman" w:cs="Times New Roman"/>
        </w:rPr>
        <w:t>pipe line</w:t>
      </w:r>
      <w:proofErr w:type="gramEnd"/>
      <w:r>
        <w:rPr>
          <w:rFonts w:ascii="Times New Roman" w:hAnsi="Times New Roman" w:cs="Times New Roman"/>
        </w:rPr>
        <w:t xml:space="preserve"> and located on top of the bridge and align, weld it.</w:t>
      </w:r>
    </w:p>
    <w:p w14:paraId="494B4A8C" w14:textId="77777777" w:rsidR="001F42CD" w:rsidRDefault="00446D0E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Parallel activity on other end </w:t>
      </w:r>
      <w:proofErr w:type="gramStart"/>
      <w:r>
        <w:rPr>
          <w:rFonts w:ascii="Times New Roman" w:hAnsi="Times New Roman" w:cs="Times New Roman"/>
        </w:rPr>
        <w:t>by pass</w:t>
      </w:r>
      <w:proofErr w:type="gramEnd"/>
      <w:r>
        <w:rPr>
          <w:rFonts w:ascii="Times New Roman" w:hAnsi="Times New Roman" w:cs="Times New Roman"/>
        </w:rPr>
        <w:t xml:space="preserve"> line installation near blower area and MOV replacement will be carried out parallel with this bridge replacement work.</w:t>
      </w:r>
    </w:p>
    <w:p w14:paraId="6877C814" w14:textId="77777777" w:rsidR="00446D0E" w:rsidRDefault="00446D0E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completion of entire work and confirming the double isolation in boiler 2 BFG line system.</w:t>
      </w:r>
    </w:p>
    <w:p w14:paraId="5643A4B2" w14:textId="77777777" w:rsidR="00446D0E" w:rsidRPr="00585199" w:rsidRDefault="00446D0E" w:rsidP="00446D0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All temporary </w:t>
      </w:r>
      <w:r w:rsidR="001A17D4" w:rsidRPr="00585199">
        <w:rPr>
          <w:rFonts w:ascii="Times New Roman" w:hAnsi="Times New Roman" w:cs="Times New Roman"/>
        </w:rPr>
        <w:t>welded angles,</w:t>
      </w:r>
      <w:r w:rsidRPr="00585199">
        <w:rPr>
          <w:rFonts w:ascii="Times New Roman" w:hAnsi="Times New Roman" w:cs="Times New Roman"/>
        </w:rPr>
        <w:t xml:space="preserve"> </w:t>
      </w:r>
      <w:r w:rsidR="001A17D4" w:rsidRPr="00585199">
        <w:rPr>
          <w:rFonts w:ascii="Times New Roman" w:hAnsi="Times New Roman" w:cs="Times New Roman"/>
        </w:rPr>
        <w:t>channels,</w:t>
      </w:r>
      <w:r w:rsidRPr="00585199">
        <w:rPr>
          <w:rFonts w:ascii="Times New Roman" w:hAnsi="Times New Roman" w:cs="Times New Roman"/>
        </w:rPr>
        <w:t xml:space="preserve"> beams </w:t>
      </w:r>
      <w:r w:rsidR="001A17D4" w:rsidRPr="00585199">
        <w:rPr>
          <w:rFonts w:ascii="Times New Roman" w:hAnsi="Times New Roman" w:cs="Times New Roman"/>
        </w:rPr>
        <w:t>etc.</w:t>
      </w:r>
      <w:r w:rsidRPr="00585199">
        <w:rPr>
          <w:rFonts w:ascii="Times New Roman" w:hAnsi="Times New Roman" w:cs="Times New Roman"/>
        </w:rPr>
        <w:t xml:space="preserve"> </w:t>
      </w:r>
      <w:proofErr w:type="gramStart"/>
      <w:r w:rsidRPr="00585199">
        <w:rPr>
          <w:rFonts w:ascii="Times New Roman" w:hAnsi="Times New Roman" w:cs="Times New Roman"/>
        </w:rPr>
        <w:t>has to</w:t>
      </w:r>
      <w:proofErr w:type="gramEnd"/>
      <w:r w:rsidRPr="00585199">
        <w:rPr>
          <w:rFonts w:ascii="Times New Roman" w:hAnsi="Times New Roman" w:cs="Times New Roman"/>
        </w:rPr>
        <w:t xml:space="preserve"> be removed from site before giving clearance of job. </w:t>
      </w:r>
    </w:p>
    <w:p w14:paraId="7C121D0C" w14:textId="77777777" w:rsidR="00446D0E" w:rsidRDefault="00446D0E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the work permit and give clearance to the operation team/</w:t>
      </w:r>
    </w:p>
    <w:p w14:paraId="5DF15423" w14:textId="77777777" w:rsidR="00446D0E" w:rsidRDefault="00446D0E" w:rsidP="00DF43A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clearance to break the water seal, clos the vent valve and charge the BFG in Boiler 1.</w:t>
      </w:r>
    </w:p>
    <w:p w14:paraId="0E35A972" w14:textId="77777777" w:rsidR="00446D0E" w:rsidRDefault="00446D0E" w:rsidP="00446D0E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BB22F04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DO: </w:t>
      </w:r>
    </w:p>
    <w:p w14:paraId="3DC2738F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" w:hAnsi="Times New Roman" w:cs="Times New Roman"/>
        </w:rPr>
        <w:t>   </w:t>
      </w:r>
      <w:r w:rsidR="006A0B58">
        <w:rPr>
          <w:rFonts w:ascii="Times New Roman" w:eastAsia="Wingdings" w:hAnsi="Times New Roman" w:cs="Times New Roman"/>
        </w:rPr>
        <w:tab/>
      </w:r>
      <w:r w:rsidRPr="00585199">
        <w:rPr>
          <w:rFonts w:ascii="Times New Roman" w:hAnsi="Times New Roman" w:cs="Times New Roman"/>
        </w:rPr>
        <w:t xml:space="preserve">Lock the material or tie with rope while handling any material. </w:t>
      </w:r>
    </w:p>
    <w:p w14:paraId="67D81D3F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" w:hAnsi="Times New Roman" w:cs="Times New Roman"/>
        </w:rPr>
        <w:t xml:space="preserve">    </w:t>
      </w:r>
      <w:r w:rsidR="006A0B58">
        <w:rPr>
          <w:rFonts w:ascii="Times New Roman" w:eastAsia="Wingdings" w:hAnsi="Times New Roman" w:cs="Times New Roman"/>
        </w:rPr>
        <w:tab/>
      </w:r>
      <w:r w:rsidRPr="00585199">
        <w:rPr>
          <w:rFonts w:ascii="Times New Roman" w:hAnsi="Times New Roman" w:cs="Times New Roman"/>
        </w:rPr>
        <w:t xml:space="preserve">Use standard welding electrodes </w:t>
      </w:r>
    </w:p>
    <w:p w14:paraId="68E6F418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" w:hAnsi="Times New Roman" w:cs="Times New Roman"/>
        </w:rPr>
        <w:t>   </w:t>
      </w:r>
      <w:r w:rsidR="006A0B58">
        <w:rPr>
          <w:rFonts w:ascii="Times New Roman" w:eastAsia="Wingdings" w:hAnsi="Times New Roman" w:cs="Times New Roman"/>
        </w:rPr>
        <w:tab/>
      </w:r>
      <w:r w:rsidRPr="00585199">
        <w:rPr>
          <w:rFonts w:ascii="Times New Roman" w:hAnsi="Times New Roman" w:cs="Times New Roman"/>
        </w:rPr>
        <w:t xml:space="preserve">Ensure good welding quality. </w:t>
      </w:r>
    </w:p>
    <w:p w14:paraId="7F2F205F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" w:hAnsi="Times New Roman" w:cs="Times New Roman"/>
        </w:rPr>
        <w:t xml:space="preserve">     </w:t>
      </w:r>
      <w:r w:rsidR="006A0B58">
        <w:rPr>
          <w:rFonts w:ascii="Times New Roman" w:eastAsia="Wingdings" w:hAnsi="Times New Roman" w:cs="Times New Roman"/>
        </w:rPr>
        <w:tab/>
      </w:r>
      <w:r w:rsidRPr="00585199">
        <w:rPr>
          <w:rFonts w:ascii="Times New Roman" w:hAnsi="Times New Roman" w:cs="Times New Roman"/>
        </w:rPr>
        <w:t xml:space="preserve">Study any usage of cut material for re usage so as the wastage will be minimum. </w:t>
      </w:r>
    </w:p>
    <w:p w14:paraId="4DF9CCAE" w14:textId="77777777" w:rsidR="007551F9" w:rsidRDefault="007551F9" w:rsidP="007551F9">
      <w:pPr>
        <w:pStyle w:val="NoSpacing"/>
        <w:jc w:val="both"/>
        <w:rPr>
          <w:ins w:id="10" w:author="Jayaprakash P V" w:date="2016-10-11T14:43:00Z"/>
          <w:rFonts w:ascii="Times New Roman" w:hAnsi="Times New Roman" w:cs="Times New Roman"/>
        </w:rPr>
      </w:pPr>
      <w:r w:rsidRPr="00585199">
        <w:rPr>
          <w:rFonts w:ascii="Times New Roman" w:eastAsia="Wingdings" w:hAnsi="Times New Roman" w:cs="Times New Roman"/>
        </w:rPr>
        <w:t xml:space="preserve">     </w:t>
      </w:r>
      <w:r w:rsidR="006A0B58">
        <w:rPr>
          <w:rFonts w:ascii="Times New Roman" w:eastAsia="Wingdings" w:hAnsi="Times New Roman" w:cs="Times New Roman"/>
        </w:rPr>
        <w:tab/>
      </w:r>
      <w:r w:rsidRPr="00585199">
        <w:rPr>
          <w:rFonts w:ascii="Times New Roman" w:hAnsi="Times New Roman" w:cs="Times New Roman"/>
        </w:rPr>
        <w:t xml:space="preserve">Use D shackles </w:t>
      </w:r>
      <w:r w:rsidR="001A17D4" w:rsidRPr="00585199">
        <w:rPr>
          <w:rFonts w:ascii="Times New Roman" w:hAnsi="Times New Roman" w:cs="Times New Roman"/>
        </w:rPr>
        <w:t>while</w:t>
      </w:r>
      <w:r w:rsidRPr="00585199">
        <w:rPr>
          <w:rFonts w:ascii="Times New Roman" w:hAnsi="Times New Roman" w:cs="Times New Roman"/>
        </w:rPr>
        <w:t xml:space="preserve"> frequent opening/closing operation is involved for lifting </w:t>
      </w:r>
    </w:p>
    <w:p w14:paraId="032E05E8" w14:textId="77777777" w:rsidR="00271ABE" w:rsidRDefault="00271ABE" w:rsidP="006A0B58">
      <w:pPr>
        <w:pStyle w:val="NoSpacing"/>
        <w:ind w:firstLine="720"/>
        <w:jc w:val="both"/>
        <w:rPr>
          <w:ins w:id="11" w:author="Jayaprakash P V" w:date="2016-10-11T14:43:00Z"/>
          <w:rFonts w:ascii="Times New Roman" w:hAnsi="Times New Roman" w:cs="Times New Roman"/>
        </w:rPr>
      </w:pPr>
      <w:ins w:id="12" w:author="Jayaprakash P V" w:date="2016-10-11T14:43:00Z">
        <w:r>
          <w:rPr>
            <w:rFonts w:ascii="Times New Roman" w:hAnsi="Times New Roman" w:cs="Times New Roman"/>
          </w:rPr>
          <w:t xml:space="preserve">Provide good </w:t>
        </w:r>
      </w:ins>
      <w:r w:rsidR="001A17D4">
        <w:rPr>
          <w:rFonts w:ascii="Times New Roman" w:hAnsi="Times New Roman" w:cs="Times New Roman"/>
        </w:rPr>
        <w:t>illumination</w:t>
      </w:r>
      <w:ins w:id="13" w:author="Jayaprakash P V" w:date="2016-10-11T14:43:00Z">
        <w:r>
          <w:rPr>
            <w:rFonts w:ascii="Times New Roman" w:hAnsi="Times New Roman" w:cs="Times New Roman"/>
          </w:rPr>
          <w:t xml:space="preserve"> in work area</w:t>
        </w:r>
      </w:ins>
    </w:p>
    <w:p w14:paraId="17A54ED4" w14:textId="77777777" w:rsidR="00271ABE" w:rsidRDefault="00271ABE" w:rsidP="006A0B58">
      <w:pPr>
        <w:pStyle w:val="NoSpacing"/>
        <w:ind w:firstLine="720"/>
        <w:jc w:val="both"/>
        <w:rPr>
          <w:ins w:id="14" w:author="Jayaprakash P V" w:date="2016-10-11T14:43:00Z"/>
          <w:rFonts w:ascii="Times New Roman" w:hAnsi="Times New Roman" w:cs="Times New Roman"/>
        </w:rPr>
      </w:pPr>
      <w:ins w:id="15" w:author="Jayaprakash P V" w:date="2016-10-11T14:43:00Z">
        <w:r>
          <w:rPr>
            <w:rFonts w:ascii="Times New Roman" w:hAnsi="Times New Roman" w:cs="Times New Roman"/>
          </w:rPr>
          <w:t xml:space="preserve">Provide proper scaffolding to work at </w:t>
        </w:r>
      </w:ins>
      <w:r w:rsidR="001A17D4">
        <w:rPr>
          <w:rFonts w:ascii="Times New Roman" w:hAnsi="Times New Roman" w:cs="Times New Roman"/>
        </w:rPr>
        <w:t>height</w:t>
      </w:r>
    </w:p>
    <w:p w14:paraId="3BCDE1AD" w14:textId="77777777" w:rsidR="00271ABE" w:rsidRDefault="00271ABE" w:rsidP="006A0B58">
      <w:pPr>
        <w:pStyle w:val="NoSpacing"/>
        <w:ind w:firstLine="720"/>
        <w:jc w:val="both"/>
        <w:rPr>
          <w:ins w:id="16" w:author="Jayaprakash P V" w:date="2016-10-11T14:44:00Z"/>
          <w:rFonts w:ascii="Times New Roman" w:hAnsi="Times New Roman" w:cs="Times New Roman"/>
        </w:rPr>
      </w:pPr>
      <w:ins w:id="17" w:author="Jayaprakash P V" w:date="2016-10-11T14:43:00Z">
        <w:r>
          <w:rPr>
            <w:rFonts w:ascii="Times New Roman" w:hAnsi="Times New Roman" w:cs="Times New Roman"/>
          </w:rPr>
          <w:t xml:space="preserve">Physically barricade roads and </w:t>
        </w:r>
      </w:ins>
      <w:ins w:id="18" w:author="Jayaprakash P V" w:date="2016-10-11T14:44:00Z">
        <w:r>
          <w:rPr>
            <w:rFonts w:ascii="Times New Roman" w:hAnsi="Times New Roman" w:cs="Times New Roman"/>
          </w:rPr>
          <w:t>provide</w:t>
        </w:r>
      </w:ins>
      <w:ins w:id="19" w:author="Jayaprakash P V" w:date="2016-10-11T14:43:00Z">
        <w:r>
          <w:rPr>
            <w:rFonts w:ascii="Times New Roman" w:hAnsi="Times New Roman" w:cs="Times New Roman"/>
          </w:rPr>
          <w:t xml:space="preserve"> diversion </w:t>
        </w:r>
      </w:ins>
      <w:ins w:id="20" w:author="Jayaprakash P V" w:date="2016-10-11T14:44:00Z">
        <w:r>
          <w:rPr>
            <w:rFonts w:ascii="Times New Roman" w:hAnsi="Times New Roman" w:cs="Times New Roman"/>
          </w:rPr>
          <w:t xml:space="preserve">boards </w:t>
        </w:r>
      </w:ins>
    </w:p>
    <w:p w14:paraId="64577F57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  </w:t>
      </w:r>
    </w:p>
    <w:p w14:paraId="0BBD101D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DO NOT: </w:t>
      </w:r>
    </w:p>
    <w:p w14:paraId="6F1FE466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 2" w:hAnsi="Times New Roman" w:cs="Times New Roman"/>
        </w:rPr>
        <w:t xml:space="preserve">    </w:t>
      </w:r>
      <w:r w:rsidR="006A0B58">
        <w:rPr>
          <w:rFonts w:ascii="Times New Roman" w:eastAsia="Wingdings 2" w:hAnsi="Times New Roman" w:cs="Times New Roman"/>
        </w:rPr>
        <w:tab/>
      </w:r>
      <w:r w:rsidRPr="00585199">
        <w:rPr>
          <w:rFonts w:ascii="Times New Roman" w:hAnsi="Times New Roman" w:cs="Times New Roman"/>
        </w:rPr>
        <w:t xml:space="preserve">Stand below the hanging structures. </w:t>
      </w:r>
    </w:p>
    <w:p w14:paraId="358A2247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 2" w:hAnsi="Times New Roman" w:cs="Times New Roman"/>
        </w:rPr>
        <w:t xml:space="preserve">    </w:t>
      </w:r>
      <w:r w:rsidR="006A0B58">
        <w:rPr>
          <w:rFonts w:ascii="Times New Roman" w:eastAsia="Wingdings 2" w:hAnsi="Times New Roman" w:cs="Times New Roman"/>
        </w:rPr>
        <w:tab/>
      </w:r>
      <w:r w:rsidRPr="00585199">
        <w:rPr>
          <w:rFonts w:ascii="Times New Roman" w:hAnsi="Times New Roman" w:cs="Times New Roman"/>
        </w:rPr>
        <w:t xml:space="preserve">Weld the lifting hooks on casted material. (It must be available in design itself) </w:t>
      </w:r>
    </w:p>
    <w:p w14:paraId="0F51D623" w14:textId="77777777" w:rsidR="007551F9" w:rsidRPr="00585199" w:rsidRDefault="007551F9" w:rsidP="007551F9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 2" w:hAnsi="Times New Roman" w:cs="Times New Roman"/>
        </w:rPr>
        <w:t xml:space="preserve">    </w:t>
      </w:r>
      <w:r w:rsidR="006A0B58">
        <w:rPr>
          <w:rFonts w:ascii="Times New Roman" w:eastAsia="Wingdings 2" w:hAnsi="Times New Roman" w:cs="Times New Roman"/>
        </w:rPr>
        <w:tab/>
      </w:r>
      <w:r w:rsidRPr="00585199">
        <w:rPr>
          <w:rFonts w:ascii="Times New Roman" w:hAnsi="Times New Roman" w:cs="Times New Roman"/>
        </w:rPr>
        <w:t xml:space="preserve">Keep Material on slope while carrying out fabrication, erection, cutting job. </w:t>
      </w:r>
    </w:p>
    <w:p w14:paraId="5190B61C" w14:textId="77777777" w:rsidR="007551F9" w:rsidRPr="00585199" w:rsidRDefault="007551F9" w:rsidP="006A0B58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Keep any steel items like angles, channels, beams, </w:t>
      </w:r>
      <w:proofErr w:type="gramStart"/>
      <w:r w:rsidRPr="00585199">
        <w:rPr>
          <w:rFonts w:ascii="Times New Roman" w:hAnsi="Times New Roman" w:cs="Times New Roman"/>
        </w:rPr>
        <w:t>plates ,</w:t>
      </w:r>
      <w:proofErr w:type="gramEnd"/>
      <w:r w:rsidRPr="00585199">
        <w:rPr>
          <w:rFonts w:ascii="Times New Roman" w:hAnsi="Times New Roman" w:cs="Times New Roman"/>
        </w:rPr>
        <w:t xml:space="preserve"> </w:t>
      </w:r>
      <w:proofErr w:type="spellStart"/>
      <w:r w:rsidRPr="00585199">
        <w:rPr>
          <w:rFonts w:ascii="Times New Roman" w:hAnsi="Times New Roman" w:cs="Times New Roman"/>
        </w:rPr>
        <w:t>etc</w:t>
      </w:r>
      <w:proofErr w:type="spellEnd"/>
      <w:r w:rsidRPr="00585199">
        <w:rPr>
          <w:rFonts w:ascii="Times New Roman" w:hAnsi="Times New Roman" w:cs="Times New Roman"/>
        </w:rPr>
        <w:t xml:space="preserve"> on platforms at height after completion of job . </w:t>
      </w:r>
    </w:p>
    <w:p w14:paraId="37A72F42" w14:textId="77777777" w:rsidR="007551F9" w:rsidRDefault="007551F9" w:rsidP="001A17D4">
      <w:pPr>
        <w:pStyle w:val="NoSpacing"/>
        <w:jc w:val="both"/>
      </w:pPr>
      <w:r w:rsidRPr="00585199">
        <w:rPr>
          <w:rFonts w:ascii="Times New Roman" w:hAnsi="Times New Roman" w:cs="Times New Roman"/>
        </w:rPr>
        <w:t xml:space="preserve">  </w:t>
      </w:r>
    </w:p>
    <w:sectPr w:rsidR="007551F9" w:rsidSect="00D444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62120" w14:textId="77777777" w:rsidR="00322A51" w:rsidRDefault="00322A51" w:rsidP="00620421">
      <w:pPr>
        <w:spacing w:after="0" w:line="240" w:lineRule="auto"/>
      </w:pPr>
      <w:r>
        <w:separator/>
      </w:r>
    </w:p>
  </w:endnote>
  <w:endnote w:type="continuationSeparator" w:id="0">
    <w:p w14:paraId="56F1B9CE" w14:textId="77777777" w:rsidR="00322A51" w:rsidRDefault="00322A51" w:rsidP="0062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AF2E3" w14:textId="77777777" w:rsidR="00BE0A17" w:rsidRDefault="00BE0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84" w:type="dxa"/>
      <w:tblLook w:val="04A0" w:firstRow="1" w:lastRow="0" w:firstColumn="1" w:lastColumn="0" w:noHBand="0" w:noVBand="1"/>
    </w:tblPr>
    <w:tblGrid>
      <w:gridCol w:w="3094"/>
      <w:gridCol w:w="3094"/>
      <w:gridCol w:w="3096"/>
    </w:tblGrid>
    <w:tr w:rsidR="00A47BD8" w14:paraId="05F37746" w14:textId="77777777" w:rsidTr="0005585D">
      <w:trPr>
        <w:trHeight w:val="495"/>
      </w:trPr>
      <w:tc>
        <w:tcPr>
          <w:tcW w:w="3094" w:type="dxa"/>
          <w:vAlign w:val="center"/>
        </w:tcPr>
        <w:p w14:paraId="16D64605" w14:textId="3FBBF8D4" w:rsidR="00A47BD8" w:rsidRPr="00115AC4" w:rsidRDefault="00322A51" w:rsidP="0005585D">
          <w:pPr>
            <w:pStyle w:val="Footer"/>
            <w:rPr>
              <w:b/>
            </w:rPr>
          </w:pPr>
          <w:r>
            <w:rPr>
              <w:b/>
              <w:noProof/>
            </w:rPr>
            <w:pict w14:anchorId="2945AE8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SIPCM71b24c1eb6f426b4574a1bfa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      <v:textbox inset=",0,,0">
                  <w:txbxContent>
                    <w:p w14:paraId="27CF1F86" w14:textId="4FF91246" w:rsidR="0035022B" w:rsidRPr="0035022B" w:rsidRDefault="0035022B" w:rsidP="0035022B">
                      <w:pPr>
                        <w:spacing w:after="0"/>
                        <w:jc w:val="center"/>
                        <w:rPr>
                          <w:rFonts w:ascii="Calibri" w:hAnsi="Calibri" w:cs="Calibri"/>
                          <w:color w:val="C0C0C0"/>
                          <w:sz w:val="12"/>
                        </w:rPr>
                      </w:pPr>
                      <w:r w:rsidRPr="0035022B">
                        <w:rPr>
                          <w:rFonts w:ascii="Calibri" w:hAnsi="Calibri" w:cs="Calibri"/>
                          <w:color w:val="C0C0C0"/>
                          <w:sz w:val="12"/>
                        </w:rPr>
                        <w:t>Sensitivity: Public (C4)</w:t>
                      </w:r>
                    </w:p>
                  </w:txbxContent>
                </v:textbox>
                <w10:wrap anchorx="page" anchory="page"/>
              </v:shape>
            </w:pict>
          </w:r>
          <w:r w:rsidR="00A47BD8" w:rsidRPr="00115AC4">
            <w:rPr>
              <w:b/>
            </w:rPr>
            <w:t>Prepared &amp; Reviewed:</w:t>
          </w:r>
        </w:p>
      </w:tc>
      <w:tc>
        <w:tcPr>
          <w:tcW w:w="3094" w:type="dxa"/>
          <w:vAlign w:val="center"/>
        </w:tcPr>
        <w:p w14:paraId="3548F214" w14:textId="77777777" w:rsidR="00A47BD8" w:rsidRPr="00115AC4" w:rsidRDefault="00A47BD8" w:rsidP="0005585D">
          <w:pPr>
            <w:pStyle w:val="Footer"/>
            <w:rPr>
              <w:b/>
            </w:rPr>
          </w:pPr>
          <w:r w:rsidRPr="00115AC4">
            <w:rPr>
              <w:b/>
            </w:rPr>
            <w:t>Approved:</w:t>
          </w:r>
        </w:p>
      </w:tc>
      <w:tc>
        <w:tcPr>
          <w:tcW w:w="3096" w:type="dxa"/>
          <w:vAlign w:val="center"/>
        </w:tcPr>
        <w:p w14:paraId="4A7BAEF3" w14:textId="77777777" w:rsidR="00A47BD8" w:rsidRPr="00115AC4" w:rsidRDefault="00A47BD8" w:rsidP="0005585D">
          <w:pPr>
            <w:pStyle w:val="Footer"/>
            <w:rPr>
              <w:b/>
            </w:rPr>
          </w:pPr>
          <w:r w:rsidRPr="00115AC4">
            <w:rPr>
              <w:b/>
            </w:rPr>
            <w:t>Issued:</w:t>
          </w:r>
        </w:p>
      </w:tc>
    </w:tr>
    <w:tr w:rsidR="00A47BD8" w14:paraId="191D1B2C" w14:textId="77777777" w:rsidTr="0005585D">
      <w:trPr>
        <w:trHeight w:val="468"/>
      </w:trPr>
      <w:tc>
        <w:tcPr>
          <w:tcW w:w="3094" w:type="dxa"/>
          <w:vAlign w:val="center"/>
        </w:tcPr>
        <w:p w14:paraId="6833677C" w14:textId="77777777" w:rsidR="00A47BD8" w:rsidRPr="00115AC4" w:rsidRDefault="00A47BD8" w:rsidP="0005585D">
          <w:pPr>
            <w:pStyle w:val="Footer"/>
            <w:rPr>
              <w:b/>
            </w:rPr>
          </w:pPr>
          <w:r>
            <w:rPr>
              <w:b/>
            </w:rPr>
            <w:t>HOD – Mechanical</w:t>
          </w:r>
          <w:r w:rsidRPr="00115AC4">
            <w:rPr>
              <w:b/>
            </w:rPr>
            <w:t xml:space="preserve"> – PP</w:t>
          </w:r>
        </w:p>
      </w:tc>
      <w:tc>
        <w:tcPr>
          <w:tcW w:w="3094" w:type="dxa"/>
          <w:vAlign w:val="center"/>
        </w:tcPr>
        <w:p w14:paraId="1715DC96" w14:textId="77777777" w:rsidR="00A47BD8" w:rsidRPr="00115AC4" w:rsidRDefault="00A47BD8" w:rsidP="0005585D">
          <w:pPr>
            <w:pStyle w:val="Footer"/>
            <w:rPr>
              <w:b/>
            </w:rPr>
          </w:pPr>
          <w:r w:rsidRPr="00115AC4">
            <w:rPr>
              <w:b/>
            </w:rPr>
            <w:t xml:space="preserve">Head </w:t>
          </w:r>
          <w:proofErr w:type="gramStart"/>
          <w:r>
            <w:rPr>
              <w:b/>
            </w:rPr>
            <w:t xml:space="preserve">– </w:t>
          </w:r>
          <w:r w:rsidRPr="00115AC4">
            <w:rPr>
              <w:b/>
            </w:rPr>
            <w:t xml:space="preserve"> Power</w:t>
          </w:r>
          <w:proofErr w:type="gramEnd"/>
        </w:p>
      </w:tc>
      <w:tc>
        <w:tcPr>
          <w:tcW w:w="3096" w:type="dxa"/>
          <w:vAlign w:val="center"/>
        </w:tcPr>
        <w:p w14:paraId="3CBC267B" w14:textId="77777777" w:rsidR="00A47BD8" w:rsidRPr="00115AC4" w:rsidRDefault="00A47BD8" w:rsidP="0005585D">
          <w:pPr>
            <w:pStyle w:val="Footer"/>
            <w:rPr>
              <w:b/>
            </w:rPr>
          </w:pPr>
          <w:r w:rsidRPr="00115AC4">
            <w:rPr>
              <w:b/>
            </w:rPr>
            <w:t>MR</w:t>
          </w:r>
        </w:p>
      </w:tc>
    </w:tr>
    <w:tr w:rsidR="003C2190" w14:paraId="13D7C4FA" w14:textId="77777777" w:rsidTr="00D42AC9">
      <w:trPr>
        <w:trHeight w:val="468"/>
      </w:trPr>
      <w:tc>
        <w:tcPr>
          <w:tcW w:w="3094" w:type="dxa"/>
        </w:tcPr>
        <w:p w14:paraId="0CA81C56" w14:textId="3E7DA36B" w:rsidR="003C2190" w:rsidRPr="00115AC4" w:rsidRDefault="003C2190" w:rsidP="003C2190">
          <w:pPr>
            <w:pStyle w:val="Footer"/>
            <w:rPr>
              <w:b/>
            </w:rPr>
          </w:pPr>
          <w:r w:rsidRPr="00727533"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  <w:tc>
        <w:tcPr>
          <w:tcW w:w="3094" w:type="dxa"/>
        </w:tcPr>
        <w:p w14:paraId="2853CF4F" w14:textId="2AFAC623" w:rsidR="003C2190" w:rsidRPr="00115AC4" w:rsidRDefault="003C2190" w:rsidP="003C2190">
          <w:pPr>
            <w:pStyle w:val="Footer"/>
            <w:rPr>
              <w:b/>
            </w:rPr>
          </w:pPr>
          <w:r w:rsidRPr="00727533"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  <w:tc>
        <w:tcPr>
          <w:tcW w:w="3096" w:type="dxa"/>
        </w:tcPr>
        <w:p w14:paraId="3244C8CA" w14:textId="3D9D4428" w:rsidR="003C2190" w:rsidRPr="00115AC4" w:rsidRDefault="003C2190" w:rsidP="003C2190">
          <w:pPr>
            <w:pStyle w:val="Footer"/>
            <w:rPr>
              <w:b/>
            </w:rPr>
          </w:pPr>
          <w:r w:rsidRPr="00727533"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</w:tbl>
  <w:tbl>
    <w:tblPr>
      <w:tblStyle w:val="TableGrid1"/>
      <w:tblW w:w="10980" w:type="dxa"/>
      <w:tblInd w:w="-815" w:type="dxa"/>
      <w:tblLook w:val="04A0" w:firstRow="1" w:lastRow="0" w:firstColumn="1" w:lastColumn="0" w:noHBand="0" w:noVBand="1"/>
    </w:tblPr>
    <w:tblGrid>
      <w:gridCol w:w="10980"/>
    </w:tblGrid>
    <w:tr w:rsidR="00A47BD8" w:rsidRPr="00A76A93" w14:paraId="0C9BA4E9" w14:textId="77777777" w:rsidTr="0005585D">
      <w:tc>
        <w:tcPr>
          <w:tcW w:w="10980" w:type="dxa"/>
        </w:tcPr>
        <w:p w14:paraId="57AC6B42" w14:textId="77777777" w:rsidR="00A47BD8" w:rsidRPr="00D45265" w:rsidRDefault="00A47BD8" w:rsidP="0005585D">
          <w:pPr>
            <w:jc w:val="center"/>
            <w:rPr>
              <w:i/>
            </w:rPr>
          </w:pPr>
          <w:r w:rsidRPr="00313E62">
            <w:rPr>
              <w:i/>
              <w:sz w:val="18"/>
            </w:rPr>
            <w:t xml:space="preserve">Soft copy does not require signature. This document is controlled by distribution through Sesa intranet portal. If hard copy is to be used, it shall be stamped with seal of </w:t>
          </w:r>
          <w:r w:rsidRPr="00313E62">
            <w:rPr>
              <w:b/>
              <w:i/>
              <w:color w:val="FF0000"/>
              <w:sz w:val="18"/>
            </w:rPr>
            <w:t>Controlled Copy</w:t>
          </w:r>
          <w:r w:rsidRPr="00313E62">
            <w:rPr>
              <w:i/>
              <w:sz w:val="18"/>
            </w:rPr>
            <w:t xml:space="preserve"> in Red.  </w:t>
          </w:r>
          <w:r w:rsidRPr="00313E62">
            <w:rPr>
              <w:i/>
              <w:sz w:val="18"/>
            </w:rPr>
            <w:tab/>
          </w:r>
        </w:p>
      </w:tc>
    </w:tr>
  </w:tbl>
  <w:p w14:paraId="4A1241A1" w14:textId="77777777" w:rsidR="00A756BD" w:rsidRDefault="00A756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BF400" w14:textId="77777777" w:rsidR="00BE0A17" w:rsidRDefault="00BE0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00F77" w14:textId="77777777" w:rsidR="00322A51" w:rsidRDefault="00322A51" w:rsidP="00620421">
      <w:pPr>
        <w:spacing w:after="0" w:line="240" w:lineRule="auto"/>
      </w:pPr>
      <w:r>
        <w:separator/>
      </w:r>
    </w:p>
  </w:footnote>
  <w:footnote w:type="continuationSeparator" w:id="0">
    <w:p w14:paraId="2175959F" w14:textId="77777777" w:rsidR="00322A51" w:rsidRDefault="00322A51" w:rsidP="0062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65AC6" w14:textId="77777777" w:rsidR="00BE0A17" w:rsidRDefault="00BE0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268"/>
    </w:tblGrid>
    <w:tr w:rsidR="00C0608A" w:rsidRPr="00896524" w14:paraId="5FCE8182" w14:textId="77777777" w:rsidTr="001F1F7E">
      <w:trPr>
        <w:trHeight w:val="251"/>
      </w:trPr>
      <w:tc>
        <w:tcPr>
          <w:tcW w:w="1702" w:type="dxa"/>
          <w:vMerge w:val="restart"/>
          <w:vAlign w:val="center"/>
        </w:tcPr>
        <w:p w14:paraId="15BEE182" w14:textId="78F0FBAD" w:rsidR="00C0608A" w:rsidRPr="00896524" w:rsidRDefault="0035022B" w:rsidP="00417419">
          <w:pPr>
            <w:pStyle w:val="Header"/>
            <w:ind w:hanging="108"/>
            <w:jc w:val="center"/>
            <w:rPr>
              <w:rFonts w:ascii="Times New Roman" w:hAnsi="Times New Roman" w:cs="Times New Roman"/>
              <w:sz w:val="18"/>
            </w:rPr>
          </w:pPr>
          <w:r w:rsidRPr="00EE08CF">
            <w:rPr>
              <w:noProof/>
            </w:rPr>
            <w:drawing>
              <wp:inline distT="0" distB="0" distL="0" distR="0" wp14:anchorId="4FF4239E" wp14:editId="64074355">
                <wp:extent cx="1107440" cy="847725"/>
                <wp:effectExtent l="0" t="0" r="0" b="9525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58" cy="9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56DDFBBC" w14:textId="7D5A9B43" w:rsidR="00C0608A" w:rsidRPr="00896524" w:rsidRDefault="00C0608A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VEDANTA LIMITED – VALUE ADD</w:t>
          </w:r>
          <w:r w:rsidR="00FB78B5">
            <w:rPr>
              <w:rFonts w:ascii="Times New Roman" w:hAnsi="Times New Roman" w:cs="Times New Roman"/>
              <w:b/>
              <w:sz w:val="18"/>
            </w:rPr>
            <w:t>ED</w:t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BUSINESS</w:t>
          </w:r>
        </w:p>
      </w:tc>
      <w:tc>
        <w:tcPr>
          <w:tcW w:w="1701" w:type="dxa"/>
        </w:tcPr>
        <w:p w14:paraId="1D0F4E64" w14:textId="77777777" w:rsidR="00C0608A" w:rsidRPr="00F05446" w:rsidRDefault="00C0608A" w:rsidP="005C6B8F">
          <w:pPr>
            <w:pStyle w:val="Header"/>
            <w:rPr>
              <w:rFonts w:eastAsia="Times New Roman"/>
              <w:b/>
              <w:sz w:val="18"/>
            </w:rPr>
          </w:pPr>
          <w:r w:rsidRPr="00F05446">
            <w:rPr>
              <w:b/>
              <w:sz w:val="18"/>
            </w:rPr>
            <w:t>Format No.:</w:t>
          </w:r>
        </w:p>
      </w:tc>
      <w:tc>
        <w:tcPr>
          <w:tcW w:w="2268" w:type="dxa"/>
        </w:tcPr>
        <w:p w14:paraId="6F3F05CD" w14:textId="00480878" w:rsidR="00C0608A" w:rsidRDefault="00C0608A">
          <w:pPr>
            <w:pStyle w:val="Header"/>
            <w:spacing w:line="276" w:lineRule="auto"/>
            <w:rPr>
              <w:rFonts w:eastAsia="Times New Roman"/>
              <w:b/>
              <w:sz w:val="18"/>
            </w:rPr>
          </w:pPr>
          <w:r>
            <w:rPr>
              <w:b/>
              <w:sz w:val="18"/>
            </w:rPr>
            <w:t>VL/IMS/PP</w:t>
          </w:r>
          <w:r w:rsidR="001F1F7E">
            <w:rPr>
              <w:b/>
              <w:sz w:val="18"/>
            </w:rPr>
            <w:t>1</w:t>
          </w:r>
          <w:r>
            <w:rPr>
              <w:b/>
              <w:sz w:val="18"/>
            </w:rPr>
            <w:t>/MECH/WI/</w:t>
          </w:r>
          <w:r w:rsidR="00BE0A17">
            <w:rPr>
              <w:b/>
              <w:sz w:val="18"/>
            </w:rPr>
            <w:t>25</w:t>
          </w:r>
        </w:p>
      </w:tc>
    </w:tr>
    <w:tr w:rsidR="00C0608A" w:rsidRPr="00896524" w14:paraId="76F9A819" w14:textId="77777777" w:rsidTr="001F1F7E">
      <w:trPr>
        <w:trHeight w:val="143"/>
      </w:trPr>
      <w:tc>
        <w:tcPr>
          <w:tcW w:w="1702" w:type="dxa"/>
          <w:vMerge/>
        </w:tcPr>
        <w:p w14:paraId="104B31C5" w14:textId="77777777" w:rsidR="00C0608A" w:rsidRPr="00896524" w:rsidRDefault="00C0608A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</w:tcPr>
        <w:p w14:paraId="2FC1085E" w14:textId="77777777" w:rsidR="00C0608A" w:rsidRPr="00896524" w:rsidRDefault="00C0608A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INTEGRATED MANAGEMENT SYSTEM </w:t>
          </w:r>
        </w:p>
      </w:tc>
      <w:tc>
        <w:tcPr>
          <w:tcW w:w="1701" w:type="dxa"/>
        </w:tcPr>
        <w:p w14:paraId="1B6AC1A9" w14:textId="77777777" w:rsidR="00C0608A" w:rsidRPr="00896524" w:rsidRDefault="00C0608A" w:rsidP="005C6B8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Date:</w:t>
          </w:r>
        </w:p>
      </w:tc>
      <w:tc>
        <w:tcPr>
          <w:tcW w:w="2268" w:type="dxa"/>
        </w:tcPr>
        <w:p w14:paraId="69943D1E" w14:textId="189B251A" w:rsidR="00C0608A" w:rsidRDefault="003C2190">
          <w:pPr>
            <w:pStyle w:val="Header"/>
            <w:spacing w:line="276" w:lineRule="auto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  <w:tr w:rsidR="004A7C51" w:rsidRPr="00896524" w14:paraId="3C3A0D4C" w14:textId="77777777" w:rsidTr="001F1F7E">
      <w:trPr>
        <w:trHeight w:val="143"/>
      </w:trPr>
      <w:tc>
        <w:tcPr>
          <w:tcW w:w="1702" w:type="dxa"/>
          <w:vMerge/>
        </w:tcPr>
        <w:p w14:paraId="62B2BF1E" w14:textId="77777777" w:rsidR="004A7C51" w:rsidRPr="00896524" w:rsidRDefault="004A7C51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 w:val="restart"/>
          <w:vAlign w:val="center"/>
        </w:tcPr>
        <w:p w14:paraId="7E5ABB6F" w14:textId="77777777" w:rsidR="004A7C51" w:rsidRPr="00896524" w:rsidRDefault="00B44E56" w:rsidP="00417419">
          <w:pPr>
            <w:pStyle w:val="Header"/>
            <w:ind w:left="-70"/>
            <w:jc w:val="center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u w:val="single"/>
            </w:rPr>
            <w:t xml:space="preserve">BFG Bridge </w:t>
          </w:r>
          <w:r w:rsidRPr="00585199">
            <w:rPr>
              <w:rFonts w:ascii="Times New Roman" w:hAnsi="Times New Roman" w:cs="Times New Roman"/>
              <w:b/>
              <w:u w:val="single"/>
            </w:rPr>
            <w:t>fabrication dismantling &amp; erection</w:t>
          </w:r>
        </w:p>
      </w:tc>
      <w:tc>
        <w:tcPr>
          <w:tcW w:w="1701" w:type="dxa"/>
        </w:tcPr>
        <w:p w14:paraId="79D593D9" w14:textId="77777777" w:rsidR="004A7C51" w:rsidRPr="00896524" w:rsidRDefault="004A7C51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No.:</w:t>
          </w:r>
        </w:p>
      </w:tc>
      <w:tc>
        <w:tcPr>
          <w:tcW w:w="2268" w:type="dxa"/>
        </w:tcPr>
        <w:p w14:paraId="1195D5DC" w14:textId="527A797C" w:rsidR="004A7C51" w:rsidRPr="00896524" w:rsidRDefault="004A7C51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0</w:t>
          </w:r>
          <w:r w:rsidR="003C2190">
            <w:rPr>
              <w:rFonts w:ascii="Times New Roman" w:hAnsi="Times New Roman" w:cs="Times New Roman"/>
              <w:b/>
              <w:sz w:val="18"/>
            </w:rPr>
            <w:t>3</w:t>
          </w:r>
        </w:p>
      </w:tc>
    </w:tr>
    <w:tr w:rsidR="004A7C51" w:rsidRPr="00896524" w14:paraId="78537A4F" w14:textId="77777777" w:rsidTr="001F1F7E">
      <w:trPr>
        <w:trHeight w:val="143"/>
      </w:trPr>
      <w:tc>
        <w:tcPr>
          <w:tcW w:w="1702" w:type="dxa"/>
          <w:vMerge/>
        </w:tcPr>
        <w:p w14:paraId="1A1CF52D" w14:textId="77777777" w:rsidR="004A7C51" w:rsidRPr="00896524" w:rsidRDefault="004A7C51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/>
        </w:tcPr>
        <w:p w14:paraId="63F68DA5" w14:textId="77777777" w:rsidR="004A7C51" w:rsidRPr="00896524" w:rsidRDefault="004A7C51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</w:p>
      </w:tc>
      <w:tc>
        <w:tcPr>
          <w:tcW w:w="1701" w:type="dxa"/>
        </w:tcPr>
        <w:p w14:paraId="04A4EC08" w14:textId="77777777" w:rsidR="004A7C51" w:rsidRPr="00896524" w:rsidRDefault="004A7C51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Page No.:</w:t>
          </w:r>
        </w:p>
      </w:tc>
      <w:tc>
        <w:tcPr>
          <w:tcW w:w="2268" w:type="dxa"/>
        </w:tcPr>
        <w:p w14:paraId="45FF9066" w14:textId="77777777" w:rsidR="004A7C51" w:rsidRPr="00896524" w:rsidRDefault="004A7C51" w:rsidP="00417419">
          <w:pPr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PAGE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931741">
            <w:rPr>
              <w:rFonts w:ascii="Times New Roman" w:hAnsi="Times New Roman" w:cs="Times New Roman"/>
              <w:b/>
              <w:noProof/>
              <w:sz w:val="18"/>
            </w:rPr>
            <w:t>2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of 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NUMPAGES 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931741">
            <w:rPr>
              <w:rFonts w:ascii="Times New Roman" w:hAnsi="Times New Roman" w:cs="Times New Roman"/>
              <w:b/>
              <w:noProof/>
              <w:sz w:val="18"/>
            </w:rPr>
            <w:t>4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</w:p>
      </w:tc>
    </w:tr>
  </w:tbl>
  <w:p w14:paraId="35882010" w14:textId="77777777" w:rsidR="00620421" w:rsidRPr="00A47BD8" w:rsidRDefault="00620421" w:rsidP="00A47B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AA96E" w14:textId="77777777" w:rsidR="00BE0A17" w:rsidRDefault="00BE0A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0294D"/>
    <w:multiLevelType w:val="hybridMultilevel"/>
    <w:tmpl w:val="BF28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D6804"/>
    <w:multiLevelType w:val="hybridMultilevel"/>
    <w:tmpl w:val="A646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9779C"/>
    <w:multiLevelType w:val="hybridMultilevel"/>
    <w:tmpl w:val="BCC0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C08"/>
    <w:rsid w:val="000C5D43"/>
    <w:rsid w:val="00122DAD"/>
    <w:rsid w:val="001726ED"/>
    <w:rsid w:val="001A17D4"/>
    <w:rsid w:val="001F1F7E"/>
    <w:rsid w:val="001F42CD"/>
    <w:rsid w:val="00271ABE"/>
    <w:rsid w:val="0029410B"/>
    <w:rsid w:val="002D5443"/>
    <w:rsid w:val="00322A51"/>
    <w:rsid w:val="003244D9"/>
    <w:rsid w:val="003307D4"/>
    <w:rsid w:val="0035022B"/>
    <w:rsid w:val="003757B5"/>
    <w:rsid w:val="003C2190"/>
    <w:rsid w:val="003E2CB0"/>
    <w:rsid w:val="00446D0E"/>
    <w:rsid w:val="004A7C51"/>
    <w:rsid w:val="00596101"/>
    <w:rsid w:val="005D333D"/>
    <w:rsid w:val="00620421"/>
    <w:rsid w:val="00692C00"/>
    <w:rsid w:val="006A0B58"/>
    <w:rsid w:val="006F4F8B"/>
    <w:rsid w:val="0073380E"/>
    <w:rsid w:val="00747F6F"/>
    <w:rsid w:val="007551F9"/>
    <w:rsid w:val="008A0983"/>
    <w:rsid w:val="00931741"/>
    <w:rsid w:val="00A454B7"/>
    <w:rsid w:val="00A47BD8"/>
    <w:rsid w:val="00A54665"/>
    <w:rsid w:val="00A60C08"/>
    <w:rsid w:val="00A756BD"/>
    <w:rsid w:val="00AB62EA"/>
    <w:rsid w:val="00B44E56"/>
    <w:rsid w:val="00BD6C8E"/>
    <w:rsid w:val="00BE0A17"/>
    <w:rsid w:val="00BE646B"/>
    <w:rsid w:val="00C0608A"/>
    <w:rsid w:val="00DD5217"/>
    <w:rsid w:val="00DF43AF"/>
    <w:rsid w:val="00E03A8D"/>
    <w:rsid w:val="00E97BE4"/>
    <w:rsid w:val="00F2308C"/>
    <w:rsid w:val="00F614CF"/>
    <w:rsid w:val="00F841F9"/>
    <w:rsid w:val="00F915E2"/>
    <w:rsid w:val="00F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43B3CFD"/>
  <w15:docId w15:val="{C0580400-E2F8-4FC2-B562-DFA14DA1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1F9"/>
    <w:pPr>
      <w:ind w:left="720"/>
      <w:contextualSpacing/>
    </w:pPr>
  </w:style>
  <w:style w:type="paragraph" w:styleId="NoSpacing">
    <w:name w:val="No Spacing"/>
    <w:uiPriority w:val="1"/>
    <w:qFormat/>
    <w:rsid w:val="007551F9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0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21"/>
  </w:style>
  <w:style w:type="paragraph" w:styleId="Footer">
    <w:name w:val="footer"/>
    <w:basedOn w:val="Normal"/>
    <w:link w:val="FooterChar"/>
    <w:uiPriority w:val="99"/>
    <w:unhideWhenUsed/>
    <w:rsid w:val="00620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21"/>
  </w:style>
  <w:style w:type="table" w:styleId="TableGrid">
    <w:name w:val="Table Grid"/>
    <w:basedOn w:val="TableNormal"/>
    <w:uiPriority w:val="39"/>
    <w:rsid w:val="0062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4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E609FB-0FA3-488C-9511-EFC0C79C253C}"/>
</file>

<file path=customXml/itemProps2.xml><?xml version="1.0" encoding="utf-8"?>
<ds:datastoreItem xmlns:ds="http://schemas.openxmlformats.org/officeDocument/2006/customXml" ds:itemID="{D570E804-D9C7-480A-946E-87B7FF27CDB3}"/>
</file>

<file path=customXml/itemProps3.xml><?xml version="1.0" encoding="utf-8"?>
<ds:datastoreItem xmlns:ds="http://schemas.openxmlformats.org/officeDocument/2006/customXml" ds:itemID="{029E4DB3-E146-4071-B4C2-F7196BF278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Kudalkar</dc:creator>
  <cp:keywords/>
  <dc:description/>
  <cp:lastModifiedBy>Deepak Kudalkar</cp:lastModifiedBy>
  <cp:revision>32</cp:revision>
  <cp:lastPrinted>2021-04-15T11:13:00Z</cp:lastPrinted>
  <dcterms:created xsi:type="dcterms:W3CDTF">2016-10-08T04:10:00Z</dcterms:created>
  <dcterms:modified xsi:type="dcterms:W3CDTF">2022-06-14T07:40:00Z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2022-06-14T07:40:46Z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fd15c9e5-364c-4afe-b578-ab001d5354fe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1220000</vt:r8>
  </property>
</Properties>
</file>