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416584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416584" w:rsidRDefault="00416584" w:rsidP="00416584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416584" w:rsidRPr="000418D9" w:rsidRDefault="00416584" w:rsidP="00416584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416584" w:rsidRPr="000418D9" w:rsidRDefault="00416584" w:rsidP="00416584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2575F3E" w:rsidR="00416584" w:rsidRPr="000418D9" w:rsidRDefault="00416584" w:rsidP="00416584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16584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416584" w:rsidRDefault="00416584" w:rsidP="00416584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416584" w:rsidRPr="000418D9" w:rsidRDefault="00416584" w:rsidP="00416584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416584" w:rsidRPr="000418D9" w:rsidRDefault="00416584" w:rsidP="00416584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019F8A77" w:rsidR="00416584" w:rsidRPr="000418D9" w:rsidRDefault="00416584" w:rsidP="00416584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63845B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B3E98">
              <w:rPr>
                <w:b/>
                <w:bCs/>
                <w:sz w:val="20"/>
                <w:szCs w:val="20"/>
                <w:lang w:eastAsia="en-IN"/>
              </w:rPr>
              <w:t>0</w:t>
            </w:r>
            <w:r w:rsidR="000F7DE7">
              <w:rPr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510" w:type="dxa"/>
          </w:tcPr>
          <w:p w14:paraId="20068C8C" w14:textId="55612A1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EB3E98" w:rsidRPr="00C66F33">
              <w:rPr>
                <w:b/>
                <w:sz w:val="22"/>
                <w:szCs w:val="22"/>
              </w:rPr>
              <w:t xml:space="preserve"> PID I</w:t>
            </w:r>
            <w:r w:rsidR="00EB3E98">
              <w:rPr>
                <w:b/>
                <w:sz w:val="22"/>
                <w:szCs w:val="22"/>
              </w:rPr>
              <w:t>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411EA1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0F7DE7">
              <w:rPr>
                <w:b/>
              </w:rPr>
              <w:t>22</w:t>
            </w:r>
            <w:r w:rsidR="00EB3E98">
              <w:rPr>
                <w:b/>
              </w:rPr>
              <w:t>.0</w:t>
            </w:r>
            <w:r w:rsidR="000F7DE7">
              <w:rPr>
                <w:b/>
              </w:rPr>
              <w:t>8</w:t>
            </w:r>
            <w:r w:rsidR="00EB3E98">
              <w:rPr>
                <w:b/>
              </w:rPr>
              <w:t>.2022</w:t>
            </w:r>
          </w:p>
        </w:tc>
        <w:tc>
          <w:tcPr>
            <w:tcW w:w="5510" w:type="dxa"/>
          </w:tcPr>
          <w:p w14:paraId="11E08453" w14:textId="14B03A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EB3E98">
              <w:rPr>
                <w:b/>
                <w:sz w:val="22"/>
                <w:szCs w:val="22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6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5669"/>
        <w:gridCol w:w="4050"/>
      </w:tblGrid>
      <w:tr w:rsidR="000F7DE7" w:rsidRPr="005D7D56" w14:paraId="1E4A16BE" w14:textId="77777777" w:rsidTr="007C4024">
        <w:trPr>
          <w:trHeight w:val="480"/>
        </w:trPr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C2F8D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proofErr w:type="spellStart"/>
            <w:r w:rsidRPr="005D7D56">
              <w:rPr>
                <w:b/>
              </w:rPr>
              <w:t>Sr.No</w:t>
            </w:r>
            <w:proofErr w:type="spellEnd"/>
            <w:r w:rsidRPr="005D7D56">
              <w:rPr>
                <w:b/>
              </w:rPr>
              <w:t xml:space="preserve">. </w:t>
            </w:r>
          </w:p>
        </w:tc>
        <w:tc>
          <w:tcPr>
            <w:tcW w:w="56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D0563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rPr>
                <w:b/>
              </w:rPr>
              <w:t xml:space="preserve">Details 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7A82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rPr>
                <w:b/>
              </w:rPr>
              <w:t xml:space="preserve">Remark </w:t>
            </w:r>
          </w:p>
        </w:tc>
      </w:tr>
      <w:tr w:rsidR="000F7DE7" w:rsidRPr="005D7D56" w14:paraId="5FF1ABC5" w14:textId="77777777" w:rsidTr="007C4024">
        <w:trPr>
          <w:trHeight w:val="1830"/>
        </w:trPr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2A34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1) </w:t>
            </w:r>
          </w:p>
        </w:tc>
        <w:tc>
          <w:tcPr>
            <w:tcW w:w="56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C2B0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Task being carried out, their duration and Frequency: 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0BC3D0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Maintenance of </w:t>
            </w:r>
            <w:proofErr w:type="spellStart"/>
            <w:r w:rsidRPr="005D7D56">
              <w:t>Mudgun</w:t>
            </w:r>
            <w:proofErr w:type="spellEnd"/>
            <w:r w:rsidRPr="005D7D56">
              <w:t xml:space="preserve"> </w:t>
            </w:r>
          </w:p>
          <w:p w14:paraId="7263CF5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1-8 </w:t>
            </w:r>
            <w:proofErr w:type="spellStart"/>
            <w:r w:rsidRPr="005D7D56">
              <w:t>hrs</w:t>
            </w:r>
            <w:proofErr w:type="spellEnd"/>
            <w:r w:rsidRPr="005D7D56">
              <w:t xml:space="preserve"> </w:t>
            </w:r>
          </w:p>
          <w:p w14:paraId="7A17039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Occasionally </w:t>
            </w:r>
          </w:p>
        </w:tc>
      </w:tr>
      <w:tr w:rsidR="000F7DE7" w:rsidRPr="005D7D56" w14:paraId="6B5BF3A1" w14:textId="77777777" w:rsidTr="007C4024">
        <w:trPr>
          <w:trHeight w:val="66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7E68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2)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2D75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Location (s) where the work is carried out.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719488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Cast house Blast furnace </w:t>
            </w:r>
            <w:r>
              <w:t>3</w:t>
            </w:r>
            <w:r w:rsidRPr="005D7D56">
              <w:t xml:space="preserve"> </w:t>
            </w:r>
          </w:p>
        </w:tc>
      </w:tr>
      <w:tr w:rsidR="000F7DE7" w:rsidRPr="005D7D56" w14:paraId="7A3313C5" w14:textId="77777777" w:rsidTr="007C4024">
        <w:trPr>
          <w:trHeight w:val="129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599B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3)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5B5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Who normally/occasionally carried out the task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1DC046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Engineer in charge </w:t>
            </w:r>
          </w:p>
          <w:p w14:paraId="24660DFB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Work men on the job </w:t>
            </w:r>
          </w:p>
        </w:tc>
      </w:tr>
      <w:tr w:rsidR="000F7DE7" w:rsidRPr="005D7D56" w14:paraId="24CB9B09" w14:textId="77777777" w:rsidTr="007C4024">
        <w:trPr>
          <w:trHeight w:val="121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789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4)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BEE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Who else may be affected by the work (For example visitors, subcontractors, the public)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449F25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spellStart"/>
            <w:r w:rsidRPr="005D7D56">
              <w:t>Sub contractors</w:t>
            </w:r>
            <w:proofErr w:type="spellEnd"/>
            <w:r w:rsidRPr="005D7D56">
              <w:t xml:space="preserve"> </w:t>
            </w:r>
          </w:p>
          <w:p w14:paraId="3B9A2D60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Workmen of production department </w:t>
            </w:r>
          </w:p>
        </w:tc>
      </w:tr>
      <w:tr w:rsidR="000F7DE7" w:rsidRPr="005D7D56" w14:paraId="6C3361D2" w14:textId="77777777" w:rsidTr="007C4024">
        <w:trPr>
          <w:trHeight w:val="112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75F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5)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92CB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gramStart"/>
            <w:r w:rsidRPr="005D7D56">
              <w:t>a)Has</w:t>
            </w:r>
            <w:proofErr w:type="gramEnd"/>
            <w:r w:rsidRPr="005D7D56">
              <w:t xml:space="preserve"> the personnel trained for performing the task </w:t>
            </w:r>
          </w:p>
          <w:p w14:paraId="7F1D5E9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b) Any special training required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C1E54D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Yes </w:t>
            </w:r>
          </w:p>
          <w:p w14:paraId="3D8681EE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No </w:t>
            </w:r>
          </w:p>
        </w:tc>
      </w:tr>
      <w:tr w:rsidR="000F7DE7" w:rsidRPr="005D7D56" w14:paraId="47390709" w14:textId="77777777" w:rsidTr="007C4024">
        <w:trPr>
          <w:trHeight w:val="88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B7BE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6)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B0A4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gramStart"/>
            <w:r w:rsidRPr="005D7D56">
              <w:t>Is</w:t>
            </w:r>
            <w:proofErr w:type="gramEnd"/>
            <w:r w:rsidRPr="005D7D56">
              <w:t xml:space="preserve"> the written systems of work mandatory. If yes </w:t>
            </w:r>
            <w:proofErr w:type="gramStart"/>
            <w:r w:rsidRPr="005D7D56">
              <w:t>state</w:t>
            </w:r>
            <w:proofErr w:type="gramEnd"/>
            <w:r w:rsidRPr="005D7D56">
              <w:t xml:space="preserve"> the procedure no.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C25B64" w14:textId="77777777" w:rsidR="000F7DE7" w:rsidRPr="005D7D56" w:rsidRDefault="00000000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hyperlink r:id="rId8" w:history="1">
              <w:r w:rsidR="000F7DE7" w:rsidRPr="005D7D56">
                <w:rPr>
                  <w:color w:val="0000FF"/>
                  <w:u w:val="single"/>
                </w:rPr>
                <w:t>WI/</w:t>
              </w:r>
              <w:r w:rsidR="000F7DE7">
                <w:rPr>
                  <w:color w:val="0000FF"/>
                  <w:u w:val="single"/>
                </w:rPr>
                <w:t>BF3/07</w:t>
              </w:r>
            </w:hyperlink>
            <w:r w:rsidR="000F7DE7" w:rsidRPr="005D7D56">
              <w:t xml:space="preserve"> </w:t>
            </w:r>
          </w:p>
        </w:tc>
      </w:tr>
      <w:tr w:rsidR="000F7DE7" w:rsidRPr="005D7D56" w14:paraId="242A0689" w14:textId="77777777" w:rsidTr="007C4024">
        <w:trPr>
          <w:trHeight w:val="52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B9E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7)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1116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Is the work permit required for the task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C8532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Yes </w:t>
            </w:r>
          </w:p>
        </w:tc>
      </w:tr>
      <w:tr w:rsidR="000F7DE7" w:rsidRPr="005D7D56" w14:paraId="67AC2FA9" w14:textId="77777777" w:rsidTr="007C4024">
        <w:trPr>
          <w:trHeight w:val="160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7EA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8)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829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Plant and machinery that may be used: </w:t>
            </w:r>
          </w:p>
          <w:p w14:paraId="48D6FF1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spellStart"/>
            <w:proofErr w:type="gramStart"/>
            <w:r w:rsidRPr="005D7D56">
              <w:t>Eg</w:t>
            </w:r>
            <w:proofErr w:type="spellEnd"/>
            <w:r w:rsidRPr="005D7D56">
              <w:t xml:space="preserve"> :</w:t>
            </w:r>
            <w:proofErr w:type="gramEnd"/>
            <w:r w:rsidRPr="005D7D56">
              <w:t xml:space="preserve"> crusher, conveyor, crane, heavy earthing equipment, Truck </w:t>
            </w:r>
            <w:proofErr w:type="spellStart"/>
            <w:r w:rsidRPr="005D7D56">
              <w:t>etc</w:t>
            </w:r>
            <w:proofErr w:type="spellEnd"/>
            <w:r w:rsidRPr="005D7D56">
              <w:t xml:space="preserve">,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041BD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16</w:t>
            </w:r>
            <w:r w:rsidRPr="005D7D56">
              <w:t xml:space="preserve">T crane </w:t>
            </w:r>
          </w:p>
        </w:tc>
      </w:tr>
      <w:tr w:rsidR="000F7DE7" w:rsidRPr="005D7D56" w14:paraId="5AFF276D" w14:textId="77777777" w:rsidTr="007C4024">
        <w:trPr>
          <w:trHeight w:val="58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67A5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9)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0B7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Any electrically operated hand tools are used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B9DA7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Grinder </w:t>
            </w:r>
          </w:p>
        </w:tc>
      </w:tr>
      <w:tr w:rsidR="000F7DE7" w:rsidRPr="005D7D56" w14:paraId="222E43E2" w14:textId="77777777" w:rsidTr="007C4024">
        <w:trPr>
          <w:trHeight w:val="123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67C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lastRenderedPageBreak/>
              <w:t xml:space="preserve">10)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F55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gramStart"/>
            <w:r w:rsidRPr="005D7D56">
              <w:t>Manufacturer’s</w:t>
            </w:r>
            <w:proofErr w:type="gramEnd"/>
            <w:r w:rsidRPr="005D7D56"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BDDF5A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Yes </w:t>
            </w:r>
          </w:p>
        </w:tc>
      </w:tr>
      <w:tr w:rsidR="000F7DE7" w:rsidRPr="005D7D56" w14:paraId="003E64E9" w14:textId="77777777" w:rsidTr="007C4024">
        <w:trPr>
          <w:trHeight w:val="84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F3D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11)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740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Chain block, </w:t>
            </w:r>
            <w:proofErr w:type="gramStart"/>
            <w:r w:rsidRPr="005D7D56">
              <w:t>tools</w:t>
            </w:r>
            <w:proofErr w:type="gramEnd"/>
            <w:r w:rsidRPr="005D7D56">
              <w:t xml:space="preserve"> and shackles such as wire rope, hydraulic jack </w:t>
            </w:r>
            <w:proofErr w:type="spellStart"/>
            <w:r w:rsidRPr="005D7D56">
              <w:t>etc</w:t>
            </w:r>
            <w:proofErr w:type="spellEnd"/>
            <w:r w:rsidRPr="005D7D56">
              <w:t xml:space="preserve"> are used.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CC78AD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16</w:t>
            </w:r>
            <w:r w:rsidRPr="005D7D56">
              <w:t xml:space="preserve">T crane, </w:t>
            </w:r>
            <w:r>
              <w:t>10</w:t>
            </w:r>
            <w:r w:rsidRPr="005D7D56">
              <w:t xml:space="preserve">T chain pulley block, slings, D-shackles, etc. </w:t>
            </w:r>
          </w:p>
        </w:tc>
      </w:tr>
      <w:tr w:rsidR="000F7DE7" w:rsidRPr="005D7D56" w14:paraId="1E39FA56" w14:textId="77777777" w:rsidTr="007C4024">
        <w:trPr>
          <w:trHeight w:val="154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ECDF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12)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29F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What materials are handled? Size, shape, surface character and weight of materials that may be handled: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2CA440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Irregular – spare parts machine cylindrical </w:t>
            </w:r>
          </w:p>
          <w:p w14:paraId="41A6272E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Approximately max </w:t>
            </w:r>
            <w:r>
              <w:t>2</w:t>
            </w:r>
            <w:r w:rsidRPr="005D7D56">
              <w:t xml:space="preserve">T </w:t>
            </w:r>
          </w:p>
        </w:tc>
      </w:tr>
      <w:tr w:rsidR="000F7DE7" w:rsidRPr="005D7D56" w14:paraId="44CD4395" w14:textId="77777777" w:rsidTr="007C4024">
        <w:trPr>
          <w:trHeight w:val="126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7AED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13)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AD1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Is the material is required to be moved by hand. If yes Distance and heights of the place where materials </w:t>
            </w:r>
            <w:proofErr w:type="gramStart"/>
            <w:r w:rsidRPr="005D7D56">
              <w:t>have to</w:t>
            </w:r>
            <w:proofErr w:type="gramEnd"/>
            <w:r w:rsidRPr="005D7D56">
              <w:t xml:space="preserve"> move by hand.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C220C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10 kg by hand (tools &amp; tackles) </w:t>
            </w:r>
          </w:p>
          <w:p w14:paraId="17702878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2 mt height approximately </w:t>
            </w:r>
          </w:p>
        </w:tc>
      </w:tr>
      <w:tr w:rsidR="000F7DE7" w:rsidRPr="005D7D56" w14:paraId="5F7F62CC" w14:textId="77777777" w:rsidTr="007C4024">
        <w:trPr>
          <w:trHeight w:val="127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899E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14)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27BF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Services used </w:t>
            </w:r>
            <w:proofErr w:type="spellStart"/>
            <w:r w:rsidRPr="005D7D56">
              <w:t>Eg</w:t>
            </w:r>
            <w:proofErr w:type="spellEnd"/>
            <w:r w:rsidRPr="005D7D56">
              <w:t xml:space="preserve">: compressed air, oxygen, acetylene, </w:t>
            </w:r>
          </w:p>
          <w:p w14:paraId="63D3B0D0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LPG gas, hydraulic oil, welding electrode for welding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330104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Compress air for cleaning </w:t>
            </w:r>
            <w:proofErr w:type="gramStart"/>
            <w:r w:rsidRPr="005D7D56">
              <w:t>job</w:t>
            </w:r>
            <w:proofErr w:type="gramEnd"/>
            <w:r w:rsidRPr="005D7D56">
              <w:t xml:space="preserve"> </w:t>
            </w:r>
          </w:p>
          <w:p w14:paraId="7EBACE0A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Welding electrode for welding </w:t>
            </w:r>
          </w:p>
        </w:tc>
      </w:tr>
      <w:tr w:rsidR="000F7DE7" w:rsidRPr="005D7D56" w14:paraId="03440740" w14:textId="77777777" w:rsidTr="007C4024">
        <w:trPr>
          <w:trHeight w:val="130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0E0B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15)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7EF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Physical form of substances encountered during the work (For example fume, gas, </w:t>
            </w:r>
            <w:proofErr w:type="spellStart"/>
            <w:r w:rsidRPr="005D7D56">
              <w:t>vapour</w:t>
            </w:r>
            <w:proofErr w:type="spellEnd"/>
            <w:r w:rsidRPr="005D7D56">
              <w:t xml:space="preserve">, liquid, dust/powder, solid):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AD4BD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spellStart"/>
            <w:proofErr w:type="gramStart"/>
            <w:r w:rsidRPr="005D7D56">
              <w:t>Solid,liquid</w:t>
            </w:r>
            <w:proofErr w:type="spellEnd"/>
            <w:proofErr w:type="gramEnd"/>
            <w:r w:rsidRPr="005D7D56">
              <w:t xml:space="preserve"> &amp; fumes </w:t>
            </w:r>
          </w:p>
        </w:tc>
      </w:tr>
      <w:tr w:rsidR="000F7DE7" w:rsidRPr="005D7D56" w14:paraId="1AEE78DA" w14:textId="77777777" w:rsidTr="007C4024">
        <w:trPr>
          <w:trHeight w:val="154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CAEF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16)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24DE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Content and recommendations of safety data sheets relating to substances used or encountered: </w:t>
            </w:r>
          </w:p>
          <w:p w14:paraId="657734A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gramStart"/>
            <w:r w:rsidRPr="005D7D56">
              <w:t>( this</w:t>
            </w:r>
            <w:proofErr w:type="gramEnd"/>
            <w:r w:rsidRPr="005D7D56">
              <w:t xml:space="preserve"> is applicable in case of chemical material)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2C1355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NA </w:t>
            </w:r>
          </w:p>
        </w:tc>
      </w:tr>
      <w:tr w:rsidR="000F7DE7" w:rsidRPr="005D7D56" w14:paraId="31DC6F11" w14:textId="77777777" w:rsidTr="007C4024">
        <w:trPr>
          <w:trHeight w:val="247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F5EC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17)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377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a) Relevant acts, regulations and standards relating to the work being done, the plant and machinery </w:t>
            </w:r>
            <w:proofErr w:type="gramStart"/>
            <w:r w:rsidRPr="005D7D56">
              <w:t>used</w:t>
            </w:r>
            <w:proofErr w:type="gramEnd"/>
            <w:r w:rsidRPr="005D7D56">
              <w:t xml:space="preserve"> and the materials used or encountered: </w:t>
            </w:r>
          </w:p>
          <w:p w14:paraId="17551304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b) Is the activity is reviewed for compliance to statutory requirement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C74B02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Factory Act 1948 and Goa factory rules 1985-SRR/16 </w:t>
            </w:r>
          </w:p>
          <w:p w14:paraId="39955B4D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Yes </w:t>
            </w:r>
          </w:p>
        </w:tc>
      </w:tr>
      <w:tr w:rsidR="000F7DE7" w:rsidRPr="005D7D56" w14:paraId="7E188A01" w14:textId="77777777" w:rsidTr="007C4024">
        <w:trPr>
          <w:trHeight w:val="960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B3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t xml:space="preserve">18)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93A7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What is the data (s) required to be monitored during the activity and the frequency of monitoring.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B64F99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Nil </w:t>
            </w:r>
          </w:p>
        </w:tc>
      </w:tr>
      <w:tr w:rsidR="000F7DE7" w:rsidRPr="005D7D56" w14:paraId="4E4D858D" w14:textId="77777777" w:rsidTr="007C4024">
        <w:trPr>
          <w:trHeight w:val="1695"/>
        </w:trPr>
        <w:tc>
          <w:tcPr>
            <w:tcW w:w="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733803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5D7D56">
              <w:lastRenderedPageBreak/>
              <w:t xml:space="preserve">19) 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387113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5D7D56"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6E9A1" w14:textId="77777777" w:rsidR="000F7DE7" w:rsidRPr="005D7D56" w:rsidRDefault="000F7DE7" w:rsidP="007C402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</w:p>
        </w:tc>
      </w:tr>
    </w:tbl>
    <w:p w14:paraId="78B84BF4" w14:textId="44A3BC1F" w:rsidR="00816A2E" w:rsidRDefault="00816A2E" w:rsidP="000F7DE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5E04DC10" w14:textId="77777777" w:rsidR="00430BEF" w:rsidRPr="005D7D56" w:rsidRDefault="00000000" w:rsidP="00430BEF">
      <w:pPr>
        <w:tabs>
          <w:tab w:val="left" w:pos="720"/>
        </w:tabs>
        <w:spacing w:before="100" w:beforeAutospacing="1" w:after="100" w:afterAutospacing="1" w:line="340" w:lineRule="atLeast"/>
        <w:ind w:left="720"/>
      </w:pPr>
      <w:hyperlink r:id="rId9" w:history="1">
        <w:r w:rsidR="00430BEF" w:rsidRPr="005D7D56">
          <w:rPr>
            <w:color w:val="0000FF"/>
            <w:u w:val="single"/>
          </w:rPr>
          <w:t>Hazards identified</w:t>
        </w:r>
      </w:hyperlink>
      <w:r w:rsidR="00430BEF" w:rsidRPr="005D7D56">
        <w:rPr>
          <w:b/>
          <w:u w:val="single"/>
        </w:rPr>
        <w:t xml:space="preserve"> </w:t>
      </w:r>
      <w:r w:rsidR="00430BEF" w:rsidRPr="005D7D56">
        <w:tab/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6260"/>
      </w:tblGrid>
      <w:tr w:rsidR="00430BEF" w:rsidRPr="005D7D56" w14:paraId="42A4D08B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7B7B4220" w14:textId="77777777" w:rsidR="00430BEF" w:rsidRPr="00430BEF" w:rsidRDefault="00430BEF" w:rsidP="007C4024">
            <w:pPr>
              <w:spacing w:before="100" w:beforeAutospacing="1" w:after="100" w:afterAutospacing="1"/>
              <w:jc w:val="both"/>
              <w:rPr>
                <w:b/>
                <w:bCs/>
              </w:rPr>
            </w:pPr>
            <w:r w:rsidRPr="00430BEF">
              <w:rPr>
                <w:b/>
                <w:bCs/>
              </w:rPr>
              <w:t xml:space="preserve">Mechanical Hazard </w:t>
            </w:r>
          </w:p>
        </w:tc>
      </w:tr>
      <w:tr w:rsidR="00430BEF" w:rsidRPr="005D7D56" w14:paraId="25C84A6F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47E13558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1. Trapping in between parts, weights, moving components. </w:t>
            </w:r>
          </w:p>
        </w:tc>
      </w:tr>
      <w:tr w:rsidR="00430BEF" w:rsidRPr="005D7D56" w14:paraId="13630AF3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0FDC5985" w14:textId="77777777" w:rsidR="00430BEF" w:rsidRPr="005D7D56" w:rsidRDefault="00430BEF" w:rsidP="007C4024"/>
        </w:tc>
      </w:tr>
      <w:tr w:rsidR="00430BEF" w:rsidRPr="005D7D56" w14:paraId="172E75DA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59A7D8A1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2. Impact of hammer, weights, </w:t>
            </w:r>
            <w:proofErr w:type="spellStart"/>
            <w:r w:rsidRPr="005D7D56">
              <w:t>mudgun</w:t>
            </w:r>
            <w:proofErr w:type="spellEnd"/>
            <w:r w:rsidRPr="005D7D56">
              <w:t xml:space="preserve">, etc. </w:t>
            </w:r>
          </w:p>
        </w:tc>
      </w:tr>
      <w:tr w:rsidR="00430BEF" w:rsidRPr="005D7D56" w14:paraId="034DC5B1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6C6BEC1B" w14:textId="77777777" w:rsidR="00430BEF" w:rsidRPr="005D7D56" w:rsidRDefault="00430BEF" w:rsidP="007C4024"/>
        </w:tc>
      </w:tr>
      <w:tr w:rsidR="00430BEF" w:rsidRPr="005D7D56" w14:paraId="4946FB9F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59A5D0C5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3. Fall of objects such as hammer, barrel, piston, nozzle, etc. </w:t>
            </w:r>
          </w:p>
        </w:tc>
      </w:tr>
      <w:tr w:rsidR="00430BEF" w:rsidRPr="005D7D56" w14:paraId="1E263202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432FDC60" w14:textId="77777777" w:rsidR="00430BEF" w:rsidRPr="005D7D56" w:rsidRDefault="00430BEF" w:rsidP="007C4024"/>
        </w:tc>
      </w:tr>
      <w:tr w:rsidR="00430BEF" w:rsidRPr="005D7D56" w14:paraId="0B7DEA01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3A59361E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4. Fall of person from height. </w:t>
            </w:r>
          </w:p>
        </w:tc>
      </w:tr>
      <w:tr w:rsidR="00430BEF" w:rsidRPr="005D7D56" w14:paraId="68257EDA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7886D850" w14:textId="77777777" w:rsidR="00430BEF" w:rsidRPr="005D7D56" w:rsidRDefault="00430BEF" w:rsidP="007C4024"/>
        </w:tc>
      </w:tr>
      <w:tr w:rsidR="00430BEF" w:rsidRPr="005D7D56" w14:paraId="37C4A524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018072E6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5.Entanglement while replacing the hose </w:t>
            </w:r>
          </w:p>
        </w:tc>
      </w:tr>
      <w:tr w:rsidR="00430BEF" w:rsidRPr="005D7D56" w14:paraId="374F721D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0E0029C7" w14:textId="77777777" w:rsidR="00430BEF" w:rsidRPr="005D7D56" w:rsidRDefault="00430BEF" w:rsidP="007C4024"/>
        </w:tc>
      </w:tr>
      <w:tr w:rsidR="00430BEF" w:rsidRPr="005D7D56" w14:paraId="1DF25BD6" w14:textId="77777777" w:rsidTr="007C4024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059C3D01" w14:textId="77777777" w:rsidR="00430BEF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6.Pressure of oil during sudden removal of hose in pressurized condition </w:t>
            </w:r>
          </w:p>
          <w:p w14:paraId="7DD98C90" w14:textId="794C77C8" w:rsidR="00430BEF" w:rsidRPr="005D7D56" w:rsidRDefault="00430BEF" w:rsidP="007C4024">
            <w:pPr>
              <w:spacing w:before="100" w:beforeAutospacing="1" w:after="100" w:afterAutospacing="1"/>
              <w:jc w:val="both"/>
            </w:pPr>
          </w:p>
        </w:tc>
      </w:tr>
      <w:tr w:rsidR="00430BEF" w:rsidRPr="005D7D56" w14:paraId="6B10ADE8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2102CE55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7.Hitting of </w:t>
            </w:r>
            <w:proofErr w:type="spellStart"/>
            <w:r w:rsidRPr="005D7D56">
              <w:t>mudgun</w:t>
            </w:r>
            <w:proofErr w:type="spellEnd"/>
            <w:r w:rsidRPr="005D7D56">
              <w:t xml:space="preserve"> due to failure of direction </w:t>
            </w:r>
            <w:proofErr w:type="spellStart"/>
            <w:r w:rsidRPr="005D7D56">
              <w:t>contro</w:t>
            </w:r>
            <w:proofErr w:type="spellEnd"/>
            <w:r w:rsidRPr="005D7D56">
              <w:t xml:space="preserve"> valve </w:t>
            </w:r>
          </w:p>
          <w:p w14:paraId="03B2526C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</w:p>
        </w:tc>
      </w:tr>
      <w:tr w:rsidR="00430BEF" w:rsidRPr="005D7D56" w14:paraId="039F242D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79EC91B7" w14:textId="77777777" w:rsidR="00430BEF" w:rsidRPr="00430BEF" w:rsidRDefault="00430BEF" w:rsidP="007C4024">
            <w:pPr>
              <w:spacing w:before="100" w:beforeAutospacing="1" w:after="100" w:afterAutospacing="1"/>
              <w:jc w:val="both"/>
              <w:rPr>
                <w:b/>
                <w:bCs/>
              </w:rPr>
            </w:pPr>
            <w:r w:rsidRPr="00430BEF">
              <w:rPr>
                <w:b/>
                <w:bCs/>
              </w:rPr>
              <w:t xml:space="preserve">Physical Hazard </w:t>
            </w:r>
          </w:p>
        </w:tc>
      </w:tr>
      <w:tr w:rsidR="00430BEF" w:rsidRPr="005D7D56" w14:paraId="06CBB2D8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0B3B8E38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1. Burn injury from metal, hot </w:t>
            </w:r>
            <w:proofErr w:type="spellStart"/>
            <w:r w:rsidRPr="005D7D56">
              <w:t>mudgun</w:t>
            </w:r>
            <w:proofErr w:type="spellEnd"/>
            <w:r w:rsidRPr="005D7D56">
              <w:t xml:space="preserve"> clay, runner, furnace. </w:t>
            </w:r>
          </w:p>
        </w:tc>
      </w:tr>
      <w:tr w:rsidR="00430BEF" w:rsidRPr="005D7D56" w14:paraId="312FC76F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4F98BA4C" w14:textId="77777777" w:rsidR="00430BEF" w:rsidRPr="005D7D56" w:rsidRDefault="00430BEF" w:rsidP="00430BEF">
            <w:pPr>
              <w:spacing w:before="100" w:beforeAutospacing="1" w:after="100" w:afterAutospacing="1"/>
              <w:jc w:val="both"/>
            </w:pPr>
          </w:p>
        </w:tc>
      </w:tr>
      <w:tr w:rsidR="00430BEF" w:rsidRPr="005D7D56" w14:paraId="2EE512DE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1102AE4A" w14:textId="77777777" w:rsidR="00430BEF" w:rsidRPr="005D7D56" w:rsidRDefault="00430BEF" w:rsidP="007C4024">
            <w:pPr>
              <w:spacing w:before="100" w:beforeAutospacing="1" w:after="100" w:afterAutospacing="1"/>
              <w:jc w:val="both"/>
            </w:pPr>
            <w:r w:rsidRPr="005D7D56">
              <w:t xml:space="preserve">2. Pressure from hydraulic system, barrel clay pressure, furnace, etc. </w:t>
            </w:r>
          </w:p>
        </w:tc>
      </w:tr>
      <w:tr w:rsidR="00430BEF" w:rsidRPr="005D7D56" w14:paraId="2F79EC1A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25119B27" w14:textId="77777777" w:rsidR="00430BEF" w:rsidRPr="005D7D56" w:rsidRDefault="00430BEF" w:rsidP="00430BEF">
            <w:pPr>
              <w:spacing w:before="100" w:beforeAutospacing="1" w:after="100" w:afterAutospacing="1"/>
              <w:jc w:val="both"/>
            </w:pPr>
            <w:proofErr w:type="spellStart"/>
            <w:proofErr w:type="gramStart"/>
            <w:r w:rsidRPr="005D7D56">
              <w:t>Non use</w:t>
            </w:r>
            <w:proofErr w:type="spellEnd"/>
            <w:proofErr w:type="gramEnd"/>
            <w:r w:rsidRPr="005D7D56">
              <w:t xml:space="preserve"> of PPE’s while carrying out the activity </w:t>
            </w:r>
          </w:p>
        </w:tc>
      </w:tr>
      <w:tr w:rsidR="00430BEF" w:rsidRPr="005D7D56" w14:paraId="4B1E69F3" w14:textId="77777777" w:rsidTr="00430BEF">
        <w:trPr>
          <w:trHeight w:val="499"/>
        </w:trPr>
        <w:tc>
          <w:tcPr>
            <w:tcW w:w="6260" w:type="dxa"/>
            <w:noWrap/>
            <w:vAlign w:val="bottom"/>
            <w:hideMark/>
          </w:tcPr>
          <w:p w14:paraId="73637F7A" w14:textId="77777777" w:rsidR="00430BEF" w:rsidRPr="005D7D56" w:rsidRDefault="00430BEF" w:rsidP="00430BEF">
            <w:pPr>
              <w:spacing w:before="100" w:beforeAutospacing="1" w:after="100" w:afterAutospacing="1"/>
              <w:jc w:val="both"/>
            </w:pPr>
            <w:r w:rsidRPr="005D7D56">
              <w:t xml:space="preserve">Failure of lifting machines, handling machines such as chain pulley block, sling, D shackle </w:t>
            </w:r>
            <w:proofErr w:type="spellStart"/>
            <w:r w:rsidRPr="005D7D56">
              <w:t>etc</w:t>
            </w:r>
            <w:proofErr w:type="spellEnd"/>
            <w:r w:rsidRPr="005D7D56">
              <w:t xml:space="preserve"> </w:t>
            </w:r>
          </w:p>
        </w:tc>
      </w:tr>
    </w:tbl>
    <w:p w14:paraId="22DFF764" w14:textId="68B3AF9C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0CCB27" w14:textId="77777777" w:rsidR="00430BEF" w:rsidRPr="00A00BDF" w:rsidRDefault="00430BEF" w:rsidP="00430BEF">
      <w:pPr>
        <w:spacing w:before="100" w:beforeAutospacing="1" w:after="100" w:afterAutospacing="1"/>
        <w:rPr>
          <w:ins w:id="0" w:author="00015236" w:date="2015-03-19T14:56:00Z"/>
          <w:bCs/>
        </w:rPr>
      </w:pPr>
      <w:ins w:id="1" w:author="00015236" w:date="2015-03-19T14:56:00Z">
        <w:r w:rsidRPr="00A00BDF">
          <w:rPr>
            <w:b/>
          </w:rPr>
          <w:t xml:space="preserve">Human </w:t>
        </w:r>
        <w:proofErr w:type="spellStart"/>
        <w:r w:rsidRPr="00A00BDF">
          <w:rPr>
            <w:b/>
          </w:rPr>
          <w:t>Behaviour</w:t>
        </w:r>
        <w:proofErr w:type="spellEnd"/>
        <w:r w:rsidRPr="00A00BDF">
          <w:rPr>
            <w:b/>
          </w:rPr>
          <w:t xml:space="preserve"> </w:t>
        </w:r>
        <w:r w:rsidRPr="00A00BDF">
          <w:rPr>
            <w:b/>
          </w:rPr>
          <w:tab/>
          <w:t>-</w:t>
        </w:r>
        <w:r w:rsidRPr="00A00BDF">
          <w:rPr>
            <w:b/>
            <w:bCs/>
          </w:rPr>
          <w:t xml:space="preserve"> </w:t>
        </w:r>
        <w:r w:rsidRPr="00A00BDF">
          <w:rPr>
            <w:b/>
            <w:bCs/>
          </w:rPr>
          <w:tab/>
        </w:r>
        <w:r w:rsidRPr="00A00BDF">
          <w:rPr>
            <w:bCs/>
          </w:rPr>
          <w:t xml:space="preserve">Workmen under influence of alcohol </w:t>
        </w:r>
      </w:ins>
    </w:p>
    <w:p w14:paraId="0ADA83BE" w14:textId="77777777" w:rsidR="00430BEF" w:rsidRPr="00A00BDF" w:rsidRDefault="00430BEF" w:rsidP="00430BEF">
      <w:pPr>
        <w:spacing w:before="100" w:beforeAutospacing="1" w:after="100" w:afterAutospacing="1"/>
        <w:ind w:left="2160" w:firstLine="720"/>
        <w:rPr>
          <w:ins w:id="2" w:author="00015236" w:date="2015-03-19T14:56:00Z"/>
          <w:bCs/>
        </w:rPr>
      </w:pPr>
      <w:ins w:id="3" w:author="00015236" w:date="2015-03-19T14:56:00Z">
        <w:r w:rsidRPr="00A00BDF">
          <w:rPr>
            <w:bCs/>
          </w:rPr>
          <w:t xml:space="preserve">Violation of procedure </w:t>
        </w:r>
      </w:ins>
    </w:p>
    <w:p w14:paraId="7BFCCB10" w14:textId="77777777" w:rsidR="00430BEF" w:rsidRPr="00A00BDF" w:rsidRDefault="00430BEF" w:rsidP="00430BEF">
      <w:pPr>
        <w:spacing w:before="100" w:beforeAutospacing="1" w:after="100" w:afterAutospacing="1"/>
        <w:ind w:left="2160" w:firstLine="720"/>
        <w:rPr>
          <w:ins w:id="4" w:author="00015236" w:date="2015-03-19T14:56:00Z"/>
          <w:bCs/>
        </w:rPr>
      </w:pPr>
      <w:ins w:id="5" w:author="00015236" w:date="2015-03-19T14:56:00Z">
        <w:r w:rsidRPr="00A00BDF">
          <w:rPr>
            <w:bCs/>
          </w:rPr>
          <w:t xml:space="preserve">Not wearing PPE’s </w:t>
        </w:r>
      </w:ins>
    </w:p>
    <w:p w14:paraId="2C072A1D" w14:textId="77777777" w:rsidR="00430BEF" w:rsidRPr="00A00BDF" w:rsidRDefault="00430BEF" w:rsidP="00430BEF">
      <w:pPr>
        <w:spacing w:before="100" w:beforeAutospacing="1" w:after="100" w:afterAutospacing="1"/>
        <w:ind w:left="2160" w:firstLine="720"/>
        <w:rPr>
          <w:ins w:id="6" w:author="00015236" w:date="2015-03-19T14:56:00Z"/>
          <w:bCs/>
        </w:rPr>
      </w:pPr>
      <w:ins w:id="7" w:author="00015236" w:date="2015-03-19T14:56:00Z">
        <w:r w:rsidRPr="00A00BDF">
          <w:rPr>
            <w:bCs/>
          </w:rPr>
          <w:t>Not concentrating while working</w:t>
        </w:r>
      </w:ins>
    </w:p>
    <w:p w14:paraId="29E75368" w14:textId="1B0DDB0A" w:rsidR="00430BEF" w:rsidRDefault="00430BEF" w:rsidP="00430BEF">
      <w:pPr>
        <w:spacing w:before="100" w:beforeAutospacing="1" w:after="100" w:afterAutospacing="1"/>
        <w:ind w:left="2160" w:firstLine="720"/>
        <w:rPr>
          <w:bCs/>
        </w:rPr>
      </w:pPr>
      <w:ins w:id="8" w:author="00015236" w:date="2015-03-19T14:56:00Z">
        <w:r w:rsidRPr="00A00BDF">
          <w:rPr>
            <w:bCs/>
          </w:rPr>
          <w:t xml:space="preserve">Horseplay </w:t>
        </w:r>
      </w:ins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416584" w:rsidRPr="00597FD8" w14:paraId="1368E5C0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42034D04" w14:textId="77777777" w:rsidR="00416584" w:rsidRPr="00597FD8" w:rsidRDefault="00416584" w:rsidP="00360D64">
            <w:pPr>
              <w:rPr>
                <w:b/>
              </w:rPr>
            </w:pPr>
            <w:bookmarkStart w:id="9" w:name="_Hlk111897555"/>
            <w:r w:rsidRPr="00597FD8">
              <w:rPr>
                <w:b/>
              </w:rPr>
              <w:t>Prepared By:</w:t>
            </w:r>
          </w:p>
          <w:p w14:paraId="13AE73F0" w14:textId="77777777" w:rsidR="00416584" w:rsidRPr="00597FD8" w:rsidRDefault="00416584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26A27DBB" w14:textId="77777777" w:rsidR="00416584" w:rsidRPr="00597FD8" w:rsidRDefault="00416584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42BE239C" w14:textId="77777777" w:rsidR="00416584" w:rsidRPr="00597FD8" w:rsidRDefault="00416584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416584" w:rsidRPr="00597FD8" w14:paraId="70381C9A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3A42B491" w14:textId="77777777" w:rsidR="00416584" w:rsidRPr="00597FD8" w:rsidRDefault="00416584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2C15F2E6" w14:textId="77777777" w:rsidR="00416584" w:rsidRPr="00597FD8" w:rsidRDefault="00416584" w:rsidP="00360D64">
            <w:pPr>
              <w:rPr>
                <w:b/>
              </w:rPr>
            </w:pPr>
          </w:p>
          <w:p w14:paraId="61141B53" w14:textId="77777777" w:rsidR="00416584" w:rsidRPr="00597FD8" w:rsidRDefault="00416584" w:rsidP="00360D64">
            <w:pPr>
              <w:rPr>
                <w:b/>
              </w:rPr>
            </w:pPr>
          </w:p>
          <w:p w14:paraId="5B691AB7" w14:textId="77777777" w:rsidR="00416584" w:rsidRPr="00597FD8" w:rsidRDefault="00416584" w:rsidP="00360D64">
            <w:pPr>
              <w:rPr>
                <w:b/>
              </w:rPr>
            </w:pPr>
          </w:p>
          <w:p w14:paraId="6A32B6F8" w14:textId="77777777" w:rsidR="00416584" w:rsidRPr="00597FD8" w:rsidRDefault="00416584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36A235CA" w14:textId="77777777" w:rsidR="00416584" w:rsidRPr="00597FD8" w:rsidRDefault="00416584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07F65D3A" w14:textId="77777777" w:rsidR="00416584" w:rsidRPr="00597FD8" w:rsidRDefault="00416584" w:rsidP="00360D64">
            <w:pPr>
              <w:rPr>
                <w:b/>
              </w:rPr>
            </w:pPr>
          </w:p>
          <w:p w14:paraId="1163418E" w14:textId="77777777" w:rsidR="00416584" w:rsidRPr="00597FD8" w:rsidRDefault="00416584" w:rsidP="00360D64">
            <w:pPr>
              <w:rPr>
                <w:b/>
              </w:rPr>
            </w:pPr>
          </w:p>
          <w:p w14:paraId="27D6A301" w14:textId="77777777" w:rsidR="00416584" w:rsidRPr="00597FD8" w:rsidRDefault="00416584" w:rsidP="00360D64">
            <w:pPr>
              <w:rPr>
                <w:b/>
              </w:rPr>
            </w:pPr>
          </w:p>
        </w:tc>
      </w:tr>
      <w:tr w:rsidR="00416584" w:rsidRPr="00597FD8" w14:paraId="4F729781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33AE2579" w14:textId="77777777" w:rsidR="00416584" w:rsidRPr="00597FD8" w:rsidRDefault="00416584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3AE07198" w14:textId="77777777" w:rsidR="00416584" w:rsidRPr="00597FD8" w:rsidRDefault="00416584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9"/>
    </w:tbl>
    <w:p w14:paraId="7D98DCA1" w14:textId="77777777" w:rsidR="00430BEF" w:rsidRPr="00A00BDF" w:rsidRDefault="00430BEF" w:rsidP="00430BEF">
      <w:pPr>
        <w:spacing w:before="100" w:beforeAutospacing="1" w:after="100" w:afterAutospacing="1"/>
        <w:ind w:left="2160" w:firstLine="720"/>
        <w:rPr>
          <w:ins w:id="10" w:author="00015236" w:date="2015-03-19T14:56:00Z"/>
          <w:bCs/>
        </w:rPr>
      </w:pPr>
    </w:p>
    <w:p w14:paraId="5064E0B1" w14:textId="77777777" w:rsidR="00430BEF" w:rsidRDefault="00430BE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9555"/>
      </w:tblGrid>
      <w:tr w:rsidR="00CA3928" w:rsidRPr="00CA79F9" w14:paraId="1D62A7FF" w14:textId="77777777" w:rsidTr="00E6272C">
        <w:trPr>
          <w:trHeight w:val="5748"/>
        </w:trPr>
        <w:tc>
          <w:tcPr>
            <w:tcW w:w="9555" w:type="dxa"/>
            <w:noWrap/>
            <w:vAlign w:val="bottom"/>
            <w:hideMark/>
          </w:tcPr>
          <w:p w14:paraId="45CE7B72" w14:textId="77777777" w:rsidR="00CA3928" w:rsidRPr="00CA79F9" w:rsidRDefault="00CA3928" w:rsidP="000F7DE7"/>
        </w:tc>
      </w:tr>
    </w:tbl>
    <w:p w14:paraId="16EB938F" w14:textId="52B9E41C" w:rsidR="00952C3A" w:rsidRPr="00A00BDF" w:rsidRDefault="00952C3A" w:rsidP="00CA3928">
      <w:pPr>
        <w:spacing w:before="100" w:beforeAutospacing="1" w:after="100" w:afterAutospacing="1"/>
        <w:rPr>
          <w:ins w:id="11" w:author="00015236" w:date="2015-03-19T14:50:00Z"/>
          <w:bCs/>
        </w:rPr>
      </w:pPr>
      <w:ins w:id="12" w:author="00015236" w:date="2015-03-19T14:50:00Z">
        <w:r w:rsidRPr="00A00BDF">
          <w:rPr>
            <w:bCs/>
          </w:rPr>
          <w:t xml:space="preserve"> </w:t>
        </w:r>
      </w:ins>
    </w:p>
    <w:p w14:paraId="6688A45F" w14:textId="77777777" w:rsidR="00952C3A" w:rsidRPr="00627086" w:rsidRDefault="00952C3A" w:rsidP="00952C3A">
      <w:pPr>
        <w:tabs>
          <w:tab w:val="left" w:pos="720"/>
        </w:tabs>
        <w:spacing w:before="100" w:beforeAutospacing="1" w:after="100" w:afterAutospacing="1" w:line="340" w:lineRule="atLeast"/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746F" w14:textId="77777777" w:rsidR="004A37AE" w:rsidRDefault="004A37AE" w:rsidP="00106ADB">
      <w:r>
        <w:separator/>
      </w:r>
    </w:p>
  </w:endnote>
  <w:endnote w:type="continuationSeparator" w:id="0">
    <w:p w14:paraId="0708CAE7" w14:textId="77777777" w:rsidR="004A37AE" w:rsidRDefault="004A37A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3309" w14:textId="77777777" w:rsidR="004A37AE" w:rsidRDefault="004A37AE" w:rsidP="00106ADB">
      <w:r>
        <w:separator/>
      </w:r>
    </w:p>
  </w:footnote>
  <w:footnote w:type="continuationSeparator" w:id="0">
    <w:p w14:paraId="3A80B1D6" w14:textId="77777777" w:rsidR="004A37AE" w:rsidRDefault="004A37A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159034">
    <w:abstractNumId w:val="0"/>
  </w:num>
  <w:num w:numId="2" w16cid:durableId="521473601">
    <w:abstractNumId w:val="1"/>
  </w:num>
  <w:num w:numId="3" w16cid:durableId="310670664">
    <w:abstractNumId w:val="2"/>
  </w:num>
  <w:num w:numId="4" w16cid:durableId="1804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F7DE7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16584"/>
    <w:rsid w:val="00430BEF"/>
    <w:rsid w:val="0047134F"/>
    <w:rsid w:val="00473127"/>
    <w:rsid w:val="00480D7B"/>
    <w:rsid w:val="00486DEE"/>
    <w:rsid w:val="004A37A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52C3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21366"/>
    <w:rsid w:val="00C66F33"/>
    <w:rsid w:val="00CA3928"/>
    <w:rsid w:val="00CB3F1E"/>
    <w:rsid w:val="00CF2EAC"/>
    <w:rsid w:val="00CF7DC0"/>
    <w:rsid w:val="00D974B3"/>
    <w:rsid w:val="00DB2C36"/>
    <w:rsid w:val="00DF4D55"/>
    <w:rsid w:val="00E07DF0"/>
    <w:rsid w:val="00E27559"/>
    <w:rsid w:val="00E317A7"/>
    <w:rsid w:val="00E6173C"/>
    <w:rsid w:val="00EB3E98"/>
    <w:rsid w:val="00EC542F"/>
    <w:rsid w:val="00EF4C07"/>
    <w:rsid w:val="00EF5FB3"/>
    <w:rsid w:val="00F81AE7"/>
    <w:rsid w:val="00FA6432"/>
    <w:rsid w:val="00FB7043"/>
    <w:rsid w:val="00F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departmental%20manual/11%20%20Work%20instruction/WIMAINT19%20MAINTENANCE%20OF%20MUDGUN.doc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Mgr_maint/qehs/ohsas/5%20hazard%20identifaiction%20and%20risk%20assesment%20master%20list/7%20RISK%20ASSESMENT/RA%20WIMAINT19.xl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54F1C-2E96-4A44-96FE-D04B5DAD4DFC}"/>
</file>

<file path=customXml/itemProps2.xml><?xml version="1.0" encoding="utf-8"?>
<ds:datastoreItem xmlns:ds="http://schemas.openxmlformats.org/officeDocument/2006/customXml" ds:itemID="{8CEDA747-1CF9-4EF0-B3BE-E535D3FFF67E}"/>
</file>

<file path=customXml/itemProps3.xml><?xml version="1.0" encoding="utf-8"?>
<ds:datastoreItem xmlns:ds="http://schemas.openxmlformats.org/officeDocument/2006/customXml" ds:itemID="{7BA48FE0-1D90-42D1-A979-3519AE796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Pooja</cp:lastModifiedBy>
  <cp:revision>3</cp:revision>
  <cp:lastPrinted>2018-01-30T05:28:00Z</cp:lastPrinted>
  <dcterms:created xsi:type="dcterms:W3CDTF">2022-10-10T05:55:00Z</dcterms:created>
  <dcterms:modified xsi:type="dcterms:W3CDTF">2023-04-05T06:26:00Z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880500</vt:r8>
  </property>
  <property fmtid="{D5CDD505-2E9C-101B-9397-08002B2CF9AE}" pid="11" name="_ExtendedDescription">
    <vt:lpwstr/>
  </property>
</Properties>
</file>