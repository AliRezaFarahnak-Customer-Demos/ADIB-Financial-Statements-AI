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95279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95279" w:rsidRDefault="00695279" w:rsidP="00695279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95279" w:rsidRPr="000418D9" w:rsidRDefault="00695279" w:rsidP="00695279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95279" w:rsidRPr="000418D9" w:rsidRDefault="00695279" w:rsidP="0069527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820F8F1" w:rsidR="00695279" w:rsidRPr="000418D9" w:rsidRDefault="00695279" w:rsidP="00695279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95279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95279" w:rsidRDefault="00695279" w:rsidP="00695279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95279" w:rsidRPr="000418D9" w:rsidRDefault="00695279" w:rsidP="00695279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95279" w:rsidRPr="000418D9" w:rsidRDefault="00695279" w:rsidP="0069527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73700B24" w:rsidR="00695279" w:rsidRPr="000418D9" w:rsidRDefault="00695279" w:rsidP="00695279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2CBF79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B3E98">
              <w:rPr>
                <w:b/>
                <w:bCs/>
                <w:sz w:val="20"/>
                <w:szCs w:val="20"/>
                <w:lang w:eastAsia="en-IN"/>
              </w:rPr>
              <w:t>07</w:t>
            </w:r>
          </w:p>
        </w:tc>
        <w:tc>
          <w:tcPr>
            <w:tcW w:w="5510" w:type="dxa"/>
          </w:tcPr>
          <w:p w14:paraId="20068C8C" w14:textId="55612A1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EB3E98" w:rsidRPr="00C66F33">
              <w:rPr>
                <w:b/>
                <w:sz w:val="22"/>
                <w:szCs w:val="22"/>
              </w:rPr>
              <w:t xml:space="preserve"> PID I</w:t>
            </w:r>
            <w:r w:rsidR="00EB3E98">
              <w:rPr>
                <w:b/>
                <w:sz w:val="22"/>
                <w:szCs w:val="22"/>
              </w:rPr>
              <w:t>I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44DD25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EB3E98">
              <w:rPr>
                <w:b/>
              </w:rPr>
              <w:t>01.07.2022</w:t>
            </w:r>
          </w:p>
        </w:tc>
        <w:tc>
          <w:tcPr>
            <w:tcW w:w="5510" w:type="dxa"/>
          </w:tcPr>
          <w:p w14:paraId="11E08453" w14:textId="14B03A6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EB3E98">
              <w:rPr>
                <w:b/>
                <w:sz w:val="22"/>
                <w:szCs w:val="22"/>
              </w:rPr>
              <w:t xml:space="preserve"> Mechanical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15DFC2B" w14:textId="77777777" w:rsidTr="008A729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A3928" w14:paraId="13E2948B" w14:textId="77777777" w:rsidTr="008A729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A52C1EF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3B885AB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Stock rod </w:t>
            </w:r>
            <w:r>
              <w:t xml:space="preserve">heavy bob replacement </w:t>
            </w:r>
            <w:r w:rsidRPr="00CA79F9">
              <w:t xml:space="preserve">job </w:t>
            </w:r>
          </w:p>
          <w:p w14:paraId="48ECBAA0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>
              <w:t xml:space="preserve">Stock </w:t>
            </w:r>
            <w:r w:rsidRPr="00CA79F9">
              <w:t xml:space="preserve">rod wire rope changing </w:t>
            </w:r>
          </w:p>
          <w:p w14:paraId="3CC06D3C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2 to 10 </w:t>
            </w:r>
            <w:proofErr w:type="spellStart"/>
            <w:r w:rsidRPr="00CA79F9">
              <w:t>hrs</w:t>
            </w:r>
            <w:proofErr w:type="spellEnd"/>
            <w:r w:rsidRPr="00CA79F9">
              <w:t xml:space="preserve"> </w:t>
            </w:r>
          </w:p>
          <w:p w14:paraId="79AA433E" w14:textId="3D2B59DC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Monthly /6 months/yearly </w:t>
            </w:r>
          </w:p>
        </w:tc>
      </w:tr>
      <w:tr w:rsidR="00CA3928" w14:paraId="2EBE7B48" w14:textId="77777777" w:rsidTr="008A7299">
        <w:tc>
          <w:tcPr>
            <w:tcW w:w="900" w:type="dxa"/>
          </w:tcPr>
          <w:p w14:paraId="76694513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F8BED07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10FA95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6A2C8E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3BF1F7" w14:textId="43231634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Blast furnace Accessories </w:t>
            </w:r>
          </w:p>
        </w:tc>
      </w:tr>
      <w:tr w:rsidR="00CA3928" w14:paraId="70BBF8D5" w14:textId="77777777" w:rsidTr="008A7299">
        <w:tc>
          <w:tcPr>
            <w:tcW w:w="900" w:type="dxa"/>
          </w:tcPr>
          <w:p w14:paraId="5C8C3805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A4E00DF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D841173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9E4995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179518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Engineer in charge </w:t>
            </w:r>
          </w:p>
          <w:p w14:paraId="07BF8926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Maintenance fitter on the job </w:t>
            </w:r>
          </w:p>
          <w:p w14:paraId="1979CD0C" w14:textId="59FD1899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Mechanical contractor workmen </w:t>
            </w:r>
          </w:p>
        </w:tc>
      </w:tr>
      <w:tr w:rsidR="00CA3928" w14:paraId="3274654A" w14:textId="77777777" w:rsidTr="008A7299">
        <w:trPr>
          <w:trHeight w:val="1169"/>
        </w:trPr>
        <w:tc>
          <w:tcPr>
            <w:tcW w:w="900" w:type="dxa"/>
          </w:tcPr>
          <w:p w14:paraId="7645FB69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5CAEB0B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384323" w14:textId="5DA57C59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Production engineer </w:t>
            </w:r>
          </w:p>
        </w:tc>
      </w:tr>
      <w:tr w:rsidR="00CA3928" w14:paraId="36DDB549" w14:textId="77777777" w:rsidTr="008A7299">
        <w:trPr>
          <w:trHeight w:val="701"/>
        </w:trPr>
        <w:tc>
          <w:tcPr>
            <w:tcW w:w="900" w:type="dxa"/>
          </w:tcPr>
          <w:p w14:paraId="365E9DFA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6DF4E58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0A04936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Yes </w:t>
            </w:r>
          </w:p>
          <w:p w14:paraId="26F24214" w14:textId="10255F28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No </w:t>
            </w:r>
          </w:p>
        </w:tc>
      </w:tr>
      <w:tr w:rsidR="00CA3928" w14:paraId="46649E21" w14:textId="77777777" w:rsidTr="008A7299">
        <w:tc>
          <w:tcPr>
            <w:tcW w:w="900" w:type="dxa"/>
          </w:tcPr>
          <w:p w14:paraId="728077F3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5869B97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580BC280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318FC0" w14:textId="04C04066" w:rsidR="00CA3928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</w:rPr>
            </w:pPr>
            <w:r>
              <w:rPr>
                <w:color w:val="0000FF"/>
                <w:u w:val="single"/>
              </w:rPr>
              <w:t>WI/BF3/05</w:t>
            </w:r>
          </w:p>
        </w:tc>
      </w:tr>
      <w:tr w:rsidR="00CA3928" w14:paraId="4D211913" w14:textId="77777777" w:rsidTr="008A7299">
        <w:trPr>
          <w:trHeight w:val="611"/>
        </w:trPr>
        <w:tc>
          <w:tcPr>
            <w:tcW w:w="900" w:type="dxa"/>
          </w:tcPr>
          <w:p w14:paraId="1D13289D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074FC7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28C4BCD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44E564" w14:textId="5E734BBD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Yes </w:t>
            </w:r>
          </w:p>
        </w:tc>
      </w:tr>
      <w:tr w:rsidR="00CA3928" w14:paraId="752A3110" w14:textId="77777777" w:rsidTr="008A7299">
        <w:trPr>
          <w:trHeight w:val="1304"/>
        </w:trPr>
        <w:tc>
          <w:tcPr>
            <w:tcW w:w="900" w:type="dxa"/>
          </w:tcPr>
          <w:p w14:paraId="09CBCF8A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8)</w:t>
            </w:r>
          </w:p>
        </w:tc>
        <w:tc>
          <w:tcPr>
            <w:tcW w:w="4860" w:type="dxa"/>
          </w:tcPr>
          <w:p w14:paraId="6AE5883E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BCF277A" w14:textId="082D84D4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Nil </w:t>
            </w:r>
          </w:p>
        </w:tc>
      </w:tr>
      <w:tr w:rsidR="00CA3928" w14:paraId="55BDA29F" w14:textId="77777777" w:rsidTr="008A7299">
        <w:tc>
          <w:tcPr>
            <w:tcW w:w="900" w:type="dxa"/>
          </w:tcPr>
          <w:p w14:paraId="6EA91710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7E6C283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AC1059E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132B2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2CEA0" w14:textId="554D7375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Grinder </w:t>
            </w:r>
          </w:p>
        </w:tc>
      </w:tr>
      <w:tr w:rsidR="00CA3928" w14:paraId="28D2C23B" w14:textId="77777777" w:rsidTr="008A7299">
        <w:tc>
          <w:tcPr>
            <w:tcW w:w="900" w:type="dxa"/>
          </w:tcPr>
          <w:p w14:paraId="67148713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98ED186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1708D18E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85C0030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8015D8" w14:textId="1753436C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Yes </w:t>
            </w:r>
          </w:p>
        </w:tc>
      </w:tr>
      <w:tr w:rsidR="00CA3928" w14:paraId="09C3638C" w14:textId="77777777" w:rsidTr="008A7299">
        <w:tc>
          <w:tcPr>
            <w:tcW w:w="900" w:type="dxa"/>
          </w:tcPr>
          <w:p w14:paraId="38722534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E0A1895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45DB3B1" w14:textId="704E39A2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CA79F9">
              <w:t xml:space="preserve">nil </w:t>
            </w:r>
          </w:p>
        </w:tc>
      </w:tr>
      <w:tr w:rsidR="00CA3928" w14:paraId="4FB29D60" w14:textId="77777777" w:rsidTr="008A7299">
        <w:tc>
          <w:tcPr>
            <w:tcW w:w="900" w:type="dxa"/>
          </w:tcPr>
          <w:p w14:paraId="27CEA7F6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E0E4163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405ECEC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Stock rod </w:t>
            </w:r>
          </w:p>
          <w:p w14:paraId="725ED0F4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Wire rope 12mm and 8mm </w:t>
            </w:r>
          </w:p>
          <w:p w14:paraId="3A831BD3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Round </w:t>
            </w:r>
          </w:p>
          <w:p w14:paraId="43EF5592" w14:textId="52CF38CE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Approx 250 kg max </w:t>
            </w:r>
          </w:p>
        </w:tc>
      </w:tr>
      <w:tr w:rsidR="00CA3928" w14:paraId="0C1ABA70" w14:textId="77777777" w:rsidTr="008A7299">
        <w:tc>
          <w:tcPr>
            <w:tcW w:w="900" w:type="dxa"/>
          </w:tcPr>
          <w:p w14:paraId="124C55D4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585535A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C317CA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1 kg by hand (tools &amp; tackles) </w:t>
            </w:r>
          </w:p>
          <w:p w14:paraId="170DEBC6" w14:textId="4174A23C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1 Mt height approximately max </w:t>
            </w:r>
          </w:p>
        </w:tc>
      </w:tr>
      <w:tr w:rsidR="00CA3928" w14:paraId="2679030D" w14:textId="77777777" w:rsidTr="008A7299">
        <w:tc>
          <w:tcPr>
            <w:tcW w:w="900" w:type="dxa"/>
          </w:tcPr>
          <w:p w14:paraId="786F144E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86AE853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3280A965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Compressed air, oxygen, </w:t>
            </w:r>
          </w:p>
          <w:p w14:paraId="185F98E3" w14:textId="0CEF5A1E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LPG </w:t>
            </w:r>
            <w:proofErr w:type="gramStart"/>
            <w:r w:rsidRPr="00CA79F9">
              <w:t>gas ,welding</w:t>
            </w:r>
            <w:proofErr w:type="gramEnd"/>
            <w:r w:rsidRPr="00CA79F9">
              <w:t xml:space="preserve"> electrode for welding </w:t>
            </w:r>
          </w:p>
        </w:tc>
      </w:tr>
      <w:tr w:rsidR="00CA3928" w14:paraId="7E76AE2A" w14:textId="77777777" w:rsidTr="008A7299">
        <w:trPr>
          <w:trHeight w:val="539"/>
        </w:trPr>
        <w:tc>
          <w:tcPr>
            <w:tcW w:w="900" w:type="dxa"/>
          </w:tcPr>
          <w:p w14:paraId="0B76C140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5E05837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AA51703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70B08B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31B843" w14:textId="5560DCE1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 w:rsidRPr="00CA79F9">
              <w:t>Solid ,dust</w:t>
            </w:r>
            <w:proofErr w:type="gramEnd"/>
            <w:r w:rsidRPr="00CA79F9">
              <w:t xml:space="preserve"> &amp; fumes </w:t>
            </w:r>
          </w:p>
        </w:tc>
      </w:tr>
      <w:tr w:rsidR="00CA3928" w14:paraId="5957644A" w14:textId="77777777" w:rsidTr="008A7299">
        <w:tc>
          <w:tcPr>
            <w:tcW w:w="900" w:type="dxa"/>
          </w:tcPr>
          <w:p w14:paraId="2A047A92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8DEE984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AB12273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838A25" w14:textId="0006957C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NA </w:t>
            </w:r>
          </w:p>
        </w:tc>
      </w:tr>
      <w:tr w:rsidR="00CA3928" w14:paraId="0321055B" w14:textId="77777777" w:rsidTr="008A7299">
        <w:tc>
          <w:tcPr>
            <w:tcW w:w="900" w:type="dxa"/>
          </w:tcPr>
          <w:p w14:paraId="08AF433A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6B2C177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7A15F2F" w14:textId="77777777" w:rsidR="00CA3928" w:rsidRPr="00CA79F9" w:rsidRDefault="00CA3928" w:rsidP="00CA392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CA79F9">
              <w:t xml:space="preserve">Factory Act 1948 and Goa factory rules </w:t>
            </w:r>
            <w:proofErr w:type="gramStart"/>
            <w:r w:rsidRPr="00CA79F9">
              <w:t>1985 ?</w:t>
            </w:r>
            <w:proofErr w:type="gramEnd"/>
            <w:r w:rsidRPr="00CA79F9">
              <w:t xml:space="preserve"> SRR/16 </w:t>
            </w:r>
          </w:p>
          <w:p w14:paraId="7DCED728" w14:textId="24CD5D34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Yes </w:t>
            </w:r>
          </w:p>
        </w:tc>
      </w:tr>
      <w:tr w:rsidR="00CA3928" w14:paraId="79E7992D" w14:textId="77777777" w:rsidTr="008A7299">
        <w:trPr>
          <w:trHeight w:val="2276"/>
        </w:trPr>
        <w:tc>
          <w:tcPr>
            <w:tcW w:w="900" w:type="dxa"/>
          </w:tcPr>
          <w:p w14:paraId="24D73639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17)</w:t>
            </w:r>
          </w:p>
        </w:tc>
        <w:tc>
          <w:tcPr>
            <w:tcW w:w="4860" w:type="dxa"/>
          </w:tcPr>
          <w:p w14:paraId="6F47EB18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512E604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10EE951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8192C1" w14:textId="757D4DD3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Nil </w:t>
            </w:r>
          </w:p>
        </w:tc>
      </w:tr>
      <w:tr w:rsidR="00CA3928" w14:paraId="44BFB00E" w14:textId="77777777" w:rsidTr="008A7299">
        <w:trPr>
          <w:trHeight w:val="791"/>
        </w:trPr>
        <w:tc>
          <w:tcPr>
            <w:tcW w:w="900" w:type="dxa"/>
          </w:tcPr>
          <w:p w14:paraId="44EC53DA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9599974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60C704" w14:textId="631F9FA5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A79F9">
              <w:t xml:space="preserve">Nil </w:t>
            </w:r>
          </w:p>
        </w:tc>
      </w:tr>
      <w:tr w:rsidR="00CA3928" w14:paraId="71EEFEF7" w14:textId="77777777" w:rsidTr="008A7299">
        <w:tc>
          <w:tcPr>
            <w:tcW w:w="900" w:type="dxa"/>
          </w:tcPr>
          <w:p w14:paraId="08D1ED7E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890BD88" w14:textId="77777777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3C4048A" w14:textId="79A5184D" w:rsidR="00CA3928" w:rsidRDefault="00CA3928" w:rsidP="00CA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070EDF3" w14:textId="77777777" w:rsidR="00CA3928" w:rsidRPr="00A00BDF" w:rsidRDefault="00952C3A" w:rsidP="00CA3928">
      <w:pPr>
        <w:spacing w:before="100" w:beforeAutospacing="1" w:after="100" w:afterAutospacing="1"/>
        <w:rPr>
          <w:bCs/>
        </w:rPr>
      </w:pPr>
      <w:r w:rsidRPr="00627086">
        <w:tab/>
      </w: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9555"/>
      </w:tblGrid>
      <w:tr w:rsidR="00CA3928" w:rsidRPr="00CA79F9" w14:paraId="143C95E5" w14:textId="77777777" w:rsidTr="00E6272C">
        <w:trPr>
          <w:trHeight w:val="499"/>
        </w:trPr>
        <w:tc>
          <w:tcPr>
            <w:tcW w:w="9555" w:type="dxa"/>
            <w:noWrap/>
            <w:vAlign w:val="bottom"/>
            <w:hideMark/>
          </w:tcPr>
          <w:p w14:paraId="47654CB5" w14:textId="77777777" w:rsidR="00CA3928" w:rsidRPr="00CA79F9" w:rsidRDefault="00CA3928" w:rsidP="00E6272C">
            <w:pPr>
              <w:spacing w:before="100" w:beforeAutospacing="1" w:after="100" w:afterAutospacing="1"/>
            </w:pPr>
            <w:r w:rsidRPr="00CA79F9">
              <w:t xml:space="preserve">Trapping between two objects, </w:t>
            </w:r>
          </w:p>
        </w:tc>
      </w:tr>
      <w:tr w:rsidR="00CA3928" w:rsidRPr="00CA79F9" w14:paraId="4158E0C8" w14:textId="77777777" w:rsidTr="00E6272C">
        <w:trPr>
          <w:trHeight w:val="499"/>
        </w:trPr>
        <w:tc>
          <w:tcPr>
            <w:tcW w:w="9555" w:type="dxa"/>
            <w:noWrap/>
            <w:vAlign w:val="bottom"/>
            <w:hideMark/>
          </w:tcPr>
          <w:p w14:paraId="734F395F" w14:textId="77777777" w:rsidR="00CA3928" w:rsidRPr="00CA79F9" w:rsidRDefault="00CA3928" w:rsidP="00E6272C">
            <w:pPr>
              <w:spacing w:before="100" w:beforeAutospacing="1" w:after="100" w:afterAutospacing="1"/>
            </w:pPr>
            <w:r w:rsidRPr="00CA79F9">
              <w:t xml:space="preserve">Fall of material, hammer, tools, slinged items, </w:t>
            </w:r>
          </w:p>
        </w:tc>
      </w:tr>
      <w:tr w:rsidR="00CA3928" w:rsidRPr="00CA79F9" w14:paraId="5F80D523" w14:textId="77777777" w:rsidTr="00E6272C">
        <w:trPr>
          <w:trHeight w:val="499"/>
        </w:trPr>
        <w:tc>
          <w:tcPr>
            <w:tcW w:w="9555" w:type="dxa"/>
            <w:noWrap/>
            <w:vAlign w:val="bottom"/>
            <w:hideMark/>
          </w:tcPr>
          <w:p w14:paraId="09B42875" w14:textId="77777777" w:rsidR="00CA3928" w:rsidRPr="00CA79F9" w:rsidRDefault="00CA3928" w:rsidP="00E6272C">
            <w:pPr>
              <w:spacing w:before="100" w:beforeAutospacing="1" w:after="100" w:afterAutospacing="1"/>
            </w:pPr>
            <w:r w:rsidRPr="00CA79F9">
              <w:t xml:space="preserve">bolts, wedges, stock rod, pulley </w:t>
            </w:r>
          </w:p>
        </w:tc>
      </w:tr>
      <w:tr w:rsidR="00CA3928" w:rsidRPr="00CA79F9" w14:paraId="26E074E9" w14:textId="77777777" w:rsidTr="00E6272C">
        <w:trPr>
          <w:trHeight w:val="499"/>
        </w:trPr>
        <w:tc>
          <w:tcPr>
            <w:tcW w:w="9555" w:type="dxa"/>
            <w:noWrap/>
            <w:vAlign w:val="bottom"/>
            <w:hideMark/>
          </w:tcPr>
          <w:p w14:paraId="6C7D883D" w14:textId="77777777" w:rsidR="00CA3928" w:rsidRPr="00CA79F9" w:rsidRDefault="00CA3928" w:rsidP="00E6272C">
            <w:pPr>
              <w:spacing w:before="100" w:beforeAutospacing="1" w:after="100" w:afterAutospacing="1"/>
            </w:pPr>
            <w:r w:rsidRPr="00CA79F9">
              <w:t xml:space="preserve">Cut on hand / leg due to damaged wire rope stands during shifting / removing </w:t>
            </w:r>
          </w:p>
        </w:tc>
      </w:tr>
      <w:tr w:rsidR="00CA3928" w:rsidRPr="00CA79F9" w14:paraId="5A14B2DB" w14:textId="77777777" w:rsidTr="00E6272C">
        <w:trPr>
          <w:trHeight w:val="499"/>
        </w:trPr>
        <w:tc>
          <w:tcPr>
            <w:tcW w:w="9555" w:type="dxa"/>
            <w:noWrap/>
            <w:vAlign w:val="bottom"/>
            <w:hideMark/>
          </w:tcPr>
          <w:p w14:paraId="0BF1E617" w14:textId="77777777" w:rsidR="00CA3928" w:rsidRPr="00CA79F9" w:rsidRDefault="00CA3928" w:rsidP="00E6272C">
            <w:pPr>
              <w:spacing w:before="100" w:beforeAutospacing="1" w:after="100" w:afterAutospacing="1"/>
            </w:pPr>
            <w:r w:rsidRPr="00CA79F9">
              <w:t xml:space="preserve">Fall of equipment / person from platform </w:t>
            </w:r>
          </w:p>
        </w:tc>
      </w:tr>
      <w:tr w:rsidR="00CA3928" w:rsidRPr="00CA79F9" w14:paraId="14319F89" w14:textId="77777777" w:rsidTr="00E6272C">
        <w:trPr>
          <w:trHeight w:val="499"/>
        </w:trPr>
        <w:tc>
          <w:tcPr>
            <w:tcW w:w="9555" w:type="dxa"/>
            <w:noWrap/>
            <w:vAlign w:val="bottom"/>
            <w:hideMark/>
          </w:tcPr>
          <w:p w14:paraId="671E65BB" w14:textId="77777777" w:rsidR="00CA3928" w:rsidRPr="00CA79F9" w:rsidRDefault="00CA3928" w:rsidP="00E6272C">
            <w:pPr>
              <w:spacing w:before="100" w:beforeAutospacing="1" w:after="100" w:afterAutospacing="1"/>
            </w:pPr>
            <w:r w:rsidRPr="00CA79F9">
              <w:t xml:space="preserve">Entanglement </w:t>
            </w:r>
          </w:p>
        </w:tc>
      </w:tr>
      <w:tr w:rsidR="00CA3928" w:rsidRPr="00CA79F9" w14:paraId="068AE2CD" w14:textId="77777777" w:rsidTr="00E6272C">
        <w:trPr>
          <w:trHeight w:val="499"/>
        </w:trPr>
        <w:tc>
          <w:tcPr>
            <w:tcW w:w="9555" w:type="dxa"/>
            <w:noWrap/>
            <w:vAlign w:val="bottom"/>
            <w:hideMark/>
          </w:tcPr>
          <w:p w14:paraId="4EC21420" w14:textId="77777777" w:rsidR="00CA3928" w:rsidRPr="00CA79F9" w:rsidRDefault="00CA3928" w:rsidP="00E6272C">
            <w:pPr>
              <w:spacing w:before="100" w:beforeAutospacing="1" w:after="100" w:afterAutospacing="1"/>
            </w:pPr>
            <w:r w:rsidRPr="00CA79F9">
              <w:t xml:space="preserve">Impact of moving / slinged items </w:t>
            </w:r>
          </w:p>
        </w:tc>
      </w:tr>
      <w:tr w:rsidR="00CA3928" w:rsidRPr="00CA79F9" w14:paraId="3390E60A" w14:textId="77777777" w:rsidTr="00E6272C">
        <w:trPr>
          <w:trHeight w:val="499"/>
        </w:trPr>
        <w:tc>
          <w:tcPr>
            <w:tcW w:w="9555" w:type="dxa"/>
            <w:noWrap/>
            <w:vAlign w:val="bottom"/>
            <w:hideMark/>
          </w:tcPr>
          <w:p w14:paraId="192B776A" w14:textId="77777777" w:rsidR="00CA3928" w:rsidRPr="00CA79F9" w:rsidRDefault="00CA3928" w:rsidP="00E6272C">
            <w:pPr>
              <w:spacing w:before="100" w:beforeAutospacing="1" w:after="100" w:afterAutospacing="1"/>
            </w:pPr>
            <w:r w:rsidRPr="00CA79F9">
              <w:rPr>
                <w:b/>
              </w:rPr>
              <w:t>Human behavior</w:t>
            </w:r>
            <w:r w:rsidRPr="00CA79F9">
              <w:t xml:space="preserve">- alcoholism, back pain, casual approach </w:t>
            </w:r>
          </w:p>
        </w:tc>
      </w:tr>
      <w:tr w:rsidR="00CA3928" w:rsidRPr="00CA79F9" w14:paraId="2020EA03" w14:textId="77777777" w:rsidTr="00E6272C">
        <w:trPr>
          <w:trHeight w:val="499"/>
        </w:trPr>
        <w:tc>
          <w:tcPr>
            <w:tcW w:w="9555" w:type="dxa"/>
            <w:noWrap/>
            <w:vAlign w:val="bottom"/>
            <w:hideMark/>
          </w:tcPr>
          <w:p w14:paraId="58D5E0E1" w14:textId="77777777" w:rsidR="00CA3928" w:rsidRPr="00CA79F9" w:rsidRDefault="00CA3928" w:rsidP="00E6272C">
            <w:pPr>
              <w:spacing w:before="100" w:beforeAutospacing="1" w:after="100" w:afterAutospacing="1"/>
              <w:rPr>
                <w:color w:val="000000"/>
              </w:rPr>
            </w:pPr>
            <w:r w:rsidRPr="00CA79F9">
              <w:rPr>
                <w:b/>
                <w:color w:val="000000"/>
              </w:rPr>
              <w:t>Physical hazard</w:t>
            </w:r>
            <w:r w:rsidRPr="00CA79F9">
              <w:rPr>
                <w:color w:val="000000"/>
              </w:rPr>
              <w:t xml:space="preserve">: </w:t>
            </w:r>
            <w:proofErr w:type="gramStart"/>
            <w:r w:rsidRPr="00CA79F9">
              <w:rPr>
                <w:color w:val="000000"/>
              </w:rPr>
              <w:t>Pressure ,</w:t>
            </w:r>
            <w:proofErr w:type="gramEnd"/>
            <w:r w:rsidRPr="00CA79F9">
              <w:rPr>
                <w:color w:val="000000"/>
              </w:rPr>
              <w:t xml:space="preserve"> Temperature, Impact of </w:t>
            </w:r>
            <w:r w:rsidRPr="008F7077">
              <w:rPr>
                <w:color w:val="000000"/>
              </w:rPr>
              <w:t>nitrogen</w:t>
            </w:r>
            <w:r w:rsidRPr="00CA79F9">
              <w:rPr>
                <w:color w:val="000000"/>
              </w:rPr>
              <w:t xml:space="preserve"> </w:t>
            </w:r>
          </w:p>
        </w:tc>
      </w:tr>
      <w:tr w:rsidR="00CA3928" w:rsidRPr="00CA79F9" w14:paraId="01B0B720" w14:textId="77777777" w:rsidTr="00E6272C">
        <w:trPr>
          <w:trHeight w:val="499"/>
        </w:trPr>
        <w:tc>
          <w:tcPr>
            <w:tcW w:w="9555" w:type="dxa"/>
            <w:noWrap/>
            <w:vAlign w:val="bottom"/>
            <w:hideMark/>
          </w:tcPr>
          <w:p w14:paraId="29BE3980" w14:textId="77777777" w:rsidR="00CA3928" w:rsidRPr="00CA79F9" w:rsidRDefault="00CA3928" w:rsidP="00E6272C">
            <w:pPr>
              <w:spacing w:before="100" w:beforeAutospacing="1" w:after="100" w:afterAutospacing="1"/>
            </w:pPr>
            <w:r w:rsidRPr="00CA79F9">
              <w:rPr>
                <w:b/>
              </w:rPr>
              <w:t>Chemical hazard</w:t>
            </w:r>
            <w:r w:rsidRPr="00CA79F9">
              <w:t xml:space="preserve"> - Gas poisoning, Fire </w:t>
            </w:r>
          </w:p>
        </w:tc>
      </w:tr>
      <w:tr w:rsidR="00CA3928" w:rsidRPr="00CA79F9" w14:paraId="1D62A7FF" w14:textId="77777777" w:rsidTr="00E6272C">
        <w:trPr>
          <w:trHeight w:val="5748"/>
        </w:trPr>
        <w:tc>
          <w:tcPr>
            <w:tcW w:w="9555" w:type="dxa"/>
            <w:noWrap/>
            <w:vAlign w:val="bottom"/>
            <w:hideMark/>
          </w:tcPr>
          <w:p w14:paraId="736DEF02" w14:textId="77777777" w:rsidR="00CA3928" w:rsidRDefault="00CA3928" w:rsidP="00E6272C">
            <w:pPr>
              <w:spacing w:before="100" w:beforeAutospacing="1" w:after="100" w:afterAutospacing="1"/>
              <w:rPr>
                <w:ins w:id="0" w:author="00015236" w:date="2015-03-19T14:50:00Z"/>
              </w:rPr>
            </w:pPr>
            <w:r w:rsidRPr="00CA79F9">
              <w:rPr>
                <w:b/>
              </w:rPr>
              <w:lastRenderedPageBreak/>
              <w:t>Electrical hazard</w:t>
            </w:r>
            <w:r w:rsidRPr="00CA79F9">
              <w:t xml:space="preserve"> - Electrical shock </w:t>
            </w:r>
          </w:p>
          <w:p w14:paraId="5B771C42" w14:textId="77777777" w:rsidR="00CA3928" w:rsidRPr="00A00BDF" w:rsidRDefault="00CA3928" w:rsidP="00E6272C">
            <w:pPr>
              <w:spacing w:before="100" w:beforeAutospacing="1" w:after="100" w:afterAutospacing="1"/>
              <w:rPr>
                <w:ins w:id="1" w:author="00015236" w:date="2015-03-19T14:50:00Z"/>
                <w:bCs/>
              </w:rPr>
            </w:pPr>
            <w:ins w:id="2" w:author="00015236" w:date="2015-03-19T14:50:00Z">
              <w:r w:rsidRPr="00A00BDF">
                <w:rPr>
                  <w:b/>
                </w:rPr>
                <w:t xml:space="preserve">Human </w:t>
              </w:r>
              <w:proofErr w:type="spellStart"/>
              <w:r w:rsidRPr="00A00BDF">
                <w:rPr>
                  <w:b/>
                </w:rPr>
                <w:t>Behaviour</w:t>
              </w:r>
              <w:proofErr w:type="spellEnd"/>
              <w:r w:rsidRPr="00A00BDF">
                <w:rPr>
                  <w:b/>
                </w:rPr>
                <w:t xml:space="preserve"> </w:t>
              </w:r>
              <w:r w:rsidRPr="00A00BDF">
                <w:rPr>
                  <w:b/>
                </w:rPr>
                <w:tab/>
                <w:t>-</w:t>
              </w:r>
              <w:r w:rsidRPr="00A00BDF">
                <w:rPr>
                  <w:b/>
                  <w:bCs/>
                </w:rPr>
                <w:t xml:space="preserve"> </w:t>
              </w:r>
              <w:r w:rsidRPr="00A00BDF">
                <w:rPr>
                  <w:b/>
                  <w:bCs/>
                </w:rPr>
                <w:tab/>
              </w:r>
              <w:r w:rsidRPr="00A00BDF">
                <w:rPr>
                  <w:bCs/>
                </w:rPr>
                <w:t xml:space="preserve">Workmen under influence of alcohol </w:t>
              </w:r>
            </w:ins>
          </w:p>
          <w:p w14:paraId="0383FC8D" w14:textId="77777777" w:rsidR="00CA3928" w:rsidRPr="00A00BDF" w:rsidRDefault="00CA3928" w:rsidP="00E6272C">
            <w:pPr>
              <w:spacing w:before="100" w:beforeAutospacing="1" w:after="100" w:afterAutospacing="1"/>
              <w:ind w:left="2160" w:firstLine="720"/>
              <w:rPr>
                <w:ins w:id="3" w:author="00015236" w:date="2015-03-19T14:50:00Z"/>
                <w:bCs/>
              </w:rPr>
            </w:pPr>
            <w:ins w:id="4" w:author="00015236" w:date="2015-03-19T14:50:00Z">
              <w:r w:rsidRPr="00A00BDF">
                <w:rPr>
                  <w:bCs/>
                </w:rPr>
                <w:t xml:space="preserve">Violation of procedure </w:t>
              </w:r>
            </w:ins>
          </w:p>
          <w:p w14:paraId="797C6843" w14:textId="77777777" w:rsidR="00CA3928" w:rsidRPr="00A00BDF" w:rsidRDefault="00CA3928" w:rsidP="00E6272C">
            <w:pPr>
              <w:spacing w:before="100" w:beforeAutospacing="1" w:after="100" w:afterAutospacing="1"/>
              <w:ind w:left="2160" w:firstLine="720"/>
              <w:rPr>
                <w:ins w:id="5" w:author="00015236" w:date="2015-03-19T14:50:00Z"/>
                <w:bCs/>
              </w:rPr>
            </w:pPr>
            <w:ins w:id="6" w:author="00015236" w:date="2015-03-19T14:50:00Z">
              <w:r w:rsidRPr="00A00BDF">
                <w:rPr>
                  <w:bCs/>
                </w:rPr>
                <w:t xml:space="preserve">Not wearing PPE’s </w:t>
              </w:r>
            </w:ins>
          </w:p>
          <w:p w14:paraId="34B8D7A3" w14:textId="77777777" w:rsidR="00CA3928" w:rsidRPr="00A00BDF" w:rsidRDefault="00CA3928" w:rsidP="00E6272C">
            <w:pPr>
              <w:spacing w:before="100" w:beforeAutospacing="1" w:after="100" w:afterAutospacing="1"/>
              <w:ind w:left="2160" w:firstLine="720"/>
              <w:rPr>
                <w:ins w:id="7" w:author="00015236" w:date="2015-03-19T14:50:00Z"/>
                <w:bCs/>
              </w:rPr>
            </w:pPr>
            <w:ins w:id="8" w:author="00015236" w:date="2015-03-19T14:50:00Z">
              <w:r w:rsidRPr="00A00BDF">
                <w:rPr>
                  <w:bCs/>
                </w:rPr>
                <w:t>Not concentrating while working</w:t>
              </w:r>
            </w:ins>
          </w:p>
          <w:p w14:paraId="32356773" w14:textId="77777777" w:rsidR="00CA3928" w:rsidRPr="00A00BDF" w:rsidRDefault="00CA3928" w:rsidP="00E6272C">
            <w:pPr>
              <w:spacing w:before="100" w:beforeAutospacing="1" w:after="100" w:afterAutospacing="1"/>
              <w:ind w:left="2160" w:firstLine="720"/>
              <w:rPr>
                <w:ins w:id="9" w:author="00015236" w:date="2015-03-19T14:50:00Z"/>
                <w:bCs/>
              </w:rPr>
            </w:pPr>
            <w:ins w:id="10" w:author="00015236" w:date="2015-03-19T14:50:00Z">
              <w:r w:rsidRPr="00A00BDF">
                <w:rPr>
                  <w:bCs/>
                </w:rPr>
                <w:t xml:space="preserve">Horseplay </w:t>
              </w:r>
            </w:ins>
          </w:p>
          <w:p w14:paraId="45CE7B72" w14:textId="77777777" w:rsidR="00CA3928" w:rsidRPr="00CA79F9" w:rsidRDefault="00CA3928" w:rsidP="00E6272C">
            <w:pPr>
              <w:spacing w:before="100" w:beforeAutospacing="1" w:after="100" w:afterAutospacing="1"/>
            </w:pPr>
          </w:p>
        </w:tc>
      </w:tr>
    </w:tbl>
    <w:p w14:paraId="558D053A" w14:textId="259F29A1" w:rsidR="00332547" w:rsidRDefault="00952C3A" w:rsidP="00695279">
      <w:pPr>
        <w:spacing w:before="100" w:beforeAutospacing="1" w:after="100" w:afterAutospacing="1"/>
        <w:rPr>
          <w:bCs/>
        </w:rPr>
      </w:pPr>
      <w:ins w:id="11" w:author="00015236" w:date="2015-03-19T14:50:00Z">
        <w:r w:rsidRPr="00A00BDF">
          <w:rPr>
            <w:bCs/>
          </w:rPr>
          <w:t xml:space="preserve"> </w:t>
        </w:r>
      </w:ins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695279" w:rsidRPr="00597FD8" w14:paraId="34B8662E" w14:textId="77777777" w:rsidTr="00360D64">
        <w:trPr>
          <w:trHeight w:val="480"/>
        </w:trPr>
        <w:tc>
          <w:tcPr>
            <w:tcW w:w="3544" w:type="dxa"/>
            <w:shd w:val="clear" w:color="auto" w:fill="auto"/>
          </w:tcPr>
          <w:p w14:paraId="06B0F2FF" w14:textId="77777777" w:rsidR="00695279" w:rsidRPr="00597FD8" w:rsidRDefault="00695279" w:rsidP="00360D64">
            <w:pPr>
              <w:rPr>
                <w:b/>
              </w:rPr>
            </w:pPr>
            <w:bookmarkStart w:id="12" w:name="_Hlk111897555"/>
            <w:r w:rsidRPr="00597FD8">
              <w:rPr>
                <w:b/>
              </w:rPr>
              <w:t>Prepared By:</w:t>
            </w:r>
          </w:p>
          <w:p w14:paraId="4D66C786" w14:textId="77777777" w:rsidR="00695279" w:rsidRPr="00597FD8" w:rsidRDefault="00695279" w:rsidP="00360D64">
            <w:pPr>
              <w:rPr>
                <w:b/>
              </w:rPr>
            </w:pPr>
            <w:r>
              <w:rPr>
                <w:b/>
              </w:rPr>
              <w:t>Site Engineer</w:t>
            </w:r>
          </w:p>
        </w:tc>
        <w:tc>
          <w:tcPr>
            <w:tcW w:w="3685" w:type="dxa"/>
            <w:shd w:val="clear" w:color="auto" w:fill="auto"/>
          </w:tcPr>
          <w:p w14:paraId="7B0143EE" w14:textId="77777777" w:rsidR="00695279" w:rsidRPr="00597FD8" w:rsidRDefault="00695279" w:rsidP="00360D64">
            <w:pPr>
              <w:rPr>
                <w:b/>
              </w:rPr>
            </w:pPr>
            <w:r w:rsidRPr="00597FD8">
              <w:rPr>
                <w:b/>
              </w:rPr>
              <w:t xml:space="preserve">Reviewed By: </w:t>
            </w:r>
          </w:p>
          <w:p w14:paraId="7A980302" w14:textId="77777777" w:rsidR="00695279" w:rsidRPr="00597FD8" w:rsidRDefault="00695279" w:rsidP="00360D64">
            <w:pPr>
              <w:rPr>
                <w:b/>
              </w:rPr>
            </w:pPr>
            <w:r>
              <w:rPr>
                <w:b/>
              </w:rPr>
              <w:t xml:space="preserve"> Mech. </w:t>
            </w:r>
            <w:proofErr w:type="spellStart"/>
            <w:r>
              <w:rPr>
                <w:b/>
              </w:rPr>
              <w:t>Maint</w:t>
            </w:r>
            <w:proofErr w:type="spellEnd"/>
            <w:r>
              <w:rPr>
                <w:b/>
              </w:rPr>
              <w:t>. HOD PID2</w:t>
            </w:r>
          </w:p>
        </w:tc>
      </w:tr>
      <w:tr w:rsidR="00695279" w:rsidRPr="00597FD8" w14:paraId="34B07C79" w14:textId="77777777" w:rsidTr="00360D64">
        <w:trPr>
          <w:trHeight w:val="1063"/>
        </w:trPr>
        <w:tc>
          <w:tcPr>
            <w:tcW w:w="3544" w:type="dxa"/>
            <w:shd w:val="clear" w:color="auto" w:fill="auto"/>
          </w:tcPr>
          <w:p w14:paraId="2134AF55" w14:textId="77777777" w:rsidR="00695279" w:rsidRPr="00597FD8" w:rsidRDefault="00695279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7D370154" w14:textId="77777777" w:rsidR="00695279" w:rsidRPr="00597FD8" w:rsidRDefault="00695279" w:rsidP="00360D64">
            <w:pPr>
              <w:rPr>
                <w:b/>
              </w:rPr>
            </w:pPr>
          </w:p>
          <w:p w14:paraId="423AEF39" w14:textId="77777777" w:rsidR="00695279" w:rsidRPr="00597FD8" w:rsidRDefault="00695279" w:rsidP="00360D64">
            <w:pPr>
              <w:rPr>
                <w:b/>
              </w:rPr>
            </w:pPr>
          </w:p>
          <w:p w14:paraId="69F83359" w14:textId="77777777" w:rsidR="00695279" w:rsidRPr="00597FD8" w:rsidRDefault="00695279" w:rsidP="00360D64">
            <w:pPr>
              <w:rPr>
                <w:b/>
              </w:rPr>
            </w:pPr>
          </w:p>
          <w:p w14:paraId="71D6CEC5" w14:textId="77777777" w:rsidR="00695279" w:rsidRPr="00597FD8" w:rsidRDefault="00695279" w:rsidP="00360D64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58C75BEB" w14:textId="77777777" w:rsidR="00695279" w:rsidRPr="00597FD8" w:rsidRDefault="00695279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731E260D" w14:textId="77777777" w:rsidR="00695279" w:rsidRPr="00597FD8" w:rsidRDefault="00695279" w:rsidP="00360D64">
            <w:pPr>
              <w:rPr>
                <w:b/>
              </w:rPr>
            </w:pPr>
          </w:p>
          <w:p w14:paraId="66A6BF33" w14:textId="77777777" w:rsidR="00695279" w:rsidRPr="00597FD8" w:rsidRDefault="00695279" w:rsidP="00360D64">
            <w:pPr>
              <w:rPr>
                <w:b/>
              </w:rPr>
            </w:pPr>
          </w:p>
          <w:p w14:paraId="2601F8BF" w14:textId="77777777" w:rsidR="00695279" w:rsidRPr="00597FD8" w:rsidRDefault="00695279" w:rsidP="00360D64">
            <w:pPr>
              <w:rPr>
                <w:b/>
              </w:rPr>
            </w:pPr>
          </w:p>
        </w:tc>
      </w:tr>
      <w:tr w:rsidR="00695279" w:rsidRPr="00597FD8" w14:paraId="28509992" w14:textId="77777777" w:rsidTr="00360D64">
        <w:trPr>
          <w:trHeight w:val="167"/>
        </w:trPr>
        <w:tc>
          <w:tcPr>
            <w:tcW w:w="3544" w:type="dxa"/>
            <w:shd w:val="clear" w:color="auto" w:fill="auto"/>
          </w:tcPr>
          <w:p w14:paraId="71A3F390" w14:textId="77777777" w:rsidR="00695279" w:rsidRPr="00597FD8" w:rsidRDefault="00695279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  <w:tc>
          <w:tcPr>
            <w:tcW w:w="3685" w:type="dxa"/>
            <w:shd w:val="clear" w:color="auto" w:fill="auto"/>
          </w:tcPr>
          <w:p w14:paraId="39C3D1B3" w14:textId="77777777" w:rsidR="00695279" w:rsidRPr="00597FD8" w:rsidRDefault="00695279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</w:tr>
      <w:bookmarkEnd w:id="12"/>
    </w:tbl>
    <w:p w14:paraId="660CBA76" w14:textId="77777777" w:rsidR="00695279" w:rsidRPr="00695279" w:rsidRDefault="00695279" w:rsidP="00695279">
      <w:pPr>
        <w:spacing w:before="100" w:beforeAutospacing="1" w:after="100" w:afterAutospacing="1"/>
        <w:rPr>
          <w:bCs/>
        </w:rPr>
      </w:pPr>
    </w:p>
    <w:sectPr w:rsidR="00695279" w:rsidRPr="00695279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1B450" w14:textId="77777777" w:rsidR="00B10773" w:rsidRDefault="00B10773" w:rsidP="00106ADB">
      <w:r>
        <w:separator/>
      </w:r>
    </w:p>
  </w:endnote>
  <w:endnote w:type="continuationSeparator" w:id="0">
    <w:p w14:paraId="7529DA90" w14:textId="77777777" w:rsidR="00B10773" w:rsidRDefault="00B10773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D052" w14:textId="77777777" w:rsidR="00B10773" w:rsidRDefault="00B10773" w:rsidP="00106ADB">
      <w:r>
        <w:separator/>
      </w:r>
    </w:p>
  </w:footnote>
  <w:footnote w:type="continuationSeparator" w:id="0">
    <w:p w14:paraId="557D5CC4" w14:textId="77777777" w:rsidR="00B10773" w:rsidRDefault="00B10773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1159034">
    <w:abstractNumId w:val="0"/>
  </w:num>
  <w:num w:numId="2" w16cid:durableId="521473601">
    <w:abstractNumId w:val="1"/>
  </w:num>
  <w:num w:numId="3" w16cid:durableId="310670664">
    <w:abstractNumId w:val="2"/>
  </w:num>
  <w:num w:numId="4" w16cid:durableId="18047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95279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52C3A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10773"/>
    <w:rsid w:val="00B63D1D"/>
    <w:rsid w:val="00B708FE"/>
    <w:rsid w:val="00BB3590"/>
    <w:rsid w:val="00C66F33"/>
    <w:rsid w:val="00CA3928"/>
    <w:rsid w:val="00CB3F1E"/>
    <w:rsid w:val="00CF2EAC"/>
    <w:rsid w:val="00CF7DC0"/>
    <w:rsid w:val="00D974B3"/>
    <w:rsid w:val="00DB2C36"/>
    <w:rsid w:val="00DF4D55"/>
    <w:rsid w:val="00E07DF0"/>
    <w:rsid w:val="00E27559"/>
    <w:rsid w:val="00E317A7"/>
    <w:rsid w:val="00E6173C"/>
    <w:rsid w:val="00EB3E98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12E64-F470-4515-9DEF-FDCA89D5FCCB}"/>
</file>

<file path=customXml/itemProps2.xml><?xml version="1.0" encoding="utf-8"?>
<ds:datastoreItem xmlns:ds="http://schemas.openxmlformats.org/officeDocument/2006/customXml" ds:itemID="{FC7559E2-5801-4783-B5E0-10CC3A7D3815}"/>
</file>

<file path=customXml/itemProps3.xml><?xml version="1.0" encoding="utf-8"?>
<ds:datastoreItem xmlns:ds="http://schemas.openxmlformats.org/officeDocument/2006/customXml" ds:itemID="{56528C8D-D040-43E3-BB49-F37C49CFCF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Pooja</cp:lastModifiedBy>
  <cp:revision>3</cp:revision>
  <cp:lastPrinted>2018-01-30T05:28:00Z</cp:lastPrinted>
  <dcterms:created xsi:type="dcterms:W3CDTF">2022-07-05T09:00:00Z</dcterms:created>
  <dcterms:modified xsi:type="dcterms:W3CDTF">2023-04-05T06:27:00Z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880200</vt:r8>
  </property>
  <property fmtid="{D5CDD505-2E9C-101B-9397-08002B2CF9AE}" pid="11" name="_ExtendedDescription">
    <vt:lpwstr/>
  </property>
</Properties>
</file>