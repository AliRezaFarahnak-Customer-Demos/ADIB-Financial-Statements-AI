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D15D49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D15D49" w:rsidRDefault="00D15D49" w:rsidP="00D15D49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D15D49" w:rsidRPr="000418D9" w:rsidRDefault="00D15D49" w:rsidP="00D15D49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D15D49" w:rsidRPr="000418D9" w:rsidRDefault="00D15D49" w:rsidP="00D15D49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149526D2" w:rsidR="00D15D49" w:rsidRPr="000418D9" w:rsidRDefault="00D15D49" w:rsidP="00D15D49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D15D49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D15D49" w:rsidRDefault="00D15D49" w:rsidP="00D15D49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D15D49" w:rsidRPr="000418D9" w:rsidRDefault="00D15D49" w:rsidP="00D15D49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D15D49" w:rsidRPr="000418D9" w:rsidRDefault="00D15D49" w:rsidP="00D15D49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284DAB0D" w:rsidR="00D15D49" w:rsidRPr="000418D9" w:rsidRDefault="00D15D49" w:rsidP="00D15D49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02CBF791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EB3E98">
              <w:rPr>
                <w:b/>
                <w:bCs/>
                <w:sz w:val="20"/>
                <w:szCs w:val="20"/>
                <w:lang w:eastAsia="en-IN"/>
              </w:rPr>
              <w:t>07</w:t>
            </w:r>
          </w:p>
        </w:tc>
        <w:tc>
          <w:tcPr>
            <w:tcW w:w="5510" w:type="dxa"/>
          </w:tcPr>
          <w:p w14:paraId="20068C8C" w14:textId="55612A1E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EB3E98" w:rsidRPr="00C66F33">
              <w:rPr>
                <w:b/>
                <w:sz w:val="22"/>
                <w:szCs w:val="22"/>
              </w:rPr>
              <w:t xml:space="preserve"> PID I</w:t>
            </w:r>
            <w:r w:rsidR="00EB3E98">
              <w:rPr>
                <w:b/>
                <w:sz w:val="22"/>
                <w:szCs w:val="22"/>
              </w:rPr>
              <w:t>I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744DD25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EB3E98">
              <w:rPr>
                <w:b/>
              </w:rPr>
              <w:t>01.07.2022</w:t>
            </w:r>
          </w:p>
        </w:tc>
        <w:tc>
          <w:tcPr>
            <w:tcW w:w="5510" w:type="dxa"/>
          </w:tcPr>
          <w:p w14:paraId="11E08453" w14:textId="14B03A65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EB3E98">
              <w:rPr>
                <w:b/>
                <w:sz w:val="22"/>
                <w:szCs w:val="22"/>
              </w:rPr>
              <w:t xml:space="preserve"> Mechanical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515DFC2B" w14:textId="77777777" w:rsidTr="008A7299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E7CAC" w14:paraId="13E2948B" w14:textId="77777777" w:rsidTr="008A7299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A52C1E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3E6BCD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5E8A90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03CD18A8" w14:textId="77777777" w:rsidR="00DF4D55" w:rsidRPr="00627086" w:rsidRDefault="00DF4D55" w:rsidP="00DF4D55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627086">
              <w:t xml:space="preserve">Top hatch opening and closing </w:t>
            </w:r>
          </w:p>
          <w:p w14:paraId="6E3792E3" w14:textId="77777777" w:rsidR="00DF4D55" w:rsidRPr="00627086" w:rsidRDefault="00DF4D55" w:rsidP="00DF4D55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627086">
              <w:t xml:space="preserve">30 minutes </w:t>
            </w:r>
          </w:p>
          <w:p w14:paraId="79AA433E" w14:textId="650AEE99" w:rsidR="009E7CAC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27086">
              <w:t>During shutdown</w:t>
            </w:r>
          </w:p>
        </w:tc>
      </w:tr>
      <w:tr w:rsidR="009E7CAC" w14:paraId="2EBE7B48" w14:textId="77777777" w:rsidTr="008A7299">
        <w:tc>
          <w:tcPr>
            <w:tcW w:w="900" w:type="dxa"/>
          </w:tcPr>
          <w:p w14:paraId="7669451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3F8BED0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7610FA9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46A2C8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83BF1F7" w14:textId="1A8E9153" w:rsidR="009E7CAC" w:rsidRDefault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27086">
              <w:t xml:space="preserve">Blast Furnace </w:t>
            </w:r>
            <w:r>
              <w:t>3</w:t>
            </w:r>
          </w:p>
        </w:tc>
      </w:tr>
      <w:tr w:rsidR="009E7CAC" w14:paraId="70BBF8D5" w14:textId="77777777" w:rsidTr="008A7299">
        <w:tc>
          <w:tcPr>
            <w:tcW w:w="900" w:type="dxa"/>
          </w:tcPr>
          <w:p w14:paraId="5C8C380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0A4E00D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6D84117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E9E499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A2B6976" w14:textId="77777777" w:rsidR="00DF4D55" w:rsidRPr="00627086" w:rsidRDefault="00DF4D55" w:rsidP="00DF4D55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627086">
              <w:t xml:space="preserve">Engineer in charge </w:t>
            </w:r>
          </w:p>
          <w:p w14:paraId="1979CD0C" w14:textId="5E79A5EA" w:rsidR="009E7CAC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27086">
              <w:t>Maintenance welder &amp; fitter on job</w:t>
            </w:r>
          </w:p>
        </w:tc>
      </w:tr>
      <w:tr w:rsidR="009E7CAC" w14:paraId="3274654A" w14:textId="77777777" w:rsidTr="008A7299">
        <w:trPr>
          <w:trHeight w:val="1169"/>
        </w:trPr>
        <w:tc>
          <w:tcPr>
            <w:tcW w:w="900" w:type="dxa"/>
          </w:tcPr>
          <w:p w14:paraId="7645FB6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75CAEB0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4A8079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D384323" w14:textId="42C1E22F" w:rsidR="009E7CAC" w:rsidRDefault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27086">
              <w:t>Production Engineer</w:t>
            </w:r>
          </w:p>
        </w:tc>
      </w:tr>
      <w:tr w:rsidR="009E7CAC" w14:paraId="36DDB549" w14:textId="77777777" w:rsidTr="008A7299">
        <w:trPr>
          <w:trHeight w:val="701"/>
        </w:trPr>
        <w:tc>
          <w:tcPr>
            <w:tcW w:w="900" w:type="dxa"/>
          </w:tcPr>
          <w:p w14:paraId="365E9DF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66DF4E5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1FCD6D9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59CD1E06" w14:textId="77777777" w:rsidR="00DF4D55" w:rsidRPr="00627086" w:rsidRDefault="00DF4D55" w:rsidP="00DF4D55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627086">
              <w:t xml:space="preserve">No </w:t>
            </w:r>
          </w:p>
          <w:p w14:paraId="26F24214" w14:textId="2D05C15E" w:rsidR="009E7CAC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27086">
              <w:t>No</w:t>
            </w:r>
          </w:p>
        </w:tc>
      </w:tr>
      <w:tr w:rsidR="009E7CAC" w14:paraId="46649E21" w14:textId="77777777" w:rsidTr="008A7299">
        <w:tc>
          <w:tcPr>
            <w:tcW w:w="900" w:type="dxa"/>
          </w:tcPr>
          <w:p w14:paraId="728077F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45869B9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580BC28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3C4A039" w14:textId="77777777" w:rsidR="00DF4D55" w:rsidRDefault="00DF4D55" w:rsidP="00DF4D55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t>WI/BF3/04</w:t>
            </w:r>
          </w:p>
          <w:p w14:paraId="56318FC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E7CAC" w14:paraId="4D211913" w14:textId="77777777" w:rsidTr="008A7299">
        <w:trPr>
          <w:trHeight w:val="611"/>
        </w:trPr>
        <w:tc>
          <w:tcPr>
            <w:tcW w:w="900" w:type="dxa"/>
          </w:tcPr>
          <w:p w14:paraId="1D13289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B074FC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528C4BC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B44E564" w14:textId="0F4CD449" w:rsidR="009E7CAC" w:rsidRDefault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27086">
              <w:t>Yes</w:t>
            </w:r>
          </w:p>
        </w:tc>
      </w:tr>
      <w:tr w:rsidR="00DF4D55" w14:paraId="752A3110" w14:textId="77777777" w:rsidTr="008A7299">
        <w:trPr>
          <w:trHeight w:val="1304"/>
        </w:trPr>
        <w:tc>
          <w:tcPr>
            <w:tcW w:w="900" w:type="dxa"/>
          </w:tcPr>
          <w:p w14:paraId="09CBCF8A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6AE5883E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1BCF277A" w14:textId="53D64854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27086">
              <w:t xml:space="preserve">Nil </w:t>
            </w:r>
          </w:p>
        </w:tc>
      </w:tr>
      <w:tr w:rsidR="00DF4D55" w14:paraId="55BDA29F" w14:textId="77777777" w:rsidTr="008A7299">
        <w:tc>
          <w:tcPr>
            <w:tcW w:w="900" w:type="dxa"/>
          </w:tcPr>
          <w:p w14:paraId="6EA91710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67E6C283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1AC1059E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A0132B2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B02CEA0" w14:textId="5EA1ADC8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27086">
              <w:lastRenderedPageBreak/>
              <w:t xml:space="preserve">Nil </w:t>
            </w:r>
          </w:p>
        </w:tc>
      </w:tr>
      <w:tr w:rsidR="00DF4D55" w14:paraId="28D2C23B" w14:textId="77777777" w:rsidTr="008A7299">
        <w:tc>
          <w:tcPr>
            <w:tcW w:w="900" w:type="dxa"/>
          </w:tcPr>
          <w:p w14:paraId="67148713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198ED186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Manufacturer’s</w:t>
            </w:r>
            <w:proofErr w:type="gramEnd"/>
            <w:r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1708D18E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85C0030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C8015D8" w14:textId="7B94C7BD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27086">
              <w:t xml:space="preserve">Nil </w:t>
            </w:r>
          </w:p>
        </w:tc>
      </w:tr>
      <w:tr w:rsidR="00DF4D55" w14:paraId="09C3638C" w14:textId="77777777" w:rsidTr="008A7299">
        <w:tc>
          <w:tcPr>
            <w:tcW w:w="900" w:type="dxa"/>
          </w:tcPr>
          <w:p w14:paraId="38722534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0E0A1895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345DB3B1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</w:p>
        </w:tc>
      </w:tr>
      <w:tr w:rsidR="00DF4D55" w14:paraId="4FB29D60" w14:textId="77777777" w:rsidTr="008A7299">
        <w:tc>
          <w:tcPr>
            <w:tcW w:w="900" w:type="dxa"/>
          </w:tcPr>
          <w:p w14:paraId="27CEA7F6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3E0E4163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43EF5592" w14:textId="20F3FF0B" w:rsidR="00DF4D55" w:rsidRDefault="00952C3A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</w:t>
            </w:r>
            <w:r w:rsidR="00DF4D55">
              <w:rPr>
                <w:sz w:val="21"/>
              </w:rPr>
              <w:t>es</w:t>
            </w:r>
            <w:r>
              <w:rPr>
                <w:sz w:val="21"/>
              </w:rPr>
              <w:t xml:space="preserve"> (chain block)</w:t>
            </w:r>
          </w:p>
        </w:tc>
      </w:tr>
      <w:tr w:rsidR="00DF4D55" w14:paraId="0C1ABA70" w14:textId="77777777" w:rsidTr="008A7299">
        <w:tc>
          <w:tcPr>
            <w:tcW w:w="900" w:type="dxa"/>
          </w:tcPr>
          <w:p w14:paraId="124C55D4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1585535A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6DB530D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B752937" w14:textId="77777777" w:rsidR="00DF4D55" w:rsidRPr="00627086" w:rsidRDefault="00DF4D55" w:rsidP="00DF4D55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627086">
              <w:t xml:space="preserve">Top hatch flange </w:t>
            </w:r>
          </w:p>
          <w:p w14:paraId="170DEBC6" w14:textId="28BAD4CF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27086">
              <w:t xml:space="preserve">Approximately max </w:t>
            </w:r>
            <w:r>
              <w:t>40</w:t>
            </w:r>
            <w:r w:rsidRPr="00627086">
              <w:t xml:space="preserve"> kg</w:t>
            </w:r>
          </w:p>
        </w:tc>
      </w:tr>
      <w:tr w:rsidR="00DF4D55" w14:paraId="2679030D" w14:textId="77777777" w:rsidTr="008A7299">
        <w:tc>
          <w:tcPr>
            <w:tcW w:w="900" w:type="dxa"/>
          </w:tcPr>
          <w:p w14:paraId="786F144E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586AE853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431EC78C" w14:textId="77777777" w:rsidR="00DF4D55" w:rsidRPr="00627086" w:rsidRDefault="00DF4D55" w:rsidP="00DF4D55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627086">
              <w:t xml:space="preserve">1 kg by hand (tools &amp; tackles) </w:t>
            </w:r>
          </w:p>
          <w:p w14:paraId="185F98E3" w14:textId="0EDA30B6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27086">
              <w:t>1 Mt height approximately max</w:t>
            </w:r>
          </w:p>
        </w:tc>
      </w:tr>
      <w:tr w:rsidR="00DF4D55" w14:paraId="7E76AE2A" w14:textId="77777777" w:rsidTr="008A7299">
        <w:trPr>
          <w:trHeight w:val="539"/>
        </w:trPr>
        <w:tc>
          <w:tcPr>
            <w:tcW w:w="900" w:type="dxa"/>
          </w:tcPr>
          <w:p w14:paraId="0B76C140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65E05837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6AA51703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5A70B08B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031B843" w14:textId="32E99C24" w:rsidR="00DF4D55" w:rsidRDefault="00952C3A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27086">
              <w:t>Nil</w:t>
            </w:r>
          </w:p>
        </w:tc>
      </w:tr>
      <w:tr w:rsidR="00DF4D55" w14:paraId="5957644A" w14:textId="77777777" w:rsidTr="008A7299">
        <w:tc>
          <w:tcPr>
            <w:tcW w:w="900" w:type="dxa"/>
          </w:tcPr>
          <w:p w14:paraId="2A047A92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08DEE984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6AB12273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8838A25" w14:textId="6DF54C7F" w:rsidR="00DF4D55" w:rsidRDefault="00952C3A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27086">
              <w:t>Solid, fumes</w:t>
            </w:r>
          </w:p>
        </w:tc>
      </w:tr>
      <w:tr w:rsidR="00DF4D55" w14:paraId="0321055B" w14:textId="77777777" w:rsidTr="008A7299">
        <w:tc>
          <w:tcPr>
            <w:tcW w:w="900" w:type="dxa"/>
          </w:tcPr>
          <w:p w14:paraId="08AF433A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46B2C177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7DCED728" w14:textId="378F7188" w:rsidR="00DF4D55" w:rsidRDefault="00952C3A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27086">
              <w:t>NA</w:t>
            </w:r>
          </w:p>
        </w:tc>
      </w:tr>
      <w:tr w:rsidR="00DF4D55" w14:paraId="79E7992D" w14:textId="77777777" w:rsidTr="008A7299">
        <w:trPr>
          <w:trHeight w:val="2276"/>
        </w:trPr>
        <w:tc>
          <w:tcPr>
            <w:tcW w:w="900" w:type="dxa"/>
          </w:tcPr>
          <w:p w14:paraId="24D73639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6F47EB18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3512E604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10EE951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2419954E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4764E33" w14:textId="77777777" w:rsidR="00952C3A" w:rsidRPr="00627086" w:rsidRDefault="00952C3A" w:rsidP="00952C3A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627086">
              <w:t xml:space="preserve">Factory Act 1948 and Goa Factory rules 1985-SRR/16. </w:t>
            </w:r>
          </w:p>
          <w:p w14:paraId="048192C1" w14:textId="79A2EE83" w:rsidR="00DF4D55" w:rsidRDefault="00952C3A" w:rsidP="00952C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27086">
              <w:t>Yes</w:t>
            </w:r>
          </w:p>
        </w:tc>
      </w:tr>
      <w:tr w:rsidR="00DF4D55" w14:paraId="44BFB00E" w14:textId="77777777" w:rsidTr="008A7299">
        <w:trPr>
          <w:trHeight w:val="791"/>
        </w:trPr>
        <w:tc>
          <w:tcPr>
            <w:tcW w:w="900" w:type="dxa"/>
          </w:tcPr>
          <w:p w14:paraId="44EC53DA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39599974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3D60C704" w14:textId="2C2D8CFC" w:rsidR="00DF4D55" w:rsidRDefault="00952C3A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27086">
              <w:t>Nil</w:t>
            </w:r>
          </w:p>
        </w:tc>
      </w:tr>
      <w:tr w:rsidR="00DF4D55" w14:paraId="71EEFEF7" w14:textId="77777777" w:rsidTr="008A7299">
        <w:tc>
          <w:tcPr>
            <w:tcW w:w="900" w:type="dxa"/>
          </w:tcPr>
          <w:p w14:paraId="08D1ED7E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7890BD88" w14:textId="77777777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63C4048A" w14:textId="79A5184D" w:rsidR="00DF4D55" w:rsidRDefault="00DF4D55" w:rsidP="00DF4D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8B84BF4" w14:textId="56486DCE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lastRenderedPageBreak/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tbl>
      <w:tblPr>
        <w:tblW w:w="4080" w:type="dxa"/>
        <w:tblInd w:w="93" w:type="dxa"/>
        <w:tblLook w:val="04A0" w:firstRow="1" w:lastRow="0" w:firstColumn="1" w:lastColumn="0" w:noHBand="0" w:noVBand="1"/>
      </w:tblPr>
      <w:tblGrid>
        <w:gridCol w:w="4080"/>
      </w:tblGrid>
      <w:tr w:rsidR="00952C3A" w:rsidRPr="00627086" w14:paraId="76365354" w14:textId="77777777" w:rsidTr="00E4235C">
        <w:trPr>
          <w:trHeight w:val="499"/>
        </w:trPr>
        <w:tc>
          <w:tcPr>
            <w:tcW w:w="4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E7D07E" w14:textId="77777777" w:rsidR="00952C3A" w:rsidRPr="00627086" w:rsidRDefault="00952C3A" w:rsidP="00E4235C">
            <w:pPr>
              <w:spacing w:before="100" w:beforeAutospacing="1" w:after="100" w:afterAutospacing="1"/>
            </w:pPr>
            <w:r w:rsidRPr="00627086">
              <w:rPr>
                <w:sz w:val="28"/>
                <w:szCs w:val="28"/>
              </w:rPr>
              <w:t xml:space="preserve">Mechanical Hazard </w:t>
            </w:r>
          </w:p>
        </w:tc>
      </w:tr>
      <w:tr w:rsidR="00952C3A" w:rsidRPr="00627086" w14:paraId="15C06EF6" w14:textId="77777777" w:rsidTr="00E4235C">
        <w:trPr>
          <w:trHeight w:val="499"/>
        </w:trPr>
        <w:tc>
          <w:tcPr>
            <w:tcW w:w="4080" w:type="dxa"/>
            <w:noWrap/>
            <w:vAlign w:val="bottom"/>
            <w:hideMark/>
          </w:tcPr>
          <w:p w14:paraId="1D27AA64" w14:textId="3F1CCBAA" w:rsidR="00952C3A" w:rsidRPr="00627086" w:rsidRDefault="00952C3A" w:rsidP="00E4235C">
            <w:pPr>
              <w:spacing w:before="100" w:beforeAutospacing="1" w:after="100" w:afterAutospacing="1"/>
            </w:pPr>
            <w:r w:rsidRPr="00627086">
              <w:t>Fall of flange, bolts, wedges, rod</w:t>
            </w:r>
            <w:r>
              <w:t>.</w:t>
            </w:r>
            <w:r w:rsidRPr="00627086">
              <w:t xml:space="preserve"> Fall of perso</w:t>
            </w:r>
            <w:r>
              <w:t>n</w:t>
            </w:r>
            <w:r w:rsidRPr="00627086">
              <w:t xml:space="preserve"> </w:t>
            </w:r>
            <w:proofErr w:type="spellStart"/>
            <w:r w:rsidRPr="00627086">
              <w:t>etc</w:t>
            </w:r>
            <w:proofErr w:type="spellEnd"/>
          </w:p>
        </w:tc>
      </w:tr>
      <w:tr w:rsidR="00952C3A" w:rsidRPr="00627086" w14:paraId="0E3145C6" w14:textId="77777777" w:rsidTr="00E4235C">
        <w:trPr>
          <w:trHeight w:val="499"/>
        </w:trPr>
        <w:tc>
          <w:tcPr>
            <w:tcW w:w="4080" w:type="dxa"/>
            <w:noWrap/>
            <w:vAlign w:val="bottom"/>
            <w:hideMark/>
          </w:tcPr>
          <w:p w14:paraId="126D826D" w14:textId="77777777" w:rsidR="00952C3A" w:rsidRPr="00627086" w:rsidRDefault="00952C3A" w:rsidP="00E4235C"/>
        </w:tc>
      </w:tr>
      <w:tr w:rsidR="00952C3A" w:rsidRPr="00627086" w14:paraId="451B21DB" w14:textId="77777777" w:rsidTr="00E4235C">
        <w:trPr>
          <w:trHeight w:val="499"/>
        </w:trPr>
        <w:tc>
          <w:tcPr>
            <w:tcW w:w="4080" w:type="dxa"/>
            <w:noWrap/>
            <w:vAlign w:val="bottom"/>
            <w:hideMark/>
          </w:tcPr>
          <w:p w14:paraId="134E7CEC" w14:textId="77777777" w:rsidR="00952C3A" w:rsidRPr="00627086" w:rsidRDefault="00952C3A" w:rsidP="00E4235C"/>
        </w:tc>
      </w:tr>
      <w:tr w:rsidR="00952C3A" w:rsidRPr="00627086" w14:paraId="2B06FF7F" w14:textId="77777777" w:rsidTr="00E4235C">
        <w:trPr>
          <w:trHeight w:val="499"/>
        </w:trPr>
        <w:tc>
          <w:tcPr>
            <w:tcW w:w="4080" w:type="dxa"/>
            <w:noWrap/>
            <w:vAlign w:val="bottom"/>
            <w:hideMark/>
          </w:tcPr>
          <w:p w14:paraId="3CEEAA45" w14:textId="77777777" w:rsidR="00952C3A" w:rsidRPr="00627086" w:rsidRDefault="00952C3A" w:rsidP="00E4235C"/>
        </w:tc>
      </w:tr>
      <w:tr w:rsidR="00952C3A" w:rsidRPr="00627086" w14:paraId="60EC0AA9" w14:textId="77777777" w:rsidTr="00E4235C">
        <w:trPr>
          <w:trHeight w:val="499"/>
        </w:trPr>
        <w:tc>
          <w:tcPr>
            <w:tcW w:w="4080" w:type="dxa"/>
            <w:noWrap/>
            <w:vAlign w:val="bottom"/>
            <w:hideMark/>
          </w:tcPr>
          <w:p w14:paraId="46846A3A" w14:textId="77777777" w:rsidR="00952C3A" w:rsidRPr="00627086" w:rsidRDefault="00952C3A" w:rsidP="00E4235C"/>
        </w:tc>
      </w:tr>
      <w:tr w:rsidR="00952C3A" w:rsidRPr="00627086" w14:paraId="77494C18" w14:textId="77777777" w:rsidTr="00E4235C">
        <w:trPr>
          <w:trHeight w:val="499"/>
        </w:trPr>
        <w:tc>
          <w:tcPr>
            <w:tcW w:w="4080" w:type="dxa"/>
            <w:noWrap/>
            <w:vAlign w:val="bottom"/>
            <w:hideMark/>
          </w:tcPr>
          <w:p w14:paraId="5A61DC32" w14:textId="1E801F9E" w:rsidR="00952C3A" w:rsidRPr="00627086" w:rsidRDefault="00952C3A" w:rsidP="00E4235C">
            <w:pPr>
              <w:spacing w:before="100" w:beforeAutospacing="1" w:after="100" w:afterAutospacing="1"/>
            </w:pPr>
          </w:p>
        </w:tc>
      </w:tr>
      <w:tr w:rsidR="00952C3A" w:rsidRPr="00627086" w14:paraId="5D035B00" w14:textId="77777777" w:rsidTr="00E4235C">
        <w:trPr>
          <w:trHeight w:val="499"/>
        </w:trPr>
        <w:tc>
          <w:tcPr>
            <w:tcW w:w="4080" w:type="dxa"/>
            <w:noWrap/>
            <w:vAlign w:val="bottom"/>
            <w:hideMark/>
          </w:tcPr>
          <w:p w14:paraId="51F91E11" w14:textId="77777777" w:rsidR="00952C3A" w:rsidRPr="00627086" w:rsidRDefault="00952C3A" w:rsidP="00E4235C"/>
        </w:tc>
      </w:tr>
      <w:tr w:rsidR="00952C3A" w:rsidRPr="00627086" w14:paraId="3E88EA26" w14:textId="77777777" w:rsidTr="00E4235C">
        <w:trPr>
          <w:trHeight w:val="499"/>
        </w:trPr>
        <w:tc>
          <w:tcPr>
            <w:tcW w:w="4080" w:type="dxa"/>
            <w:noWrap/>
            <w:vAlign w:val="bottom"/>
            <w:hideMark/>
          </w:tcPr>
          <w:p w14:paraId="64C6ED42" w14:textId="77777777" w:rsidR="00952C3A" w:rsidRPr="00627086" w:rsidRDefault="00952C3A" w:rsidP="00E4235C"/>
        </w:tc>
      </w:tr>
      <w:tr w:rsidR="00952C3A" w:rsidRPr="00627086" w14:paraId="73C33BC2" w14:textId="77777777" w:rsidTr="00E4235C">
        <w:trPr>
          <w:trHeight w:val="499"/>
        </w:trPr>
        <w:tc>
          <w:tcPr>
            <w:tcW w:w="4080" w:type="dxa"/>
            <w:noWrap/>
            <w:vAlign w:val="bottom"/>
            <w:hideMark/>
          </w:tcPr>
          <w:p w14:paraId="258B803C" w14:textId="77777777" w:rsidR="00952C3A" w:rsidRPr="00627086" w:rsidRDefault="00952C3A" w:rsidP="00E4235C"/>
        </w:tc>
      </w:tr>
      <w:tr w:rsidR="00952C3A" w:rsidRPr="00627086" w14:paraId="4532D3AD" w14:textId="77777777" w:rsidTr="00E4235C">
        <w:trPr>
          <w:trHeight w:val="499"/>
        </w:trPr>
        <w:tc>
          <w:tcPr>
            <w:tcW w:w="4080" w:type="dxa"/>
            <w:noWrap/>
            <w:vAlign w:val="bottom"/>
            <w:hideMark/>
          </w:tcPr>
          <w:p w14:paraId="23D889FF" w14:textId="77777777" w:rsidR="00952C3A" w:rsidRPr="00627086" w:rsidRDefault="00952C3A" w:rsidP="00E4235C"/>
        </w:tc>
      </w:tr>
      <w:tr w:rsidR="00952C3A" w:rsidRPr="00627086" w14:paraId="03C54E4A" w14:textId="77777777" w:rsidTr="00E4235C">
        <w:trPr>
          <w:trHeight w:val="499"/>
        </w:trPr>
        <w:tc>
          <w:tcPr>
            <w:tcW w:w="4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F7E18" w14:textId="77777777" w:rsidR="00952C3A" w:rsidRPr="00627086" w:rsidRDefault="00952C3A" w:rsidP="00E4235C"/>
        </w:tc>
      </w:tr>
      <w:tr w:rsidR="00952C3A" w:rsidRPr="00627086" w14:paraId="4FE47C71" w14:textId="77777777" w:rsidTr="00E4235C">
        <w:trPr>
          <w:trHeight w:val="499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59321E" w14:textId="77777777" w:rsidR="00952C3A" w:rsidRPr="00627086" w:rsidRDefault="00952C3A" w:rsidP="00E4235C">
            <w:pPr>
              <w:spacing w:before="100" w:beforeAutospacing="1" w:after="100" w:afterAutospacing="1"/>
            </w:pPr>
            <w:r w:rsidRPr="00627086">
              <w:rPr>
                <w:sz w:val="28"/>
                <w:szCs w:val="28"/>
              </w:rPr>
              <w:t xml:space="preserve">Physical hazard </w:t>
            </w:r>
          </w:p>
        </w:tc>
      </w:tr>
      <w:tr w:rsidR="00952C3A" w:rsidRPr="00627086" w14:paraId="51ACFD74" w14:textId="77777777" w:rsidTr="00E4235C">
        <w:trPr>
          <w:trHeight w:val="499"/>
        </w:trPr>
        <w:tc>
          <w:tcPr>
            <w:tcW w:w="4080" w:type="dxa"/>
            <w:noWrap/>
            <w:vAlign w:val="bottom"/>
            <w:hideMark/>
          </w:tcPr>
          <w:p w14:paraId="0B86E933" w14:textId="77777777" w:rsidR="00952C3A" w:rsidRPr="00627086" w:rsidRDefault="00952C3A" w:rsidP="00E4235C">
            <w:pPr>
              <w:spacing w:before="100" w:beforeAutospacing="1" w:after="100" w:afterAutospacing="1"/>
            </w:pPr>
            <w:r w:rsidRPr="00627086">
              <w:t>Explosion, fire, temperature, Pressure</w:t>
            </w:r>
          </w:p>
        </w:tc>
      </w:tr>
      <w:tr w:rsidR="00952C3A" w:rsidRPr="00627086" w14:paraId="0BD66B02" w14:textId="77777777" w:rsidTr="00E4235C">
        <w:trPr>
          <w:trHeight w:val="499"/>
        </w:trPr>
        <w:tc>
          <w:tcPr>
            <w:tcW w:w="4080" w:type="dxa"/>
            <w:noWrap/>
            <w:vAlign w:val="bottom"/>
            <w:hideMark/>
          </w:tcPr>
          <w:p w14:paraId="74842042" w14:textId="77777777" w:rsidR="00952C3A" w:rsidRPr="00627086" w:rsidRDefault="00952C3A" w:rsidP="00E4235C"/>
        </w:tc>
      </w:tr>
      <w:tr w:rsidR="00952C3A" w:rsidRPr="00627086" w14:paraId="48C22F99" w14:textId="77777777" w:rsidTr="00E4235C">
        <w:trPr>
          <w:trHeight w:val="499"/>
        </w:trPr>
        <w:tc>
          <w:tcPr>
            <w:tcW w:w="4080" w:type="dxa"/>
            <w:noWrap/>
            <w:vAlign w:val="bottom"/>
            <w:hideMark/>
          </w:tcPr>
          <w:p w14:paraId="3BD3D5E9" w14:textId="77777777" w:rsidR="00952C3A" w:rsidRPr="00627086" w:rsidRDefault="00952C3A" w:rsidP="00E4235C"/>
        </w:tc>
      </w:tr>
      <w:tr w:rsidR="00952C3A" w:rsidRPr="00627086" w14:paraId="56965E79" w14:textId="77777777" w:rsidTr="00E4235C">
        <w:trPr>
          <w:trHeight w:val="80"/>
        </w:trPr>
        <w:tc>
          <w:tcPr>
            <w:tcW w:w="4080" w:type="dxa"/>
            <w:noWrap/>
            <w:vAlign w:val="bottom"/>
            <w:hideMark/>
          </w:tcPr>
          <w:p w14:paraId="5CA8E642" w14:textId="77777777" w:rsidR="00952C3A" w:rsidRPr="00627086" w:rsidRDefault="00952C3A" w:rsidP="00E4235C"/>
        </w:tc>
      </w:tr>
      <w:tr w:rsidR="00952C3A" w:rsidRPr="00627086" w14:paraId="303B5FBF" w14:textId="77777777" w:rsidTr="00E4235C">
        <w:trPr>
          <w:trHeight w:val="80"/>
        </w:trPr>
        <w:tc>
          <w:tcPr>
            <w:tcW w:w="4080" w:type="dxa"/>
            <w:noWrap/>
            <w:vAlign w:val="bottom"/>
            <w:hideMark/>
          </w:tcPr>
          <w:p w14:paraId="61B32265" w14:textId="77777777" w:rsidR="00952C3A" w:rsidRPr="00627086" w:rsidRDefault="00952C3A" w:rsidP="00E4235C"/>
        </w:tc>
      </w:tr>
      <w:tr w:rsidR="00952C3A" w:rsidRPr="00627086" w14:paraId="369AC635" w14:textId="77777777" w:rsidTr="00E4235C">
        <w:trPr>
          <w:trHeight w:val="499"/>
        </w:trPr>
        <w:tc>
          <w:tcPr>
            <w:tcW w:w="4080" w:type="dxa"/>
            <w:noWrap/>
            <w:vAlign w:val="bottom"/>
            <w:hideMark/>
          </w:tcPr>
          <w:p w14:paraId="70D5012B" w14:textId="77777777" w:rsidR="00952C3A" w:rsidRPr="00627086" w:rsidRDefault="00952C3A" w:rsidP="00E4235C">
            <w:pPr>
              <w:spacing w:before="100" w:beforeAutospacing="1" w:after="100" w:afterAutospacing="1"/>
            </w:pPr>
            <w:r w:rsidRPr="00627086">
              <w:t>Chemical Hazard</w:t>
            </w:r>
          </w:p>
        </w:tc>
      </w:tr>
      <w:tr w:rsidR="00952C3A" w:rsidRPr="00627086" w14:paraId="64DE261D" w14:textId="77777777" w:rsidTr="00E4235C">
        <w:trPr>
          <w:trHeight w:val="499"/>
        </w:trPr>
        <w:tc>
          <w:tcPr>
            <w:tcW w:w="4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B2B532" w14:textId="77777777" w:rsidR="00952C3A" w:rsidRPr="00627086" w:rsidRDefault="00952C3A" w:rsidP="00E4235C">
            <w:pPr>
              <w:spacing w:before="100" w:beforeAutospacing="1" w:after="100" w:afterAutospacing="1"/>
            </w:pPr>
            <w:r w:rsidRPr="00627086">
              <w:t>Gas poisoning</w:t>
            </w:r>
          </w:p>
        </w:tc>
      </w:tr>
    </w:tbl>
    <w:p w14:paraId="39691667" w14:textId="77777777" w:rsidR="00952C3A" w:rsidRPr="00A00BDF" w:rsidRDefault="00952C3A" w:rsidP="00952C3A">
      <w:pPr>
        <w:spacing w:before="100" w:beforeAutospacing="1" w:after="100" w:afterAutospacing="1"/>
        <w:rPr>
          <w:ins w:id="0" w:author="00015236" w:date="2015-03-19T14:50:00Z"/>
          <w:bCs/>
        </w:rPr>
      </w:pPr>
      <w:r w:rsidRPr="00627086">
        <w:tab/>
      </w:r>
      <w:ins w:id="1" w:author="00015236" w:date="2015-03-19T14:50:00Z">
        <w:r w:rsidRPr="00A00BDF">
          <w:rPr>
            <w:b/>
          </w:rPr>
          <w:t xml:space="preserve">Human </w:t>
        </w:r>
        <w:proofErr w:type="spellStart"/>
        <w:r w:rsidRPr="00A00BDF">
          <w:rPr>
            <w:b/>
          </w:rPr>
          <w:t>Behaviour</w:t>
        </w:r>
        <w:proofErr w:type="spellEnd"/>
        <w:r w:rsidRPr="00A00BDF">
          <w:rPr>
            <w:b/>
          </w:rPr>
          <w:t xml:space="preserve"> </w:t>
        </w:r>
        <w:r w:rsidRPr="00A00BDF">
          <w:rPr>
            <w:b/>
          </w:rPr>
          <w:tab/>
          <w:t>-</w:t>
        </w:r>
        <w:r w:rsidRPr="00A00BDF">
          <w:rPr>
            <w:b/>
            <w:bCs/>
          </w:rPr>
          <w:t xml:space="preserve"> </w:t>
        </w:r>
        <w:r w:rsidRPr="00A00BDF">
          <w:rPr>
            <w:b/>
            <w:bCs/>
          </w:rPr>
          <w:tab/>
        </w:r>
        <w:r w:rsidRPr="00A00BDF">
          <w:rPr>
            <w:bCs/>
          </w:rPr>
          <w:t xml:space="preserve">Workmen under influence of alcohol </w:t>
        </w:r>
      </w:ins>
    </w:p>
    <w:p w14:paraId="0F8D4E87" w14:textId="77777777" w:rsidR="00952C3A" w:rsidRPr="00A00BDF" w:rsidRDefault="00952C3A" w:rsidP="00952C3A">
      <w:pPr>
        <w:spacing w:before="100" w:beforeAutospacing="1" w:after="100" w:afterAutospacing="1"/>
        <w:ind w:left="2160" w:firstLine="720"/>
        <w:rPr>
          <w:ins w:id="2" w:author="00015236" w:date="2015-03-19T14:50:00Z"/>
          <w:bCs/>
        </w:rPr>
      </w:pPr>
      <w:ins w:id="3" w:author="00015236" w:date="2015-03-19T14:50:00Z">
        <w:r w:rsidRPr="00A00BDF">
          <w:rPr>
            <w:bCs/>
          </w:rPr>
          <w:t xml:space="preserve">Violation of procedure </w:t>
        </w:r>
      </w:ins>
    </w:p>
    <w:p w14:paraId="3B0A541B" w14:textId="77777777" w:rsidR="00952C3A" w:rsidRPr="00A00BDF" w:rsidRDefault="00952C3A" w:rsidP="00952C3A">
      <w:pPr>
        <w:spacing w:before="100" w:beforeAutospacing="1" w:after="100" w:afterAutospacing="1"/>
        <w:ind w:left="2160" w:firstLine="720"/>
        <w:rPr>
          <w:ins w:id="4" w:author="00015236" w:date="2015-03-19T14:50:00Z"/>
          <w:bCs/>
        </w:rPr>
      </w:pPr>
      <w:ins w:id="5" w:author="00015236" w:date="2015-03-19T14:50:00Z">
        <w:r w:rsidRPr="00A00BDF">
          <w:rPr>
            <w:bCs/>
          </w:rPr>
          <w:t xml:space="preserve">Not wearing PPE’s </w:t>
        </w:r>
      </w:ins>
    </w:p>
    <w:p w14:paraId="16495917" w14:textId="77777777" w:rsidR="00952C3A" w:rsidRPr="00A00BDF" w:rsidRDefault="00952C3A" w:rsidP="00952C3A">
      <w:pPr>
        <w:spacing w:before="100" w:beforeAutospacing="1" w:after="100" w:afterAutospacing="1"/>
        <w:ind w:left="2160" w:firstLine="720"/>
        <w:rPr>
          <w:ins w:id="6" w:author="00015236" w:date="2015-03-19T14:50:00Z"/>
          <w:bCs/>
        </w:rPr>
      </w:pPr>
      <w:ins w:id="7" w:author="00015236" w:date="2015-03-19T14:50:00Z">
        <w:r w:rsidRPr="00A00BDF">
          <w:rPr>
            <w:bCs/>
          </w:rPr>
          <w:t>Not concentrating while working</w:t>
        </w:r>
      </w:ins>
    </w:p>
    <w:p w14:paraId="16EB938F" w14:textId="77777777" w:rsidR="00952C3A" w:rsidRPr="00A00BDF" w:rsidRDefault="00952C3A" w:rsidP="00952C3A">
      <w:pPr>
        <w:spacing w:before="100" w:beforeAutospacing="1" w:after="100" w:afterAutospacing="1"/>
        <w:ind w:left="2160" w:firstLine="720"/>
        <w:rPr>
          <w:ins w:id="8" w:author="00015236" w:date="2015-03-19T14:50:00Z"/>
          <w:bCs/>
        </w:rPr>
      </w:pPr>
      <w:ins w:id="9" w:author="00015236" w:date="2015-03-19T14:50:00Z">
        <w:r w:rsidRPr="00A00BDF">
          <w:rPr>
            <w:bCs/>
          </w:rPr>
          <w:t xml:space="preserve">Horseplay </w:t>
        </w:r>
      </w:ins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D15D49" w:rsidRPr="00597FD8" w14:paraId="7B70261A" w14:textId="77777777" w:rsidTr="00360D64">
        <w:trPr>
          <w:trHeight w:val="480"/>
        </w:trPr>
        <w:tc>
          <w:tcPr>
            <w:tcW w:w="3544" w:type="dxa"/>
            <w:shd w:val="clear" w:color="auto" w:fill="auto"/>
          </w:tcPr>
          <w:p w14:paraId="2B8A2EE7" w14:textId="77777777" w:rsidR="00D15D49" w:rsidRPr="00597FD8" w:rsidRDefault="00D15D49" w:rsidP="00360D64">
            <w:pPr>
              <w:rPr>
                <w:b/>
              </w:rPr>
            </w:pPr>
            <w:bookmarkStart w:id="10" w:name="_Hlk111897555"/>
            <w:r w:rsidRPr="00597FD8">
              <w:rPr>
                <w:b/>
              </w:rPr>
              <w:lastRenderedPageBreak/>
              <w:t>Prepared By:</w:t>
            </w:r>
          </w:p>
          <w:p w14:paraId="6F362417" w14:textId="77777777" w:rsidR="00D15D49" w:rsidRPr="00597FD8" w:rsidRDefault="00D15D49" w:rsidP="00360D64">
            <w:pPr>
              <w:rPr>
                <w:b/>
              </w:rPr>
            </w:pPr>
            <w:r>
              <w:rPr>
                <w:b/>
              </w:rPr>
              <w:t>Site Engineer</w:t>
            </w:r>
          </w:p>
        </w:tc>
        <w:tc>
          <w:tcPr>
            <w:tcW w:w="3685" w:type="dxa"/>
            <w:shd w:val="clear" w:color="auto" w:fill="auto"/>
          </w:tcPr>
          <w:p w14:paraId="0B136DD6" w14:textId="77777777" w:rsidR="00D15D49" w:rsidRPr="00597FD8" w:rsidRDefault="00D15D49" w:rsidP="00360D64">
            <w:pPr>
              <w:rPr>
                <w:b/>
              </w:rPr>
            </w:pPr>
            <w:r w:rsidRPr="00597FD8">
              <w:rPr>
                <w:b/>
              </w:rPr>
              <w:t xml:space="preserve">Reviewed By: </w:t>
            </w:r>
          </w:p>
          <w:p w14:paraId="03695861" w14:textId="77777777" w:rsidR="00D15D49" w:rsidRPr="00597FD8" w:rsidRDefault="00D15D49" w:rsidP="00360D64">
            <w:pPr>
              <w:rPr>
                <w:b/>
              </w:rPr>
            </w:pPr>
            <w:r>
              <w:rPr>
                <w:b/>
              </w:rPr>
              <w:t xml:space="preserve"> Mech. </w:t>
            </w:r>
            <w:proofErr w:type="spellStart"/>
            <w:r>
              <w:rPr>
                <w:b/>
              </w:rPr>
              <w:t>Maint</w:t>
            </w:r>
            <w:proofErr w:type="spellEnd"/>
            <w:r>
              <w:rPr>
                <w:b/>
              </w:rPr>
              <w:t>. HOD PID2</w:t>
            </w:r>
          </w:p>
        </w:tc>
      </w:tr>
      <w:tr w:rsidR="00D15D49" w:rsidRPr="00597FD8" w14:paraId="182A7BB7" w14:textId="77777777" w:rsidTr="00360D64">
        <w:trPr>
          <w:trHeight w:val="1063"/>
        </w:trPr>
        <w:tc>
          <w:tcPr>
            <w:tcW w:w="3544" w:type="dxa"/>
            <w:shd w:val="clear" w:color="auto" w:fill="auto"/>
          </w:tcPr>
          <w:p w14:paraId="18729B60" w14:textId="77777777" w:rsidR="00D15D49" w:rsidRPr="00597FD8" w:rsidRDefault="00D15D49" w:rsidP="00360D64">
            <w:pPr>
              <w:rPr>
                <w:b/>
              </w:rPr>
            </w:pPr>
            <w:r w:rsidRPr="00597FD8">
              <w:rPr>
                <w:b/>
              </w:rPr>
              <w:t>Signature:</w:t>
            </w:r>
          </w:p>
          <w:p w14:paraId="7FBF62F3" w14:textId="77777777" w:rsidR="00D15D49" w:rsidRPr="00597FD8" w:rsidRDefault="00D15D49" w:rsidP="00360D64">
            <w:pPr>
              <w:rPr>
                <w:b/>
              </w:rPr>
            </w:pPr>
          </w:p>
          <w:p w14:paraId="6C440381" w14:textId="77777777" w:rsidR="00D15D49" w:rsidRPr="00597FD8" w:rsidRDefault="00D15D49" w:rsidP="00360D64">
            <w:pPr>
              <w:rPr>
                <w:b/>
              </w:rPr>
            </w:pPr>
          </w:p>
          <w:p w14:paraId="08475631" w14:textId="77777777" w:rsidR="00D15D49" w:rsidRPr="00597FD8" w:rsidRDefault="00D15D49" w:rsidP="00360D64">
            <w:pPr>
              <w:rPr>
                <w:b/>
              </w:rPr>
            </w:pPr>
          </w:p>
          <w:p w14:paraId="33C23FB0" w14:textId="77777777" w:rsidR="00D15D49" w:rsidRPr="00597FD8" w:rsidRDefault="00D15D49" w:rsidP="00360D64">
            <w:pPr>
              <w:rPr>
                <w:b/>
              </w:rPr>
            </w:pPr>
          </w:p>
        </w:tc>
        <w:tc>
          <w:tcPr>
            <w:tcW w:w="3685" w:type="dxa"/>
            <w:shd w:val="clear" w:color="auto" w:fill="auto"/>
          </w:tcPr>
          <w:p w14:paraId="3E120B05" w14:textId="77777777" w:rsidR="00D15D49" w:rsidRPr="00597FD8" w:rsidRDefault="00D15D49" w:rsidP="00360D64">
            <w:pPr>
              <w:rPr>
                <w:b/>
              </w:rPr>
            </w:pPr>
            <w:r w:rsidRPr="00597FD8">
              <w:rPr>
                <w:b/>
              </w:rPr>
              <w:t>Signature:</w:t>
            </w:r>
          </w:p>
          <w:p w14:paraId="553D8E9D" w14:textId="77777777" w:rsidR="00D15D49" w:rsidRPr="00597FD8" w:rsidRDefault="00D15D49" w:rsidP="00360D64">
            <w:pPr>
              <w:rPr>
                <w:b/>
              </w:rPr>
            </w:pPr>
          </w:p>
          <w:p w14:paraId="35950809" w14:textId="77777777" w:rsidR="00D15D49" w:rsidRPr="00597FD8" w:rsidRDefault="00D15D49" w:rsidP="00360D64">
            <w:pPr>
              <w:rPr>
                <w:b/>
              </w:rPr>
            </w:pPr>
          </w:p>
          <w:p w14:paraId="3162036F" w14:textId="77777777" w:rsidR="00D15D49" w:rsidRPr="00597FD8" w:rsidRDefault="00D15D49" w:rsidP="00360D64">
            <w:pPr>
              <w:rPr>
                <w:b/>
              </w:rPr>
            </w:pPr>
          </w:p>
        </w:tc>
      </w:tr>
      <w:tr w:rsidR="00D15D49" w:rsidRPr="00597FD8" w14:paraId="4D4ADBF4" w14:textId="77777777" w:rsidTr="00360D64">
        <w:trPr>
          <w:trHeight w:val="167"/>
        </w:trPr>
        <w:tc>
          <w:tcPr>
            <w:tcW w:w="3544" w:type="dxa"/>
            <w:shd w:val="clear" w:color="auto" w:fill="auto"/>
          </w:tcPr>
          <w:p w14:paraId="30D8CC69" w14:textId="77777777" w:rsidR="00D15D49" w:rsidRPr="00597FD8" w:rsidRDefault="00D15D49" w:rsidP="00360D64">
            <w:pPr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597FD8">
              <w:rPr>
                <w:b/>
              </w:rPr>
              <w:t>Date:</w:t>
            </w:r>
            <w:r>
              <w:rPr>
                <w:b/>
              </w:rPr>
              <w:t>03.01.2023</w:t>
            </w:r>
          </w:p>
        </w:tc>
        <w:tc>
          <w:tcPr>
            <w:tcW w:w="3685" w:type="dxa"/>
            <w:shd w:val="clear" w:color="auto" w:fill="auto"/>
          </w:tcPr>
          <w:p w14:paraId="0826A314" w14:textId="77777777" w:rsidR="00D15D49" w:rsidRPr="00597FD8" w:rsidRDefault="00D15D49" w:rsidP="00360D64">
            <w:pPr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597FD8">
              <w:rPr>
                <w:b/>
              </w:rPr>
              <w:t>Date:</w:t>
            </w:r>
            <w:r>
              <w:rPr>
                <w:b/>
              </w:rPr>
              <w:t>03.01.2023</w:t>
            </w:r>
          </w:p>
        </w:tc>
      </w:tr>
      <w:bookmarkEnd w:id="10"/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1F1E5" w14:textId="77777777" w:rsidR="00E009E4" w:rsidRDefault="00E009E4" w:rsidP="00106ADB">
      <w:r>
        <w:separator/>
      </w:r>
    </w:p>
  </w:endnote>
  <w:endnote w:type="continuationSeparator" w:id="0">
    <w:p w14:paraId="4F1CABC8" w14:textId="77777777" w:rsidR="00E009E4" w:rsidRDefault="00E009E4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C/NjRxrAIAAEYFAAAOAAAAAAAA&#10;AAAAAAAAAC4CAABkcnMvZTJvRG9jLnhtbFBLAQItABQABgAIAAAAIQD7pgnR3gAAAAsBAAAPAAAA&#10;AAAAAAAAAAAAAAYFAABkcnMvZG93bnJldi54bWxQSwUGAAAAAAQABADzAAAAEQYAAAAA&#10;" o:allowincell="f" filled="f" stroked="f" strokeweight=".5pt">
              <v:fill o:detectmouseclick="t"/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9E407" w14:textId="77777777" w:rsidR="00E009E4" w:rsidRDefault="00E009E4" w:rsidP="00106ADB">
      <w:r>
        <w:separator/>
      </w:r>
    </w:p>
  </w:footnote>
  <w:footnote w:type="continuationSeparator" w:id="0">
    <w:p w14:paraId="3D9D505F" w14:textId="77777777" w:rsidR="00E009E4" w:rsidRDefault="00E009E4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81159034">
    <w:abstractNumId w:val="0"/>
  </w:num>
  <w:num w:numId="2" w16cid:durableId="521473601">
    <w:abstractNumId w:val="1"/>
  </w:num>
  <w:num w:numId="3" w16cid:durableId="310670664">
    <w:abstractNumId w:val="2"/>
  </w:num>
  <w:num w:numId="4" w16cid:durableId="18047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52C3A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F2EAC"/>
    <w:rsid w:val="00CF7DC0"/>
    <w:rsid w:val="00D15D49"/>
    <w:rsid w:val="00D974B3"/>
    <w:rsid w:val="00DB2C36"/>
    <w:rsid w:val="00DF4D55"/>
    <w:rsid w:val="00E009E4"/>
    <w:rsid w:val="00E07DF0"/>
    <w:rsid w:val="00E27559"/>
    <w:rsid w:val="00E317A7"/>
    <w:rsid w:val="00E6173C"/>
    <w:rsid w:val="00EB3E98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2920A5-0F80-4504-9B69-B7B51BC31087}"/>
</file>

<file path=customXml/itemProps2.xml><?xml version="1.0" encoding="utf-8"?>
<ds:datastoreItem xmlns:ds="http://schemas.openxmlformats.org/officeDocument/2006/customXml" ds:itemID="{5EF2EEFA-F8F3-4C76-8189-11E0831AAE27}"/>
</file>

<file path=customXml/itemProps3.xml><?xml version="1.0" encoding="utf-8"?>
<ds:datastoreItem xmlns:ds="http://schemas.openxmlformats.org/officeDocument/2006/customXml" ds:itemID="{382DF8D8-6163-47C6-A85D-927BE7EC58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Pooja</cp:lastModifiedBy>
  <cp:revision>49</cp:revision>
  <cp:lastPrinted>2018-01-30T05:28:00Z</cp:lastPrinted>
  <dcterms:created xsi:type="dcterms:W3CDTF">2020-05-26T06:25:00Z</dcterms:created>
  <dcterms:modified xsi:type="dcterms:W3CDTF">2023-04-05T06:28:00Z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880300</vt:r8>
  </property>
  <property fmtid="{D5CDD505-2E9C-101B-9397-08002B2CF9AE}" pid="11" name="_ExtendedDescription">
    <vt:lpwstr/>
  </property>
</Properties>
</file>