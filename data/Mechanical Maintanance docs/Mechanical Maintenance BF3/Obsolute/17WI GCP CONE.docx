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C7CFA4" w14:textId="69259495" w:rsidR="009E17B8" w:rsidRPr="00913FEF" w:rsidRDefault="00FE5A3A" w:rsidP="000B4AE1">
      <w:pPr>
        <w:ind w:left="180" w:firstLine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FEF">
        <w:rPr>
          <w:rFonts w:ascii="Times New Roman" w:hAnsi="Times New Roman" w:cs="Times New Roman"/>
          <w:b/>
          <w:sz w:val="24"/>
          <w:szCs w:val="24"/>
        </w:rPr>
        <w:t>SOP FOR</w:t>
      </w:r>
    </w:p>
    <w:p w14:paraId="72757B06" w14:textId="20E21FE9" w:rsidR="0010512B" w:rsidRPr="00913FEF" w:rsidRDefault="00E46DF6" w:rsidP="005B70E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  <w:rPrChange w:id="0" w:author="Gaurav Shirodkar" w:date="2021-05-29T15:59:00Z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rPrChange>
        </w:rPr>
      </w:pPr>
      <w:r w:rsidRPr="00913FEF">
        <w:rPr>
          <w:rFonts w:ascii="Times New Roman" w:hAnsi="Times New Roman" w:cs="Times New Roman"/>
          <w:b/>
          <w:sz w:val="24"/>
          <w:szCs w:val="24"/>
          <w:rPrChange w:id="1" w:author="Gaurav Shirodkar" w:date="2021-05-29T15:59:00Z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rPrChange>
        </w:rPr>
        <w:t xml:space="preserve">PURPOSE: </w:t>
      </w:r>
      <w:r w:rsidR="005B70EB" w:rsidRPr="00913FEF">
        <w:rPr>
          <w:rFonts w:ascii="Times New Roman" w:hAnsi="Times New Roman" w:cs="Times New Roman"/>
          <w:b/>
          <w:sz w:val="24"/>
          <w:szCs w:val="24"/>
          <w:rPrChange w:id="2" w:author="Gaurav Shirodkar" w:date="2021-05-29T15:59:00Z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rPrChange>
        </w:rPr>
        <w:t xml:space="preserve"> Safe working procedure for heating arrangement of bottom cone of all silos in GCP area</w:t>
      </w:r>
      <w:ins w:id="3" w:author="Devendra Naik" w:date="2019-11-19T10:08:00Z">
        <w:r w:rsidR="00570F95" w:rsidRPr="00913FEF">
          <w:rPr>
            <w:rFonts w:ascii="Times New Roman" w:hAnsi="Times New Roman" w:cs="Times New Roman"/>
            <w:b/>
            <w:sz w:val="24"/>
            <w:szCs w:val="24"/>
            <w:rPrChange w:id="4" w:author="Gaurav Shirodkar" w:date="2021-05-29T15:59:00Z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rPrChange>
          </w:rPr>
          <w:t>.</w:t>
        </w:r>
      </w:ins>
    </w:p>
    <w:p w14:paraId="1FFD9B14" w14:textId="77777777" w:rsidR="00AB2BD0" w:rsidRPr="00913FEF" w:rsidRDefault="00AB2BD0" w:rsidP="00AB2BD0">
      <w:pPr>
        <w:pStyle w:val="ListParagraph"/>
        <w:jc w:val="both"/>
        <w:rPr>
          <w:rFonts w:ascii="Times New Roman" w:hAnsi="Times New Roman" w:cs="Times New Roman"/>
          <w:shd w:val="clear" w:color="auto" w:fill="FFFFFF"/>
          <w:rPrChange w:id="5" w:author="Gaurav Shirodkar" w:date="2021-05-29T15:59:00Z">
            <w:rPr>
              <w:rFonts w:ascii="Times New Roman" w:hAnsi="Times New Roman" w:cs="Times New Roman"/>
              <w:color w:val="000000" w:themeColor="text1"/>
              <w:shd w:val="clear" w:color="auto" w:fill="FFFFFF"/>
            </w:rPr>
          </w:rPrChange>
        </w:rPr>
      </w:pPr>
    </w:p>
    <w:p w14:paraId="5F331885" w14:textId="20E0BDF5" w:rsidR="0010512B" w:rsidRPr="00913FEF" w:rsidRDefault="0010512B" w:rsidP="005B70E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13FEF">
        <w:rPr>
          <w:rFonts w:ascii="Times New Roman" w:hAnsi="Times New Roman" w:cs="Times New Roman"/>
          <w:b/>
          <w:sz w:val="24"/>
          <w:szCs w:val="24"/>
          <w:rPrChange w:id="6" w:author="Gaurav Shirodkar" w:date="2021-05-29T15:59:00Z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rPrChange>
        </w:rPr>
        <w:t>SCOPE:</w:t>
      </w:r>
      <w:r w:rsidRPr="00913FEF">
        <w:rPr>
          <w:rFonts w:ascii="Times New Roman" w:hAnsi="Times New Roman" w:cs="Times New Roman"/>
          <w:sz w:val="24"/>
          <w:szCs w:val="24"/>
        </w:rPr>
        <w:t xml:space="preserve"> </w:t>
      </w:r>
      <w:r w:rsidR="005B70EB" w:rsidRPr="00913FEF">
        <w:rPr>
          <w:rFonts w:ascii="Times New Roman" w:hAnsi="Times New Roman" w:cs="Times New Roman"/>
          <w:b/>
          <w:sz w:val="24"/>
          <w:szCs w:val="24"/>
        </w:rPr>
        <w:t xml:space="preserve">Gas Cleaning </w:t>
      </w:r>
      <w:del w:id="7" w:author="Devendra Naik" w:date="2019-11-19T09:59:00Z">
        <w:r w:rsidR="005B70EB" w:rsidRPr="00913FEF" w:rsidDel="00570F95">
          <w:rPr>
            <w:rFonts w:ascii="Times New Roman" w:hAnsi="Times New Roman" w:cs="Times New Roman"/>
            <w:b/>
            <w:sz w:val="24"/>
            <w:szCs w:val="24"/>
          </w:rPr>
          <w:delText>Plant</w:delText>
        </w:r>
        <w:r w:rsidR="00C46C83" w:rsidRPr="00913FEF" w:rsidDel="00570F95">
          <w:rPr>
            <w:rFonts w:ascii="Times New Roman" w:hAnsi="Times New Roman" w:cs="Times New Roman"/>
            <w:b/>
            <w:sz w:val="24"/>
            <w:szCs w:val="24"/>
          </w:rPr>
          <w:delText xml:space="preserve"> .</w:delText>
        </w:r>
      </w:del>
      <w:ins w:id="8" w:author="Devendra Naik" w:date="2019-11-19T09:59:00Z">
        <w:r w:rsidR="00570F95" w:rsidRPr="00913FEF">
          <w:rPr>
            <w:rFonts w:ascii="Times New Roman" w:hAnsi="Times New Roman" w:cs="Times New Roman"/>
            <w:b/>
            <w:sz w:val="24"/>
            <w:szCs w:val="24"/>
          </w:rPr>
          <w:t>Plant.</w:t>
        </w:r>
      </w:ins>
    </w:p>
    <w:p w14:paraId="46408061" w14:textId="77777777" w:rsidR="0010512B" w:rsidRPr="00913FEF" w:rsidRDefault="005D72E9" w:rsidP="005B70E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  <w:rPrChange w:id="9" w:author="Gaurav Shirodkar" w:date="2021-05-29T15:59:00Z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rPrChange>
        </w:rPr>
      </w:pPr>
      <w:r w:rsidRPr="00913FEF">
        <w:rPr>
          <w:rFonts w:ascii="Times New Roman" w:hAnsi="Times New Roman" w:cs="Times New Roman"/>
          <w:b/>
          <w:sz w:val="24"/>
          <w:szCs w:val="24"/>
          <w:rPrChange w:id="10" w:author="Gaurav Shirodkar" w:date="2021-05-29T15:59:00Z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rPrChange>
        </w:rPr>
        <w:t xml:space="preserve">RESPONSIBILITY: </w:t>
      </w:r>
      <w:r w:rsidR="005B70EB" w:rsidRPr="00913FEF">
        <w:rPr>
          <w:rFonts w:ascii="Times New Roman" w:hAnsi="Times New Roman" w:cs="Times New Roman"/>
          <w:b/>
          <w:sz w:val="24"/>
          <w:szCs w:val="24"/>
          <w:rPrChange w:id="11" w:author="Gaurav Shirodkar" w:date="2021-05-29T15:59:00Z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rPrChange>
        </w:rPr>
        <w:t xml:space="preserve">Engineer In charge and workmen on job </w:t>
      </w:r>
    </w:p>
    <w:p w14:paraId="3389EFD1" w14:textId="4934BD63" w:rsidR="0095471E" w:rsidRPr="00913FEF" w:rsidRDefault="0010512B" w:rsidP="005B70EB">
      <w:pPr>
        <w:pStyle w:val="ListParagraph"/>
        <w:numPr>
          <w:ilvl w:val="0"/>
          <w:numId w:val="21"/>
        </w:numPr>
        <w:rPr>
          <w:b/>
          <w:bCs/>
          <w:szCs w:val="24"/>
          <w:rPrChange w:id="12" w:author="Gaurav Shirodkar" w:date="2021-05-29T15:59:00Z">
            <w:rPr>
              <w:b/>
              <w:bCs/>
              <w:color w:val="000000" w:themeColor="text1"/>
              <w:szCs w:val="24"/>
            </w:rPr>
          </w:rPrChange>
        </w:rPr>
      </w:pPr>
      <w:r w:rsidRPr="00913FEF">
        <w:rPr>
          <w:rFonts w:ascii="Times New Roman" w:hAnsi="Times New Roman" w:cs="Times New Roman"/>
          <w:b/>
          <w:sz w:val="24"/>
          <w:szCs w:val="24"/>
          <w:rPrChange w:id="13" w:author="Gaurav Shirodkar" w:date="2021-05-29T15:59:00Z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rPrChange>
        </w:rPr>
        <w:t>PROCEDURE</w:t>
      </w:r>
      <w:r w:rsidR="009453DA" w:rsidRPr="00913FEF">
        <w:rPr>
          <w:rFonts w:ascii="Times New Roman" w:hAnsi="Times New Roman" w:cs="Times New Roman"/>
          <w:b/>
          <w:szCs w:val="24"/>
          <w:rPrChange w:id="14" w:author="Gaurav Shirodkar" w:date="2021-05-29T15:59:00Z">
            <w:rPr>
              <w:rFonts w:ascii="Times New Roman" w:hAnsi="Times New Roman" w:cs="Times New Roman"/>
              <w:b/>
              <w:color w:val="000000" w:themeColor="text1"/>
              <w:szCs w:val="24"/>
            </w:rPr>
          </w:rPrChange>
        </w:rPr>
        <w:t>:</w:t>
      </w:r>
      <w:r w:rsidR="005B70EB" w:rsidRPr="00913FEF">
        <w:rPr>
          <w:rFonts w:ascii="Times New Roman" w:hAnsi="Times New Roman" w:cs="Times New Roman"/>
          <w:b/>
          <w:szCs w:val="24"/>
          <w:rPrChange w:id="15" w:author="Gaurav Shirodkar" w:date="2021-05-29T15:59:00Z">
            <w:rPr>
              <w:rFonts w:ascii="Times New Roman" w:hAnsi="Times New Roman" w:cs="Times New Roman"/>
              <w:b/>
              <w:color w:val="000000" w:themeColor="text1"/>
              <w:szCs w:val="24"/>
            </w:rPr>
          </w:rPrChange>
        </w:rPr>
        <w:t xml:space="preserve"> </w:t>
      </w:r>
      <w:r w:rsidR="005B70EB" w:rsidRPr="00913FEF">
        <w:rPr>
          <w:b/>
          <w:bCs/>
          <w:szCs w:val="24"/>
          <w:rPrChange w:id="16" w:author="Gaurav Shirodkar" w:date="2021-05-29T15:59:00Z">
            <w:rPr>
              <w:b/>
              <w:bCs/>
              <w:color w:val="000000" w:themeColor="text1"/>
              <w:szCs w:val="24"/>
            </w:rPr>
          </w:rPrChange>
        </w:rPr>
        <w:t xml:space="preserve">HEATING ARRANGEMENT OF BOTTOM CONE FOR ALL THE GCP </w:t>
      </w:r>
      <w:del w:id="17" w:author="Devendra Naik" w:date="2019-11-19T09:59:00Z">
        <w:r w:rsidR="005B70EB" w:rsidRPr="00913FEF" w:rsidDel="00570F95">
          <w:rPr>
            <w:b/>
            <w:bCs/>
            <w:szCs w:val="24"/>
            <w:rPrChange w:id="18" w:author="Gaurav Shirodkar" w:date="2021-05-29T15:59:00Z">
              <w:rPr>
                <w:b/>
                <w:bCs/>
                <w:color w:val="000000" w:themeColor="text1"/>
                <w:szCs w:val="24"/>
              </w:rPr>
            </w:rPrChange>
          </w:rPr>
          <w:delText>SILOS</w:delText>
        </w:r>
        <w:r w:rsidR="005B70EB" w:rsidRPr="00913FEF" w:rsidDel="00570F95">
          <w:rPr>
            <w:b/>
            <w:szCs w:val="24"/>
            <w:rPrChange w:id="19" w:author="Gaurav Shirodkar" w:date="2021-05-29T15:59:00Z">
              <w:rPr>
                <w:b/>
                <w:color w:val="000000" w:themeColor="text1"/>
                <w:szCs w:val="24"/>
              </w:rPr>
            </w:rPrChange>
          </w:rPr>
          <w:delText xml:space="preserve"> </w:delText>
        </w:r>
        <w:r w:rsidR="00C46C83" w:rsidRPr="00913FEF" w:rsidDel="00570F95">
          <w:rPr>
            <w:b/>
            <w:szCs w:val="24"/>
            <w:rPrChange w:id="20" w:author="Gaurav Shirodkar" w:date="2021-05-29T15:59:00Z">
              <w:rPr>
                <w:b/>
                <w:color w:val="000000" w:themeColor="text1"/>
                <w:szCs w:val="24"/>
              </w:rPr>
            </w:rPrChange>
          </w:rPr>
          <w:delText>.</w:delText>
        </w:r>
      </w:del>
      <w:ins w:id="21" w:author="Devendra Naik" w:date="2019-11-19T09:59:00Z">
        <w:r w:rsidR="00570F95" w:rsidRPr="00913FEF">
          <w:rPr>
            <w:b/>
            <w:bCs/>
            <w:szCs w:val="24"/>
            <w:rPrChange w:id="22" w:author="Gaurav Shirodkar" w:date="2021-05-29T15:59:00Z">
              <w:rPr>
                <w:b/>
                <w:bCs/>
                <w:color w:val="000000" w:themeColor="text1"/>
                <w:szCs w:val="24"/>
              </w:rPr>
            </w:rPrChange>
          </w:rPr>
          <w:t>SILOS</w:t>
        </w:r>
        <w:r w:rsidR="00570F95" w:rsidRPr="00913FEF">
          <w:rPr>
            <w:b/>
            <w:szCs w:val="24"/>
            <w:rPrChange w:id="23" w:author="Gaurav Shirodkar" w:date="2021-05-29T15:59:00Z">
              <w:rPr>
                <w:b/>
                <w:color w:val="000000" w:themeColor="text1"/>
                <w:szCs w:val="24"/>
              </w:rPr>
            </w:rPrChange>
          </w:rPr>
          <w:t>.</w:t>
        </w:r>
      </w:ins>
    </w:p>
    <w:p w14:paraId="4DC1F1F4" w14:textId="23FB13B8" w:rsidR="0063523F" w:rsidRPr="00913FEF" w:rsidDel="00547084" w:rsidRDefault="00DD3AEE" w:rsidP="00D56411">
      <w:pPr>
        <w:pStyle w:val="ListParagraph"/>
        <w:numPr>
          <w:ilvl w:val="0"/>
          <w:numId w:val="1"/>
        </w:numPr>
        <w:rPr>
          <w:del w:id="24" w:author="Gaurav Shirodkar" w:date="2021-05-28T12:21:00Z"/>
          <w:rFonts w:ascii="Times New Roman" w:hAnsi="Times New Roman" w:cs="Times New Roman"/>
          <w:b/>
          <w:sz w:val="24"/>
          <w:szCs w:val="24"/>
          <w:rPrChange w:id="25" w:author="Gaurav Shirodkar" w:date="2021-05-29T15:59:00Z">
            <w:rPr>
              <w:del w:id="26" w:author="Gaurav Shirodkar" w:date="2021-05-28T12:21:00Z"/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rPrChange>
        </w:rPr>
      </w:pPr>
      <w:del w:id="27" w:author="Gaurav Shirodkar" w:date="2021-05-28T12:21:00Z">
        <w:r w:rsidRPr="00913FEF" w:rsidDel="00547084">
          <w:rPr>
            <w:rFonts w:ascii="Times New Roman" w:hAnsi="Times New Roman" w:cs="Times New Roman"/>
            <w:b/>
            <w:sz w:val="24"/>
            <w:szCs w:val="24"/>
            <w:rPrChange w:id="28" w:author="Gaurav Shirodkar" w:date="2021-05-29T15:59:00Z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rPrChange>
          </w:rPr>
          <w:delText>REFERENCE</w:delText>
        </w:r>
        <w:r w:rsidR="005570A0" w:rsidRPr="00913FEF" w:rsidDel="00547084">
          <w:rPr>
            <w:rFonts w:ascii="Times New Roman" w:hAnsi="Times New Roman" w:cs="Times New Roman"/>
            <w:b/>
            <w:sz w:val="24"/>
            <w:szCs w:val="24"/>
            <w:rPrChange w:id="29" w:author="Gaurav Shirodkar" w:date="2021-05-29T15:59:00Z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rPrChange>
          </w:rPr>
          <w:delText>S:</w:delText>
        </w:r>
        <w:r w:rsidR="00E46DF6" w:rsidRPr="00913FEF" w:rsidDel="00547084">
          <w:rPr>
            <w:rFonts w:ascii="Times New Roman" w:hAnsi="Times New Roman" w:cs="Times New Roman"/>
            <w:b/>
            <w:sz w:val="24"/>
            <w:szCs w:val="24"/>
            <w:rPrChange w:id="30" w:author="Gaurav Shirodkar" w:date="2021-05-29T15:59:00Z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rPrChange>
          </w:rPr>
          <w:delText xml:space="preserve"> </w:delText>
        </w:r>
        <w:r w:rsidR="00D56411" w:rsidRPr="00913FEF" w:rsidDel="00547084">
          <w:rPr>
            <w:rFonts w:ascii="Times New Roman" w:hAnsi="Times New Roman" w:cs="Times New Roman"/>
            <w:b/>
            <w:sz w:val="24"/>
            <w:szCs w:val="24"/>
            <w:rPrChange w:id="31" w:author="Gaurav Shirodkar" w:date="2021-05-29T15:59:00Z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rPrChange>
          </w:rPr>
          <w:delText>Operation &amp; Maintenance manual .</w:delText>
        </w:r>
      </w:del>
      <w:ins w:id="32" w:author="Devendra Naik" w:date="2019-11-19T09:59:00Z">
        <w:del w:id="33" w:author="Gaurav Shirodkar" w:date="2021-05-28T12:21:00Z">
          <w:r w:rsidR="00570F95" w:rsidRPr="00913FEF" w:rsidDel="00547084">
            <w:rPr>
              <w:rFonts w:ascii="Times New Roman" w:hAnsi="Times New Roman" w:cs="Times New Roman"/>
              <w:b/>
              <w:sz w:val="24"/>
              <w:szCs w:val="24"/>
              <w:rPrChange w:id="34" w:author="Gaurav Shirodkar" w:date="2021-05-29T15:59:00Z">
                <w:rPr>
                  <w:rFonts w:ascii="Times New Roman" w:hAnsi="Times New Roman" w:cs="Times New Roman"/>
                  <w:b/>
                  <w:color w:val="000000" w:themeColor="text1"/>
                  <w:sz w:val="24"/>
                  <w:szCs w:val="24"/>
                </w:rPr>
              </w:rPrChange>
            </w:rPr>
            <w:delText>manual.</w:delText>
          </w:r>
        </w:del>
      </w:ins>
      <w:del w:id="35" w:author="Gaurav Shirodkar" w:date="2021-05-28T12:21:00Z">
        <w:r w:rsidR="0063523F" w:rsidRPr="00913FEF" w:rsidDel="00547084">
          <w:delText xml:space="preserve"> </w:delText>
        </w:r>
      </w:del>
    </w:p>
    <w:p w14:paraId="246BECFE" w14:textId="77777777" w:rsidR="0063523F" w:rsidRPr="00913FEF" w:rsidRDefault="0063523F" w:rsidP="0063523F">
      <w:pPr>
        <w:spacing w:before="100" w:beforeAutospacing="1" w:after="100" w:afterAutospacing="1"/>
        <w:jc w:val="both"/>
      </w:pPr>
      <w:r w:rsidRPr="00913FEF">
        <w:t>   _____________________________________________________________________________</w:t>
      </w:r>
    </w:p>
    <w:p w14:paraId="5B6F8D76" w14:textId="77777777" w:rsidR="0063523F" w:rsidRPr="00913FEF" w:rsidRDefault="0063523F" w:rsidP="005B70EB">
      <w:pPr>
        <w:numPr>
          <w:ilvl w:val="0"/>
          <w:numId w:val="24"/>
        </w:numPr>
        <w:spacing w:before="100" w:beforeAutospacing="1" w:after="100" w:afterAutospacing="1" w:line="240" w:lineRule="auto"/>
        <w:jc w:val="both"/>
      </w:pPr>
      <w:r w:rsidRPr="00913FEF">
        <w:rPr>
          <w:b/>
          <w:bCs/>
        </w:rPr>
        <w:t>PPEs to be used:</w:t>
      </w:r>
      <w:r w:rsidRPr="00913FEF">
        <w:t xml:space="preserve">   </w:t>
      </w:r>
    </w:p>
    <w:p w14:paraId="6192C2C1" w14:textId="77777777" w:rsidR="0063523F" w:rsidRPr="00913FEF" w:rsidRDefault="0063523F" w:rsidP="0063523F">
      <w:pPr>
        <w:numPr>
          <w:ilvl w:val="0"/>
          <w:numId w:val="25"/>
        </w:numPr>
        <w:spacing w:before="100" w:beforeAutospacing="1" w:after="100" w:afterAutospacing="1" w:line="240" w:lineRule="auto"/>
        <w:jc w:val="both"/>
      </w:pPr>
      <w:r w:rsidRPr="00913FEF">
        <w:t>Helmet, Safety shoes, Hand gloves, Dust mask, safety harness and safety goggle (Depending upon type of job), Co Monitor</w:t>
      </w:r>
    </w:p>
    <w:p w14:paraId="56464C9D" w14:textId="77777777" w:rsidR="0063523F" w:rsidRPr="00913FEF" w:rsidRDefault="0063523F" w:rsidP="0063523F">
      <w:pPr>
        <w:spacing w:before="100" w:beforeAutospacing="1" w:after="100" w:afterAutospacing="1"/>
        <w:jc w:val="both"/>
      </w:pPr>
    </w:p>
    <w:p w14:paraId="61F60F74" w14:textId="77777777" w:rsidR="0063523F" w:rsidRPr="00913FEF" w:rsidRDefault="0063523F" w:rsidP="0063523F">
      <w:pPr>
        <w:pStyle w:val="Heading6"/>
        <w:pBdr>
          <w:bottom w:val="none" w:sz="0" w:space="0" w:color="auto"/>
        </w:pBdr>
      </w:pPr>
      <w:r w:rsidRPr="00913FEF">
        <w:t>Aspect-Impact</w:t>
      </w:r>
    </w:p>
    <w:p w14:paraId="37BBCEFA" w14:textId="77777777" w:rsidR="0063523F" w:rsidRPr="00913FEF" w:rsidRDefault="0063523F" w:rsidP="0063523F">
      <w:pPr>
        <w:jc w:val="both"/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4527"/>
      </w:tblGrid>
      <w:tr w:rsidR="00913FEF" w:rsidRPr="00913FEF" w14:paraId="0AB68516" w14:textId="77777777" w:rsidTr="0054137C">
        <w:trPr>
          <w:trHeight w:val="255"/>
        </w:trPr>
        <w:tc>
          <w:tcPr>
            <w:tcW w:w="2952" w:type="dxa"/>
          </w:tcPr>
          <w:p w14:paraId="3B000DA2" w14:textId="77777777" w:rsidR="0063523F" w:rsidRPr="00913FEF" w:rsidRDefault="0063523F" w:rsidP="0054137C">
            <w:pPr>
              <w:rPr>
                <w:b/>
              </w:rPr>
            </w:pPr>
            <w:r w:rsidRPr="00913FEF">
              <w:rPr>
                <w:b/>
              </w:rPr>
              <w:t>Oil Spillage</w:t>
            </w:r>
          </w:p>
        </w:tc>
        <w:tc>
          <w:tcPr>
            <w:tcW w:w="4527" w:type="dxa"/>
          </w:tcPr>
          <w:p w14:paraId="0C17DE44" w14:textId="77777777" w:rsidR="0063523F" w:rsidRPr="00913FEF" w:rsidRDefault="0063523F" w:rsidP="0054137C">
            <w:r w:rsidRPr="00913FEF">
              <w:t xml:space="preserve">Land contamination </w:t>
            </w:r>
          </w:p>
        </w:tc>
      </w:tr>
      <w:tr w:rsidR="00913FEF" w:rsidRPr="00913FEF" w14:paraId="535690B6" w14:textId="77777777" w:rsidTr="0054137C">
        <w:trPr>
          <w:trHeight w:val="255"/>
        </w:trPr>
        <w:tc>
          <w:tcPr>
            <w:tcW w:w="2952" w:type="dxa"/>
          </w:tcPr>
          <w:p w14:paraId="171C612E" w14:textId="77777777" w:rsidR="0063523F" w:rsidRPr="00913FEF" w:rsidRDefault="0063523F" w:rsidP="0054137C">
            <w:pPr>
              <w:rPr>
                <w:b/>
              </w:rPr>
            </w:pPr>
            <w:r w:rsidRPr="00913FEF">
              <w:rPr>
                <w:b/>
              </w:rPr>
              <w:t>Oil traced waste generation</w:t>
            </w:r>
          </w:p>
        </w:tc>
        <w:tc>
          <w:tcPr>
            <w:tcW w:w="4527" w:type="dxa"/>
          </w:tcPr>
          <w:p w14:paraId="36C8E06D" w14:textId="77777777" w:rsidR="0063523F" w:rsidRPr="00913FEF" w:rsidRDefault="0063523F" w:rsidP="0054137C">
            <w:r w:rsidRPr="00913FEF">
              <w:t xml:space="preserve">Land contamination &amp; Resource Depletion </w:t>
            </w:r>
          </w:p>
        </w:tc>
      </w:tr>
      <w:tr w:rsidR="00913FEF" w:rsidRPr="00913FEF" w14:paraId="484EDC3C" w14:textId="77777777" w:rsidTr="0054137C">
        <w:trPr>
          <w:trHeight w:val="255"/>
        </w:trPr>
        <w:tc>
          <w:tcPr>
            <w:tcW w:w="2952" w:type="dxa"/>
          </w:tcPr>
          <w:p w14:paraId="3AFA6B29" w14:textId="77777777" w:rsidR="0063523F" w:rsidRPr="00913FEF" w:rsidRDefault="0063523F" w:rsidP="0054137C">
            <w:pPr>
              <w:rPr>
                <w:b/>
              </w:rPr>
            </w:pPr>
            <w:r w:rsidRPr="00913FEF">
              <w:rPr>
                <w:b/>
              </w:rPr>
              <w:t>Fire</w:t>
            </w:r>
          </w:p>
        </w:tc>
        <w:tc>
          <w:tcPr>
            <w:tcW w:w="4527" w:type="dxa"/>
          </w:tcPr>
          <w:p w14:paraId="33EDE3F4" w14:textId="77777777" w:rsidR="0063523F" w:rsidRPr="00913FEF" w:rsidRDefault="0063523F" w:rsidP="0054137C">
            <w:r w:rsidRPr="00913FEF">
              <w:t>Air pollution SP42</w:t>
            </w:r>
          </w:p>
        </w:tc>
      </w:tr>
      <w:tr w:rsidR="00913FEF" w:rsidRPr="00913FEF" w14:paraId="1562CCD0" w14:textId="77777777" w:rsidTr="0054137C">
        <w:trPr>
          <w:trHeight w:val="255"/>
        </w:trPr>
        <w:tc>
          <w:tcPr>
            <w:tcW w:w="2952" w:type="dxa"/>
          </w:tcPr>
          <w:p w14:paraId="1463C669" w14:textId="77777777" w:rsidR="0063523F" w:rsidRPr="00913FEF" w:rsidRDefault="0063523F" w:rsidP="0054137C">
            <w:pPr>
              <w:rPr>
                <w:b/>
              </w:rPr>
            </w:pPr>
            <w:r w:rsidRPr="00913FEF">
              <w:rPr>
                <w:b/>
              </w:rPr>
              <w:t>Scrap generation</w:t>
            </w:r>
          </w:p>
        </w:tc>
        <w:tc>
          <w:tcPr>
            <w:tcW w:w="4527" w:type="dxa"/>
          </w:tcPr>
          <w:p w14:paraId="52BF711A" w14:textId="77777777" w:rsidR="0063523F" w:rsidRPr="00913FEF" w:rsidRDefault="0063523F" w:rsidP="0054137C">
            <w:r w:rsidRPr="00913FEF">
              <w:t>Resource depletion</w:t>
            </w:r>
          </w:p>
        </w:tc>
      </w:tr>
      <w:tr w:rsidR="00913FEF" w:rsidRPr="00913FEF" w14:paraId="53F57272" w14:textId="77777777" w:rsidTr="0054137C">
        <w:trPr>
          <w:trHeight w:val="255"/>
        </w:trPr>
        <w:tc>
          <w:tcPr>
            <w:tcW w:w="2952" w:type="dxa"/>
          </w:tcPr>
          <w:p w14:paraId="0A57FD4A" w14:textId="77777777" w:rsidR="0063523F" w:rsidRPr="00913FEF" w:rsidRDefault="0063523F" w:rsidP="0054137C">
            <w:pPr>
              <w:rPr>
                <w:b/>
              </w:rPr>
            </w:pPr>
            <w:r w:rsidRPr="00913FEF">
              <w:rPr>
                <w:b/>
              </w:rPr>
              <w:t>Fumes</w:t>
            </w:r>
          </w:p>
        </w:tc>
        <w:tc>
          <w:tcPr>
            <w:tcW w:w="4527" w:type="dxa"/>
          </w:tcPr>
          <w:p w14:paraId="6C9CBC6C" w14:textId="77777777" w:rsidR="0063523F" w:rsidRPr="00913FEF" w:rsidRDefault="0063523F" w:rsidP="0054137C">
            <w:r w:rsidRPr="00913FEF">
              <w:t>Health</w:t>
            </w:r>
          </w:p>
        </w:tc>
      </w:tr>
    </w:tbl>
    <w:p w14:paraId="0A3458F5" w14:textId="77777777" w:rsidR="0063523F" w:rsidRPr="00913FEF" w:rsidRDefault="0063523F" w:rsidP="0063523F">
      <w:pPr>
        <w:pStyle w:val="BodyText2"/>
        <w:spacing w:line="340" w:lineRule="atLeast"/>
        <w:jc w:val="left"/>
        <w:rPr>
          <w:rPrChange w:id="36" w:author="Gaurav Shirodkar" w:date="2021-05-29T15:59:00Z">
            <w:rPr>
              <w:color w:val="000000"/>
            </w:rPr>
          </w:rPrChange>
        </w:rPr>
      </w:pPr>
    </w:p>
    <w:p w14:paraId="154564CE" w14:textId="77777777" w:rsidR="0063523F" w:rsidRPr="00913FEF" w:rsidRDefault="0063523F" w:rsidP="0063523F">
      <w:pPr>
        <w:pStyle w:val="BodyText2"/>
        <w:spacing w:line="340" w:lineRule="atLeast"/>
        <w:jc w:val="left"/>
        <w:rPr>
          <w:u w:val="single"/>
        </w:rPr>
      </w:pPr>
      <w:r w:rsidRPr="00913FEF">
        <w:rPr>
          <w:u w:val="single"/>
        </w:rPr>
        <w:t>Hazards identified</w:t>
      </w:r>
      <w:r w:rsidRPr="00913FEF">
        <w:rPr>
          <w:b w:val="0"/>
          <w:u w:val="single"/>
        </w:rPr>
        <w:t xml:space="preserve"> </w:t>
      </w:r>
    </w:p>
    <w:p w14:paraId="2238F659" w14:textId="77777777" w:rsidR="0063523F" w:rsidRPr="00913FEF" w:rsidRDefault="0063523F" w:rsidP="0063523F">
      <w:r w:rsidRPr="00913FEF">
        <w:t>Physical Hazard</w:t>
      </w:r>
      <w:r w:rsidRPr="00913FEF">
        <w:tab/>
        <w:t>-         Pressure, temperature</w:t>
      </w:r>
    </w:p>
    <w:p w14:paraId="7E4F810E" w14:textId="77777777" w:rsidR="0063523F" w:rsidRPr="00913FEF" w:rsidRDefault="0063523F" w:rsidP="0063523F">
      <w:r w:rsidRPr="00913FEF">
        <w:t>Mechanical Hazard</w:t>
      </w:r>
      <w:r w:rsidRPr="00913FEF">
        <w:tab/>
        <w:t xml:space="preserve">-         Trapping between two objects, </w:t>
      </w:r>
    </w:p>
    <w:p w14:paraId="4B16F64A" w14:textId="77777777" w:rsidR="0063523F" w:rsidRPr="00913FEF" w:rsidRDefault="0063523F" w:rsidP="0063523F">
      <w:r w:rsidRPr="00913FEF">
        <w:t xml:space="preserve">                                           Fall of material, hammer, tools, </w:t>
      </w:r>
      <w:proofErr w:type="spellStart"/>
      <w:r w:rsidRPr="00913FEF">
        <w:t>slinged</w:t>
      </w:r>
      <w:proofErr w:type="spellEnd"/>
      <w:r w:rsidRPr="00913FEF">
        <w:t xml:space="preserve"> items, bolts, wedges</w:t>
      </w:r>
    </w:p>
    <w:p w14:paraId="4AF346A1" w14:textId="77777777" w:rsidR="0063523F" w:rsidRPr="00913FEF" w:rsidRDefault="0063523F" w:rsidP="0063523F">
      <w:r w:rsidRPr="00913FEF">
        <w:t xml:space="preserve">                                           Fall of person from platform, height</w:t>
      </w:r>
    </w:p>
    <w:p w14:paraId="71E96ED8" w14:textId="77777777" w:rsidR="0063523F" w:rsidRPr="00913FEF" w:rsidRDefault="0063523F" w:rsidP="0063523F">
      <w:r w:rsidRPr="00913FEF">
        <w:t xml:space="preserve">                                           Entanglement</w:t>
      </w:r>
    </w:p>
    <w:p w14:paraId="234E44F0" w14:textId="77777777" w:rsidR="0063523F" w:rsidRPr="00913FEF" w:rsidRDefault="0063523F" w:rsidP="0063523F">
      <w:r w:rsidRPr="00913FEF">
        <w:t xml:space="preserve">                                           Impact of moving / </w:t>
      </w:r>
      <w:proofErr w:type="spellStart"/>
      <w:r w:rsidRPr="00913FEF">
        <w:t>slinged</w:t>
      </w:r>
      <w:proofErr w:type="spellEnd"/>
      <w:r w:rsidRPr="00913FEF">
        <w:t xml:space="preserve"> items</w:t>
      </w:r>
    </w:p>
    <w:p w14:paraId="0CB77765" w14:textId="77777777" w:rsidR="0063523F" w:rsidRPr="00913FEF" w:rsidRDefault="0063523F" w:rsidP="0063523F">
      <w:r w:rsidRPr="00913FEF">
        <w:lastRenderedPageBreak/>
        <w:t>Electrical hazard             - Shock</w:t>
      </w:r>
    </w:p>
    <w:p w14:paraId="756C06C0" w14:textId="77777777" w:rsidR="0063523F" w:rsidRPr="00913FEF" w:rsidRDefault="0063523F" w:rsidP="0063523F">
      <w:r w:rsidRPr="00913FEF">
        <w:t>Chemical hazard           -   CO gas poisoning &amp; Fire</w:t>
      </w:r>
    </w:p>
    <w:p w14:paraId="4C4BE245" w14:textId="03A6AB67" w:rsidR="0063523F" w:rsidRPr="00913FEF" w:rsidRDefault="0063523F" w:rsidP="0063523F">
      <w:pPr>
        <w:spacing w:before="100" w:beforeAutospacing="1" w:after="100" w:afterAutospacing="1"/>
        <w:jc w:val="both"/>
      </w:pPr>
      <w:del w:id="37" w:author="Devendra Naik" w:date="2019-11-19T10:08:00Z">
        <w:r w:rsidRPr="00913FEF" w:rsidDel="00570F95">
          <w:delText>Behavioural</w:delText>
        </w:r>
      </w:del>
      <w:ins w:id="38" w:author="Devendra Naik" w:date="2019-11-19T10:08:00Z">
        <w:r w:rsidR="00570F95" w:rsidRPr="00913FEF">
          <w:t>Behavioral</w:t>
        </w:r>
      </w:ins>
      <w:r w:rsidRPr="00913FEF">
        <w:t xml:space="preserve"> hazard       - Workmen under the influence of alcohol, Violation of procedure, Not wearing PPE’s, Casual approach of operator, Not concentrating while operating machine, Horseplay.</w:t>
      </w:r>
    </w:p>
    <w:p w14:paraId="650106B8" w14:textId="77777777" w:rsidR="00570F95" w:rsidRPr="00913FEF" w:rsidRDefault="00570F95" w:rsidP="0063523F"/>
    <w:p w14:paraId="6EB77D20" w14:textId="77777777" w:rsidR="0063523F" w:rsidRPr="00913FEF" w:rsidRDefault="0063523F" w:rsidP="0063523F"/>
    <w:p w14:paraId="10481968" w14:textId="77777777" w:rsidR="0063523F" w:rsidRPr="00913FEF" w:rsidRDefault="0063523F" w:rsidP="0063523F"/>
    <w:p w14:paraId="39036A19" w14:textId="77777777" w:rsidR="0063523F" w:rsidRPr="00913FEF" w:rsidRDefault="0063523F" w:rsidP="0063523F"/>
    <w:p w14:paraId="530A0737" w14:textId="77777777" w:rsidR="0063523F" w:rsidRPr="00913FEF" w:rsidRDefault="0063523F" w:rsidP="0063523F"/>
    <w:p w14:paraId="42C3A36B" w14:textId="77777777" w:rsidR="0063523F" w:rsidRPr="00913FEF" w:rsidRDefault="0063523F" w:rsidP="0063523F"/>
    <w:p w14:paraId="666122ED" w14:textId="77777777" w:rsidR="0063523F" w:rsidRPr="00913FEF" w:rsidRDefault="0063523F" w:rsidP="0063523F"/>
    <w:p w14:paraId="3785BCE2" w14:textId="55A72CF2" w:rsidR="0063523F" w:rsidRPr="00913FEF" w:rsidRDefault="0063523F" w:rsidP="007E6666">
      <w:pPr>
        <w:rPr>
          <w:b/>
          <w:sz w:val="24"/>
        </w:rPr>
      </w:pPr>
      <w:r w:rsidRPr="00913FEF">
        <w:rPr>
          <w:b/>
          <w:sz w:val="24"/>
        </w:rPr>
        <w:t>Work:</w:t>
      </w:r>
      <w:ins w:id="39" w:author="Devendra Naik" w:date="2019-11-19T09:41:00Z">
        <w:r w:rsidR="007E6666" w:rsidRPr="00913FEF">
          <w:rPr>
            <w:b/>
            <w:sz w:val="24"/>
          </w:rPr>
          <w:t xml:space="preserve">  </w:t>
        </w:r>
      </w:ins>
    </w:p>
    <w:p w14:paraId="20ABFB53" w14:textId="77777777" w:rsidR="0063523F" w:rsidRPr="00913FEF" w:rsidRDefault="0063523F" w:rsidP="0063523F">
      <w:pPr>
        <w:rPr>
          <w:b/>
          <w:sz w:val="24"/>
        </w:rPr>
      </w:pPr>
    </w:p>
    <w:p w14:paraId="00D57519" w14:textId="77777777" w:rsidR="0063523F" w:rsidRPr="00913FEF" w:rsidRDefault="0063523F" w:rsidP="0063523F">
      <w:pPr>
        <w:numPr>
          <w:ilvl w:val="0"/>
          <w:numId w:val="26"/>
        </w:numPr>
        <w:spacing w:after="0" w:line="240" w:lineRule="auto"/>
      </w:pPr>
      <w:r w:rsidRPr="00913FEF">
        <w:t>Take permission from production department for the silo selected for the task.</w:t>
      </w:r>
    </w:p>
    <w:p w14:paraId="17FA00AC" w14:textId="77777777" w:rsidR="0063523F" w:rsidRPr="00913FEF" w:rsidRDefault="0063523F" w:rsidP="0063523F">
      <w:pPr>
        <w:numPr>
          <w:ilvl w:val="0"/>
          <w:numId w:val="26"/>
        </w:numPr>
        <w:spacing w:after="0" w:line="240" w:lineRule="auto"/>
      </w:pPr>
      <w:r w:rsidRPr="00913FEF">
        <w:t>Take electrical shut down of Shut off Valves &amp; Google valves (Both inlet &amp; outlet) of the corresponding silo</w:t>
      </w:r>
    </w:p>
    <w:p w14:paraId="6CF88FFD" w14:textId="77777777" w:rsidR="0063523F" w:rsidRPr="00913FEF" w:rsidRDefault="0063523F" w:rsidP="0063523F">
      <w:pPr>
        <w:numPr>
          <w:ilvl w:val="0"/>
          <w:numId w:val="26"/>
        </w:numPr>
        <w:spacing w:after="0" w:line="240" w:lineRule="auto"/>
      </w:pPr>
      <w:r w:rsidRPr="00913FEF">
        <w:t>Ask operation for purging the required Silo with nitrogen, &amp; ensure that there no BF gas present before start of the work. Ensure that silo is totally dust free.</w:t>
      </w:r>
    </w:p>
    <w:p w14:paraId="16B8C986" w14:textId="77777777" w:rsidR="0063523F" w:rsidRPr="00913FEF" w:rsidRDefault="0063523F" w:rsidP="0063523F">
      <w:pPr>
        <w:numPr>
          <w:ilvl w:val="0"/>
          <w:numId w:val="26"/>
        </w:numPr>
        <w:spacing w:after="0" w:line="240" w:lineRule="auto"/>
      </w:pPr>
      <w:r w:rsidRPr="00913FEF">
        <w:t>Close the pneumatic dust unloading valve, and remove the pneumatic hoses so that there is no operation of valve before the work is completed</w:t>
      </w:r>
    </w:p>
    <w:p w14:paraId="4A17C510" w14:textId="77777777" w:rsidR="0063523F" w:rsidRPr="00913FEF" w:rsidRDefault="0063523F" w:rsidP="0063523F">
      <w:pPr>
        <w:numPr>
          <w:ilvl w:val="0"/>
          <w:numId w:val="26"/>
        </w:numPr>
        <w:spacing w:after="0" w:line="240" w:lineRule="auto"/>
      </w:pPr>
      <w:r w:rsidRPr="00913FEF">
        <w:t>Take work permit from control room with clearance (signature) from S.S./Production</w:t>
      </w:r>
    </w:p>
    <w:p w14:paraId="0CEFD72C" w14:textId="77777777" w:rsidR="0063523F" w:rsidRPr="00913FEF" w:rsidRDefault="0063523F" w:rsidP="0063523F">
      <w:pPr>
        <w:numPr>
          <w:ilvl w:val="0"/>
          <w:numId w:val="26"/>
        </w:numPr>
        <w:spacing w:after="0" w:line="240" w:lineRule="auto"/>
      </w:pPr>
      <w:r w:rsidRPr="00913FEF">
        <w:t xml:space="preserve">2 </w:t>
      </w:r>
      <w:proofErr w:type="spellStart"/>
      <w:r w:rsidRPr="00913FEF">
        <w:t>nos</w:t>
      </w:r>
      <w:proofErr w:type="spellEnd"/>
      <w:r w:rsidRPr="00913FEF">
        <w:t xml:space="preserve"> CO monitors to be kept continuously by the persons who will be working on the job</w:t>
      </w:r>
    </w:p>
    <w:p w14:paraId="681E7D16" w14:textId="55278B68" w:rsidR="0063523F" w:rsidRPr="00913FEF" w:rsidDel="00913FEF" w:rsidRDefault="0063523F" w:rsidP="0063523F">
      <w:pPr>
        <w:numPr>
          <w:ilvl w:val="0"/>
          <w:numId w:val="26"/>
        </w:numPr>
        <w:spacing w:after="0" w:line="240" w:lineRule="auto"/>
        <w:rPr>
          <w:del w:id="40" w:author="Gaurav Shirodkar" w:date="2021-05-29T15:59:00Z"/>
          <w:strike/>
          <w:rPrChange w:id="41" w:author="Gaurav Shirodkar" w:date="2021-05-29T15:59:00Z">
            <w:rPr>
              <w:del w:id="42" w:author="Gaurav Shirodkar" w:date="2021-05-29T15:59:00Z"/>
            </w:rPr>
          </w:rPrChange>
        </w:rPr>
      </w:pPr>
      <w:del w:id="43" w:author="Gaurav Shirodkar" w:date="2021-05-29T15:59:00Z">
        <w:r w:rsidRPr="00913FEF" w:rsidDel="00913FEF">
          <w:rPr>
            <w:strike/>
            <w:rPrChange w:id="44" w:author="Gaurav Shirodkar" w:date="2021-05-29T15:59:00Z">
              <w:rPr/>
            </w:rPrChange>
          </w:rPr>
          <w:delText xml:space="preserve">At both inlet &amp; outlet, remove the linkage between the </w:delText>
        </w:r>
        <w:r w:rsidR="007E6666" w:rsidRPr="00913FEF" w:rsidDel="00913FEF">
          <w:rPr>
            <w:strike/>
            <w:rPrChange w:id="45" w:author="Gaurav Shirodkar" w:date="2021-05-29T15:59:00Z">
              <w:rPr/>
            </w:rPrChange>
          </w:rPr>
          <w:delText>motorized</w:delText>
        </w:r>
        <w:r w:rsidRPr="00913FEF" w:rsidDel="00913FEF">
          <w:rPr>
            <w:strike/>
            <w:rPrChange w:id="46" w:author="Gaurav Shirodkar" w:date="2021-05-29T15:59:00Z">
              <w:rPr/>
            </w:rPrChange>
          </w:rPr>
          <w:delText xml:space="preserve"> cylinder &amp; the Google valve, so that there is no drive connection (</w:delText>
        </w:r>
        <w:r w:rsidR="007E6666" w:rsidRPr="00913FEF" w:rsidDel="00913FEF">
          <w:rPr>
            <w:strike/>
            <w:rPrChange w:id="47" w:author="Gaurav Shirodkar" w:date="2021-05-29T15:59:00Z">
              <w:rPr/>
            </w:rPrChange>
          </w:rPr>
          <w:delText>motorized</w:delText>
        </w:r>
        <w:r w:rsidRPr="00913FEF" w:rsidDel="00913FEF">
          <w:rPr>
            <w:strike/>
            <w:rPrChange w:id="48" w:author="Gaurav Shirodkar" w:date="2021-05-29T15:59:00Z">
              <w:rPr/>
            </w:rPrChange>
          </w:rPr>
          <w:delText xml:space="preserve"> as well as manual) for the Google valve</w:delText>
        </w:r>
      </w:del>
      <w:ins w:id="49" w:author="Devendra Naik" w:date="2019-11-19T09:37:00Z">
        <w:del w:id="50" w:author="Gaurav Shirodkar" w:date="2021-05-29T15:59:00Z">
          <w:r w:rsidR="007E6666" w:rsidRPr="00913FEF" w:rsidDel="00913FEF">
            <w:rPr>
              <w:strike/>
              <w:rPrChange w:id="51" w:author="Gaurav Shirodkar" w:date="2021-05-29T15:59:00Z">
                <w:rPr/>
              </w:rPrChange>
            </w:rPr>
            <w:delText>.</w:delText>
          </w:r>
        </w:del>
      </w:ins>
    </w:p>
    <w:p w14:paraId="74B1A77B" w14:textId="3942F35E" w:rsidR="0063523F" w:rsidRPr="00913FEF" w:rsidRDefault="0063523F" w:rsidP="0063523F">
      <w:pPr>
        <w:numPr>
          <w:ilvl w:val="0"/>
          <w:numId w:val="26"/>
        </w:numPr>
        <w:spacing w:after="0" w:line="240" w:lineRule="auto"/>
      </w:pPr>
      <w:r w:rsidRPr="00913FEF">
        <w:t xml:space="preserve">Open the </w:t>
      </w:r>
      <w:r w:rsidR="007E6666" w:rsidRPr="00913FEF">
        <w:t>manholes</w:t>
      </w:r>
      <w:r w:rsidRPr="00913FEF">
        <w:t xml:space="preserve"> (both inlet &amp; outlet)</w:t>
      </w:r>
    </w:p>
    <w:p w14:paraId="5E730880" w14:textId="77777777" w:rsidR="0063523F" w:rsidRPr="00913FEF" w:rsidRDefault="0063523F" w:rsidP="0063523F">
      <w:pPr>
        <w:numPr>
          <w:ilvl w:val="0"/>
          <w:numId w:val="26"/>
        </w:numPr>
        <w:spacing w:after="0" w:line="240" w:lineRule="auto"/>
      </w:pPr>
      <w:r w:rsidRPr="00913FEF">
        <w:t>Again ensure that there is no BF gas present inside silo and working area</w:t>
      </w:r>
    </w:p>
    <w:p w14:paraId="7E1A0936" w14:textId="77777777" w:rsidR="0063523F" w:rsidRPr="00913FEF" w:rsidRDefault="0063523F" w:rsidP="0063523F">
      <w:pPr>
        <w:numPr>
          <w:ilvl w:val="0"/>
          <w:numId w:val="26"/>
        </w:numPr>
        <w:spacing w:after="0" w:line="240" w:lineRule="auto"/>
      </w:pPr>
      <w:r w:rsidRPr="00913FEF">
        <w:t>Ensure that gas bleed valve/relief valve of that particular silo is open all the time, and electrical s/d to be taken in open condition</w:t>
      </w:r>
    </w:p>
    <w:p w14:paraId="47E06057" w14:textId="77777777" w:rsidR="0063523F" w:rsidRPr="00913FEF" w:rsidRDefault="0063523F" w:rsidP="0063523F">
      <w:pPr>
        <w:numPr>
          <w:ilvl w:val="0"/>
          <w:numId w:val="26"/>
        </w:numPr>
        <w:spacing w:after="0" w:line="240" w:lineRule="auto"/>
      </w:pPr>
      <w:r w:rsidRPr="00913FEF">
        <w:t>While Welding/Gas Cutting on the shell following precautions to be taken:</w:t>
      </w:r>
    </w:p>
    <w:p w14:paraId="05DCD009" w14:textId="77777777" w:rsidR="0063523F" w:rsidRPr="00913FEF" w:rsidRDefault="0063523F" w:rsidP="0063523F">
      <w:pPr>
        <w:numPr>
          <w:ilvl w:val="1"/>
          <w:numId w:val="27"/>
        </w:numPr>
        <w:spacing w:after="0" w:line="240" w:lineRule="auto"/>
      </w:pPr>
      <w:r w:rsidRPr="00913FEF">
        <w:t>Take proper earthing for that particular silo directly from machine</w:t>
      </w:r>
    </w:p>
    <w:p w14:paraId="0325A85D" w14:textId="77777777" w:rsidR="0063523F" w:rsidRPr="00913FEF" w:rsidRDefault="0063523F" w:rsidP="0063523F">
      <w:pPr>
        <w:numPr>
          <w:ilvl w:val="1"/>
          <w:numId w:val="27"/>
        </w:numPr>
        <w:spacing w:after="0" w:line="240" w:lineRule="auto"/>
      </w:pPr>
      <w:r w:rsidRPr="00913FEF">
        <w:t>Do not weld on any of the other silos, other than the silo on which the work is carried out</w:t>
      </w:r>
    </w:p>
    <w:p w14:paraId="56B8A903" w14:textId="77777777" w:rsidR="0063523F" w:rsidRPr="00913FEF" w:rsidRDefault="0063523F" w:rsidP="0063523F">
      <w:pPr>
        <w:numPr>
          <w:ilvl w:val="1"/>
          <w:numId w:val="27"/>
        </w:numPr>
        <w:spacing w:after="0" w:line="240" w:lineRule="auto"/>
      </w:pPr>
      <w:r w:rsidRPr="00913FEF">
        <w:t>Barricade that particular silo on which the welding work is to be carried out</w:t>
      </w:r>
    </w:p>
    <w:p w14:paraId="0538BEE6" w14:textId="2EF05443" w:rsidR="0063523F" w:rsidRPr="00913FEF" w:rsidRDefault="0063523F" w:rsidP="0063523F">
      <w:pPr>
        <w:numPr>
          <w:ilvl w:val="1"/>
          <w:numId w:val="27"/>
        </w:numPr>
        <w:spacing w:after="0" w:line="240" w:lineRule="auto"/>
      </w:pPr>
      <w:r w:rsidRPr="00913FEF">
        <w:t xml:space="preserve">Only approved &amp; </w:t>
      </w:r>
      <w:r w:rsidR="007E6666" w:rsidRPr="00913FEF">
        <w:t>authorized</w:t>
      </w:r>
      <w:r w:rsidRPr="00913FEF">
        <w:t xml:space="preserve"> welders should work on that particular silo</w:t>
      </w:r>
    </w:p>
    <w:p w14:paraId="6D0029C3" w14:textId="4A4EFCC6" w:rsidR="0063523F" w:rsidRPr="00913FEF" w:rsidRDefault="0063523F" w:rsidP="0063523F">
      <w:pPr>
        <w:numPr>
          <w:ilvl w:val="1"/>
          <w:numId w:val="27"/>
        </w:numPr>
        <w:spacing w:after="0" w:line="240" w:lineRule="auto"/>
      </w:pPr>
      <w:r w:rsidRPr="00913FEF">
        <w:t xml:space="preserve">Welders should not be preferably changed till the entire job of a particular silo is completed. In case the welder has to be changed/new welder has to be used, then </w:t>
      </w:r>
      <w:r w:rsidRPr="00913FEF">
        <w:lastRenderedPageBreak/>
        <w:t xml:space="preserve">that welder has to be briefed about the safety hazards &amp; the nature of job, and also the Silo No. on which the work is to be carried out on that particular day. Also he has to be </w:t>
      </w:r>
      <w:r w:rsidR="007E6666" w:rsidRPr="00913FEF">
        <w:t>authorized</w:t>
      </w:r>
      <w:r w:rsidRPr="00913FEF">
        <w:t xml:space="preserve"> &amp; approved welder. </w:t>
      </w:r>
    </w:p>
    <w:p w14:paraId="3A4EFE20" w14:textId="77777777" w:rsidR="0063523F" w:rsidRPr="00913FEF" w:rsidRDefault="0063523F" w:rsidP="0063523F">
      <w:pPr>
        <w:numPr>
          <w:ilvl w:val="1"/>
          <w:numId w:val="27"/>
        </w:numPr>
        <w:spacing w:after="0" w:line="240" w:lineRule="auto"/>
      </w:pPr>
      <w:r w:rsidRPr="00913FEF">
        <w:t>Supervisor should be vigilant all the time</w:t>
      </w:r>
    </w:p>
    <w:p w14:paraId="0377D4D7" w14:textId="77777777" w:rsidR="0063523F" w:rsidRPr="00913FEF" w:rsidRDefault="0063523F" w:rsidP="0063523F">
      <w:pPr>
        <w:numPr>
          <w:ilvl w:val="1"/>
          <w:numId w:val="27"/>
        </w:numPr>
        <w:spacing w:after="0" w:line="240" w:lineRule="auto"/>
      </w:pPr>
      <w:r w:rsidRPr="00913FEF">
        <w:t>In case the work has to be carried out at night, then supervisor has to be present throughout the job</w:t>
      </w:r>
    </w:p>
    <w:p w14:paraId="272CECF6" w14:textId="77777777" w:rsidR="0063523F" w:rsidRPr="00913FEF" w:rsidRDefault="0063523F" w:rsidP="0063523F">
      <w:pPr>
        <w:numPr>
          <w:ilvl w:val="1"/>
          <w:numId w:val="27"/>
        </w:numPr>
        <w:spacing w:after="0" w:line="240" w:lineRule="auto"/>
      </w:pPr>
      <w:r w:rsidRPr="00913FEF">
        <w:t>Welding machine has be put off when there is no welding work in between</w:t>
      </w:r>
    </w:p>
    <w:p w14:paraId="018B5D55" w14:textId="551B2A8A" w:rsidR="0063523F" w:rsidRPr="00913FEF" w:rsidRDefault="0063523F" w:rsidP="0063523F">
      <w:pPr>
        <w:numPr>
          <w:ilvl w:val="1"/>
          <w:numId w:val="27"/>
        </w:numPr>
        <w:spacing w:after="0" w:line="240" w:lineRule="auto"/>
      </w:pPr>
      <w:r w:rsidRPr="00913FEF">
        <w:t xml:space="preserve">Precautions to be taken that PC fittings and other </w:t>
      </w:r>
      <w:r w:rsidR="007E6666" w:rsidRPr="00913FEF">
        <w:t>equipment’s</w:t>
      </w:r>
      <w:r w:rsidRPr="00913FEF">
        <w:t xml:space="preserve"> are not getting damaged during welding/cutting</w:t>
      </w:r>
    </w:p>
    <w:p w14:paraId="5A882FB0" w14:textId="77777777" w:rsidR="0063523F" w:rsidRPr="00913FEF" w:rsidRDefault="0063523F" w:rsidP="0063523F">
      <w:pPr>
        <w:numPr>
          <w:ilvl w:val="0"/>
          <w:numId w:val="26"/>
        </w:numPr>
        <w:spacing w:after="0" w:line="240" w:lineRule="auto"/>
      </w:pPr>
      <w:r w:rsidRPr="00913FEF">
        <w:t>Do not block the passage all around the silo as other silos will be in process</w:t>
      </w:r>
    </w:p>
    <w:p w14:paraId="359A5A6A" w14:textId="77777777" w:rsidR="0063523F" w:rsidRPr="00913FEF" w:rsidRDefault="0063523F" w:rsidP="0063523F">
      <w:pPr>
        <w:numPr>
          <w:ilvl w:val="0"/>
          <w:numId w:val="26"/>
        </w:numPr>
        <w:spacing w:after="0" w:line="240" w:lineRule="auto"/>
      </w:pPr>
      <w:r w:rsidRPr="00913FEF">
        <w:t>In case of high gas level in surrounding area, or any other emergency, total  job has to be stopped and all the persons should vacate the area to safer place</w:t>
      </w:r>
    </w:p>
    <w:p w14:paraId="7D8B73E3" w14:textId="77777777" w:rsidR="0063523F" w:rsidRPr="00913FEF" w:rsidRDefault="0063523F" w:rsidP="0063523F">
      <w:pPr>
        <w:numPr>
          <w:ilvl w:val="0"/>
          <w:numId w:val="26"/>
        </w:numPr>
        <w:spacing w:after="0" w:line="240" w:lineRule="auto"/>
      </w:pPr>
      <w:r w:rsidRPr="00913FEF">
        <w:t>In case the work is not over within the stipulated time mentioned on work permit, then work permit has to be extended or new work permit has to be taken</w:t>
      </w:r>
    </w:p>
    <w:p w14:paraId="69E9D46E" w14:textId="77777777" w:rsidR="0063523F" w:rsidRPr="00913FEF" w:rsidRDefault="0063523F" w:rsidP="0063523F">
      <w:pPr>
        <w:numPr>
          <w:ilvl w:val="0"/>
          <w:numId w:val="26"/>
        </w:numPr>
        <w:spacing w:after="0" w:line="240" w:lineRule="auto"/>
      </w:pPr>
      <w:r w:rsidRPr="00913FEF">
        <w:t>Follow the safe working procedure as per procedure SP44</w:t>
      </w:r>
    </w:p>
    <w:p w14:paraId="4A8781A9" w14:textId="77777777" w:rsidR="0063523F" w:rsidRPr="00913FEF" w:rsidRDefault="0063523F" w:rsidP="0063523F">
      <w:pPr>
        <w:numPr>
          <w:ilvl w:val="0"/>
          <w:numId w:val="26"/>
        </w:numPr>
        <w:spacing w:after="0" w:line="240" w:lineRule="auto"/>
      </w:pPr>
      <w:r w:rsidRPr="00913FEF">
        <w:t>Proper housekeeping to be done on everyday basis as other silos will be in operation</w:t>
      </w:r>
    </w:p>
    <w:p w14:paraId="4B861A58" w14:textId="77777777" w:rsidR="0063523F" w:rsidRPr="00913FEF" w:rsidRDefault="0063523F" w:rsidP="0063523F">
      <w:pPr>
        <w:numPr>
          <w:ilvl w:val="0"/>
          <w:numId w:val="26"/>
        </w:numPr>
        <w:spacing w:after="0" w:line="240" w:lineRule="auto"/>
      </w:pPr>
      <w:r w:rsidRPr="00913FEF">
        <w:t>After the job is completed, pressure testing to be done for checking the leakage from welding joints</w:t>
      </w:r>
    </w:p>
    <w:p w14:paraId="72AD75A9" w14:textId="77777777" w:rsidR="0063523F" w:rsidRPr="00913FEF" w:rsidRDefault="0063523F" w:rsidP="0063523F">
      <w:pPr>
        <w:numPr>
          <w:ilvl w:val="0"/>
          <w:numId w:val="26"/>
        </w:numPr>
        <w:spacing w:after="0" w:line="240" w:lineRule="auto"/>
      </w:pPr>
      <w:r w:rsidRPr="00913FEF">
        <w:t>If trials are ok, then clear the electrical shut down, connect back the pneumatic hoses and ask operation person in-charge to normalize the system</w:t>
      </w:r>
    </w:p>
    <w:p w14:paraId="0387D07B" w14:textId="77777777" w:rsidR="0063523F" w:rsidRPr="00913FEF" w:rsidRDefault="0063523F" w:rsidP="0063523F">
      <w:pPr>
        <w:numPr>
          <w:ilvl w:val="0"/>
          <w:numId w:val="26"/>
        </w:numPr>
        <w:spacing w:after="0" w:line="240" w:lineRule="auto"/>
      </w:pPr>
      <w:r w:rsidRPr="00913FEF">
        <w:t>Clear the work permit and give clearance to the production</w:t>
      </w:r>
    </w:p>
    <w:p w14:paraId="0C55AA5F" w14:textId="77777777" w:rsidR="0063523F" w:rsidRPr="00913FEF" w:rsidRDefault="0063523F" w:rsidP="0063523F">
      <w:pPr>
        <w:numPr>
          <w:ilvl w:val="0"/>
          <w:numId w:val="26"/>
        </w:numPr>
        <w:spacing w:after="0" w:line="240" w:lineRule="auto"/>
      </w:pPr>
      <w:r w:rsidRPr="00913FEF">
        <w:t>Subsequently insulation work can be carried out by separate procedure</w:t>
      </w:r>
    </w:p>
    <w:p w14:paraId="4D75AE04" w14:textId="77777777" w:rsidR="0063523F" w:rsidRPr="00913FEF" w:rsidRDefault="0063523F" w:rsidP="0063523F"/>
    <w:p w14:paraId="36A1AF70" w14:textId="77777777" w:rsidR="0063523F" w:rsidRPr="00913FEF" w:rsidRDefault="0063523F" w:rsidP="0063523F"/>
    <w:p w14:paraId="73D4294F" w14:textId="77777777" w:rsidR="0063523F" w:rsidRPr="00913FEF" w:rsidRDefault="0063523F" w:rsidP="0063523F">
      <w:pPr>
        <w:rPr>
          <w:b/>
          <w:u w:val="single"/>
        </w:rPr>
      </w:pPr>
      <w:r w:rsidRPr="00913FEF">
        <w:rPr>
          <w:b/>
          <w:u w:val="single"/>
        </w:rPr>
        <w:t>General Instructions:</w:t>
      </w:r>
    </w:p>
    <w:p w14:paraId="2D41C2CC" w14:textId="7074B711" w:rsidR="0063523F" w:rsidRPr="00913FEF" w:rsidRDefault="0063523F" w:rsidP="0063523F">
      <w:pPr>
        <w:numPr>
          <w:ilvl w:val="0"/>
          <w:numId w:val="30"/>
        </w:numPr>
        <w:spacing w:after="0" w:line="240" w:lineRule="auto"/>
      </w:pPr>
      <w:r w:rsidRPr="00913FEF">
        <w:t xml:space="preserve">Carry out the housekeeping activity as per </w:t>
      </w:r>
      <w:r w:rsidR="00151F90" w:rsidRPr="00913FEF">
        <w:rPr>
          <w:rPrChange w:id="52" w:author="Gaurav Shirodkar" w:date="2021-05-29T15:59:00Z">
            <w:rPr/>
          </w:rPrChange>
        </w:rPr>
        <w:fldChar w:fldCharType="begin"/>
      </w:r>
      <w:ins w:id="53" w:author="Devendra Naik" w:date="2019-11-19T10:13:00Z">
        <w:r w:rsidR="006D46E9" w:rsidRPr="00913FEF">
          <w:instrText>HYPERLINK "C:\\Users\\HP\\AppData\\Local\\Temp\\Temp1_SOPHIRA.zip\\SOP&amp;HIRA\\IMS SOP\\WIMAINT91 HOUSE KEEPING.doc"</w:instrText>
        </w:r>
      </w:ins>
      <w:del w:id="54" w:author="Devendra Naik" w:date="2019-11-19T10:13:00Z">
        <w:r w:rsidR="00151F90" w:rsidRPr="00913FEF" w:rsidDel="006D46E9">
          <w:delInstrText xml:space="preserve"> HYPERLINK "WIMAINT91%20HOUSE%20KEEPING.doc" </w:delInstrText>
        </w:r>
      </w:del>
      <w:r w:rsidR="00151F90" w:rsidRPr="00913FEF">
        <w:rPr>
          <w:rPrChange w:id="55" w:author="Gaurav Shirodkar" w:date="2021-05-29T15:59:00Z">
            <w:rPr/>
          </w:rPrChange>
        </w:rPr>
        <w:fldChar w:fldCharType="separate"/>
      </w:r>
      <w:r w:rsidRPr="00913FEF">
        <w:t>WI/MAINT/91</w:t>
      </w:r>
      <w:r w:rsidR="00151F90" w:rsidRPr="00913FEF">
        <w:rPr>
          <w:rPrChange w:id="56" w:author="Gaurav Shirodkar" w:date="2021-05-29T15:59:00Z">
            <w:rPr/>
          </w:rPrChange>
        </w:rPr>
        <w:fldChar w:fldCharType="end"/>
      </w:r>
    </w:p>
    <w:p w14:paraId="4EDAD2C4" w14:textId="4A36C2A7" w:rsidR="0063523F" w:rsidRPr="00913FEF" w:rsidRDefault="0063523F" w:rsidP="0063523F">
      <w:pPr>
        <w:numPr>
          <w:ilvl w:val="0"/>
          <w:numId w:val="30"/>
        </w:numPr>
        <w:spacing w:after="0" w:line="240" w:lineRule="auto"/>
      </w:pPr>
      <w:r w:rsidRPr="00913FEF">
        <w:t xml:space="preserve">Refer work procedure </w:t>
      </w:r>
      <w:r w:rsidR="00151F90" w:rsidRPr="00913FEF">
        <w:rPr>
          <w:rPrChange w:id="57" w:author="Gaurav Shirodkar" w:date="2021-05-29T15:59:00Z">
            <w:rPr/>
          </w:rPrChange>
        </w:rPr>
        <w:fldChar w:fldCharType="begin"/>
      </w:r>
      <w:ins w:id="58" w:author="Devendra Naik" w:date="2019-11-19T10:13:00Z">
        <w:r w:rsidR="006D46E9" w:rsidRPr="00913FEF">
          <w:instrText>HYPERLINK "C:\\Users\\HP\\AppData\\Local\\Temp\\Temp1_SOPHIRA.zip\\SOP&amp;HIRA\\IMS SOP\\WIMAINT12 MATERIAL HANDLING .doc"</w:instrText>
        </w:r>
      </w:ins>
      <w:del w:id="59" w:author="Devendra Naik" w:date="2019-11-19T10:13:00Z">
        <w:r w:rsidR="00151F90" w:rsidRPr="00913FEF" w:rsidDel="006D46E9">
          <w:delInstrText xml:space="preserve"> HYPERLINK "WIMAINT12%20MATERIAL%20HANDLING%20.doc" </w:delInstrText>
        </w:r>
      </w:del>
      <w:r w:rsidR="00151F90" w:rsidRPr="00913FEF">
        <w:rPr>
          <w:rPrChange w:id="60" w:author="Gaurav Shirodkar" w:date="2021-05-29T15:59:00Z">
            <w:rPr/>
          </w:rPrChange>
        </w:rPr>
        <w:fldChar w:fldCharType="separate"/>
      </w:r>
      <w:r w:rsidRPr="00913FEF">
        <w:t>WI/MAINT/12</w:t>
      </w:r>
      <w:r w:rsidR="00151F90" w:rsidRPr="00913FEF">
        <w:rPr>
          <w:rPrChange w:id="61" w:author="Gaurav Shirodkar" w:date="2021-05-29T15:59:00Z">
            <w:rPr/>
          </w:rPrChange>
        </w:rPr>
        <w:fldChar w:fldCharType="end"/>
      </w:r>
      <w:r w:rsidRPr="00913FEF">
        <w:t xml:space="preserve"> for handling valves and filter.</w:t>
      </w:r>
    </w:p>
    <w:p w14:paraId="3BD48E0F" w14:textId="77777777" w:rsidR="0063523F" w:rsidRPr="00913FEF" w:rsidRDefault="0063523F" w:rsidP="0063523F">
      <w:pPr>
        <w:numPr>
          <w:ilvl w:val="0"/>
          <w:numId w:val="30"/>
        </w:numPr>
        <w:spacing w:after="0" w:line="240" w:lineRule="auto"/>
      </w:pPr>
      <w:r w:rsidRPr="00913FEF">
        <w:t>Welding procedure as per SP 44 E</w:t>
      </w:r>
    </w:p>
    <w:p w14:paraId="645A9BA8" w14:textId="77777777" w:rsidR="0063523F" w:rsidRPr="00913FEF" w:rsidRDefault="0063523F" w:rsidP="0063523F">
      <w:pPr>
        <w:numPr>
          <w:ilvl w:val="0"/>
          <w:numId w:val="30"/>
        </w:numPr>
        <w:spacing w:after="0" w:line="240" w:lineRule="auto"/>
      </w:pPr>
      <w:r w:rsidRPr="00913FEF">
        <w:t>Please refer WI/MAINT/94 for fabrication, erection and dismantling</w:t>
      </w:r>
    </w:p>
    <w:p w14:paraId="03125D71" w14:textId="77777777" w:rsidR="0063523F" w:rsidRPr="00913FEF" w:rsidRDefault="0063523F" w:rsidP="0063523F">
      <w:pPr>
        <w:numPr>
          <w:ilvl w:val="0"/>
          <w:numId w:val="30"/>
        </w:numPr>
        <w:spacing w:after="0" w:line="240" w:lineRule="auto"/>
      </w:pPr>
      <w:r w:rsidRPr="00913FEF">
        <w:t>Use certified cutting torch set.</w:t>
      </w:r>
    </w:p>
    <w:p w14:paraId="7297709E" w14:textId="77777777" w:rsidR="0063523F" w:rsidRPr="00913FEF" w:rsidRDefault="0063523F" w:rsidP="0063523F">
      <w:pPr>
        <w:numPr>
          <w:ilvl w:val="0"/>
          <w:numId w:val="30"/>
        </w:numPr>
        <w:spacing w:after="0" w:line="240" w:lineRule="auto"/>
      </w:pPr>
      <w:r w:rsidRPr="00913FEF">
        <w:t>Use certified slings, D-shackles, Grinding M/c, etc.</w:t>
      </w:r>
    </w:p>
    <w:p w14:paraId="36C862ED" w14:textId="77777777" w:rsidR="0063523F" w:rsidRPr="00913FEF" w:rsidRDefault="0063523F" w:rsidP="0063523F">
      <w:pPr>
        <w:numPr>
          <w:ilvl w:val="0"/>
          <w:numId w:val="30"/>
        </w:numPr>
        <w:spacing w:after="0" w:line="240" w:lineRule="auto"/>
      </w:pPr>
      <w:r w:rsidRPr="00913FEF">
        <w:t>Do not stand below the load when it is hoisted.</w:t>
      </w:r>
    </w:p>
    <w:p w14:paraId="4087DC83" w14:textId="77777777" w:rsidR="0063523F" w:rsidRPr="00913FEF" w:rsidRDefault="0063523F" w:rsidP="0063523F">
      <w:pPr>
        <w:numPr>
          <w:ilvl w:val="0"/>
          <w:numId w:val="30"/>
        </w:numPr>
        <w:spacing w:after="0" w:line="240" w:lineRule="auto"/>
      </w:pPr>
      <w:r w:rsidRPr="00913FEF">
        <w:t>Use all PPE-s</w:t>
      </w:r>
    </w:p>
    <w:p w14:paraId="37237332" w14:textId="77777777" w:rsidR="0063523F" w:rsidRPr="00913FEF" w:rsidRDefault="0063523F" w:rsidP="0063523F">
      <w:pPr>
        <w:numPr>
          <w:ilvl w:val="0"/>
          <w:numId w:val="30"/>
        </w:numPr>
        <w:spacing w:after="0" w:line="240" w:lineRule="auto"/>
      </w:pPr>
      <w:r w:rsidRPr="00913FEF">
        <w:t>Use proper tools &amp; tackles like spanners etc.</w:t>
      </w:r>
    </w:p>
    <w:p w14:paraId="66070454" w14:textId="77777777" w:rsidR="0063523F" w:rsidRPr="00913FEF" w:rsidRDefault="0063523F" w:rsidP="0063523F"/>
    <w:p w14:paraId="363DE913" w14:textId="77777777" w:rsidR="0063523F" w:rsidRPr="00913FEF" w:rsidRDefault="0063523F" w:rsidP="0063523F"/>
    <w:p w14:paraId="00236096" w14:textId="77777777" w:rsidR="0063523F" w:rsidRPr="00913FEF" w:rsidRDefault="0063523F" w:rsidP="0063523F">
      <w:pPr>
        <w:rPr>
          <w:b/>
        </w:rPr>
      </w:pPr>
      <w:r w:rsidRPr="00913FEF">
        <w:rPr>
          <w:b/>
        </w:rPr>
        <w:t>DO:</w:t>
      </w:r>
    </w:p>
    <w:p w14:paraId="683D166F" w14:textId="77777777" w:rsidR="0063523F" w:rsidRPr="00913FEF" w:rsidRDefault="0063523F" w:rsidP="0063523F"/>
    <w:p w14:paraId="0A928628" w14:textId="77777777" w:rsidR="0063523F" w:rsidRPr="00913FEF" w:rsidRDefault="0063523F" w:rsidP="0063523F">
      <w:pPr>
        <w:numPr>
          <w:ilvl w:val="0"/>
          <w:numId w:val="28"/>
        </w:numPr>
        <w:spacing w:after="0" w:line="240" w:lineRule="auto"/>
      </w:pPr>
      <w:r w:rsidRPr="00913FEF">
        <w:t>For working on the silo, ask operations to purge the required silo with nitrogen &amp; take proper clearance before start of this job</w:t>
      </w:r>
    </w:p>
    <w:p w14:paraId="323168A0" w14:textId="77777777" w:rsidR="0063523F" w:rsidRPr="00913FEF" w:rsidRDefault="0063523F" w:rsidP="0063523F">
      <w:pPr>
        <w:numPr>
          <w:ilvl w:val="0"/>
          <w:numId w:val="28"/>
        </w:numPr>
        <w:spacing w:after="0" w:line="240" w:lineRule="auto"/>
      </w:pPr>
      <w:r w:rsidRPr="00913FEF">
        <w:lastRenderedPageBreak/>
        <w:t>Confirm that there is no presence of gas beyond acceptable limit in the vicinity of working area</w:t>
      </w:r>
    </w:p>
    <w:p w14:paraId="2C878F87" w14:textId="77777777" w:rsidR="0063523F" w:rsidRPr="00913FEF" w:rsidRDefault="0063523F" w:rsidP="0063523F">
      <w:pPr>
        <w:numPr>
          <w:ilvl w:val="0"/>
          <w:numId w:val="28"/>
        </w:numPr>
        <w:spacing w:after="0" w:line="240" w:lineRule="auto"/>
      </w:pPr>
      <w:r w:rsidRPr="00913FEF">
        <w:t>Take CO detector and monitor the CO level continuously while working in this area</w:t>
      </w:r>
    </w:p>
    <w:p w14:paraId="6799F9DE" w14:textId="77777777" w:rsidR="0063523F" w:rsidRPr="00913FEF" w:rsidRDefault="0063523F" w:rsidP="0063523F">
      <w:pPr>
        <w:numPr>
          <w:ilvl w:val="0"/>
          <w:numId w:val="28"/>
        </w:numPr>
        <w:spacing w:after="0" w:line="240" w:lineRule="auto"/>
      </w:pPr>
      <w:r w:rsidRPr="00913FEF">
        <w:t>Everyday proper housekeeping to be done at the end of work as this is a continuous working area (other silos are in line)</w:t>
      </w:r>
    </w:p>
    <w:p w14:paraId="1913B2F6" w14:textId="77777777" w:rsidR="0063523F" w:rsidRPr="00913FEF" w:rsidRDefault="0063523F" w:rsidP="0063523F">
      <w:pPr>
        <w:numPr>
          <w:ilvl w:val="0"/>
          <w:numId w:val="28"/>
        </w:numPr>
        <w:spacing w:after="0" w:line="240" w:lineRule="auto"/>
      </w:pPr>
      <w:r w:rsidRPr="00913FEF">
        <w:t xml:space="preserve">Only </w:t>
      </w:r>
      <w:proofErr w:type="spellStart"/>
      <w:r w:rsidRPr="00913FEF">
        <w:t>authorised</w:t>
      </w:r>
      <w:proofErr w:type="spellEnd"/>
      <w:r w:rsidRPr="00913FEF">
        <w:t xml:space="preserve"> welders/cutters should be working in this area for this job (i.e. after thorough safety briefing on the working procedure &amp; the hazards involved)</w:t>
      </w:r>
    </w:p>
    <w:p w14:paraId="23C53DC4" w14:textId="77777777" w:rsidR="0063523F" w:rsidRPr="00913FEF" w:rsidRDefault="0063523F" w:rsidP="0063523F">
      <w:r w:rsidRPr="00913FEF">
        <w:t xml:space="preserve"> </w:t>
      </w:r>
    </w:p>
    <w:p w14:paraId="60DF5D18" w14:textId="77777777" w:rsidR="0063523F" w:rsidRPr="00913FEF" w:rsidRDefault="0063523F" w:rsidP="0063523F">
      <w:pPr>
        <w:rPr>
          <w:b/>
        </w:rPr>
      </w:pPr>
      <w:r w:rsidRPr="00913FEF">
        <w:rPr>
          <w:b/>
        </w:rPr>
        <w:t>DO NOT:</w:t>
      </w:r>
    </w:p>
    <w:p w14:paraId="74035A33" w14:textId="77777777" w:rsidR="0063523F" w:rsidRPr="00913FEF" w:rsidRDefault="0063523F" w:rsidP="0063523F">
      <w:pPr>
        <w:rPr>
          <w:b/>
        </w:rPr>
      </w:pPr>
    </w:p>
    <w:p w14:paraId="3FA859BA" w14:textId="77777777" w:rsidR="0063523F" w:rsidRPr="00913FEF" w:rsidRDefault="0063523F" w:rsidP="0063523F">
      <w:pPr>
        <w:numPr>
          <w:ilvl w:val="0"/>
          <w:numId w:val="29"/>
        </w:numPr>
        <w:spacing w:after="0" w:line="240" w:lineRule="auto"/>
      </w:pPr>
      <w:r w:rsidRPr="00913FEF">
        <w:t>Do not start welding/cutting before taking proper clearance from production (after purging the required silo with nitrogen)</w:t>
      </w:r>
    </w:p>
    <w:p w14:paraId="38871082" w14:textId="77777777" w:rsidR="0063523F" w:rsidRPr="00913FEF" w:rsidRDefault="0063523F" w:rsidP="0063523F">
      <w:pPr>
        <w:numPr>
          <w:ilvl w:val="0"/>
          <w:numId w:val="29"/>
        </w:numPr>
        <w:spacing w:after="0" w:line="240" w:lineRule="auto"/>
      </w:pPr>
      <w:r w:rsidRPr="00913FEF">
        <w:t>Do not weld on any other silos, other than the required silo (where all the procedure is followed for taking clearance to work)</w:t>
      </w:r>
    </w:p>
    <w:p w14:paraId="30912032" w14:textId="77777777" w:rsidR="0063523F" w:rsidRPr="00913FEF" w:rsidRDefault="0063523F" w:rsidP="0063523F">
      <w:pPr>
        <w:numPr>
          <w:ilvl w:val="0"/>
          <w:numId w:val="29"/>
        </w:numPr>
        <w:spacing w:after="0" w:line="240" w:lineRule="auto"/>
      </w:pPr>
      <w:r w:rsidRPr="00913FEF">
        <w:t>Do not keep welding machine ‘ON’ when the work is stopped</w:t>
      </w:r>
    </w:p>
    <w:p w14:paraId="4A8CF741" w14:textId="77777777" w:rsidR="0063523F" w:rsidRPr="00913FEF" w:rsidRDefault="0063523F" w:rsidP="0063523F"/>
    <w:p w14:paraId="1CF65155" w14:textId="02B01EF8" w:rsidR="0095471E" w:rsidRPr="00913FEF" w:rsidDel="005B5D44" w:rsidRDefault="0095471E" w:rsidP="0095471E">
      <w:pPr>
        <w:pStyle w:val="ListParagraph"/>
        <w:ind w:left="360"/>
        <w:rPr>
          <w:del w:id="62" w:author="Gaurav Shirodkar" w:date="2021-06-01T09:35:00Z"/>
          <w:rFonts w:ascii="Times New Roman" w:hAnsi="Times New Roman" w:cs="Times New Roman"/>
          <w:b/>
          <w:sz w:val="24"/>
          <w:szCs w:val="24"/>
          <w:rPrChange w:id="63" w:author="Gaurav Shirodkar" w:date="2021-05-29T15:59:00Z">
            <w:rPr>
              <w:del w:id="64" w:author="Gaurav Shirodkar" w:date="2021-06-01T09:35:00Z"/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rPrChange>
        </w:rPr>
      </w:pPr>
    </w:p>
    <w:tbl>
      <w:tblPr>
        <w:tblStyle w:val="TableGrid4"/>
        <w:tblW w:w="9464" w:type="dxa"/>
        <w:tblLook w:val="04A0" w:firstRow="1" w:lastRow="0" w:firstColumn="1" w:lastColumn="0" w:noHBand="0" w:noVBand="1"/>
      </w:tblPr>
      <w:tblGrid>
        <w:gridCol w:w="2802"/>
        <w:gridCol w:w="3685"/>
        <w:gridCol w:w="2977"/>
      </w:tblGrid>
      <w:tr w:rsidR="00913FEF" w:rsidRPr="00913FEF" w:rsidDel="005B5D44" w14:paraId="25AB9B14" w14:textId="60381782" w:rsidTr="000C77D0">
        <w:trPr>
          <w:trHeight w:val="500"/>
          <w:del w:id="65" w:author="Gaurav Shirodkar" w:date="2021-06-01T09:35:00Z"/>
        </w:trPr>
        <w:tc>
          <w:tcPr>
            <w:tcW w:w="2802" w:type="dxa"/>
          </w:tcPr>
          <w:p w14:paraId="309ADFC1" w14:textId="65C3BD80" w:rsidR="00B834FB" w:rsidRPr="00913FEF" w:rsidDel="005B5D44" w:rsidRDefault="00B834FB" w:rsidP="00F52908">
            <w:pPr>
              <w:rPr>
                <w:del w:id="66" w:author="Gaurav Shirodkar" w:date="2021-06-01T09:35:00Z"/>
                <w:rFonts w:ascii="Times New Roman" w:hAnsi="Times New Roman" w:cs="Times New Roman"/>
                <w:b/>
                <w:rPrChange w:id="67" w:author="Gaurav Shirodkar" w:date="2021-05-29T15:59:00Z">
                  <w:rPr>
                    <w:del w:id="68" w:author="Gaurav Shirodkar" w:date="2021-06-01T09:35:00Z"/>
                    <w:rFonts w:ascii="Times New Roman" w:hAnsi="Times New Roman" w:cs="Times New Roman"/>
                    <w:b/>
                    <w:color w:val="000000" w:themeColor="text1"/>
                  </w:rPr>
                </w:rPrChange>
              </w:rPr>
            </w:pPr>
            <w:del w:id="69" w:author="Gaurav Shirodkar" w:date="2021-06-01T09:35:00Z">
              <w:r w:rsidRPr="00913FEF" w:rsidDel="005B5D44">
                <w:rPr>
                  <w:rFonts w:ascii="Times New Roman" w:hAnsi="Times New Roman" w:cs="Times New Roman"/>
                  <w:b/>
                  <w:rPrChange w:id="70" w:author="Gaurav Shirodkar" w:date="2021-05-29T15:59:00Z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rPrChange>
                </w:rPr>
                <w:delText xml:space="preserve">Prepared By: </w:delText>
              </w:r>
            </w:del>
          </w:p>
          <w:p w14:paraId="4086B998" w14:textId="2149B23E" w:rsidR="00285A5A" w:rsidRPr="00913FEF" w:rsidDel="005B5D44" w:rsidRDefault="00285A5A" w:rsidP="00F52908">
            <w:pPr>
              <w:rPr>
                <w:del w:id="71" w:author="Gaurav Shirodkar" w:date="2021-06-01T09:35:00Z"/>
                <w:rFonts w:ascii="Times New Roman" w:hAnsi="Times New Roman" w:cs="Times New Roman"/>
                <w:rPrChange w:id="72" w:author="Gaurav Shirodkar" w:date="2021-05-29T15:59:00Z">
                  <w:rPr>
                    <w:del w:id="73" w:author="Gaurav Shirodkar" w:date="2021-06-01T09:35:00Z"/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</w:p>
        </w:tc>
        <w:tc>
          <w:tcPr>
            <w:tcW w:w="3685" w:type="dxa"/>
          </w:tcPr>
          <w:p w14:paraId="0B8AC4D4" w14:textId="0ED3FBE0" w:rsidR="00B834FB" w:rsidRPr="00913FEF" w:rsidDel="005B5D44" w:rsidRDefault="00B834FB" w:rsidP="000B4AE1">
            <w:pPr>
              <w:ind w:left="180" w:firstLine="180"/>
              <w:rPr>
                <w:del w:id="74" w:author="Gaurav Shirodkar" w:date="2021-06-01T09:35:00Z"/>
                <w:rFonts w:ascii="Times New Roman" w:hAnsi="Times New Roman" w:cs="Times New Roman"/>
                <w:b/>
                <w:rPrChange w:id="75" w:author="Gaurav Shirodkar" w:date="2021-05-29T15:59:00Z">
                  <w:rPr>
                    <w:del w:id="76" w:author="Gaurav Shirodkar" w:date="2021-06-01T09:35:00Z"/>
                    <w:rFonts w:ascii="Times New Roman" w:hAnsi="Times New Roman" w:cs="Times New Roman"/>
                    <w:b/>
                    <w:color w:val="000000" w:themeColor="text1"/>
                  </w:rPr>
                </w:rPrChange>
              </w:rPr>
            </w:pPr>
            <w:del w:id="77" w:author="Gaurav Shirodkar" w:date="2021-06-01T09:35:00Z">
              <w:r w:rsidRPr="00913FEF" w:rsidDel="005B5D44">
                <w:rPr>
                  <w:rFonts w:ascii="Times New Roman" w:hAnsi="Times New Roman" w:cs="Times New Roman"/>
                  <w:b/>
                  <w:rPrChange w:id="78" w:author="Gaurav Shirodkar" w:date="2021-05-29T15:59:00Z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rPrChange>
                </w:rPr>
                <w:delText xml:space="preserve">Reviewed &amp; Issued By: </w:delText>
              </w:r>
            </w:del>
          </w:p>
          <w:p w14:paraId="65ADACDD" w14:textId="75726CBB" w:rsidR="000044F5" w:rsidRPr="00913FEF" w:rsidDel="005B5D44" w:rsidRDefault="000044F5" w:rsidP="00F52908">
            <w:pPr>
              <w:ind w:left="180" w:firstLine="180"/>
              <w:rPr>
                <w:del w:id="79" w:author="Gaurav Shirodkar" w:date="2021-06-01T09:35:00Z"/>
                <w:rFonts w:ascii="Times New Roman" w:hAnsi="Times New Roman" w:cs="Times New Roman"/>
                <w:rPrChange w:id="80" w:author="Gaurav Shirodkar" w:date="2021-05-29T15:59:00Z">
                  <w:rPr>
                    <w:del w:id="81" w:author="Gaurav Shirodkar" w:date="2021-06-01T09:35:00Z"/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</w:p>
        </w:tc>
        <w:tc>
          <w:tcPr>
            <w:tcW w:w="2977" w:type="dxa"/>
          </w:tcPr>
          <w:p w14:paraId="52CD8ECC" w14:textId="51BE2980" w:rsidR="00B834FB" w:rsidRPr="00913FEF" w:rsidDel="005B5D44" w:rsidRDefault="00B834FB" w:rsidP="00F52908">
            <w:pPr>
              <w:rPr>
                <w:del w:id="82" w:author="Gaurav Shirodkar" w:date="2021-06-01T09:35:00Z"/>
                <w:rFonts w:ascii="Times New Roman" w:hAnsi="Times New Roman" w:cs="Times New Roman"/>
                <w:rPrChange w:id="83" w:author="Gaurav Shirodkar" w:date="2021-05-29T15:59:00Z">
                  <w:rPr>
                    <w:del w:id="84" w:author="Gaurav Shirodkar" w:date="2021-06-01T09:35:00Z"/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del w:id="85" w:author="Gaurav Shirodkar" w:date="2021-06-01T09:35:00Z">
              <w:r w:rsidRPr="00913FEF" w:rsidDel="005B5D44">
                <w:rPr>
                  <w:rFonts w:ascii="Times New Roman" w:hAnsi="Times New Roman" w:cs="Times New Roman"/>
                  <w:b/>
                  <w:rPrChange w:id="86" w:author="Gaurav Shirodkar" w:date="2021-05-29T15:59:00Z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rPrChange>
                </w:rPr>
                <w:delText xml:space="preserve">Approved By: </w:delText>
              </w:r>
            </w:del>
          </w:p>
          <w:p w14:paraId="32EC1342" w14:textId="074AEB78" w:rsidR="00285A5A" w:rsidRPr="00913FEF" w:rsidDel="005B5D44" w:rsidRDefault="00285A5A" w:rsidP="000B4AE1">
            <w:pPr>
              <w:ind w:left="180" w:firstLine="180"/>
              <w:rPr>
                <w:del w:id="87" w:author="Gaurav Shirodkar" w:date="2021-06-01T09:35:00Z"/>
                <w:rFonts w:ascii="Times New Roman" w:hAnsi="Times New Roman" w:cs="Times New Roman"/>
                <w:b/>
                <w:rPrChange w:id="88" w:author="Gaurav Shirodkar" w:date="2021-05-29T15:59:00Z">
                  <w:rPr>
                    <w:del w:id="89" w:author="Gaurav Shirodkar" w:date="2021-06-01T09:35:00Z"/>
                    <w:rFonts w:ascii="Times New Roman" w:hAnsi="Times New Roman" w:cs="Times New Roman"/>
                    <w:b/>
                    <w:color w:val="000000" w:themeColor="text1"/>
                  </w:rPr>
                </w:rPrChange>
              </w:rPr>
            </w:pPr>
          </w:p>
        </w:tc>
      </w:tr>
      <w:tr w:rsidR="00913FEF" w:rsidRPr="00913FEF" w:rsidDel="005B5D44" w14:paraId="410C9A49" w14:textId="24D7CD50" w:rsidTr="000C77D0">
        <w:trPr>
          <w:trHeight w:val="1036"/>
          <w:del w:id="90" w:author="Gaurav Shirodkar" w:date="2021-06-01T09:35:00Z"/>
        </w:trPr>
        <w:tc>
          <w:tcPr>
            <w:tcW w:w="2802" w:type="dxa"/>
          </w:tcPr>
          <w:p w14:paraId="43690869" w14:textId="6451013A" w:rsidR="00B834FB" w:rsidRPr="00913FEF" w:rsidDel="005B5D44" w:rsidRDefault="00B834FB" w:rsidP="00F52908">
            <w:pPr>
              <w:rPr>
                <w:del w:id="91" w:author="Gaurav Shirodkar" w:date="2021-06-01T09:35:00Z"/>
                <w:rFonts w:ascii="Times New Roman" w:hAnsi="Times New Roman" w:cs="Times New Roman"/>
                <w:b/>
                <w:rPrChange w:id="92" w:author="Gaurav Shirodkar" w:date="2021-05-29T15:59:00Z">
                  <w:rPr>
                    <w:del w:id="93" w:author="Gaurav Shirodkar" w:date="2021-06-01T09:35:00Z"/>
                    <w:rFonts w:ascii="Times New Roman" w:hAnsi="Times New Roman" w:cs="Times New Roman"/>
                    <w:b/>
                    <w:color w:val="000000" w:themeColor="text1"/>
                  </w:rPr>
                </w:rPrChange>
              </w:rPr>
            </w:pPr>
            <w:del w:id="94" w:author="Gaurav Shirodkar" w:date="2021-06-01T09:35:00Z">
              <w:r w:rsidRPr="00913FEF" w:rsidDel="005B5D44">
                <w:rPr>
                  <w:rFonts w:ascii="Times New Roman" w:hAnsi="Times New Roman" w:cs="Times New Roman"/>
                  <w:b/>
                  <w:rPrChange w:id="95" w:author="Gaurav Shirodkar" w:date="2021-05-29T15:59:00Z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rPrChange>
                </w:rPr>
                <w:delText>Signature:</w:delText>
              </w:r>
            </w:del>
          </w:p>
          <w:p w14:paraId="2F747C30" w14:textId="12A90B81" w:rsidR="00B834FB" w:rsidRPr="00913FEF" w:rsidDel="005B5D44" w:rsidRDefault="00B834FB" w:rsidP="000B4AE1">
            <w:pPr>
              <w:ind w:left="180" w:firstLine="180"/>
              <w:rPr>
                <w:del w:id="96" w:author="Gaurav Shirodkar" w:date="2021-06-01T09:35:00Z"/>
                <w:rFonts w:ascii="Times New Roman" w:hAnsi="Times New Roman" w:cs="Times New Roman"/>
                <w:b/>
                <w:rPrChange w:id="97" w:author="Gaurav Shirodkar" w:date="2021-05-29T15:59:00Z">
                  <w:rPr>
                    <w:del w:id="98" w:author="Gaurav Shirodkar" w:date="2021-06-01T09:35:00Z"/>
                    <w:rFonts w:ascii="Times New Roman" w:hAnsi="Times New Roman" w:cs="Times New Roman"/>
                    <w:b/>
                    <w:color w:val="000000" w:themeColor="text1"/>
                  </w:rPr>
                </w:rPrChange>
              </w:rPr>
            </w:pPr>
          </w:p>
          <w:p w14:paraId="22CD0153" w14:textId="7A2B09E2" w:rsidR="00B834FB" w:rsidRPr="00913FEF" w:rsidDel="005B5D44" w:rsidRDefault="00B834FB" w:rsidP="000B4AE1">
            <w:pPr>
              <w:ind w:left="180" w:firstLine="180"/>
              <w:rPr>
                <w:del w:id="99" w:author="Gaurav Shirodkar" w:date="2021-06-01T09:35:00Z"/>
                <w:rFonts w:ascii="Times New Roman" w:hAnsi="Times New Roman" w:cs="Times New Roman"/>
                <w:b/>
                <w:rPrChange w:id="100" w:author="Gaurav Shirodkar" w:date="2021-05-29T15:59:00Z">
                  <w:rPr>
                    <w:del w:id="101" w:author="Gaurav Shirodkar" w:date="2021-06-01T09:35:00Z"/>
                    <w:rFonts w:ascii="Times New Roman" w:hAnsi="Times New Roman" w:cs="Times New Roman"/>
                    <w:b/>
                    <w:color w:val="000000" w:themeColor="text1"/>
                  </w:rPr>
                </w:rPrChange>
              </w:rPr>
            </w:pPr>
          </w:p>
          <w:p w14:paraId="2DB8965C" w14:textId="602721E1" w:rsidR="00B834FB" w:rsidRPr="00913FEF" w:rsidDel="005B5D44" w:rsidRDefault="00B834FB" w:rsidP="000B4AE1">
            <w:pPr>
              <w:ind w:left="180" w:firstLine="180"/>
              <w:rPr>
                <w:del w:id="102" w:author="Gaurav Shirodkar" w:date="2021-06-01T09:35:00Z"/>
                <w:rFonts w:ascii="Times New Roman" w:hAnsi="Times New Roman" w:cs="Times New Roman"/>
                <w:b/>
                <w:rPrChange w:id="103" w:author="Gaurav Shirodkar" w:date="2021-05-29T15:59:00Z">
                  <w:rPr>
                    <w:del w:id="104" w:author="Gaurav Shirodkar" w:date="2021-06-01T09:35:00Z"/>
                    <w:rFonts w:ascii="Times New Roman" w:hAnsi="Times New Roman" w:cs="Times New Roman"/>
                    <w:b/>
                    <w:color w:val="000000" w:themeColor="text1"/>
                  </w:rPr>
                </w:rPrChange>
              </w:rPr>
            </w:pPr>
          </w:p>
          <w:p w14:paraId="1D6D0CA8" w14:textId="584B9B77" w:rsidR="00B834FB" w:rsidRPr="00913FEF" w:rsidDel="005B5D44" w:rsidRDefault="00B834FB" w:rsidP="000B4AE1">
            <w:pPr>
              <w:ind w:left="180" w:firstLine="180"/>
              <w:rPr>
                <w:del w:id="105" w:author="Gaurav Shirodkar" w:date="2021-06-01T09:35:00Z"/>
                <w:rFonts w:ascii="Times New Roman" w:hAnsi="Times New Roman" w:cs="Times New Roman"/>
                <w:b/>
                <w:rPrChange w:id="106" w:author="Gaurav Shirodkar" w:date="2021-05-29T15:59:00Z">
                  <w:rPr>
                    <w:del w:id="107" w:author="Gaurav Shirodkar" w:date="2021-06-01T09:35:00Z"/>
                    <w:rFonts w:ascii="Times New Roman" w:hAnsi="Times New Roman" w:cs="Times New Roman"/>
                    <w:b/>
                    <w:color w:val="000000" w:themeColor="text1"/>
                  </w:rPr>
                </w:rPrChange>
              </w:rPr>
            </w:pPr>
          </w:p>
        </w:tc>
        <w:tc>
          <w:tcPr>
            <w:tcW w:w="3685" w:type="dxa"/>
          </w:tcPr>
          <w:p w14:paraId="7B8B5C93" w14:textId="4D25E845" w:rsidR="00B834FB" w:rsidRPr="00913FEF" w:rsidDel="005B5D44" w:rsidRDefault="00B834FB" w:rsidP="000B4AE1">
            <w:pPr>
              <w:ind w:left="180" w:firstLine="180"/>
              <w:rPr>
                <w:del w:id="108" w:author="Gaurav Shirodkar" w:date="2021-06-01T09:35:00Z"/>
                <w:rFonts w:ascii="Times New Roman" w:hAnsi="Times New Roman" w:cs="Times New Roman"/>
                <w:b/>
                <w:rPrChange w:id="109" w:author="Gaurav Shirodkar" w:date="2021-05-29T15:59:00Z">
                  <w:rPr>
                    <w:del w:id="110" w:author="Gaurav Shirodkar" w:date="2021-06-01T09:35:00Z"/>
                    <w:rFonts w:ascii="Times New Roman" w:hAnsi="Times New Roman" w:cs="Times New Roman"/>
                    <w:b/>
                    <w:color w:val="000000" w:themeColor="text1"/>
                  </w:rPr>
                </w:rPrChange>
              </w:rPr>
            </w:pPr>
            <w:del w:id="111" w:author="Gaurav Shirodkar" w:date="2021-06-01T09:35:00Z">
              <w:r w:rsidRPr="00913FEF" w:rsidDel="005B5D44">
                <w:rPr>
                  <w:rFonts w:ascii="Times New Roman" w:hAnsi="Times New Roman" w:cs="Times New Roman"/>
                  <w:b/>
                  <w:rPrChange w:id="112" w:author="Gaurav Shirodkar" w:date="2021-05-29T15:59:00Z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rPrChange>
                </w:rPr>
                <w:delText>Signature:</w:delText>
              </w:r>
            </w:del>
          </w:p>
          <w:p w14:paraId="2C6B618C" w14:textId="424C875E" w:rsidR="00B834FB" w:rsidRPr="00913FEF" w:rsidDel="005B5D44" w:rsidRDefault="00B834FB" w:rsidP="000B4AE1">
            <w:pPr>
              <w:ind w:left="180" w:firstLine="180"/>
              <w:rPr>
                <w:del w:id="113" w:author="Gaurav Shirodkar" w:date="2021-06-01T09:35:00Z"/>
                <w:rFonts w:ascii="Times New Roman" w:hAnsi="Times New Roman" w:cs="Times New Roman"/>
                <w:b/>
                <w:rPrChange w:id="114" w:author="Gaurav Shirodkar" w:date="2021-05-29T15:59:00Z">
                  <w:rPr>
                    <w:del w:id="115" w:author="Gaurav Shirodkar" w:date="2021-06-01T09:35:00Z"/>
                    <w:rFonts w:ascii="Times New Roman" w:hAnsi="Times New Roman" w:cs="Times New Roman"/>
                    <w:b/>
                    <w:color w:val="000000" w:themeColor="text1"/>
                  </w:rPr>
                </w:rPrChange>
              </w:rPr>
            </w:pPr>
          </w:p>
          <w:p w14:paraId="2E8A124D" w14:textId="0CF1F4FF" w:rsidR="00B834FB" w:rsidRPr="00913FEF" w:rsidDel="005B5D44" w:rsidRDefault="00B834FB" w:rsidP="000B4AE1">
            <w:pPr>
              <w:ind w:left="180" w:firstLine="180"/>
              <w:rPr>
                <w:del w:id="116" w:author="Gaurav Shirodkar" w:date="2021-06-01T09:35:00Z"/>
                <w:rFonts w:ascii="Times New Roman" w:hAnsi="Times New Roman" w:cs="Times New Roman"/>
                <w:b/>
                <w:rPrChange w:id="117" w:author="Gaurav Shirodkar" w:date="2021-05-29T15:59:00Z">
                  <w:rPr>
                    <w:del w:id="118" w:author="Gaurav Shirodkar" w:date="2021-06-01T09:35:00Z"/>
                    <w:rFonts w:ascii="Times New Roman" w:hAnsi="Times New Roman" w:cs="Times New Roman"/>
                    <w:b/>
                    <w:color w:val="000000" w:themeColor="text1"/>
                  </w:rPr>
                </w:rPrChange>
              </w:rPr>
            </w:pPr>
          </w:p>
          <w:p w14:paraId="01ECD0AB" w14:textId="395097EE" w:rsidR="00B834FB" w:rsidRPr="00913FEF" w:rsidDel="005B5D44" w:rsidRDefault="00B834FB" w:rsidP="000B4AE1">
            <w:pPr>
              <w:ind w:left="180" w:firstLine="180"/>
              <w:rPr>
                <w:del w:id="119" w:author="Gaurav Shirodkar" w:date="2021-06-01T09:35:00Z"/>
                <w:rFonts w:ascii="Times New Roman" w:hAnsi="Times New Roman" w:cs="Times New Roman"/>
                <w:b/>
                <w:rPrChange w:id="120" w:author="Gaurav Shirodkar" w:date="2021-05-29T15:59:00Z">
                  <w:rPr>
                    <w:del w:id="121" w:author="Gaurav Shirodkar" w:date="2021-06-01T09:35:00Z"/>
                    <w:rFonts w:ascii="Times New Roman" w:hAnsi="Times New Roman" w:cs="Times New Roman"/>
                    <w:b/>
                    <w:color w:val="000000" w:themeColor="text1"/>
                  </w:rPr>
                </w:rPrChange>
              </w:rPr>
            </w:pPr>
          </w:p>
        </w:tc>
        <w:tc>
          <w:tcPr>
            <w:tcW w:w="2977" w:type="dxa"/>
          </w:tcPr>
          <w:p w14:paraId="750DE88A" w14:textId="55AABA52" w:rsidR="00B834FB" w:rsidRPr="00913FEF" w:rsidDel="005B5D44" w:rsidRDefault="00B834FB" w:rsidP="000B4AE1">
            <w:pPr>
              <w:ind w:left="180" w:firstLine="180"/>
              <w:rPr>
                <w:del w:id="122" w:author="Gaurav Shirodkar" w:date="2021-06-01T09:35:00Z"/>
                <w:rFonts w:ascii="Times New Roman" w:hAnsi="Times New Roman" w:cs="Times New Roman"/>
                <w:b/>
                <w:rPrChange w:id="123" w:author="Gaurav Shirodkar" w:date="2021-05-29T15:59:00Z">
                  <w:rPr>
                    <w:del w:id="124" w:author="Gaurav Shirodkar" w:date="2021-06-01T09:35:00Z"/>
                    <w:rFonts w:ascii="Times New Roman" w:hAnsi="Times New Roman" w:cs="Times New Roman"/>
                    <w:b/>
                    <w:color w:val="000000" w:themeColor="text1"/>
                  </w:rPr>
                </w:rPrChange>
              </w:rPr>
            </w:pPr>
            <w:del w:id="125" w:author="Gaurav Shirodkar" w:date="2021-06-01T09:35:00Z">
              <w:r w:rsidRPr="00913FEF" w:rsidDel="005B5D44">
                <w:rPr>
                  <w:rFonts w:ascii="Times New Roman" w:hAnsi="Times New Roman" w:cs="Times New Roman"/>
                  <w:b/>
                  <w:rPrChange w:id="126" w:author="Gaurav Shirodkar" w:date="2021-05-29T15:59:00Z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rPrChange>
                </w:rPr>
                <w:delText>Signature:</w:delText>
              </w:r>
            </w:del>
          </w:p>
          <w:p w14:paraId="319EEDB9" w14:textId="11BAB4BB" w:rsidR="00B834FB" w:rsidRPr="00913FEF" w:rsidDel="005B5D44" w:rsidRDefault="00B834FB" w:rsidP="000B4AE1">
            <w:pPr>
              <w:ind w:left="180" w:firstLine="180"/>
              <w:rPr>
                <w:del w:id="127" w:author="Gaurav Shirodkar" w:date="2021-06-01T09:35:00Z"/>
                <w:rFonts w:ascii="Times New Roman" w:hAnsi="Times New Roman" w:cs="Times New Roman"/>
                <w:b/>
                <w:rPrChange w:id="128" w:author="Gaurav Shirodkar" w:date="2021-05-29T15:59:00Z">
                  <w:rPr>
                    <w:del w:id="129" w:author="Gaurav Shirodkar" w:date="2021-06-01T09:35:00Z"/>
                    <w:rFonts w:ascii="Times New Roman" w:hAnsi="Times New Roman" w:cs="Times New Roman"/>
                    <w:b/>
                    <w:color w:val="000000" w:themeColor="text1"/>
                  </w:rPr>
                </w:rPrChange>
              </w:rPr>
            </w:pPr>
          </w:p>
          <w:p w14:paraId="391298DD" w14:textId="42B434B6" w:rsidR="00B834FB" w:rsidRPr="00913FEF" w:rsidDel="005B5D44" w:rsidRDefault="00B834FB" w:rsidP="000B4AE1">
            <w:pPr>
              <w:ind w:left="180" w:firstLine="180"/>
              <w:rPr>
                <w:del w:id="130" w:author="Gaurav Shirodkar" w:date="2021-06-01T09:35:00Z"/>
                <w:rFonts w:ascii="Times New Roman" w:hAnsi="Times New Roman" w:cs="Times New Roman"/>
                <w:b/>
                <w:rPrChange w:id="131" w:author="Gaurav Shirodkar" w:date="2021-05-29T15:59:00Z">
                  <w:rPr>
                    <w:del w:id="132" w:author="Gaurav Shirodkar" w:date="2021-06-01T09:35:00Z"/>
                    <w:rFonts w:ascii="Times New Roman" w:hAnsi="Times New Roman" w:cs="Times New Roman"/>
                    <w:b/>
                    <w:color w:val="000000" w:themeColor="text1"/>
                  </w:rPr>
                </w:rPrChange>
              </w:rPr>
            </w:pPr>
          </w:p>
          <w:p w14:paraId="197F3B24" w14:textId="16570E99" w:rsidR="00B834FB" w:rsidRPr="00913FEF" w:rsidDel="005B5D44" w:rsidRDefault="00B834FB" w:rsidP="000B4AE1">
            <w:pPr>
              <w:ind w:left="180" w:firstLine="180"/>
              <w:rPr>
                <w:del w:id="133" w:author="Gaurav Shirodkar" w:date="2021-06-01T09:35:00Z"/>
                <w:rFonts w:ascii="Times New Roman" w:hAnsi="Times New Roman" w:cs="Times New Roman"/>
                <w:b/>
                <w:rPrChange w:id="134" w:author="Gaurav Shirodkar" w:date="2021-05-29T15:59:00Z">
                  <w:rPr>
                    <w:del w:id="135" w:author="Gaurav Shirodkar" w:date="2021-06-01T09:35:00Z"/>
                    <w:rFonts w:ascii="Times New Roman" w:hAnsi="Times New Roman" w:cs="Times New Roman"/>
                    <w:b/>
                    <w:color w:val="000000" w:themeColor="text1"/>
                  </w:rPr>
                </w:rPrChange>
              </w:rPr>
            </w:pPr>
          </w:p>
        </w:tc>
      </w:tr>
      <w:tr w:rsidR="00913FEF" w:rsidRPr="00913FEF" w:rsidDel="005B5D44" w14:paraId="47EB6DE0" w14:textId="74CF7C4C" w:rsidTr="000C77D0">
        <w:trPr>
          <w:trHeight w:val="98"/>
          <w:del w:id="136" w:author="Gaurav Shirodkar" w:date="2021-06-01T09:35:00Z"/>
        </w:trPr>
        <w:tc>
          <w:tcPr>
            <w:tcW w:w="2802" w:type="dxa"/>
          </w:tcPr>
          <w:p w14:paraId="1B87C3EE" w14:textId="543B342D" w:rsidR="00B834FB" w:rsidRPr="00913FEF" w:rsidDel="005B5D44" w:rsidRDefault="00B834FB" w:rsidP="000B4AE1">
            <w:pPr>
              <w:ind w:left="180" w:firstLine="180"/>
              <w:rPr>
                <w:del w:id="137" w:author="Gaurav Shirodkar" w:date="2021-06-01T09:35:00Z"/>
                <w:rFonts w:ascii="Times New Roman" w:hAnsi="Times New Roman" w:cs="Times New Roman"/>
                <w:b/>
              </w:rPr>
            </w:pPr>
            <w:del w:id="138" w:author="Gaurav Shirodkar" w:date="2021-06-01T09:35:00Z">
              <w:r w:rsidRPr="00913FEF" w:rsidDel="005B5D44">
                <w:rPr>
                  <w:rFonts w:ascii="Times New Roman" w:hAnsi="Times New Roman" w:cs="Times New Roman"/>
                  <w:b/>
                </w:rPr>
                <w:delText>Date:</w:delText>
              </w:r>
            </w:del>
          </w:p>
        </w:tc>
        <w:tc>
          <w:tcPr>
            <w:tcW w:w="3685" w:type="dxa"/>
          </w:tcPr>
          <w:p w14:paraId="42743A08" w14:textId="0111A78A" w:rsidR="00B834FB" w:rsidRPr="00913FEF" w:rsidDel="005B5D44" w:rsidRDefault="00B834FB" w:rsidP="000B4AE1">
            <w:pPr>
              <w:ind w:left="180" w:firstLine="180"/>
              <w:rPr>
                <w:del w:id="139" w:author="Gaurav Shirodkar" w:date="2021-06-01T09:35:00Z"/>
                <w:rFonts w:ascii="Times New Roman" w:hAnsi="Times New Roman" w:cs="Times New Roman"/>
                <w:b/>
              </w:rPr>
            </w:pPr>
            <w:del w:id="140" w:author="Gaurav Shirodkar" w:date="2021-06-01T09:35:00Z">
              <w:r w:rsidRPr="00913FEF" w:rsidDel="005B5D44">
                <w:rPr>
                  <w:rFonts w:ascii="Times New Roman" w:hAnsi="Times New Roman" w:cs="Times New Roman"/>
                  <w:b/>
                </w:rPr>
                <w:delText xml:space="preserve">Date: </w:delText>
              </w:r>
            </w:del>
          </w:p>
        </w:tc>
        <w:tc>
          <w:tcPr>
            <w:tcW w:w="2977" w:type="dxa"/>
          </w:tcPr>
          <w:p w14:paraId="7FE32410" w14:textId="637E0695" w:rsidR="00B834FB" w:rsidRPr="00913FEF" w:rsidDel="005B5D44" w:rsidRDefault="00B834FB" w:rsidP="000B4AE1">
            <w:pPr>
              <w:ind w:left="180" w:firstLine="180"/>
              <w:rPr>
                <w:del w:id="141" w:author="Gaurav Shirodkar" w:date="2021-06-01T09:35:00Z"/>
                <w:rFonts w:ascii="Times New Roman" w:hAnsi="Times New Roman" w:cs="Times New Roman"/>
                <w:b/>
              </w:rPr>
            </w:pPr>
            <w:del w:id="142" w:author="Gaurav Shirodkar" w:date="2021-06-01T09:35:00Z">
              <w:r w:rsidRPr="00913FEF" w:rsidDel="005B5D44">
                <w:rPr>
                  <w:rFonts w:ascii="Times New Roman" w:hAnsi="Times New Roman" w:cs="Times New Roman"/>
                  <w:b/>
                </w:rPr>
                <w:delText xml:space="preserve">Date: </w:delText>
              </w:r>
            </w:del>
          </w:p>
        </w:tc>
      </w:tr>
    </w:tbl>
    <w:p w14:paraId="723042BA" w14:textId="77777777" w:rsidR="00547084" w:rsidRPr="00913FEF" w:rsidRDefault="00547084" w:rsidP="005B5D44">
      <w:pPr>
        <w:rPr>
          <w:ins w:id="143" w:author="Gaurav Shirodkar" w:date="2021-05-28T12:22:00Z"/>
          <w:rFonts w:ascii="Times New Roman" w:hAnsi="Times New Roman" w:cs="Times New Roman"/>
          <w:b/>
          <w:sz w:val="24"/>
          <w:szCs w:val="24"/>
        </w:rPr>
        <w:pPrChange w:id="144" w:author="Gaurav Shirodkar" w:date="2021-06-01T09:36:00Z">
          <w:pPr>
            <w:ind w:left="180" w:firstLine="180"/>
          </w:pPr>
        </w:pPrChange>
      </w:pPr>
    </w:p>
    <w:p w14:paraId="1065168F" w14:textId="77777777" w:rsidR="00547084" w:rsidRPr="00913FEF" w:rsidRDefault="00547084">
      <w:pPr>
        <w:pStyle w:val="ListParagraph"/>
        <w:rPr>
          <w:ins w:id="145" w:author="Gaurav Shirodkar" w:date="2021-05-28T12:22:00Z"/>
          <w:rFonts w:ascii="Times New Roman" w:hAnsi="Times New Roman" w:cs="Times New Roman"/>
          <w:b/>
          <w:sz w:val="24"/>
          <w:szCs w:val="24"/>
          <w:rPrChange w:id="146" w:author="Gaurav Shirodkar" w:date="2021-05-29T15:59:00Z">
            <w:rPr>
              <w:ins w:id="147" w:author="Gaurav Shirodkar" w:date="2021-05-28T12:22:00Z"/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rPrChange>
        </w:rPr>
        <w:pPrChange w:id="148" w:author="Gaurav Shirodkar" w:date="2021-05-28T12:22:00Z">
          <w:pPr>
            <w:pStyle w:val="ListParagraph"/>
            <w:numPr>
              <w:numId w:val="1"/>
            </w:numPr>
            <w:ind w:hanging="720"/>
          </w:pPr>
        </w:pPrChange>
      </w:pPr>
      <w:ins w:id="149" w:author="Gaurav Shirodkar" w:date="2021-05-28T12:22:00Z">
        <w:r w:rsidRPr="00913FEF">
          <w:rPr>
            <w:rFonts w:ascii="Times New Roman" w:hAnsi="Times New Roman" w:cs="Times New Roman"/>
            <w:b/>
            <w:sz w:val="24"/>
            <w:szCs w:val="24"/>
            <w:rPrChange w:id="150" w:author="Gaurav Shirodkar" w:date="2021-05-29T15:59:00Z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rPrChange>
          </w:rPr>
          <w:t>REFERENCES: Operation &amp; Maintenance manual.</w:t>
        </w:r>
        <w:r w:rsidRPr="00913FEF">
          <w:t xml:space="preserve"> </w:t>
        </w:r>
      </w:ins>
    </w:p>
    <w:p w14:paraId="407CD786" w14:textId="77777777" w:rsidR="00547084" w:rsidRDefault="00547084" w:rsidP="000B4AE1">
      <w:pPr>
        <w:ind w:left="180" w:firstLine="180"/>
        <w:rPr>
          <w:ins w:id="151" w:author="Gaurav Shirodkar" w:date="2021-06-01T09:36:00Z"/>
          <w:rFonts w:ascii="Times New Roman" w:hAnsi="Times New Roman" w:cs="Times New Roman"/>
          <w:b/>
          <w:sz w:val="24"/>
          <w:szCs w:val="24"/>
        </w:rPr>
      </w:pPr>
    </w:p>
    <w:tbl>
      <w:tblPr>
        <w:tblW w:w="90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5B5D44" w14:paraId="21E6E575" w14:textId="77777777" w:rsidTr="005B5D44">
        <w:trPr>
          <w:trHeight w:val="316"/>
          <w:ins w:id="152" w:author="Gaurav Shirodkar" w:date="2021-06-01T09:36:00Z"/>
        </w:trPr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9DBE0" w14:textId="77777777" w:rsidR="005B5D44" w:rsidRDefault="005B5D44">
            <w:pPr>
              <w:rPr>
                <w:ins w:id="153" w:author="Gaurav Shirodkar" w:date="2021-06-01T09:36:00Z"/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ins w:id="154" w:author="Gaurav Shirodkar" w:date="2021-06-01T09:36:00Z">
              <w:r>
                <w:rPr>
                  <w:rFonts w:ascii="Times New Roman" w:hAnsi="Times New Roman" w:cs="Times New Roman"/>
                  <w:b/>
                  <w:bCs/>
                </w:rPr>
                <w:t xml:space="preserve">Prepared By: </w:t>
              </w:r>
            </w:ins>
          </w:p>
          <w:p w14:paraId="2B44C9BD" w14:textId="77777777" w:rsidR="005B5D44" w:rsidRDefault="005B5D44">
            <w:pPr>
              <w:rPr>
                <w:ins w:id="155" w:author="Gaurav Shirodkar" w:date="2021-06-01T09:36:00Z"/>
                <w:rFonts w:ascii="Times New Roman" w:hAnsi="Times New Roman" w:cs="Times New Roman"/>
              </w:rPr>
            </w:pPr>
            <w:ins w:id="156" w:author="Gaurav Shirodkar" w:date="2021-06-01T09:36:00Z">
              <w:r>
                <w:rPr>
                  <w:rFonts w:ascii="Times New Roman" w:hAnsi="Times New Roman" w:cs="Times New Roman"/>
                </w:rPr>
                <w:t>Area Engineer</w:t>
              </w:r>
            </w:ins>
          </w:p>
        </w:tc>
        <w:tc>
          <w:tcPr>
            <w:tcW w:w="3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C1554" w14:textId="77777777" w:rsidR="005B5D44" w:rsidRDefault="005B5D44">
            <w:pPr>
              <w:rPr>
                <w:ins w:id="157" w:author="Gaurav Shirodkar" w:date="2021-06-01T09:36:00Z"/>
                <w:rFonts w:ascii="Times New Roman" w:hAnsi="Times New Roman" w:cs="Times New Roman"/>
                <w:b/>
                <w:bCs/>
              </w:rPr>
            </w:pPr>
            <w:ins w:id="158" w:author="Gaurav Shirodkar" w:date="2021-06-01T09:36:00Z">
              <w:r>
                <w:rPr>
                  <w:rFonts w:ascii="Times New Roman" w:hAnsi="Times New Roman" w:cs="Times New Roman"/>
                  <w:b/>
                  <w:bCs/>
                </w:rPr>
                <w:t xml:space="preserve">Reviewed &amp; Issued By: </w:t>
              </w:r>
            </w:ins>
          </w:p>
          <w:p w14:paraId="49CAFDCC" w14:textId="77777777" w:rsidR="005B5D44" w:rsidRDefault="005B5D44">
            <w:pPr>
              <w:rPr>
                <w:ins w:id="159" w:author="Gaurav Shirodkar" w:date="2021-06-01T09:36:00Z"/>
                <w:rFonts w:ascii="Times New Roman" w:hAnsi="Times New Roman" w:cs="Times New Roman"/>
              </w:rPr>
            </w:pPr>
            <w:ins w:id="160" w:author="Gaurav Shirodkar" w:date="2021-06-01T09:36:00Z">
              <w:r>
                <w:rPr>
                  <w:rFonts w:ascii="Times New Roman" w:hAnsi="Times New Roman" w:cs="Times New Roman"/>
                </w:rPr>
                <w:t>Management Representative</w:t>
              </w:r>
            </w:ins>
          </w:p>
        </w:tc>
        <w:tc>
          <w:tcPr>
            <w:tcW w:w="31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7637D" w14:textId="77777777" w:rsidR="005B5D44" w:rsidRDefault="005B5D44">
            <w:pPr>
              <w:rPr>
                <w:ins w:id="161" w:author="Gaurav Shirodkar" w:date="2021-06-01T09:36:00Z"/>
                <w:rFonts w:ascii="Times New Roman" w:hAnsi="Times New Roman" w:cs="Times New Roman"/>
                <w:b/>
                <w:bCs/>
              </w:rPr>
            </w:pPr>
            <w:ins w:id="162" w:author="Gaurav Shirodkar" w:date="2021-06-01T09:36:00Z">
              <w:r>
                <w:rPr>
                  <w:rFonts w:ascii="Times New Roman" w:hAnsi="Times New Roman" w:cs="Times New Roman"/>
                  <w:b/>
                  <w:bCs/>
                </w:rPr>
                <w:t xml:space="preserve">Approved By: </w:t>
              </w:r>
            </w:ins>
          </w:p>
          <w:p w14:paraId="7E3066DB" w14:textId="77777777" w:rsidR="005B5D44" w:rsidRDefault="005B5D44">
            <w:pPr>
              <w:rPr>
                <w:ins w:id="163" w:author="Gaurav Shirodkar" w:date="2021-06-01T09:36:00Z"/>
                <w:rFonts w:ascii="Times New Roman" w:hAnsi="Times New Roman" w:cs="Times New Roman"/>
              </w:rPr>
            </w:pPr>
            <w:ins w:id="164" w:author="Gaurav Shirodkar" w:date="2021-06-01T09:36:00Z">
              <w:r>
                <w:rPr>
                  <w:rFonts w:ascii="Times New Roman" w:hAnsi="Times New Roman" w:cs="Times New Roman"/>
                </w:rPr>
                <w:t>Mechanical Head</w:t>
              </w:r>
            </w:ins>
          </w:p>
        </w:tc>
      </w:tr>
      <w:tr w:rsidR="005B5D44" w14:paraId="4EC4B225" w14:textId="77777777" w:rsidTr="005B5D44">
        <w:trPr>
          <w:trHeight w:val="1062"/>
          <w:ins w:id="165" w:author="Gaurav Shirodkar" w:date="2021-06-01T09:36:00Z"/>
        </w:trPr>
        <w:tc>
          <w:tcPr>
            <w:tcW w:w="2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D83C2" w14:textId="77777777" w:rsidR="005B5D44" w:rsidRDefault="005B5D44">
            <w:pPr>
              <w:rPr>
                <w:ins w:id="166" w:author="Gaurav Shirodkar" w:date="2021-06-01T09:36:00Z"/>
                <w:rFonts w:ascii="Times New Roman" w:hAnsi="Times New Roman" w:cs="Times New Roman"/>
                <w:b/>
                <w:bCs/>
              </w:rPr>
            </w:pPr>
            <w:ins w:id="167" w:author="Gaurav Shirodkar" w:date="2021-06-01T09:36:00Z">
              <w:r>
                <w:rPr>
                  <w:rFonts w:ascii="Times New Roman" w:hAnsi="Times New Roman" w:cs="Times New Roman"/>
                  <w:b/>
                  <w:bCs/>
                </w:rPr>
                <w:t>Signature:</w:t>
              </w:r>
            </w:ins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4838A" w14:textId="77777777" w:rsidR="005B5D44" w:rsidRDefault="005B5D44">
            <w:pPr>
              <w:rPr>
                <w:ins w:id="168" w:author="Gaurav Shirodkar" w:date="2021-06-01T09:36:00Z"/>
                <w:rFonts w:ascii="Times New Roman" w:hAnsi="Times New Roman" w:cs="Times New Roman"/>
                <w:b/>
                <w:bCs/>
              </w:rPr>
            </w:pPr>
            <w:ins w:id="169" w:author="Gaurav Shirodkar" w:date="2021-06-01T09:36:00Z">
              <w:r>
                <w:rPr>
                  <w:rFonts w:ascii="Times New Roman" w:hAnsi="Times New Roman" w:cs="Times New Roman"/>
                  <w:b/>
                  <w:bCs/>
                </w:rPr>
                <w:t>Signature:</w:t>
              </w:r>
            </w:ins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72BB5" w14:textId="77777777" w:rsidR="005B5D44" w:rsidRDefault="005B5D44">
            <w:pPr>
              <w:rPr>
                <w:ins w:id="170" w:author="Gaurav Shirodkar" w:date="2021-06-01T09:36:00Z"/>
                <w:rFonts w:ascii="Times New Roman" w:hAnsi="Times New Roman" w:cs="Times New Roman"/>
                <w:b/>
                <w:bCs/>
              </w:rPr>
            </w:pPr>
            <w:ins w:id="171" w:author="Gaurav Shirodkar" w:date="2021-06-01T09:36:00Z">
              <w:r>
                <w:rPr>
                  <w:rFonts w:ascii="Times New Roman" w:hAnsi="Times New Roman" w:cs="Times New Roman"/>
                  <w:b/>
                  <w:bCs/>
                </w:rPr>
                <w:t>Signature:</w:t>
              </w:r>
            </w:ins>
          </w:p>
        </w:tc>
      </w:tr>
      <w:tr w:rsidR="005B5D44" w14:paraId="7B7EAB5B" w14:textId="77777777" w:rsidTr="005B5D44">
        <w:trPr>
          <w:trHeight w:val="56"/>
          <w:ins w:id="172" w:author="Gaurav Shirodkar" w:date="2021-06-01T09:36:00Z"/>
        </w:trPr>
        <w:tc>
          <w:tcPr>
            <w:tcW w:w="2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304CA" w14:textId="284D7F43" w:rsidR="005B5D44" w:rsidRDefault="005B5D44">
            <w:pPr>
              <w:rPr>
                <w:ins w:id="173" w:author="Gaurav Shirodkar" w:date="2021-06-01T09:36:00Z"/>
                <w:rFonts w:ascii="Times New Roman" w:hAnsi="Times New Roman" w:cs="Times New Roman"/>
                <w:b/>
                <w:bCs/>
              </w:rPr>
            </w:pPr>
            <w:ins w:id="174" w:author="Gaurav Shirodkar" w:date="2021-06-01T09:36:00Z">
              <w:r>
                <w:rPr>
                  <w:rFonts w:ascii="Times New Roman" w:hAnsi="Times New Roman" w:cs="Times New Roman"/>
                  <w:b/>
                  <w:bCs/>
                </w:rPr>
                <w:t>Review Date:</w:t>
              </w:r>
              <w:r>
                <w:rPr>
                  <w:rFonts w:ascii="Times New Roman" w:hAnsi="Times New Roman" w:cs="Times New Roman"/>
                  <w:b/>
                  <w:bCs/>
                </w:rPr>
                <w:t xml:space="preserve"> 15.11.2020</w:t>
              </w:r>
            </w:ins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BA0F0" w14:textId="401804C8" w:rsidR="005B5D44" w:rsidRDefault="005B5D44">
            <w:pPr>
              <w:rPr>
                <w:ins w:id="175" w:author="Gaurav Shirodkar" w:date="2021-06-01T09:36:00Z"/>
                <w:rFonts w:ascii="Times New Roman" w:hAnsi="Times New Roman" w:cs="Times New Roman"/>
                <w:b/>
                <w:bCs/>
              </w:rPr>
            </w:pPr>
            <w:ins w:id="176" w:author="Gaurav Shirodkar" w:date="2021-06-01T09:36:00Z">
              <w:r>
                <w:rPr>
                  <w:rFonts w:ascii="Times New Roman" w:hAnsi="Times New Roman" w:cs="Times New Roman"/>
                  <w:b/>
                  <w:bCs/>
                </w:rPr>
                <w:t xml:space="preserve">Review Date: </w:t>
              </w:r>
              <w:r>
                <w:rPr>
                  <w:rFonts w:ascii="Times New Roman" w:hAnsi="Times New Roman" w:cs="Times New Roman"/>
                  <w:b/>
                  <w:bCs/>
                </w:rPr>
                <w:t>15.11.2020</w:t>
              </w:r>
            </w:ins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9CBDD" w14:textId="747C4585" w:rsidR="005B5D44" w:rsidRDefault="005B5D44">
            <w:pPr>
              <w:rPr>
                <w:ins w:id="177" w:author="Gaurav Shirodkar" w:date="2021-06-01T09:36:00Z"/>
                <w:rFonts w:ascii="Times New Roman" w:hAnsi="Times New Roman" w:cs="Times New Roman"/>
                <w:b/>
                <w:bCs/>
              </w:rPr>
            </w:pPr>
            <w:ins w:id="178" w:author="Gaurav Shirodkar" w:date="2021-06-01T09:36:00Z">
              <w:r>
                <w:rPr>
                  <w:rFonts w:ascii="Times New Roman" w:hAnsi="Times New Roman" w:cs="Times New Roman"/>
                  <w:b/>
                  <w:bCs/>
                </w:rPr>
                <w:t xml:space="preserve">Review Date: </w:t>
              </w:r>
              <w:r>
                <w:rPr>
                  <w:rFonts w:ascii="Times New Roman" w:hAnsi="Times New Roman" w:cs="Times New Roman"/>
                  <w:b/>
                  <w:bCs/>
                </w:rPr>
                <w:t>15.11.2020</w:t>
              </w:r>
              <w:bookmarkStart w:id="179" w:name="_GoBack"/>
              <w:bookmarkEnd w:id="179"/>
            </w:ins>
          </w:p>
        </w:tc>
      </w:tr>
    </w:tbl>
    <w:p w14:paraId="4580CC9A" w14:textId="77777777" w:rsidR="005B5D44" w:rsidRDefault="005B5D44" w:rsidP="005B5D44">
      <w:pPr>
        <w:rPr>
          <w:ins w:id="180" w:author="Gaurav Shirodkar" w:date="2021-06-01T09:36:00Z"/>
          <w:rFonts w:ascii="Times New Roman" w:eastAsiaTheme="minorHAnsi" w:hAnsi="Times New Roman" w:cs="Times New Roman"/>
          <w:color w:val="1F497D"/>
        </w:rPr>
      </w:pPr>
    </w:p>
    <w:p w14:paraId="56E062FF" w14:textId="77777777" w:rsidR="005B5D44" w:rsidRPr="00913FEF" w:rsidRDefault="005B5D44" w:rsidP="000B4AE1">
      <w:pPr>
        <w:ind w:left="180" w:firstLine="180"/>
        <w:rPr>
          <w:rFonts w:ascii="Times New Roman" w:hAnsi="Times New Roman" w:cs="Times New Roman"/>
          <w:b/>
          <w:sz w:val="24"/>
          <w:szCs w:val="24"/>
        </w:rPr>
      </w:pPr>
    </w:p>
    <w:sectPr w:rsidR="005B5D44" w:rsidRPr="00913FEF" w:rsidSect="00F52908">
      <w:headerReference w:type="default" r:id="rId8"/>
      <w:footerReference w:type="default" r:id="rId9"/>
      <w:pgSz w:w="11906" w:h="16838" w:code="9"/>
      <w:pgMar w:top="1440" w:right="1133" w:bottom="851" w:left="1843" w:header="56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CEC393" w14:textId="77777777" w:rsidR="009A1FCA" w:rsidRDefault="009A1FCA" w:rsidP="0036287A">
      <w:pPr>
        <w:spacing w:after="0" w:line="240" w:lineRule="auto"/>
      </w:pPr>
      <w:r>
        <w:separator/>
      </w:r>
    </w:p>
  </w:endnote>
  <w:endnote w:type="continuationSeparator" w:id="0">
    <w:p w14:paraId="5EF6F75B" w14:textId="77777777" w:rsidR="009A1FCA" w:rsidRDefault="009A1FCA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390760" w14:textId="77777777" w:rsidR="00B00ACB" w:rsidRDefault="00B00ACB">
    <w:pPr>
      <w:pStyle w:val="Footer"/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FDA1CE" w14:textId="77777777" w:rsidR="009A1FCA" w:rsidRDefault="009A1FCA" w:rsidP="0036287A">
      <w:pPr>
        <w:spacing w:after="0" w:line="240" w:lineRule="auto"/>
      </w:pPr>
      <w:r>
        <w:separator/>
      </w:r>
    </w:p>
  </w:footnote>
  <w:footnote w:type="continuationSeparator" w:id="0">
    <w:p w14:paraId="6D89DD52" w14:textId="77777777" w:rsidR="009A1FCA" w:rsidRDefault="009A1FCA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30" w:type="dxa"/>
      <w:tblInd w:w="-8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261"/>
      <w:gridCol w:w="3819"/>
      <w:gridCol w:w="1700"/>
      <w:gridCol w:w="2150"/>
    </w:tblGrid>
    <w:tr w:rsidR="00025D07" w14:paraId="554EA008" w14:textId="77777777" w:rsidTr="00783DCD">
      <w:trPr>
        <w:trHeight w:val="230"/>
      </w:trPr>
      <w:tc>
        <w:tcPr>
          <w:tcW w:w="226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3F06F0E" w14:textId="77777777" w:rsidR="00025D07" w:rsidRDefault="00025D07">
          <w:pPr>
            <w:pStyle w:val="Header"/>
            <w:spacing w:line="276" w:lineRule="auto"/>
            <w:ind w:left="-122"/>
          </w:pPr>
          <w:r>
            <w:rPr>
              <w:noProof/>
              <w:lang w:val="en-IN" w:eastAsia="en-IN"/>
            </w:rPr>
            <w:drawing>
              <wp:inline distT="0" distB="0" distL="0" distR="0" wp14:anchorId="6231C876" wp14:editId="2AE441A4">
                <wp:extent cx="1400175" cy="504825"/>
                <wp:effectExtent l="0" t="0" r="9525" b="9525"/>
                <wp:docPr id="1" name="Picture 1" descr="Vedanta%20Logo%20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Vedanta%20Logo%20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659" t="19743" r="5952" b="1574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01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9E14B65" w14:textId="5DA8871F" w:rsidR="00025D07" w:rsidRDefault="00025D07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VEDANTA LIMITED – VALUE ADD</w:t>
          </w:r>
          <w:ins w:id="181" w:author="Gaurav Shirodkar" w:date="2021-06-01T09:35:00Z">
            <w:r w:rsidR="005B5D44">
              <w:rPr>
                <w:rFonts w:ascii="Times New Roman" w:hAnsi="Times New Roman" w:cs="Times New Roman"/>
                <w:b/>
              </w:rPr>
              <w:t>ED</w:t>
            </w:r>
          </w:ins>
          <w:del w:id="182" w:author="Gaurav Shirodkar" w:date="2021-06-01T09:35:00Z">
            <w:r w:rsidDel="005B5D44">
              <w:rPr>
                <w:rFonts w:ascii="Times New Roman" w:hAnsi="Times New Roman" w:cs="Times New Roman"/>
                <w:b/>
              </w:rPr>
              <w:delText>ITION</w:delText>
            </w:r>
          </w:del>
          <w:r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3163D54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Document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73B9EF9" w14:textId="4A2FCB2D" w:rsidR="00025D07" w:rsidRDefault="00765262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 w:rsidRPr="00765262">
            <w:rPr>
              <w:rFonts w:ascii="Times New Roman" w:hAnsi="Times New Roman" w:cs="Times New Roman"/>
              <w:b/>
            </w:rPr>
            <w:t>VL/IMS</w:t>
          </w:r>
          <w:del w:id="183" w:author="Gaurav Shirodkar" w:date="2021-05-28T12:21:00Z">
            <w:r w:rsidRPr="00765262" w:rsidDel="00547084">
              <w:rPr>
                <w:rFonts w:ascii="Times New Roman" w:hAnsi="Times New Roman" w:cs="Times New Roman"/>
                <w:b/>
              </w:rPr>
              <w:delText>/PID2</w:delText>
            </w:r>
          </w:del>
          <w:r w:rsidRPr="00765262">
            <w:rPr>
              <w:rFonts w:ascii="Times New Roman" w:hAnsi="Times New Roman" w:cs="Times New Roman"/>
              <w:b/>
            </w:rPr>
            <w:t>/BF3/</w:t>
          </w:r>
          <w:ins w:id="184" w:author="Gaurav Shirodkar" w:date="2021-05-28T12:21:00Z">
            <w:r w:rsidR="00547084">
              <w:rPr>
                <w:rFonts w:ascii="Times New Roman" w:hAnsi="Times New Roman" w:cs="Times New Roman"/>
                <w:b/>
              </w:rPr>
              <w:t>MECH/</w:t>
            </w:r>
          </w:ins>
          <w:r w:rsidRPr="00765262">
            <w:rPr>
              <w:rFonts w:ascii="Times New Roman" w:hAnsi="Times New Roman" w:cs="Times New Roman"/>
              <w:b/>
            </w:rPr>
            <w:t>WI/17</w:t>
          </w:r>
        </w:p>
      </w:tc>
    </w:tr>
    <w:tr w:rsidR="00025D07" w14:paraId="4C9FFD75" w14:textId="77777777" w:rsidTr="00783DCD">
      <w:trPr>
        <w:trHeight w:val="131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45E2A1F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B82D195" w14:textId="77777777" w:rsidR="00025D07" w:rsidRDefault="00025D07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IMS – DEPARTMENTAL MANUAL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4AF37AB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Date: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0F75C63" w14:textId="7FE7B979" w:rsidR="00025D07" w:rsidRDefault="00FA3710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15.11</w:t>
          </w:r>
          <w:ins w:id="185" w:author="Gaurav Shirodkar" w:date="2021-05-28T12:21:00Z">
            <w:r w:rsidR="00547084">
              <w:rPr>
                <w:rFonts w:ascii="Times New Roman" w:hAnsi="Times New Roman" w:cs="Times New Roman"/>
                <w:b/>
              </w:rPr>
              <w:t>.202</w:t>
            </w:r>
            <w:r w:rsidR="00FD64A1">
              <w:rPr>
                <w:rFonts w:ascii="Times New Roman" w:hAnsi="Times New Roman" w:cs="Times New Roman"/>
                <w:b/>
              </w:rPr>
              <w:t>0</w:t>
            </w:r>
          </w:ins>
          <w:del w:id="186" w:author="Gaurav Shirodkar" w:date="2021-05-28T12:21:00Z">
            <w:r w:rsidR="007160C6" w:rsidRPr="00547084" w:rsidDel="00547084">
              <w:rPr>
                <w:rFonts w:ascii="Times New Roman" w:hAnsi="Times New Roman" w:cs="Times New Roman"/>
                <w:b/>
                <w:strike/>
                <w:rPrChange w:id="187" w:author="Gaurav Shirodkar" w:date="2021-05-28T12:21:00Z">
                  <w:rPr>
                    <w:rFonts w:ascii="Times New Roman" w:hAnsi="Times New Roman" w:cs="Times New Roman"/>
                    <w:b/>
                  </w:rPr>
                </w:rPrChange>
              </w:rPr>
              <w:delText>.20</w:delText>
            </w:r>
          </w:del>
          <w:del w:id="188" w:author="Gaurav Shirodkar" w:date="2021-05-28T12:20:00Z">
            <w:r w:rsidR="007160C6" w:rsidRPr="005A2A6B" w:rsidDel="00547084">
              <w:rPr>
                <w:rFonts w:ascii="Times New Roman" w:hAnsi="Times New Roman" w:cs="Times New Roman"/>
                <w:b/>
                <w:strike/>
                <w:rPrChange w:id="189" w:author="14442" w:date="2020-11-13T15:07:00Z">
                  <w:rPr>
                    <w:rFonts w:ascii="Times New Roman" w:hAnsi="Times New Roman" w:cs="Times New Roman"/>
                    <w:b/>
                  </w:rPr>
                </w:rPrChange>
              </w:rPr>
              <w:delText>1</w:delText>
            </w:r>
          </w:del>
          <w:ins w:id="190" w:author="Devendra Naik" w:date="2019-11-20T10:33:00Z">
            <w:del w:id="191" w:author="14442" w:date="2020-11-13T15:07:00Z">
              <w:r w:rsidR="00F578F8" w:rsidRPr="005A2A6B" w:rsidDel="005A2A6B">
                <w:rPr>
                  <w:rFonts w:ascii="Times New Roman" w:hAnsi="Times New Roman" w:cs="Times New Roman"/>
                  <w:b/>
                  <w:strike/>
                  <w:rPrChange w:id="192" w:author="14442" w:date="2020-11-13T15:07:00Z">
                    <w:rPr>
                      <w:rFonts w:ascii="Times New Roman" w:hAnsi="Times New Roman" w:cs="Times New Roman"/>
                      <w:b/>
                    </w:rPr>
                  </w:rPrChange>
                </w:rPr>
                <w:delText>9</w:delText>
              </w:r>
            </w:del>
          </w:ins>
          <w:del w:id="193" w:author="Devendra Naik" w:date="2019-11-20T10:33:00Z">
            <w:r w:rsidR="007160C6" w:rsidRPr="005A2A6B" w:rsidDel="00F578F8">
              <w:rPr>
                <w:rFonts w:ascii="Times New Roman" w:hAnsi="Times New Roman" w:cs="Times New Roman"/>
                <w:b/>
                <w:strike/>
                <w:rPrChange w:id="194" w:author="14442" w:date="2020-11-13T15:07:00Z">
                  <w:rPr>
                    <w:rFonts w:ascii="Times New Roman" w:hAnsi="Times New Roman" w:cs="Times New Roman"/>
                    <w:b/>
                  </w:rPr>
                </w:rPrChange>
              </w:rPr>
              <w:delText>8</w:delText>
            </w:r>
          </w:del>
          <w:ins w:id="195" w:author="14442" w:date="2020-11-13T15:07:00Z">
            <w:del w:id="196" w:author="Gaurav Shirodkar" w:date="2021-05-28T12:20:00Z">
              <w:r w:rsidR="005A2A6B" w:rsidDel="00547084">
                <w:rPr>
                  <w:rFonts w:ascii="Times New Roman" w:hAnsi="Times New Roman" w:cs="Times New Roman"/>
                  <w:b/>
                  <w:strike/>
                </w:rPr>
                <w:delText>20</w:delText>
              </w:r>
            </w:del>
          </w:ins>
        </w:p>
      </w:tc>
    </w:tr>
    <w:tr w:rsidR="00025D07" w14:paraId="0C3D219C" w14:textId="77777777" w:rsidTr="00783DCD">
      <w:trPr>
        <w:trHeight w:val="131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0CB53E3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35DF1E7" w14:textId="0794A1F9" w:rsidR="00025D07" w:rsidRPr="00547084" w:rsidRDefault="00025D07">
          <w:pPr>
            <w:pStyle w:val="ListParagraph"/>
            <w:numPr>
              <w:ilvl w:val="0"/>
              <w:numId w:val="21"/>
            </w:numPr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  <w:rPrChange w:id="197" w:author="Gaurav Shirodkar" w:date="2021-05-28T12:20:00Z">
                <w:rPr/>
              </w:rPrChange>
            </w:rPr>
            <w:pPrChange w:id="198" w:author="Gaurav Shirodkar" w:date="2021-05-28T12:20:00Z">
              <w:pPr>
                <w:pStyle w:val="NoSpacing"/>
                <w:spacing w:line="276" w:lineRule="auto"/>
                <w:jc w:val="center"/>
              </w:pPr>
            </w:pPrChange>
          </w:pPr>
          <w:r>
            <w:rPr>
              <w:rFonts w:ascii="Times New Roman" w:hAnsi="Times New Roman" w:cs="Times New Roman"/>
              <w:b/>
            </w:rPr>
            <w:t>Procedure</w:t>
          </w:r>
          <w:del w:id="199" w:author="Gaurav Shirodkar" w:date="2021-05-28T12:20:00Z">
            <w:r w:rsidDel="00547084">
              <w:rPr>
                <w:rFonts w:ascii="Times New Roman" w:hAnsi="Times New Roman" w:cs="Times New Roman"/>
                <w:b/>
              </w:rPr>
              <w:delText xml:space="preserve"> </w:delText>
            </w:r>
          </w:del>
          <w:ins w:id="200" w:author="Gaurav Shirodkar" w:date="2021-05-28T12:20:00Z">
            <w:r w:rsidR="00547084">
              <w:rPr>
                <w:rFonts w:ascii="Times New Roman" w:hAnsi="Times New Roman" w:cs="Times New Roman"/>
                <w:b/>
              </w:rPr>
              <w:t xml:space="preserve">: </w:t>
            </w:r>
            <w:r w:rsidR="00547084" w:rsidRPr="005B70E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Safe working procedure for heating arrangement of bottom cone of all silos in GCP area</w:t>
            </w:r>
            <w:r w:rsidR="0054708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.</w:t>
            </w:r>
          </w:ins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615D481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E862B6F" w14:textId="328679B2" w:rsidR="00025D07" w:rsidRDefault="007160C6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</w:t>
          </w:r>
          <w:ins w:id="201" w:author="Devendra Naik" w:date="2019-11-20T10:33:00Z">
            <w:r w:rsidR="00F578F8">
              <w:rPr>
                <w:rFonts w:ascii="Times New Roman" w:hAnsi="Times New Roman" w:cs="Times New Roman"/>
                <w:b/>
              </w:rPr>
              <w:t>2</w:t>
            </w:r>
          </w:ins>
          <w:del w:id="202" w:author="Devendra Naik" w:date="2019-11-20T10:33:00Z">
            <w:r w:rsidDel="00F578F8">
              <w:rPr>
                <w:rFonts w:ascii="Times New Roman" w:hAnsi="Times New Roman" w:cs="Times New Roman"/>
                <w:b/>
              </w:rPr>
              <w:delText>1</w:delText>
            </w:r>
          </w:del>
        </w:p>
      </w:tc>
    </w:tr>
    <w:tr w:rsidR="00025D07" w14:paraId="04C76CD8" w14:textId="77777777" w:rsidTr="00025D07">
      <w:trPr>
        <w:trHeight w:val="90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03F20CF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0DA7573" w14:textId="77777777" w:rsidR="00025D07" w:rsidRDefault="00025D07">
          <w:pPr>
            <w:spacing w:after="0" w:line="240" w:lineRule="auto"/>
            <w:rPr>
              <w:rFonts w:ascii="Times New Roman" w:hAnsi="Times New Roman" w:cs="Times New Roman"/>
              <w:b/>
            </w:rPr>
          </w:pP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7D884DC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Page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86DBBB8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fldChar w:fldCharType="begin"/>
          </w:r>
          <w:r>
            <w:rPr>
              <w:rFonts w:ascii="Times New Roman" w:hAnsi="Times New Roman" w:cs="Times New Roman"/>
              <w:b/>
            </w:rPr>
            <w:instrText xml:space="preserve"> PAGE </w:instrText>
          </w:r>
          <w:r>
            <w:rPr>
              <w:rFonts w:ascii="Times New Roman" w:hAnsi="Times New Roman" w:cs="Times New Roman"/>
              <w:b/>
            </w:rPr>
            <w:fldChar w:fldCharType="separate"/>
          </w:r>
          <w:r w:rsidR="005B5D44">
            <w:rPr>
              <w:rFonts w:ascii="Times New Roman" w:hAnsi="Times New Roman" w:cs="Times New Roman"/>
              <w:b/>
              <w:noProof/>
            </w:rPr>
            <w:t>3</w:t>
          </w:r>
          <w:r>
            <w:rPr>
              <w:rFonts w:ascii="Times New Roman" w:hAnsi="Times New Roman" w:cs="Times New Roman"/>
              <w:b/>
            </w:rPr>
            <w:fldChar w:fldCharType="end"/>
          </w:r>
          <w:r>
            <w:rPr>
              <w:rFonts w:ascii="Times New Roman" w:hAnsi="Times New Roman" w:cs="Times New Roman"/>
              <w:b/>
            </w:rPr>
            <w:t xml:space="preserve"> of 4</w:t>
          </w:r>
        </w:p>
      </w:tc>
    </w:tr>
  </w:tbl>
  <w:p w14:paraId="71A75CA1" w14:textId="77777777" w:rsidR="00B00ACB" w:rsidRDefault="00B00A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F00EE"/>
    <w:multiLevelType w:val="hybridMultilevel"/>
    <w:tmpl w:val="D4E02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62BF4"/>
    <w:multiLevelType w:val="hybridMultilevel"/>
    <w:tmpl w:val="E722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96918"/>
    <w:multiLevelType w:val="hybridMultilevel"/>
    <w:tmpl w:val="185AA6D4"/>
    <w:lvl w:ilvl="0" w:tplc="55725E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A035DD"/>
    <w:multiLevelType w:val="hybridMultilevel"/>
    <w:tmpl w:val="80B89270"/>
    <w:lvl w:ilvl="0" w:tplc="6E1E0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3E27DC"/>
    <w:multiLevelType w:val="multilevel"/>
    <w:tmpl w:val="82AEC8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>
    <w:nsid w:val="1D0040B2"/>
    <w:multiLevelType w:val="hybridMultilevel"/>
    <w:tmpl w:val="B0E03910"/>
    <w:lvl w:ilvl="0" w:tplc="676646FC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>
    <w:nsid w:val="21707AB4"/>
    <w:multiLevelType w:val="hybridMultilevel"/>
    <w:tmpl w:val="35B0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F97C7A"/>
    <w:multiLevelType w:val="hybridMultilevel"/>
    <w:tmpl w:val="C396FA48"/>
    <w:lvl w:ilvl="0" w:tplc="E2BAA8FE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2B504CA4"/>
    <w:multiLevelType w:val="hybridMultilevel"/>
    <w:tmpl w:val="D8D88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FA13A2"/>
    <w:multiLevelType w:val="hybridMultilevel"/>
    <w:tmpl w:val="D64A5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70065E"/>
    <w:multiLevelType w:val="hybridMultilevel"/>
    <w:tmpl w:val="B398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0D54FF"/>
    <w:multiLevelType w:val="hybridMultilevel"/>
    <w:tmpl w:val="024C7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6A14CF7"/>
    <w:multiLevelType w:val="hybridMultilevel"/>
    <w:tmpl w:val="A6EC1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A027283"/>
    <w:multiLevelType w:val="multilevel"/>
    <w:tmpl w:val="799CB038"/>
    <w:lvl w:ilvl="0">
      <w:start w:val="5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>
    <w:nsid w:val="4B983FC5"/>
    <w:multiLevelType w:val="multilevel"/>
    <w:tmpl w:val="86A4C19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>
    <w:nsid w:val="522E63BB"/>
    <w:multiLevelType w:val="multilevel"/>
    <w:tmpl w:val="C404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500" w:hanging="420"/>
      </w:pPr>
      <w:rPr>
        <w:rFonts w:eastAsia="Tahoma" w:hint="default"/>
        <w:b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52061B9"/>
    <w:multiLevelType w:val="hybridMultilevel"/>
    <w:tmpl w:val="B0E03910"/>
    <w:lvl w:ilvl="0" w:tplc="676646FC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7">
    <w:nsid w:val="569E37BF"/>
    <w:multiLevelType w:val="hybridMultilevel"/>
    <w:tmpl w:val="B4048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8AF7C88"/>
    <w:multiLevelType w:val="hybridMultilevel"/>
    <w:tmpl w:val="C94262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8F6517"/>
    <w:multiLevelType w:val="multilevel"/>
    <w:tmpl w:val="7416F03C"/>
    <w:lvl w:ilvl="0">
      <w:start w:val="10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>
    <w:nsid w:val="5F254F3A"/>
    <w:multiLevelType w:val="hybridMultilevel"/>
    <w:tmpl w:val="4DD44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00F5EB4"/>
    <w:multiLevelType w:val="multilevel"/>
    <w:tmpl w:val="B0AC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13F7033"/>
    <w:multiLevelType w:val="hybridMultilevel"/>
    <w:tmpl w:val="67021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E97018"/>
    <w:multiLevelType w:val="hybridMultilevel"/>
    <w:tmpl w:val="4CF00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9248B0"/>
    <w:multiLevelType w:val="hybridMultilevel"/>
    <w:tmpl w:val="9E90668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592B95"/>
    <w:multiLevelType w:val="hybridMultilevel"/>
    <w:tmpl w:val="7480A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3B1125"/>
    <w:multiLevelType w:val="hybridMultilevel"/>
    <w:tmpl w:val="EC981A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456505"/>
    <w:multiLevelType w:val="hybridMultilevel"/>
    <w:tmpl w:val="771E4F36"/>
    <w:lvl w:ilvl="0" w:tplc="0CB4CD1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C022F10"/>
    <w:multiLevelType w:val="hybridMultilevel"/>
    <w:tmpl w:val="2C004F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FED7C10"/>
    <w:multiLevelType w:val="hybridMultilevel"/>
    <w:tmpl w:val="ACC45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20"/>
  </w:num>
  <w:num w:numId="4">
    <w:abstractNumId w:val="22"/>
  </w:num>
  <w:num w:numId="5">
    <w:abstractNumId w:val="1"/>
  </w:num>
  <w:num w:numId="6">
    <w:abstractNumId w:val="6"/>
  </w:num>
  <w:num w:numId="7">
    <w:abstractNumId w:val="29"/>
  </w:num>
  <w:num w:numId="8">
    <w:abstractNumId w:val="7"/>
  </w:num>
  <w:num w:numId="9">
    <w:abstractNumId w:val="11"/>
  </w:num>
  <w:num w:numId="10">
    <w:abstractNumId w:val="12"/>
  </w:num>
  <w:num w:numId="11">
    <w:abstractNumId w:val="10"/>
  </w:num>
  <w:num w:numId="12">
    <w:abstractNumId w:val="17"/>
  </w:num>
  <w:num w:numId="13">
    <w:abstractNumId w:val="8"/>
  </w:num>
  <w:num w:numId="14">
    <w:abstractNumId w:val="3"/>
  </w:num>
  <w:num w:numId="15">
    <w:abstractNumId w:val="5"/>
  </w:num>
  <w:num w:numId="16">
    <w:abstractNumId w:val="0"/>
  </w:num>
  <w:num w:numId="17">
    <w:abstractNumId w:val="18"/>
  </w:num>
  <w:num w:numId="18">
    <w:abstractNumId w:val="16"/>
  </w:num>
  <w:num w:numId="19">
    <w:abstractNumId w:val="2"/>
  </w:num>
  <w:num w:numId="20">
    <w:abstractNumId w:val="28"/>
  </w:num>
  <w:num w:numId="21">
    <w:abstractNumId w:val="14"/>
  </w:num>
  <w:num w:numId="22">
    <w:abstractNumId w:val="19"/>
  </w:num>
  <w:num w:numId="23">
    <w:abstractNumId w:val="27"/>
  </w:num>
  <w:num w:numId="24">
    <w:abstractNumId w:val="15"/>
  </w:num>
  <w:num w:numId="25">
    <w:abstractNumId w:val="21"/>
  </w:num>
  <w:num w:numId="26">
    <w:abstractNumId w:val="26"/>
  </w:num>
  <w:num w:numId="27">
    <w:abstractNumId w:val="24"/>
  </w:num>
  <w:num w:numId="28">
    <w:abstractNumId w:val="25"/>
  </w:num>
  <w:num w:numId="29">
    <w:abstractNumId w:val="9"/>
  </w:num>
  <w:num w:numId="30">
    <w:abstractNumId w:val="23"/>
  </w:num>
  <w:numIdMacAtCleanup w:val="1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aurav Shirodkar">
    <w15:presenceInfo w15:providerId="AD" w15:userId="S-1-5-21-1933485140-791539629-772073404-40602"/>
  </w15:person>
  <w15:person w15:author="Devendra Naik">
    <w15:presenceInfo w15:providerId="Windows Live" w15:userId="ee243b4090673b65"/>
  </w15:person>
  <w15:person w15:author="14442">
    <w15:presenceInfo w15:providerId="None" w15:userId="144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87A"/>
    <w:rsid w:val="00000423"/>
    <w:rsid w:val="000044F5"/>
    <w:rsid w:val="00013488"/>
    <w:rsid w:val="00016907"/>
    <w:rsid w:val="00020366"/>
    <w:rsid w:val="00025D07"/>
    <w:rsid w:val="0003242B"/>
    <w:rsid w:val="00032FE1"/>
    <w:rsid w:val="000357D1"/>
    <w:rsid w:val="00042ED0"/>
    <w:rsid w:val="00047800"/>
    <w:rsid w:val="00050067"/>
    <w:rsid w:val="00056522"/>
    <w:rsid w:val="00056BB9"/>
    <w:rsid w:val="0006593D"/>
    <w:rsid w:val="00071355"/>
    <w:rsid w:val="00077CF4"/>
    <w:rsid w:val="000804B4"/>
    <w:rsid w:val="00094109"/>
    <w:rsid w:val="00096543"/>
    <w:rsid w:val="000B1E7D"/>
    <w:rsid w:val="000B2820"/>
    <w:rsid w:val="000B4AE1"/>
    <w:rsid w:val="000B5367"/>
    <w:rsid w:val="000B5D1C"/>
    <w:rsid w:val="000C080E"/>
    <w:rsid w:val="000C3B8C"/>
    <w:rsid w:val="000C77D0"/>
    <w:rsid w:val="000D0164"/>
    <w:rsid w:val="000D428B"/>
    <w:rsid w:val="000F5195"/>
    <w:rsid w:val="000F6633"/>
    <w:rsid w:val="001043F5"/>
    <w:rsid w:val="0010512B"/>
    <w:rsid w:val="00107598"/>
    <w:rsid w:val="00110028"/>
    <w:rsid w:val="00110042"/>
    <w:rsid w:val="00110186"/>
    <w:rsid w:val="00110F97"/>
    <w:rsid w:val="001115FA"/>
    <w:rsid w:val="00112163"/>
    <w:rsid w:val="00135E34"/>
    <w:rsid w:val="00145919"/>
    <w:rsid w:val="00151F90"/>
    <w:rsid w:val="00152D7F"/>
    <w:rsid w:val="00154B3F"/>
    <w:rsid w:val="001575F6"/>
    <w:rsid w:val="00160AC6"/>
    <w:rsid w:val="001631F9"/>
    <w:rsid w:val="00163F18"/>
    <w:rsid w:val="0016490C"/>
    <w:rsid w:val="001652EA"/>
    <w:rsid w:val="00172225"/>
    <w:rsid w:val="0018029F"/>
    <w:rsid w:val="00180982"/>
    <w:rsid w:val="00182DBA"/>
    <w:rsid w:val="001854B6"/>
    <w:rsid w:val="00190FEC"/>
    <w:rsid w:val="0019284D"/>
    <w:rsid w:val="001A1F1E"/>
    <w:rsid w:val="001A78A2"/>
    <w:rsid w:val="001B21B7"/>
    <w:rsid w:val="001C0E7E"/>
    <w:rsid w:val="001C61C4"/>
    <w:rsid w:val="001D269C"/>
    <w:rsid w:val="001D33A9"/>
    <w:rsid w:val="001D377D"/>
    <w:rsid w:val="001E166F"/>
    <w:rsid w:val="001E5AC6"/>
    <w:rsid w:val="001F4211"/>
    <w:rsid w:val="001F6228"/>
    <w:rsid w:val="0021023E"/>
    <w:rsid w:val="002102D5"/>
    <w:rsid w:val="00212B0B"/>
    <w:rsid w:val="00213467"/>
    <w:rsid w:val="00225198"/>
    <w:rsid w:val="00225682"/>
    <w:rsid w:val="00225E36"/>
    <w:rsid w:val="00226967"/>
    <w:rsid w:val="00231E26"/>
    <w:rsid w:val="00233524"/>
    <w:rsid w:val="0023499B"/>
    <w:rsid w:val="00235C73"/>
    <w:rsid w:val="00235C88"/>
    <w:rsid w:val="00241BB7"/>
    <w:rsid w:val="00250691"/>
    <w:rsid w:val="00256423"/>
    <w:rsid w:val="002606A1"/>
    <w:rsid w:val="00261044"/>
    <w:rsid w:val="00271BAF"/>
    <w:rsid w:val="00283E16"/>
    <w:rsid w:val="00285A5A"/>
    <w:rsid w:val="002A415F"/>
    <w:rsid w:val="002B2402"/>
    <w:rsid w:val="002B279E"/>
    <w:rsid w:val="002B54E5"/>
    <w:rsid w:val="002C795B"/>
    <w:rsid w:val="002D0F5E"/>
    <w:rsid w:val="002E0E3F"/>
    <w:rsid w:val="002E0F8B"/>
    <w:rsid w:val="002E17CE"/>
    <w:rsid w:val="002E6D08"/>
    <w:rsid w:val="002F7E19"/>
    <w:rsid w:val="00302E96"/>
    <w:rsid w:val="0030597A"/>
    <w:rsid w:val="00307E27"/>
    <w:rsid w:val="00315EA5"/>
    <w:rsid w:val="00320C71"/>
    <w:rsid w:val="0032258B"/>
    <w:rsid w:val="00334FEA"/>
    <w:rsid w:val="003361E6"/>
    <w:rsid w:val="0035065C"/>
    <w:rsid w:val="00352E66"/>
    <w:rsid w:val="003555ED"/>
    <w:rsid w:val="0036287A"/>
    <w:rsid w:val="00362E8C"/>
    <w:rsid w:val="00367352"/>
    <w:rsid w:val="003677A8"/>
    <w:rsid w:val="00367836"/>
    <w:rsid w:val="00367BDC"/>
    <w:rsid w:val="0037211A"/>
    <w:rsid w:val="00373505"/>
    <w:rsid w:val="00391102"/>
    <w:rsid w:val="00391C62"/>
    <w:rsid w:val="00392A3A"/>
    <w:rsid w:val="00397384"/>
    <w:rsid w:val="00397EAD"/>
    <w:rsid w:val="003A3CA2"/>
    <w:rsid w:val="003B0949"/>
    <w:rsid w:val="003B12BA"/>
    <w:rsid w:val="003B184E"/>
    <w:rsid w:val="003C0C0D"/>
    <w:rsid w:val="003C3472"/>
    <w:rsid w:val="003C780E"/>
    <w:rsid w:val="003D3903"/>
    <w:rsid w:val="003D69B1"/>
    <w:rsid w:val="003E244F"/>
    <w:rsid w:val="003F30BD"/>
    <w:rsid w:val="003F3839"/>
    <w:rsid w:val="003F7A21"/>
    <w:rsid w:val="003F7DB8"/>
    <w:rsid w:val="00403547"/>
    <w:rsid w:val="004052D9"/>
    <w:rsid w:val="00410140"/>
    <w:rsid w:val="0041101C"/>
    <w:rsid w:val="00417DD5"/>
    <w:rsid w:val="00420713"/>
    <w:rsid w:val="00420EA8"/>
    <w:rsid w:val="00421C5F"/>
    <w:rsid w:val="004266B8"/>
    <w:rsid w:val="004302CC"/>
    <w:rsid w:val="004514FB"/>
    <w:rsid w:val="00451BCD"/>
    <w:rsid w:val="00455751"/>
    <w:rsid w:val="00462248"/>
    <w:rsid w:val="00464B55"/>
    <w:rsid w:val="004676FC"/>
    <w:rsid w:val="004723A2"/>
    <w:rsid w:val="00481369"/>
    <w:rsid w:val="00482C8C"/>
    <w:rsid w:val="00483465"/>
    <w:rsid w:val="00490DEB"/>
    <w:rsid w:val="004A0454"/>
    <w:rsid w:val="004A6BDF"/>
    <w:rsid w:val="004C00D2"/>
    <w:rsid w:val="004C1D01"/>
    <w:rsid w:val="004C4123"/>
    <w:rsid w:val="004C7C97"/>
    <w:rsid w:val="004D3758"/>
    <w:rsid w:val="004E02A4"/>
    <w:rsid w:val="004E0637"/>
    <w:rsid w:val="004E2A6E"/>
    <w:rsid w:val="004E33B4"/>
    <w:rsid w:val="004E6760"/>
    <w:rsid w:val="004E7ED0"/>
    <w:rsid w:val="004F1BCA"/>
    <w:rsid w:val="004F2A47"/>
    <w:rsid w:val="004F30EF"/>
    <w:rsid w:val="004F35EF"/>
    <w:rsid w:val="004F6036"/>
    <w:rsid w:val="00510936"/>
    <w:rsid w:val="005112D9"/>
    <w:rsid w:val="00511639"/>
    <w:rsid w:val="00513D38"/>
    <w:rsid w:val="00513DB1"/>
    <w:rsid w:val="00515920"/>
    <w:rsid w:val="00524276"/>
    <w:rsid w:val="00524D42"/>
    <w:rsid w:val="00526AED"/>
    <w:rsid w:val="00543467"/>
    <w:rsid w:val="005445FF"/>
    <w:rsid w:val="00547084"/>
    <w:rsid w:val="0055046A"/>
    <w:rsid w:val="00551B92"/>
    <w:rsid w:val="005570A0"/>
    <w:rsid w:val="00562E60"/>
    <w:rsid w:val="0056402C"/>
    <w:rsid w:val="00570F95"/>
    <w:rsid w:val="005726CC"/>
    <w:rsid w:val="0057381B"/>
    <w:rsid w:val="00583DF7"/>
    <w:rsid w:val="00586E33"/>
    <w:rsid w:val="00587DC4"/>
    <w:rsid w:val="00590B7B"/>
    <w:rsid w:val="00595EA0"/>
    <w:rsid w:val="005A1FB6"/>
    <w:rsid w:val="005A2A6B"/>
    <w:rsid w:val="005A6E28"/>
    <w:rsid w:val="005A769D"/>
    <w:rsid w:val="005B229E"/>
    <w:rsid w:val="005B365D"/>
    <w:rsid w:val="005B3DDD"/>
    <w:rsid w:val="005B5D44"/>
    <w:rsid w:val="005B70EB"/>
    <w:rsid w:val="005C4331"/>
    <w:rsid w:val="005D0E75"/>
    <w:rsid w:val="005D2A64"/>
    <w:rsid w:val="005D2AB6"/>
    <w:rsid w:val="005D72E9"/>
    <w:rsid w:val="005E146D"/>
    <w:rsid w:val="005E1D4D"/>
    <w:rsid w:val="005F1195"/>
    <w:rsid w:val="005F7D0D"/>
    <w:rsid w:val="00602299"/>
    <w:rsid w:val="00604B41"/>
    <w:rsid w:val="006057F6"/>
    <w:rsid w:val="006128D2"/>
    <w:rsid w:val="00621336"/>
    <w:rsid w:val="006242ED"/>
    <w:rsid w:val="0063523F"/>
    <w:rsid w:val="0063784C"/>
    <w:rsid w:val="00642F5C"/>
    <w:rsid w:val="00643443"/>
    <w:rsid w:val="00644FDB"/>
    <w:rsid w:val="00652175"/>
    <w:rsid w:val="006545C9"/>
    <w:rsid w:val="00662D59"/>
    <w:rsid w:val="00667DAD"/>
    <w:rsid w:val="00680342"/>
    <w:rsid w:val="00684AFE"/>
    <w:rsid w:val="006868A6"/>
    <w:rsid w:val="00687B22"/>
    <w:rsid w:val="0069004E"/>
    <w:rsid w:val="006935E9"/>
    <w:rsid w:val="0069694E"/>
    <w:rsid w:val="006A009B"/>
    <w:rsid w:val="006C107E"/>
    <w:rsid w:val="006C43C3"/>
    <w:rsid w:val="006C440A"/>
    <w:rsid w:val="006C70F3"/>
    <w:rsid w:val="006D2830"/>
    <w:rsid w:val="006D46E9"/>
    <w:rsid w:val="006D7CF2"/>
    <w:rsid w:val="00701B56"/>
    <w:rsid w:val="00701F1D"/>
    <w:rsid w:val="0070594E"/>
    <w:rsid w:val="00712AAE"/>
    <w:rsid w:val="007160C6"/>
    <w:rsid w:val="007308B0"/>
    <w:rsid w:val="0075279D"/>
    <w:rsid w:val="00753D5D"/>
    <w:rsid w:val="00760039"/>
    <w:rsid w:val="00760196"/>
    <w:rsid w:val="00764084"/>
    <w:rsid w:val="0076462F"/>
    <w:rsid w:val="00765262"/>
    <w:rsid w:val="0077479B"/>
    <w:rsid w:val="00777A4F"/>
    <w:rsid w:val="00783164"/>
    <w:rsid w:val="00783DCD"/>
    <w:rsid w:val="00784EDD"/>
    <w:rsid w:val="00784F70"/>
    <w:rsid w:val="00785053"/>
    <w:rsid w:val="00790CE5"/>
    <w:rsid w:val="0079213F"/>
    <w:rsid w:val="00792636"/>
    <w:rsid w:val="00792C94"/>
    <w:rsid w:val="007A02EC"/>
    <w:rsid w:val="007A2DF2"/>
    <w:rsid w:val="007B0E02"/>
    <w:rsid w:val="007B6D8C"/>
    <w:rsid w:val="007B6FDD"/>
    <w:rsid w:val="007B79A6"/>
    <w:rsid w:val="007C426C"/>
    <w:rsid w:val="007E6666"/>
    <w:rsid w:val="007E74E4"/>
    <w:rsid w:val="007F5A73"/>
    <w:rsid w:val="00800AD4"/>
    <w:rsid w:val="00801C7A"/>
    <w:rsid w:val="00823868"/>
    <w:rsid w:val="008308F2"/>
    <w:rsid w:val="00833F81"/>
    <w:rsid w:val="008404BF"/>
    <w:rsid w:val="00847D49"/>
    <w:rsid w:val="008522E8"/>
    <w:rsid w:val="00862B60"/>
    <w:rsid w:val="00872B2A"/>
    <w:rsid w:val="00880116"/>
    <w:rsid w:val="008873FA"/>
    <w:rsid w:val="00893C0B"/>
    <w:rsid w:val="00895912"/>
    <w:rsid w:val="00897555"/>
    <w:rsid w:val="008A27B3"/>
    <w:rsid w:val="008A67B2"/>
    <w:rsid w:val="008A7BB2"/>
    <w:rsid w:val="008B3409"/>
    <w:rsid w:val="008B3536"/>
    <w:rsid w:val="008B3AB2"/>
    <w:rsid w:val="008C0634"/>
    <w:rsid w:val="008C6013"/>
    <w:rsid w:val="008C60B2"/>
    <w:rsid w:val="008D3A28"/>
    <w:rsid w:val="008D3A69"/>
    <w:rsid w:val="008D3AF0"/>
    <w:rsid w:val="008D4CA2"/>
    <w:rsid w:val="008D6942"/>
    <w:rsid w:val="008E5D61"/>
    <w:rsid w:val="008E6E1B"/>
    <w:rsid w:val="008E7D13"/>
    <w:rsid w:val="008F0F70"/>
    <w:rsid w:val="008F57C3"/>
    <w:rsid w:val="009025A3"/>
    <w:rsid w:val="0090360E"/>
    <w:rsid w:val="00906EF2"/>
    <w:rsid w:val="009130D6"/>
    <w:rsid w:val="00913FEF"/>
    <w:rsid w:val="0091469C"/>
    <w:rsid w:val="00915FD0"/>
    <w:rsid w:val="0091793E"/>
    <w:rsid w:val="00920388"/>
    <w:rsid w:val="00921235"/>
    <w:rsid w:val="00925DDA"/>
    <w:rsid w:val="00934F7E"/>
    <w:rsid w:val="00935147"/>
    <w:rsid w:val="00935381"/>
    <w:rsid w:val="009359B4"/>
    <w:rsid w:val="009370A5"/>
    <w:rsid w:val="009447C6"/>
    <w:rsid w:val="009453DA"/>
    <w:rsid w:val="00946413"/>
    <w:rsid w:val="009465B6"/>
    <w:rsid w:val="0095074E"/>
    <w:rsid w:val="00951DCD"/>
    <w:rsid w:val="0095471E"/>
    <w:rsid w:val="0096707C"/>
    <w:rsid w:val="00970C2D"/>
    <w:rsid w:val="00980113"/>
    <w:rsid w:val="00980FC7"/>
    <w:rsid w:val="009846F0"/>
    <w:rsid w:val="00985187"/>
    <w:rsid w:val="00995C0A"/>
    <w:rsid w:val="00996860"/>
    <w:rsid w:val="009A1FCA"/>
    <w:rsid w:val="009C0B75"/>
    <w:rsid w:val="009C2D3C"/>
    <w:rsid w:val="009C43DA"/>
    <w:rsid w:val="009C5BF2"/>
    <w:rsid w:val="009C7484"/>
    <w:rsid w:val="009C7B2B"/>
    <w:rsid w:val="009D2CED"/>
    <w:rsid w:val="009D31C0"/>
    <w:rsid w:val="009E17B8"/>
    <w:rsid w:val="009E296D"/>
    <w:rsid w:val="009E2E82"/>
    <w:rsid w:val="009E5F19"/>
    <w:rsid w:val="009F1E18"/>
    <w:rsid w:val="00A01299"/>
    <w:rsid w:val="00A06473"/>
    <w:rsid w:val="00A1267A"/>
    <w:rsid w:val="00A2079D"/>
    <w:rsid w:val="00A20944"/>
    <w:rsid w:val="00A24667"/>
    <w:rsid w:val="00A25630"/>
    <w:rsid w:val="00A310A8"/>
    <w:rsid w:val="00A37D0F"/>
    <w:rsid w:val="00A37D4C"/>
    <w:rsid w:val="00A41452"/>
    <w:rsid w:val="00A42B06"/>
    <w:rsid w:val="00A432F2"/>
    <w:rsid w:val="00A44F64"/>
    <w:rsid w:val="00A46303"/>
    <w:rsid w:val="00A52D18"/>
    <w:rsid w:val="00A60A96"/>
    <w:rsid w:val="00A64FCA"/>
    <w:rsid w:val="00A670CD"/>
    <w:rsid w:val="00A70D9D"/>
    <w:rsid w:val="00A7400E"/>
    <w:rsid w:val="00A757D7"/>
    <w:rsid w:val="00A77874"/>
    <w:rsid w:val="00A86DBC"/>
    <w:rsid w:val="00A90A07"/>
    <w:rsid w:val="00A90B55"/>
    <w:rsid w:val="00AA06A9"/>
    <w:rsid w:val="00AA7AE2"/>
    <w:rsid w:val="00AB1375"/>
    <w:rsid w:val="00AB2BD0"/>
    <w:rsid w:val="00AC09FE"/>
    <w:rsid w:val="00AC1E5E"/>
    <w:rsid w:val="00AC1F84"/>
    <w:rsid w:val="00AC30EC"/>
    <w:rsid w:val="00AC4E09"/>
    <w:rsid w:val="00AD2669"/>
    <w:rsid w:val="00AD272E"/>
    <w:rsid w:val="00AD6DDA"/>
    <w:rsid w:val="00AD7A25"/>
    <w:rsid w:val="00AE0407"/>
    <w:rsid w:val="00AE24C7"/>
    <w:rsid w:val="00AE3566"/>
    <w:rsid w:val="00AE5C62"/>
    <w:rsid w:val="00AF000D"/>
    <w:rsid w:val="00B00ACB"/>
    <w:rsid w:val="00B04D1D"/>
    <w:rsid w:val="00B050AD"/>
    <w:rsid w:val="00B11532"/>
    <w:rsid w:val="00B2318F"/>
    <w:rsid w:val="00B27F0F"/>
    <w:rsid w:val="00B3185B"/>
    <w:rsid w:val="00B4491C"/>
    <w:rsid w:val="00B72B78"/>
    <w:rsid w:val="00B767F7"/>
    <w:rsid w:val="00B76860"/>
    <w:rsid w:val="00B834FB"/>
    <w:rsid w:val="00B83518"/>
    <w:rsid w:val="00B9260F"/>
    <w:rsid w:val="00B93C91"/>
    <w:rsid w:val="00B94D7B"/>
    <w:rsid w:val="00BA13A1"/>
    <w:rsid w:val="00BA2F90"/>
    <w:rsid w:val="00BB43A2"/>
    <w:rsid w:val="00BB6027"/>
    <w:rsid w:val="00BB77F4"/>
    <w:rsid w:val="00BC35C0"/>
    <w:rsid w:val="00BC4003"/>
    <w:rsid w:val="00BD2753"/>
    <w:rsid w:val="00BD5437"/>
    <w:rsid w:val="00BD79CD"/>
    <w:rsid w:val="00BE24C2"/>
    <w:rsid w:val="00BE4600"/>
    <w:rsid w:val="00BE64F7"/>
    <w:rsid w:val="00BF180B"/>
    <w:rsid w:val="00BF6AE5"/>
    <w:rsid w:val="00BF6BD5"/>
    <w:rsid w:val="00BF6CD2"/>
    <w:rsid w:val="00C02D16"/>
    <w:rsid w:val="00C1460A"/>
    <w:rsid w:val="00C1547C"/>
    <w:rsid w:val="00C16895"/>
    <w:rsid w:val="00C22626"/>
    <w:rsid w:val="00C27AD7"/>
    <w:rsid w:val="00C40473"/>
    <w:rsid w:val="00C426E3"/>
    <w:rsid w:val="00C46C83"/>
    <w:rsid w:val="00C52DD9"/>
    <w:rsid w:val="00C5314A"/>
    <w:rsid w:val="00C55420"/>
    <w:rsid w:val="00C56A1E"/>
    <w:rsid w:val="00C64284"/>
    <w:rsid w:val="00C64BBC"/>
    <w:rsid w:val="00C67B70"/>
    <w:rsid w:val="00C70B3F"/>
    <w:rsid w:val="00C729C8"/>
    <w:rsid w:val="00C74F76"/>
    <w:rsid w:val="00C7659A"/>
    <w:rsid w:val="00C77ED9"/>
    <w:rsid w:val="00C83943"/>
    <w:rsid w:val="00C877A8"/>
    <w:rsid w:val="00CB479C"/>
    <w:rsid w:val="00CB6F9B"/>
    <w:rsid w:val="00CC1571"/>
    <w:rsid w:val="00CD2AEE"/>
    <w:rsid w:val="00CD32DD"/>
    <w:rsid w:val="00CD4D4D"/>
    <w:rsid w:val="00CE19C0"/>
    <w:rsid w:val="00CE2300"/>
    <w:rsid w:val="00CE3C9F"/>
    <w:rsid w:val="00CF0DD9"/>
    <w:rsid w:val="00CF21F5"/>
    <w:rsid w:val="00CF7CEC"/>
    <w:rsid w:val="00D02F9D"/>
    <w:rsid w:val="00D03A4E"/>
    <w:rsid w:val="00D0502C"/>
    <w:rsid w:val="00D1438A"/>
    <w:rsid w:val="00D2455D"/>
    <w:rsid w:val="00D2520E"/>
    <w:rsid w:val="00D30459"/>
    <w:rsid w:val="00D332DF"/>
    <w:rsid w:val="00D341AE"/>
    <w:rsid w:val="00D34EF8"/>
    <w:rsid w:val="00D40E52"/>
    <w:rsid w:val="00D5074E"/>
    <w:rsid w:val="00D56411"/>
    <w:rsid w:val="00D56C8D"/>
    <w:rsid w:val="00D57BEF"/>
    <w:rsid w:val="00D63440"/>
    <w:rsid w:val="00D66CF2"/>
    <w:rsid w:val="00D67219"/>
    <w:rsid w:val="00D72D0E"/>
    <w:rsid w:val="00D73AC6"/>
    <w:rsid w:val="00D7615E"/>
    <w:rsid w:val="00D84E9B"/>
    <w:rsid w:val="00D9681D"/>
    <w:rsid w:val="00DA0EBD"/>
    <w:rsid w:val="00DB14C9"/>
    <w:rsid w:val="00DB175D"/>
    <w:rsid w:val="00DC5201"/>
    <w:rsid w:val="00DC5863"/>
    <w:rsid w:val="00DC712E"/>
    <w:rsid w:val="00DD16ED"/>
    <w:rsid w:val="00DD3AEE"/>
    <w:rsid w:val="00DD76B3"/>
    <w:rsid w:val="00DD7C08"/>
    <w:rsid w:val="00DF3F3C"/>
    <w:rsid w:val="00E047D3"/>
    <w:rsid w:val="00E0539A"/>
    <w:rsid w:val="00E06059"/>
    <w:rsid w:val="00E12E5C"/>
    <w:rsid w:val="00E13C21"/>
    <w:rsid w:val="00E15EAA"/>
    <w:rsid w:val="00E2148F"/>
    <w:rsid w:val="00E24712"/>
    <w:rsid w:val="00E25284"/>
    <w:rsid w:val="00E359D1"/>
    <w:rsid w:val="00E40430"/>
    <w:rsid w:val="00E45107"/>
    <w:rsid w:val="00E46DF6"/>
    <w:rsid w:val="00E4746F"/>
    <w:rsid w:val="00E57234"/>
    <w:rsid w:val="00E62FC7"/>
    <w:rsid w:val="00E64BA7"/>
    <w:rsid w:val="00E753C4"/>
    <w:rsid w:val="00E754FC"/>
    <w:rsid w:val="00E77A52"/>
    <w:rsid w:val="00E80776"/>
    <w:rsid w:val="00E80860"/>
    <w:rsid w:val="00E83893"/>
    <w:rsid w:val="00E8597A"/>
    <w:rsid w:val="00E95A45"/>
    <w:rsid w:val="00E97AB6"/>
    <w:rsid w:val="00EA5C70"/>
    <w:rsid w:val="00EA6333"/>
    <w:rsid w:val="00EA7319"/>
    <w:rsid w:val="00EA75F0"/>
    <w:rsid w:val="00EB3A94"/>
    <w:rsid w:val="00EC1C87"/>
    <w:rsid w:val="00EC5371"/>
    <w:rsid w:val="00ED58C2"/>
    <w:rsid w:val="00ED65B9"/>
    <w:rsid w:val="00ED7C07"/>
    <w:rsid w:val="00EE0FB6"/>
    <w:rsid w:val="00EE3241"/>
    <w:rsid w:val="00F03CB9"/>
    <w:rsid w:val="00F04A74"/>
    <w:rsid w:val="00F11995"/>
    <w:rsid w:val="00F161A9"/>
    <w:rsid w:val="00F17391"/>
    <w:rsid w:val="00F2199F"/>
    <w:rsid w:val="00F22D9F"/>
    <w:rsid w:val="00F24EE3"/>
    <w:rsid w:val="00F404DA"/>
    <w:rsid w:val="00F41AF8"/>
    <w:rsid w:val="00F45C20"/>
    <w:rsid w:val="00F52908"/>
    <w:rsid w:val="00F557DE"/>
    <w:rsid w:val="00F578F8"/>
    <w:rsid w:val="00F634EC"/>
    <w:rsid w:val="00F63749"/>
    <w:rsid w:val="00F73CE5"/>
    <w:rsid w:val="00F7410C"/>
    <w:rsid w:val="00F80D04"/>
    <w:rsid w:val="00F9441A"/>
    <w:rsid w:val="00F9459D"/>
    <w:rsid w:val="00FA3710"/>
    <w:rsid w:val="00FA4EF9"/>
    <w:rsid w:val="00FA5A25"/>
    <w:rsid w:val="00FC137D"/>
    <w:rsid w:val="00FC14B1"/>
    <w:rsid w:val="00FC2201"/>
    <w:rsid w:val="00FC3E28"/>
    <w:rsid w:val="00FD400C"/>
    <w:rsid w:val="00FD5D20"/>
    <w:rsid w:val="00FD64A1"/>
    <w:rsid w:val="00FE173A"/>
    <w:rsid w:val="00FE3629"/>
    <w:rsid w:val="00FE3A5E"/>
    <w:rsid w:val="00FE5A3A"/>
    <w:rsid w:val="00FF0D97"/>
    <w:rsid w:val="00FF4884"/>
    <w:rsid w:val="00FF6ADA"/>
    <w:rsid w:val="00FF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8E747"/>
  <w15:docId w15:val="{7DD8AE75-38E6-4637-AD21-41F3EF9A2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63523F"/>
    <w:pPr>
      <w:keepNext/>
      <w:pBdr>
        <w:bottom w:val="single" w:sz="12" w:space="1" w:color="auto"/>
      </w:pBdr>
      <w:spacing w:after="0" w:line="240" w:lineRule="auto"/>
      <w:jc w:val="both"/>
      <w:outlineLvl w:val="5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63523F"/>
    <w:pPr>
      <w:keepNext/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character" w:styleId="CommentReference">
    <w:name w:val="annotation reference"/>
    <w:basedOn w:val="DefaultParagraphFont"/>
    <w:uiPriority w:val="99"/>
    <w:semiHidden/>
    <w:unhideWhenUsed/>
    <w:rsid w:val="003C3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472"/>
    <w:rPr>
      <w:b/>
      <w:bCs/>
      <w:sz w:val="20"/>
      <w:szCs w:val="20"/>
    </w:rPr>
  </w:style>
  <w:style w:type="paragraph" w:styleId="NoSpacing">
    <w:name w:val="No Spacing"/>
    <w:uiPriority w:val="1"/>
    <w:qFormat/>
    <w:rsid w:val="00B834FB"/>
    <w:pPr>
      <w:spacing w:after="0" w:line="240" w:lineRule="auto"/>
    </w:pPr>
  </w:style>
  <w:style w:type="table" w:customStyle="1" w:styleId="TableGrid4">
    <w:name w:val="Table Grid4"/>
    <w:basedOn w:val="TableNormal"/>
    <w:next w:val="TableGrid"/>
    <w:uiPriority w:val="59"/>
    <w:rsid w:val="00B834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15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5D72E9"/>
    <w:rPr>
      <w:i/>
      <w:iCs/>
    </w:rPr>
  </w:style>
  <w:style w:type="character" w:customStyle="1" w:styleId="Heading6Char">
    <w:name w:val="Heading 6 Char"/>
    <w:basedOn w:val="DefaultParagraphFont"/>
    <w:link w:val="Heading6"/>
    <w:rsid w:val="0063523F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63523F"/>
    <w:rPr>
      <w:rFonts w:ascii="Times New Roman" w:eastAsia="Times New Roman" w:hAnsi="Times New Roman" w:cs="Times New Roman"/>
      <w:b/>
      <w:sz w:val="24"/>
      <w:szCs w:val="20"/>
    </w:rPr>
  </w:style>
  <w:style w:type="paragraph" w:styleId="BodyText2">
    <w:name w:val="Body Text 2"/>
    <w:basedOn w:val="Normal"/>
    <w:link w:val="BodyText2Char"/>
    <w:rsid w:val="0063523F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63523F"/>
    <w:rPr>
      <w:rFonts w:ascii="Times New Roman" w:eastAsia="Times New Roman" w:hAnsi="Times New Roman" w:cs="Times New Roman"/>
      <w:b/>
      <w:sz w:val="24"/>
      <w:szCs w:val="20"/>
    </w:rPr>
  </w:style>
  <w:style w:type="paragraph" w:styleId="Revision">
    <w:name w:val="Revision"/>
    <w:hidden/>
    <w:uiPriority w:val="99"/>
    <w:semiHidden/>
    <w:rsid w:val="007E66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8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8F6F7B-06A1-41A3-B5BC-5DFA8DE6F9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478615-D31E-473A-8A02-445830037184}"/>
</file>

<file path=customXml/itemProps3.xml><?xml version="1.0" encoding="utf-8"?>
<ds:datastoreItem xmlns:ds="http://schemas.openxmlformats.org/officeDocument/2006/customXml" ds:itemID="{C4AE5487-9CE5-4B0B-9838-7CE253907987}"/>
</file>

<file path=customXml/itemProps4.xml><?xml version="1.0" encoding="utf-8"?>
<ds:datastoreItem xmlns:ds="http://schemas.openxmlformats.org/officeDocument/2006/customXml" ds:itemID="{44F60757-FFE3-463C-B13C-640D00BD63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6654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Gaurav Shirodkar</cp:lastModifiedBy>
  <cp:revision>9</cp:revision>
  <cp:lastPrinted>2016-08-03T09:34:00Z</cp:lastPrinted>
  <dcterms:created xsi:type="dcterms:W3CDTF">2019-11-19T04:43:00Z</dcterms:created>
  <dcterms:modified xsi:type="dcterms:W3CDTF">2021-06-01T04:06:00Z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831700</vt:r8>
  </property>
  <property fmtid="{D5CDD505-2E9C-101B-9397-08002B2CF9AE}" pid="4" name="_ExtendedDescription">
    <vt:lpwstr/>
  </property>
</Properties>
</file>