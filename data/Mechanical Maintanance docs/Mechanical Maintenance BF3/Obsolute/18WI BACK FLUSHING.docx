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EFB72B" w14:textId="49DB5C7D" w:rsidR="00F92C05" w:rsidRDefault="00F92C05" w:rsidP="00ED714C">
      <w:r>
        <w:t>ACTIVITY: STAVE AND ITS ACESSORIES MAINTENANCE</w:t>
      </w:r>
    </w:p>
    <w:p w14:paraId="7F77F628" w14:textId="77777777" w:rsidR="00F92C05" w:rsidRPr="00F92C05" w:rsidRDefault="00F92C05" w:rsidP="00F92C05">
      <w:pPr>
        <w:pStyle w:val="Standard"/>
        <w:ind w:left="283"/>
        <w:rPr>
          <w:b/>
        </w:rPr>
      </w:pPr>
    </w:p>
    <w:p w14:paraId="2AEA7E46" w14:textId="1E403B21" w:rsidR="00DC549E" w:rsidRPr="00C64352" w:rsidDel="00C64352" w:rsidRDefault="00E46DF6">
      <w:pPr>
        <w:pStyle w:val="ListParagraph"/>
        <w:numPr>
          <w:ilvl w:val="0"/>
          <w:numId w:val="39"/>
        </w:numPr>
        <w:rPr>
          <w:del w:id="0" w:author="Meenakshi Makhijani" w:date="2021-10-18T12:33:00Z"/>
          <w:rFonts w:ascii="Times New Roman" w:hAnsi="Times New Roman" w:cs="Times New Roman"/>
          <w:color w:val="000000" w:themeColor="text1"/>
          <w:sz w:val="24"/>
          <w:szCs w:val="24"/>
          <w:rPrChange w:id="1" w:author="Meenakshi Makhijani" w:date="2021-10-18T12:33:00Z">
            <w:rPr>
              <w:del w:id="2" w:author="Meenakshi Makhijani" w:date="2021-10-18T12:33:00Z"/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rPrChange>
        </w:rPr>
        <w:pPrChange w:id="3" w:author="Meenakshi Makhijani" w:date="2021-10-18T12:33:00Z">
          <w:pPr>
            <w:pStyle w:val="ListParagraph"/>
            <w:numPr>
              <w:numId w:val="21"/>
            </w:numPr>
            <w:ind w:hanging="720"/>
          </w:pPr>
        </w:pPrChange>
      </w:pPr>
      <w:r w:rsidRPr="00C64352">
        <w:rPr>
          <w:rFonts w:ascii="Times New Roman" w:hAnsi="Times New Roman" w:cs="Times New Roman"/>
          <w:b/>
          <w:color w:val="000000" w:themeColor="text1"/>
          <w:sz w:val="24"/>
          <w:szCs w:val="24"/>
          <w:rPrChange w:id="4" w:author="Meenakshi Makhijani" w:date="2021-10-18T12:33:00Z">
            <w:rPr/>
          </w:rPrChange>
        </w:rPr>
        <w:t xml:space="preserve">PURPOSE: </w:t>
      </w:r>
      <w:r w:rsidR="00DC549E" w:rsidRPr="00C64352">
        <w:rPr>
          <w:rFonts w:ascii="Times New Roman" w:hAnsi="Times New Roman" w:cs="Times New Roman"/>
          <w:color w:val="000000" w:themeColor="text1"/>
          <w:sz w:val="24"/>
          <w:szCs w:val="24"/>
          <w:rPrChange w:id="5" w:author="Meenakshi Makhijani" w:date="2021-10-18T12:33:00Z">
            <w:rPr/>
          </w:rPrChange>
        </w:rPr>
        <w:t xml:space="preserve">Safe back flushing of staves, tuyere, middle water jacket &amp; large water </w:t>
      </w:r>
      <w:ins w:id="6" w:author="Meenakshi Makhijani" w:date="2021-10-18T12:33:00Z">
        <w:r w:rsidR="00C64352" w:rsidRPr="00C64352">
          <w:rPr>
            <w:rFonts w:ascii="Times New Roman" w:hAnsi="Times New Roman" w:cs="Times New Roman"/>
            <w:color w:val="000000" w:themeColor="text1"/>
            <w:sz w:val="24"/>
            <w:szCs w:val="24"/>
            <w:rPrChange w:id="7" w:author="Meenakshi Makhijani" w:date="2021-10-18T12:33:00Z">
              <w:rPr/>
            </w:rPrChange>
          </w:rPr>
          <w:t xml:space="preserve">   </w:t>
        </w:r>
      </w:ins>
      <w:r w:rsidR="00DC549E" w:rsidRPr="00C64352">
        <w:rPr>
          <w:rFonts w:ascii="Times New Roman" w:hAnsi="Times New Roman" w:cs="Times New Roman"/>
          <w:color w:val="000000" w:themeColor="text1"/>
          <w:sz w:val="24"/>
          <w:szCs w:val="24"/>
          <w:rPrChange w:id="8" w:author="Meenakshi Makhijani" w:date="2021-10-18T12:33:00Z">
            <w:rPr/>
          </w:rPrChange>
        </w:rPr>
        <w:t>jacket.</w:t>
      </w:r>
      <w:r w:rsidR="00F92C05" w:rsidRPr="00C64352">
        <w:rPr>
          <w:rFonts w:ascii="Times New Roman" w:hAnsi="Times New Roman" w:cs="Times New Roman"/>
          <w:color w:val="000000" w:themeColor="text1"/>
          <w:sz w:val="24"/>
          <w:szCs w:val="24"/>
          <w:rPrChange w:id="9" w:author="Meenakshi Makhijani" w:date="2021-10-18T12:33:00Z">
            <w:rPr/>
          </w:rPrChange>
        </w:rPr>
        <w:t xml:space="preserve"> &amp; also replacement of stave cooling </w:t>
      </w:r>
      <w:r w:rsidR="00676174" w:rsidRPr="00C64352">
        <w:rPr>
          <w:rFonts w:ascii="Times New Roman" w:hAnsi="Times New Roman" w:cs="Times New Roman"/>
          <w:color w:val="000000" w:themeColor="text1"/>
          <w:sz w:val="24"/>
          <w:szCs w:val="24"/>
          <w:rPrChange w:id="10" w:author="Meenakshi Makhijani" w:date="2021-10-18T12:33:00Z">
            <w:rPr/>
          </w:rPrChange>
        </w:rPr>
        <w:t>lines.</w:t>
      </w:r>
    </w:p>
    <w:p w14:paraId="1EE04758" w14:textId="77777777" w:rsidR="00C64352" w:rsidRPr="00C64352" w:rsidRDefault="00C64352">
      <w:pPr>
        <w:pStyle w:val="ListParagraph"/>
        <w:numPr>
          <w:ilvl w:val="0"/>
          <w:numId w:val="39"/>
        </w:numPr>
        <w:rPr>
          <w:ins w:id="11" w:author="Meenakshi Makhijani" w:date="2021-10-18T12:33:00Z"/>
          <w:rFonts w:ascii="Times New Roman" w:hAnsi="Times New Roman" w:cs="Times New Roman"/>
          <w:color w:val="000000" w:themeColor="text1"/>
          <w:sz w:val="24"/>
          <w:szCs w:val="24"/>
          <w:rPrChange w:id="12" w:author="Meenakshi Makhijani" w:date="2021-10-18T12:33:00Z">
            <w:rPr>
              <w:ins w:id="13" w:author="Meenakshi Makhijani" w:date="2021-10-18T12:33:00Z"/>
            </w:rPr>
          </w:rPrChange>
        </w:rPr>
        <w:pPrChange w:id="14" w:author="Meenakshi Makhijani" w:date="2021-10-18T12:33:00Z">
          <w:pPr/>
        </w:pPrChange>
      </w:pPr>
    </w:p>
    <w:p w14:paraId="00FB08F8" w14:textId="77777777" w:rsidR="00AB2BD0" w:rsidRPr="00C64352" w:rsidDel="00C64352" w:rsidRDefault="00AB2BD0">
      <w:pPr>
        <w:pStyle w:val="ListParagraph"/>
        <w:numPr>
          <w:ilvl w:val="0"/>
          <w:numId w:val="39"/>
        </w:numPr>
        <w:rPr>
          <w:del w:id="15" w:author="Meenakshi Makhijani" w:date="2021-10-18T12:33:00Z"/>
          <w:rFonts w:ascii="Times New Roman" w:hAnsi="Times New Roman" w:cs="Times New Roman"/>
          <w:b/>
          <w:color w:val="000000" w:themeColor="text1"/>
          <w:sz w:val="24"/>
          <w:szCs w:val="24"/>
          <w:rPrChange w:id="16" w:author="Meenakshi Makhijani" w:date="2021-10-18T12:34:00Z">
            <w:rPr>
              <w:del w:id="17" w:author="Meenakshi Makhijani" w:date="2021-10-18T12:33:00Z"/>
            </w:rPr>
          </w:rPrChange>
        </w:rPr>
        <w:pPrChange w:id="18" w:author="Meenakshi Makhijani" w:date="2021-10-18T12:33:00Z">
          <w:pPr>
            <w:pStyle w:val="ListParagraph"/>
          </w:pPr>
        </w:pPrChange>
      </w:pPr>
    </w:p>
    <w:p w14:paraId="3993B4C9" w14:textId="77777777" w:rsidR="00DC549E" w:rsidDel="00C64352" w:rsidRDefault="0010512B">
      <w:pPr>
        <w:pStyle w:val="ListParagraph"/>
        <w:numPr>
          <w:ilvl w:val="0"/>
          <w:numId w:val="39"/>
        </w:numPr>
        <w:rPr>
          <w:del w:id="19" w:author="Meenakshi Makhijani" w:date="2021-10-18T12:34:00Z"/>
        </w:rPr>
        <w:pPrChange w:id="20" w:author="Meenakshi Makhijani" w:date="2021-10-18T12:34:00Z">
          <w:pPr>
            <w:pStyle w:val="ListParagraph"/>
            <w:numPr>
              <w:numId w:val="21"/>
            </w:numPr>
            <w:ind w:hanging="720"/>
          </w:pPr>
        </w:pPrChange>
      </w:pPr>
      <w:r w:rsidRPr="00C64352">
        <w:rPr>
          <w:rFonts w:ascii="Times New Roman" w:hAnsi="Times New Roman" w:cs="Times New Roman"/>
          <w:b/>
          <w:color w:val="000000" w:themeColor="text1"/>
          <w:sz w:val="24"/>
          <w:szCs w:val="24"/>
          <w:rPrChange w:id="21" w:author="Meenakshi Makhijani" w:date="2021-10-18T12:34:00Z">
            <w:rPr>
              <w:b/>
              <w:color w:val="000000" w:themeColor="text1"/>
            </w:rPr>
          </w:rPrChange>
        </w:rPr>
        <w:t>SCOPE:</w:t>
      </w:r>
      <w:r w:rsidRPr="00C64352">
        <w:t xml:space="preserve"> </w:t>
      </w:r>
      <w:r w:rsidR="00DC549E" w:rsidRPr="00C64352">
        <w:t xml:space="preserve">Blast Furnace Accessories </w:t>
      </w:r>
    </w:p>
    <w:p w14:paraId="3AC09A2E" w14:textId="77777777" w:rsidR="00C64352" w:rsidRPr="00C64352" w:rsidRDefault="00C64352">
      <w:pPr>
        <w:pStyle w:val="ListParagraph"/>
        <w:numPr>
          <w:ilvl w:val="0"/>
          <w:numId w:val="39"/>
        </w:numPr>
        <w:rPr>
          <w:ins w:id="22" w:author="Meenakshi Makhijani" w:date="2021-10-18T12:34:00Z"/>
        </w:rPr>
        <w:pPrChange w:id="23" w:author="Meenakshi Makhijani" w:date="2021-10-18T12:33:00Z">
          <w:pPr>
            <w:pStyle w:val="ListParagraph"/>
            <w:numPr>
              <w:numId w:val="21"/>
            </w:numPr>
            <w:ind w:hanging="720"/>
          </w:pPr>
        </w:pPrChange>
      </w:pPr>
    </w:p>
    <w:p w14:paraId="728B60AE" w14:textId="77777777" w:rsidR="0010512B" w:rsidRPr="00C64352" w:rsidDel="00C64352" w:rsidRDefault="0010512B">
      <w:pPr>
        <w:pStyle w:val="ListParagraph"/>
        <w:numPr>
          <w:ilvl w:val="0"/>
          <w:numId w:val="39"/>
        </w:numPr>
        <w:jc w:val="both"/>
        <w:rPr>
          <w:del w:id="24" w:author="Meenakshi Makhijani" w:date="2021-10-18T12:34:00Z"/>
          <w:rFonts w:ascii="Times New Roman" w:hAnsi="Times New Roman" w:cs="Times New Roman"/>
          <w:b/>
          <w:color w:val="000000" w:themeColor="text1"/>
          <w:sz w:val="24"/>
          <w:szCs w:val="24"/>
          <w:rPrChange w:id="25" w:author="Meenakshi Makhijani" w:date="2021-10-18T12:34:00Z">
            <w:rPr>
              <w:del w:id="26" w:author="Meenakshi Makhijani" w:date="2021-10-18T12:34:00Z"/>
            </w:rPr>
          </w:rPrChange>
        </w:rPr>
        <w:pPrChange w:id="27" w:author="Meenakshi Makhijani" w:date="2021-10-18T12:34:00Z">
          <w:pPr>
            <w:pStyle w:val="ListParagraph"/>
            <w:jc w:val="both"/>
          </w:pPr>
        </w:pPrChange>
      </w:pPr>
    </w:p>
    <w:p w14:paraId="34F0986D" w14:textId="77777777" w:rsidR="00C64352" w:rsidRDefault="005D72E9">
      <w:pPr>
        <w:pStyle w:val="ListParagraph"/>
        <w:numPr>
          <w:ilvl w:val="0"/>
          <w:numId w:val="39"/>
        </w:numPr>
        <w:rPr>
          <w:ins w:id="28" w:author="Meenakshi Makhijani" w:date="2021-10-18T12:34:00Z"/>
        </w:rPr>
        <w:pPrChange w:id="29" w:author="Meenakshi Makhijani" w:date="2021-10-18T12:34:00Z">
          <w:pPr>
            <w:pStyle w:val="ListParagraph"/>
            <w:numPr>
              <w:numId w:val="21"/>
            </w:numPr>
            <w:ind w:hanging="720"/>
          </w:pPr>
        </w:pPrChange>
      </w:pPr>
      <w:r w:rsidRPr="00C64352">
        <w:rPr>
          <w:rFonts w:ascii="Times New Roman" w:hAnsi="Times New Roman" w:cs="Times New Roman"/>
          <w:b/>
          <w:color w:val="000000" w:themeColor="text1"/>
          <w:sz w:val="24"/>
          <w:szCs w:val="24"/>
          <w:rPrChange w:id="30" w:author="Meenakshi Makhijani" w:date="2021-10-18T12:35:00Z">
            <w:rPr/>
          </w:rPrChange>
        </w:rPr>
        <w:t>RESPONSIBILITY:</w:t>
      </w:r>
      <w:r w:rsidRPr="00C64352">
        <w:t xml:space="preserve"> </w:t>
      </w:r>
      <w:r w:rsidR="00DC549E" w:rsidRPr="00C64352">
        <w:t>Mechanical &amp; Operation Engineer in charge &amp; workmen on the job</w:t>
      </w:r>
    </w:p>
    <w:p w14:paraId="6808DA76" w14:textId="0D145469" w:rsidR="0010512B" w:rsidRPr="00C64352" w:rsidDel="00C64352" w:rsidRDefault="00DC549E">
      <w:pPr>
        <w:pStyle w:val="ListParagraph"/>
        <w:numPr>
          <w:ilvl w:val="0"/>
          <w:numId w:val="39"/>
        </w:numPr>
        <w:rPr>
          <w:del w:id="31" w:author="Meenakshi Makhijani" w:date="2021-10-18T12:34:00Z"/>
        </w:rPr>
        <w:pPrChange w:id="32" w:author="Meenakshi Makhijani" w:date="2021-10-18T12:34:00Z">
          <w:pPr>
            <w:pStyle w:val="ListParagraph"/>
            <w:numPr>
              <w:numId w:val="21"/>
            </w:numPr>
            <w:ind w:hanging="720"/>
          </w:pPr>
        </w:pPrChange>
      </w:pPr>
      <w:del w:id="33" w:author="Meenakshi Makhijani" w:date="2021-10-18T12:34:00Z">
        <w:r w:rsidRPr="00C64352" w:rsidDel="00C64352">
          <w:delText xml:space="preserve"> </w:delText>
        </w:r>
      </w:del>
    </w:p>
    <w:p w14:paraId="36B1C665" w14:textId="746CE8C1" w:rsidR="0095471E" w:rsidRPr="00C64352" w:rsidRDefault="0010512B">
      <w:pPr>
        <w:pStyle w:val="ListParagraph"/>
        <w:numPr>
          <w:ilvl w:val="0"/>
          <w:numId w:val="39"/>
        </w:numPr>
        <w:pPrChange w:id="34" w:author="Meenakshi Makhijani" w:date="2021-10-18T12:34:00Z">
          <w:pPr>
            <w:pStyle w:val="ListParagraph"/>
            <w:numPr>
              <w:numId w:val="21"/>
            </w:numPr>
            <w:ind w:hanging="720"/>
          </w:pPr>
        </w:pPrChange>
      </w:pPr>
      <w:r w:rsidRPr="00C64352">
        <w:rPr>
          <w:rFonts w:ascii="Times New Roman" w:hAnsi="Times New Roman" w:cs="Times New Roman"/>
          <w:b/>
          <w:color w:val="000000" w:themeColor="text1"/>
          <w:sz w:val="24"/>
          <w:szCs w:val="24"/>
          <w:rPrChange w:id="35" w:author="Meenakshi Makhijani" w:date="2021-10-18T12:34:00Z">
            <w:rPr>
              <w:rFonts w:ascii="Times New Roman" w:hAnsi="Times New Roman" w:cs="Times New Roman"/>
              <w:sz w:val="24"/>
            </w:rPr>
          </w:rPrChange>
        </w:rPr>
        <w:t>PROCEDURE</w:t>
      </w:r>
      <w:r w:rsidR="009453DA" w:rsidRPr="00C64352">
        <w:rPr>
          <w:rFonts w:ascii="Times New Roman" w:hAnsi="Times New Roman" w:cs="Times New Roman"/>
          <w:b/>
          <w:color w:val="000000" w:themeColor="text1"/>
          <w:szCs w:val="24"/>
          <w:rPrChange w:id="36" w:author="Meenakshi Makhijani" w:date="2021-10-18T12:34:00Z">
            <w:rPr>
              <w:rFonts w:ascii="Times New Roman" w:hAnsi="Times New Roman" w:cs="Times New Roman"/>
            </w:rPr>
          </w:rPrChange>
        </w:rPr>
        <w:t>:</w:t>
      </w:r>
      <w:r w:rsidR="00DC549E" w:rsidRPr="00C64352">
        <w:rPr>
          <w:rFonts w:ascii="Times New Roman" w:hAnsi="Times New Roman" w:cs="Times New Roman"/>
          <w:b/>
          <w:color w:val="000000" w:themeColor="text1"/>
          <w:szCs w:val="24"/>
          <w:rPrChange w:id="37" w:author="Meenakshi Makhijani" w:date="2021-10-18T12:34:00Z">
            <w:rPr>
              <w:rFonts w:ascii="Times New Roman" w:hAnsi="Times New Roman" w:cs="Times New Roman"/>
            </w:rPr>
          </w:rPrChange>
        </w:rPr>
        <w:t xml:space="preserve"> </w:t>
      </w:r>
      <w:r w:rsidR="00DC549E" w:rsidRPr="00C64352">
        <w:t xml:space="preserve">Back flushing/ </w:t>
      </w:r>
      <w:r w:rsidR="001D04BD" w:rsidRPr="00C64352">
        <w:t>Pressure</w:t>
      </w:r>
      <w:r w:rsidR="00DC549E" w:rsidRPr="00C64352">
        <w:t xml:space="preserve"> testing/ Pressure testing of Staves, tuyere, middle water jacket &amp; large water jacket</w:t>
      </w:r>
    </w:p>
    <w:p w14:paraId="5D14EF40" w14:textId="3291E099" w:rsidR="00DC549E" w:rsidRPr="00DC549E" w:rsidDel="00C64352" w:rsidRDefault="00DC549E" w:rsidP="00DC549E">
      <w:pPr>
        <w:pStyle w:val="ListParagraph"/>
        <w:rPr>
          <w:del w:id="38" w:author="Meenakshi Makhijani" w:date="2021-10-18T12:33:00Z"/>
          <w:b/>
          <w:color w:val="000000" w:themeColor="text1"/>
          <w:szCs w:val="24"/>
        </w:rPr>
      </w:pPr>
    </w:p>
    <w:p w14:paraId="072B4CEF" w14:textId="4023F51E" w:rsidR="008B1A0A" w:rsidRPr="00DC3A79" w:rsidDel="00C64352" w:rsidRDefault="00DD3AEE" w:rsidP="00DC3A79">
      <w:pPr>
        <w:pStyle w:val="ListParagraph"/>
        <w:numPr>
          <w:ilvl w:val="0"/>
          <w:numId w:val="1"/>
        </w:numPr>
        <w:rPr>
          <w:del w:id="39" w:author="Meenakshi Makhijani" w:date="2021-10-18T12:33:00Z"/>
          <w:rFonts w:ascii="Times New Roman" w:hAnsi="Times New Roman" w:cs="Times New Roman"/>
          <w:b/>
          <w:color w:val="000000" w:themeColor="text1"/>
          <w:sz w:val="24"/>
          <w:szCs w:val="24"/>
        </w:rPr>
      </w:pPr>
      <w:del w:id="40" w:author="Meenakshi Makhijani" w:date="2021-10-18T12:33:00Z">
        <w:r w:rsidRPr="0010512B" w:rsidDel="00C64352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>REFERENCE</w:delText>
        </w:r>
        <w:r w:rsidR="005570A0" w:rsidRPr="0010512B" w:rsidDel="00C64352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>S:</w:delText>
        </w:r>
        <w:r w:rsidR="00E46DF6" w:rsidRPr="0010512B" w:rsidDel="00C64352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 xml:space="preserve"> </w:delText>
        </w:r>
        <w:r w:rsidR="00DC3A79" w:rsidDel="00C64352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 xml:space="preserve">Operation &amp; Maintenance manual </w:delText>
        </w:r>
      </w:del>
    </w:p>
    <w:p w14:paraId="3E7F6773" w14:textId="77777777" w:rsidR="00C64352" w:rsidRDefault="00C64352" w:rsidP="008B1A0A">
      <w:pPr>
        <w:pStyle w:val="BodyText2"/>
        <w:rPr>
          <w:ins w:id="41" w:author="Meenakshi Makhijani" w:date="2021-10-18T12:33:00Z"/>
          <w:szCs w:val="24"/>
        </w:rPr>
      </w:pPr>
    </w:p>
    <w:p w14:paraId="233328C5" w14:textId="77777777" w:rsidR="008B1A0A" w:rsidRPr="00977655" w:rsidRDefault="008B1A0A" w:rsidP="008B1A0A">
      <w:pPr>
        <w:pStyle w:val="BodyText2"/>
        <w:rPr>
          <w:szCs w:val="24"/>
        </w:rPr>
      </w:pPr>
      <w:r w:rsidRPr="00977655">
        <w:rPr>
          <w:szCs w:val="24"/>
        </w:rPr>
        <w:t>PPE –s to be used:</w:t>
      </w:r>
    </w:p>
    <w:p w14:paraId="7CAFCD07" w14:textId="77777777" w:rsidR="008B1A0A" w:rsidRPr="00977655" w:rsidRDefault="008B1A0A" w:rsidP="008B1A0A">
      <w:pPr>
        <w:jc w:val="both"/>
        <w:rPr>
          <w:sz w:val="24"/>
          <w:szCs w:val="24"/>
        </w:rPr>
      </w:pPr>
      <w:r w:rsidRPr="00977655">
        <w:rPr>
          <w:sz w:val="24"/>
          <w:szCs w:val="24"/>
        </w:rPr>
        <w:t> </w:t>
      </w:r>
    </w:p>
    <w:p w14:paraId="7F597FF9" w14:textId="77777777" w:rsidR="008B1A0A" w:rsidRPr="00977655" w:rsidRDefault="008B1A0A" w:rsidP="008B1A0A">
      <w:pPr>
        <w:ind w:left="360" w:hanging="360"/>
        <w:jc w:val="both"/>
        <w:rPr>
          <w:sz w:val="24"/>
          <w:szCs w:val="24"/>
        </w:rPr>
      </w:pPr>
      <w:r w:rsidRPr="00977655">
        <w:rPr>
          <w:sz w:val="24"/>
          <w:szCs w:val="24"/>
        </w:rPr>
        <w:t>       Safety shoes, helmet, cotton cloth, goggles and hand gloves. CO Monitor</w:t>
      </w:r>
    </w:p>
    <w:p w14:paraId="278F6C2B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b/>
          <w:bCs/>
          <w:szCs w:val="24"/>
        </w:rPr>
        <w:t> </w:t>
      </w:r>
    </w:p>
    <w:p w14:paraId="44357913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szCs w:val="24"/>
        </w:rPr>
        <w:t>Aspect – Impact</w:t>
      </w:r>
    </w:p>
    <w:p w14:paraId="5272A45E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b/>
          <w:bCs/>
          <w:szCs w:val="24"/>
        </w:rPr>
        <w:t> </w:t>
      </w:r>
    </w:p>
    <w:tbl>
      <w:tblPr>
        <w:tblW w:w="0" w:type="auto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5"/>
        <w:gridCol w:w="6215"/>
      </w:tblGrid>
      <w:tr w:rsidR="008B1A0A" w:rsidRPr="00977655" w14:paraId="1AA6D930" w14:textId="77777777" w:rsidTr="00371911">
        <w:trPr>
          <w:trHeight w:val="255"/>
        </w:trPr>
        <w:tc>
          <w:tcPr>
            <w:tcW w:w="2465" w:type="dxa"/>
            <w:hideMark/>
          </w:tcPr>
          <w:p w14:paraId="13189B85" w14:textId="77777777" w:rsidR="008B1A0A" w:rsidRPr="00977655" w:rsidRDefault="008B1A0A" w:rsidP="00371911">
            <w:pPr>
              <w:rPr>
                <w:sz w:val="24"/>
                <w:szCs w:val="24"/>
              </w:rPr>
            </w:pPr>
            <w:r w:rsidRPr="00977655">
              <w:rPr>
                <w:sz w:val="24"/>
                <w:szCs w:val="24"/>
              </w:rPr>
              <w:t>Scrap Generation</w:t>
            </w:r>
          </w:p>
        </w:tc>
        <w:tc>
          <w:tcPr>
            <w:tcW w:w="6215" w:type="dxa"/>
            <w:hideMark/>
          </w:tcPr>
          <w:p w14:paraId="3212E9FA" w14:textId="77777777" w:rsidR="008B1A0A" w:rsidRPr="00977655" w:rsidRDefault="008B1A0A" w:rsidP="00371911">
            <w:pPr>
              <w:rPr>
                <w:sz w:val="24"/>
                <w:szCs w:val="24"/>
              </w:rPr>
            </w:pPr>
            <w:r w:rsidRPr="00977655">
              <w:rPr>
                <w:sz w:val="24"/>
                <w:szCs w:val="24"/>
              </w:rPr>
              <w:t>Resource depletion</w:t>
            </w:r>
          </w:p>
        </w:tc>
      </w:tr>
    </w:tbl>
    <w:p w14:paraId="137E3D81" w14:textId="6F08081F" w:rsidR="00F92C05" w:rsidRDefault="00F92C05" w:rsidP="00F92C05">
      <w:r w:rsidRPr="00C3330C">
        <w:t xml:space="preserve">Work No </w:t>
      </w:r>
      <w:r w:rsidR="00C3330C">
        <w:t xml:space="preserve">  </w:t>
      </w:r>
      <w:r w:rsidRPr="00C3330C">
        <w:t>1</w:t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 w:rsidR="00C3330C">
        <w:rPr>
          <w:b/>
          <w:sz w:val="24"/>
        </w:rPr>
        <w:t xml:space="preserve">     </w:t>
      </w:r>
      <w:r w:rsidRPr="00C3330C">
        <w:t>Back flushing of Staves</w:t>
      </w:r>
      <w:r>
        <w:t xml:space="preserve"> </w:t>
      </w:r>
    </w:p>
    <w:p w14:paraId="222C885F" w14:textId="5DD25003" w:rsidR="00320DF4" w:rsidRDefault="00320DF4" w:rsidP="00F92C05">
      <w:r>
        <w:t xml:space="preserve">Work no 2 </w:t>
      </w:r>
      <w:r>
        <w:tab/>
      </w:r>
      <w:r>
        <w:tab/>
        <w:t>:     Bubble testing of staves</w:t>
      </w:r>
    </w:p>
    <w:p w14:paraId="1F5268F1" w14:textId="68547B46" w:rsidR="00F92C05" w:rsidRDefault="00F92C05" w:rsidP="00F92C05">
      <w:r>
        <w:t xml:space="preserve">Work No </w:t>
      </w:r>
      <w:r w:rsidR="00C3330C">
        <w:t xml:space="preserve">  </w:t>
      </w:r>
      <w:r>
        <w:t>3</w:t>
      </w:r>
      <w:r>
        <w:tab/>
      </w:r>
      <w:r>
        <w:tab/>
        <w:t xml:space="preserve">: </w:t>
      </w:r>
      <w:r w:rsidR="00C3330C">
        <w:t xml:space="preserve">     </w:t>
      </w:r>
      <w:r w:rsidR="00C3330C" w:rsidRPr="00C3330C">
        <w:t xml:space="preserve">Staves </w:t>
      </w:r>
      <w:r w:rsidR="001D04BD">
        <w:t>Pressure</w:t>
      </w:r>
      <w:r w:rsidR="00C3330C" w:rsidRPr="00C3330C">
        <w:t xml:space="preserve"> testing</w:t>
      </w:r>
    </w:p>
    <w:p w14:paraId="0C0A13C2" w14:textId="1DED3894" w:rsidR="00320DF4" w:rsidRPr="00C3330C" w:rsidRDefault="00320DF4" w:rsidP="00F92C05">
      <w:r>
        <w:t xml:space="preserve">Work </w:t>
      </w:r>
      <w:proofErr w:type="gramStart"/>
      <w:r>
        <w:t>No  4</w:t>
      </w:r>
      <w:proofErr w:type="gramEnd"/>
      <w:r>
        <w:tab/>
      </w:r>
      <w:r>
        <w:tab/>
        <w:t xml:space="preserve">:      Separation of staves </w:t>
      </w:r>
    </w:p>
    <w:p w14:paraId="3059F413" w14:textId="6840BB8D" w:rsidR="00F92C05" w:rsidRPr="00B42800" w:rsidRDefault="00F92C05" w:rsidP="008B1A0A">
      <w:pPr>
        <w:pStyle w:val="Footer"/>
        <w:jc w:val="both"/>
        <w:rPr>
          <w:b/>
          <w:bCs/>
          <w:szCs w:val="24"/>
        </w:rPr>
      </w:pPr>
    </w:p>
    <w:p w14:paraId="6BDB051C" w14:textId="773B316C" w:rsidR="008B1A0A" w:rsidRPr="00977655" w:rsidRDefault="001A6B8C" w:rsidP="008B1A0A">
      <w:pPr>
        <w:pStyle w:val="BodyText2"/>
        <w:spacing w:line="340" w:lineRule="atLeast"/>
        <w:jc w:val="left"/>
        <w:rPr>
          <w:szCs w:val="24"/>
        </w:rPr>
      </w:pPr>
      <w:hyperlink r:id="rId8" w:history="1">
        <w:r w:rsidR="008B1A0A" w:rsidRPr="00977655">
          <w:rPr>
            <w:rStyle w:val="Hyperlink"/>
            <w:color w:val="000000"/>
            <w:szCs w:val="24"/>
          </w:rPr>
          <w:t>Hazards identified</w:t>
        </w:r>
      </w:hyperlink>
      <w:r w:rsidR="008B1A0A" w:rsidRPr="00977655">
        <w:rPr>
          <w:color w:val="000000"/>
          <w:szCs w:val="24"/>
        </w:rPr>
        <w:t xml:space="preserve"> </w:t>
      </w:r>
    </w:p>
    <w:p w14:paraId="4C6002D9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</w:t>
      </w:r>
    </w:p>
    <w:p w14:paraId="1A5A2C74" w14:textId="5FBA3D2A" w:rsidR="008B1A0A" w:rsidRPr="00977655" w:rsidRDefault="0083303E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Mechanical    a</w:t>
      </w:r>
      <w:r w:rsidR="008B1A0A" w:rsidRPr="00977655">
        <w:rPr>
          <w:b w:val="0"/>
          <w:bCs/>
          <w:szCs w:val="24"/>
        </w:rPr>
        <w:t xml:space="preserve">) Human behavior aspect of </w:t>
      </w:r>
      <w:r w:rsidRPr="00977655">
        <w:rPr>
          <w:b w:val="0"/>
          <w:bCs/>
          <w:szCs w:val="24"/>
        </w:rPr>
        <w:t>operators,</w:t>
      </w:r>
      <w:r w:rsidR="008B1A0A" w:rsidRPr="00977655">
        <w:rPr>
          <w:b w:val="0"/>
          <w:bCs/>
          <w:szCs w:val="24"/>
        </w:rPr>
        <w:t xml:space="preserve"> Operator nature, alcoholism, casual approach &amp; non usage of PPEs, </w:t>
      </w:r>
    </w:p>
    <w:p w14:paraId="10682E04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 b) Jamming of finger while fixing hose on to the connector</w:t>
      </w:r>
    </w:p>
    <w:p w14:paraId="07BA1B0F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   c) Slipping / skidding due to poor housekeeping</w:t>
      </w:r>
    </w:p>
    <w:p w14:paraId="09ACCC7E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lastRenderedPageBreak/>
        <w:t>                       d) Fall from the gap between bustle platform &amp; furnace.</w:t>
      </w:r>
    </w:p>
    <w:p w14:paraId="452DC089" w14:textId="1B6E8EFA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 xml:space="preserve">                       </w:t>
      </w:r>
      <w:proofErr w:type="gramStart"/>
      <w:r w:rsidRPr="00977655">
        <w:rPr>
          <w:b w:val="0"/>
          <w:bCs/>
          <w:szCs w:val="24"/>
        </w:rPr>
        <w:t>e</w:t>
      </w:r>
      <w:proofErr w:type="gramEnd"/>
      <w:r w:rsidRPr="00977655">
        <w:rPr>
          <w:b w:val="0"/>
          <w:bCs/>
          <w:szCs w:val="24"/>
        </w:rPr>
        <w:t xml:space="preserve">) Impact with supporting angles of </w:t>
      </w:r>
      <w:r w:rsidR="0083303E" w:rsidRPr="00977655">
        <w:rPr>
          <w:b w:val="0"/>
          <w:bCs/>
          <w:szCs w:val="24"/>
        </w:rPr>
        <w:t>header,</w:t>
      </w:r>
      <w:r w:rsidRPr="00977655">
        <w:rPr>
          <w:b w:val="0"/>
          <w:bCs/>
          <w:szCs w:val="24"/>
        </w:rPr>
        <w:t xml:space="preserve"> </w:t>
      </w:r>
      <w:r w:rsidR="0083303E" w:rsidRPr="00977655">
        <w:rPr>
          <w:b w:val="0"/>
          <w:bCs/>
          <w:szCs w:val="24"/>
        </w:rPr>
        <w:t>pipeline</w:t>
      </w:r>
      <w:r w:rsidRPr="00977655">
        <w:rPr>
          <w:b w:val="0"/>
          <w:bCs/>
          <w:szCs w:val="24"/>
        </w:rPr>
        <w:t xml:space="preserve"> etc.</w:t>
      </w:r>
    </w:p>
    <w:p w14:paraId="07401B8B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 f) Impact with structures due to lesser head room.</w:t>
      </w:r>
    </w:p>
    <w:p w14:paraId="416D59D2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</w:t>
      </w:r>
    </w:p>
    <w:p w14:paraId="1B1B9B38" w14:textId="74EDF96E" w:rsidR="008B1A0A" w:rsidRPr="00977655" w:rsidRDefault="0083303E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Physical     a</w:t>
      </w:r>
      <w:r w:rsidR="008B1A0A" w:rsidRPr="00977655">
        <w:rPr>
          <w:b w:val="0"/>
          <w:bCs/>
          <w:szCs w:val="24"/>
        </w:rPr>
        <w:t>)</w:t>
      </w:r>
      <w:r w:rsidR="008B1A0A" w:rsidRPr="00977655">
        <w:rPr>
          <w:szCs w:val="24"/>
        </w:rPr>
        <w:t xml:space="preserve"> </w:t>
      </w:r>
      <w:r w:rsidR="008B1A0A" w:rsidRPr="00977655">
        <w:rPr>
          <w:b w:val="0"/>
          <w:bCs/>
          <w:szCs w:val="24"/>
        </w:rPr>
        <w:t>Splashing of water into the eyes</w:t>
      </w:r>
    </w:p>
    <w:p w14:paraId="0D1E633A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     b) Bursting of hoses</w:t>
      </w:r>
    </w:p>
    <w:p w14:paraId="61D15E2B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b w:val="0"/>
          <w:bCs/>
          <w:szCs w:val="24"/>
        </w:rPr>
        <w:t>                      c)</w:t>
      </w:r>
      <w:r w:rsidRPr="00977655">
        <w:rPr>
          <w:szCs w:val="24"/>
        </w:rPr>
        <w:t xml:space="preserve"> </w:t>
      </w:r>
      <w:r w:rsidRPr="00977655">
        <w:rPr>
          <w:b w:val="0"/>
          <w:bCs/>
          <w:szCs w:val="24"/>
        </w:rPr>
        <w:t xml:space="preserve">Heat radiation from the blast furnace shell </w:t>
      </w:r>
      <w:r w:rsidRPr="00977655">
        <w:rPr>
          <w:szCs w:val="24"/>
        </w:rPr>
        <w:t>                                    </w:t>
      </w:r>
    </w:p>
    <w:p w14:paraId="38167701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Chemical      </w:t>
      </w:r>
      <w:r w:rsidRPr="00977655">
        <w:rPr>
          <w:b w:val="0"/>
          <w:bCs/>
          <w:szCs w:val="24"/>
        </w:rPr>
        <w:t>a) Gas poisoning</w:t>
      </w:r>
    </w:p>
    <w:p w14:paraId="50E043F8" w14:textId="77777777" w:rsidR="008B1A0A" w:rsidRPr="00977655" w:rsidRDefault="008B1A0A" w:rsidP="008B1A0A">
      <w:pPr>
        <w:pStyle w:val="BodyText2"/>
        <w:spacing w:line="340" w:lineRule="atLeast"/>
        <w:jc w:val="left"/>
        <w:rPr>
          <w:szCs w:val="24"/>
        </w:rPr>
      </w:pPr>
      <w:r w:rsidRPr="00977655">
        <w:rPr>
          <w:szCs w:val="24"/>
        </w:rPr>
        <w:t> </w:t>
      </w:r>
    </w:p>
    <w:p w14:paraId="469C5C6E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b/>
          <w:sz w:val="24"/>
          <w:szCs w:val="24"/>
        </w:rPr>
        <w:t>Behavioral Hazards:</w:t>
      </w:r>
      <w:r w:rsidRPr="00977655">
        <w:rPr>
          <w:sz w:val="24"/>
          <w:szCs w:val="24"/>
        </w:rPr>
        <w:t xml:space="preserve"> </w:t>
      </w:r>
      <w:r w:rsidRPr="00977655">
        <w:rPr>
          <w:sz w:val="24"/>
          <w:szCs w:val="24"/>
        </w:rPr>
        <w:tab/>
        <w:t>working without all required PPE’s</w:t>
      </w:r>
    </w:p>
    <w:p w14:paraId="7792D1E8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Working under influence of alcohol</w:t>
      </w:r>
    </w:p>
    <w:p w14:paraId="568BAB57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Horse play</w:t>
      </w:r>
    </w:p>
    <w:p w14:paraId="4738FE66" w14:textId="77777777" w:rsidR="008B1A0A" w:rsidRPr="00977655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Casual approach</w:t>
      </w:r>
    </w:p>
    <w:p w14:paraId="70846811" w14:textId="6C9EAF60" w:rsidR="008B1A0A" w:rsidRDefault="008B1A0A" w:rsidP="008B1A0A">
      <w:pPr>
        <w:spacing w:before="100" w:beforeAutospacing="1" w:after="100" w:afterAutospacing="1"/>
        <w:contextualSpacing/>
        <w:rPr>
          <w:sz w:val="24"/>
          <w:szCs w:val="24"/>
        </w:rPr>
      </w:pP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</w:r>
      <w:r w:rsidRPr="00977655">
        <w:rPr>
          <w:sz w:val="24"/>
          <w:szCs w:val="24"/>
        </w:rPr>
        <w:tab/>
        <w:t>Not following SOP/WI while carrying out the job</w:t>
      </w:r>
    </w:p>
    <w:p w14:paraId="1EBAEC30" w14:textId="40887FC8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4F9B04DB" w14:textId="0916204D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30E1DC2D" w14:textId="63C878A5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1CC94B07" w14:textId="77777777" w:rsidR="00320DF4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6CE1710A" w14:textId="77777777" w:rsidR="00320DF4" w:rsidRPr="00BE038D" w:rsidRDefault="00320DF4" w:rsidP="00320DF4">
      <w:pPr>
        <w:jc w:val="center"/>
        <w:rPr>
          <w:b/>
          <w:bCs/>
          <w:u w:val="single"/>
        </w:rPr>
      </w:pPr>
      <w:r w:rsidRPr="00BE038D">
        <w:rPr>
          <w:b/>
          <w:bCs/>
          <w:u w:val="single"/>
        </w:rPr>
        <w:t>BACKFLUSHING/BUBBLE TESTING/PRESSURE TESTING &amp; SEPERATION OF STAVES</w:t>
      </w:r>
    </w:p>
    <w:p w14:paraId="1FBA6D98" w14:textId="77777777" w:rsidR="00320DF4" w:rsidRDefault="00320DF4" w:rsidP="00320DF4">
      <w:r>
        <w:t xml:space="preserve">Presently there are 14 rows of Staves for Blast Furnace, named 1 to 14. </w:t>
      </w:r>
    </w:p>
    <w:p w14:paraId="4E0B157E" w14:textId="77777777" w:rsidR="00320DF4" w:rsidRDefault="00320DF4" w:rsidP="00320DF4">
      <w:r>
        <w:t xml:space="preserve">Rows 5-8 are Copper staves and are interconnected. There is a total of 120 Copper staves </w:t>
      </w:r>
      <w:proofErr w:type="spellStart"/>
      <w:r>
        <w:t>i.e</w:t>
      </w:r>
      <w:proofErr w:type="spellEnd"/>
      <w:r>
        <w:t xml:space="preserve"> 30 in each row. For Copper staves there are 120 Inlets &amp; 120 Outlets. </w:t>
      </w:r>
    </w:p>
    <w:p w14:paraId="1A44623C" w14:textId="77777777" w:rsidR="00320DF4" w:rsidRPr="009B4B34" w:rsidRDefault="00320DF4" w:rsidP="00320DF4">
      <w:pPr>
        <w:rPr>
          <w:u w:val="single"/>
        </w:rPr>
      </w:pPr>
    </w:p>
    <w:p w14:paraId="4C795B02" w14:textId="77777777" w:rsidR="00320DF4" w:rsidRPr="009B4B34" w:rsidRDefault="00320DF4" w:rsidP="00320DF4">
      <w:pPr>
        <w:rPr>
          <w:u w:val="single"/>
        </w:rPr>
      </w:pPr>
      <w:r w:rsidRPr="009B4B34">
        <w:rPr>
          <w:u w:val="single"/>
        </w:rPr>
        <w:t>Below is the schematic representation of Staves:</w:t>
      </w:r>
    </w:p>
    <w:p w14:paraId="66A532F1" w14:textId="77777777" w:rsidR="00320DF4" w:rsidRDefault="00320DF4" w:rsidP="00320DF4"/>
    <w:p w14:paraId="6AA031DF" w14:textId="77777777" w:rsidR="00320DF4" w:rsidRDefault="00320DF4" w:rsidP="00320DF4">
      <w:pPr>
        <w:jc w:val="both"/>
      </w:pPr>
      <w:r w:rsidRPr="00BE038D">
        <w:rPr>
          <w:noProof/>
          <w:lang w:val="en-IN" w:eastAsia="en-IN"/>
        </w:rPr>
        <w:lastRenderedPageBreak/>
        <w:drawing>
          <wp:inline distT="0" distB="0" distL="0" distR="0" wp14:anchorId="0B37E285" wp14:editId="79F9CDFF">
            <wp:extent cx="6444316" cy="5789136"/>
            <wp:effectExtent l="0" t="0" r="0" b="254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210" cy="5817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2E8D" w14:textId="77777777" w:rsidR="00320DF4" w:rsidRDefault="00320DF4" w:rsidP="00320DF4">
      <w:pPr>
        <w:jc w:val="both"/>
      </w:pPr>
    </w:p>
    <w:p w14:paraId="68549855" w14:textId="77777777" w:rsidR="00320DF4" w:rsidRDefault="00320DF4" w:rsidP="00320DF4">
      <w:pPr>
        <w:jc w:val="both"/>
      </w:pPr>
    </w:p>
    <w:p w14:paraId="1064EF2A" w14:textId="77777777" w:rsidR="00320DF4" w:rsidRPr="00C311F6" w:rsidRDefault="00320DF4" w:rsidP="00320DF4">
      <w:pPr>
        <w:jc w:val="both"/>
      </w:pPr>
    </w:p>
    <w:p w14:paraId="1EECCCE2" w14:textId="77777777" w:rsidR="00320DF4" w:rsidRPr="00977655" w:rsidRDefault="00320DF4" w:rsidP="008B1A0A">
      <w:pPr>
        <w:spacing w:before="100" w:beforeAutospacing="1" w:after="100" w:afterAutospacing="1"/>
        <w:contextualSpacing/>
        <w:rPr>
          <w:sz w:val="24"/>
          <w:szCs w:val="24"/>
        </w:rPr>
      </w:pPr>
    </w:p>
    <w:p w14:paraId="22994C4A" w14:textId="2DBEB837" w:rsidR="008B1A0A" w:rsidRDefault="00C64352">
      <w:pPr>
        <w:pStyle w:val="Footer"/>
        <w:tabs>
          <w:tab w:val="clear" w:pos="4513"/>
          <w:tab w:val="clear" w:pos="9026"/>
          <w:tab w:val="left" w:pos="1870"/>
        </w:tabs>
        <w:jc w:val="both"/>
        <w:rPr>
          <w:ins w:id="42" w:author="Meenakshi Makhijani" w:date="2021-10-18T12:35:00Z"/>
          <w:b/>
          <w:bCs/>
          <w:szCs w:val="24"/>
        </w:rPr>
        <w:pPrChange w:id="43" w:author="Meenakshi Makhijani" w:date="2021-10-18T12:35:00Z">
          <w:pPr>
            <w:pStyle w:val="Footer"/>
            <w:jc w:val="both"/>
          </w:pPr>
        </w:pPrChange>
      </w:pPr>
      <w:ins w:id="44" w:author="Meenakshi Makhijani" w:date="2021-10-18T12:35:00Z">
        <w:r>
          <w:rPr>
            <w:b/>
            <w:bCs/>
            <w:szCs w:val="24"/>
          </w:rPr>
          <w:tab/>
        </w:r>
      </w:ins>
    </w:p>
    <w:p w14:paraId="12A84A8B" w14:textId="77777777" w:rsidR="00C64352" w:rsidDel="00C64352" w:rsidRDefault="00C64352" w:rsidP="008B1A0A">
      <w:pPr>
        <w:pStyle w:val="Footer"/>
        <w:tabs>
          <w:tab w:val="left" w:pos="5685"/>
        </w:tabs>
        <w:jc w:val="both"/>
        <w:rPr>
          <w:del w:id="45" w:author="Meenakshi Makhijani" w:date="2021-10-18T12:35:00Z"/>
          <w:b/>
          <w:bCs/>
          <w:szCs w:val="24"/>
        </w:rPr>
      </w:pPr>
    </w:p>
    <w:p w14:paraId="5D40743C" w14:textId="77777777" w:rsidR="00C64352" w:rsidRDefault="00C64352">
      <w:pPr>
        <w:pStyle w:val="Footer"/>
        <w:tabs>
          <w:tab w:val="clear" w:pos="4513"/>
          <w:tab w:val="clear" w:pos="9026"/>
          <w:tab w:val="left" w:pos="1870"/>
        </w:tabs>
        <w:jc w:val="both"/>
        <w:rPr>
          <w:ins w:id="46" w:author="Meenakshi Makhijani" w:date="2021-10-18T12:35:00Z"/>
          <w:b/>
          <w:bCs/>
          <w:szCs w:val="24"/>
        </w:rPr>
        <w:pPrChange w:id="47" w:author="Meenakshi Makhijani" w:date="2021-10-18T12:35:00Z">
          <w:pPr>
            <w:pStyle w:val="Footer"/>
            <w:jc w:val="both"/>
          </w:pPr>
        </w:pPrChange>
      </w:pPr>
    </w:p>
    <w:p w14:paraId="0CB8156A" w14:textId="77777777" w:rsidR="00C64352" w:rsidRPr="00977655" w:rsidRDefault="00C64352">
      <w:pPr>
        <w:pStyle w:val="Footer"/>
        <w:tabs>
          <w:tab w:val="clear" w:pos="4513"/>
          <w:tab w:val="clear" w:pos="9026"/>
          <w:tab w:val="left" w:pos="1870"/>
        </w:tabs>
        <w:jc w:val="both"/>
        <w:rPr>
          <w:ins w:id="48" w:author="Meenakshi Makhijani" w:date="2021-10-18T12:35:00Z"/>
          <w:b/>
          <w:bCs/>
          <w:szCs w:val="24"/>
        </w:rPr>
        <w:pPrChange w:id="49" w:author="Meenakshi Makhijani" w:date="2021-10-18T12:35:00Z">
          <w:pPr>
            <w:pStyle w:val="Footer"/>
            <w:jc w:val="both"/>
          </w:pPr>
        </w:pPrChange>
      </w:pPr>
    </w:p>
    <w:p w14:paraId="43531B0E" w14:textId="77777777" w:rsidR="00C64352" w:rsidRDefault="00C3330C">
      <w:pPr>
        <w:pStyle w:val="Footer"/>
        <w:tabs>
          <w:tab w:val="left" w:pos="5685"/>
        </w:tabs>
        <w:jc w:val="both"/>
        <w:rPr>
          <w:ins w:id="50" w:author="Meenakshi Makhijani" w:date="2021-10-18T12:36:00Z"/>
          <w:szCs w:val="24"/>
        </w:rPr>
        <w:pPrChange w:id="51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del w:id="52" w:author="Meenakshi Makhijani" w:date="2021-10-18T12:35:00Z">
        <w:r w:rsidDel="00C64352">
          <w:rPr>
            <w:szCs w:val="24"/>
          </w:rPr>
          <w:delText xml:space="preserve">                                   </w:delText>
        </w:r>
      </w:del>
      <w:r>
        <w:rPr>
          <w:szCs w:val="24"/>
        </w:rPr>
        <w:t xml:space="preserve">  </w:t>
      </w:r>
      <w:r w:rsidR="008B1A0A" w:rsidRPr="00977655">
        <w:rPr>
          <w:szCs w:val="24"/>
        </w:rPr>
        <w:t xml:space="preserve">Work No </w:t>
      </w:r>
      <w:r w:rsidR="0083303E" w:rsidRPr="00977655">
        <w:rPr>
          <w:szCs w:val="24"/>
        </w:rPr>
        <w:t>1</w:t>
      </w:r>
      <w:r w:rsidR="0083303E" w:rsidRPr="00977655">
        <w:rPr>
          <w:b/>
          <w:bCs/>
          <w:szCs w:val="24"/>
        </w:rPr>
        <w:t>:</w:t>
      </w:r>
      <w:r w:rsidR="008B1A0A" w:rsidRPr="00977655">
        <w:rPr>
          <w:b/>
          <w:bCs/>
          <w:szCs w:val="24"/>
        </w:rPr>
        <w:t xml:space="preserve">  </w:t>
      </w:r>
      <w:r>
        <w:rPr>
          <w:b/>
          <w:bCs/>
          <w:szCs w:val="24"/>
        </w:rPr>
        <w:t xml:space="preserve">              </w:t>
      </w:r>
      <w:r w:rsidR="008B1A0A" w:rsidRPr="00C3330C">
        <w:rPr>
          <w:szCs w:val="24"/>
        </w:rPr>
        <w:t>Back flushing of Staves</w:t>
      </w:r>
    </w:p>
    <w:p w14:paraId="5F802E64" w14:textId="77777777" w:rsidR="00C64352" w:rsidRDefault="00C64352">
      <w:pPr>
        <w:pStyle w:val="Footer"/>
        <w:tabs>
          <w:tab w:val="left" w:pos="5685"/>
        </w:tabs>
        <w:jc w:val="both"/>
        <w:rPr>
          <w:ins w:id="53" w:author="Meenakshi Makhijani" w:date="2021-10-18T12:36:00Z"/>
          <w:szCs w:val="24"/>
        </w:rPr>
        <w:pPrChange w:id="54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61A7A8B1" w14:textId="7569124D" w:rsidR="00C64352" w:rsidDel="00C64352" w:rsidRDefault="00C64352">
      <w:pPr>
        <w:pStyle w:val="Footer"/>
        <w:numPr>
          <w:ilvl w:val="0"/>
          <w:numId w:val="42"/>
        </w:numPr>
        <w:tabs>
          <w:tab w:val="left" w:pos="5685"/>
        </w:tabs>
        <w:jc w:val="both"/>
        <w:rPr>
          <w:del w:id="55" w:author="Meenakshi Makhijani" w:date="2021-10-18T12:36:00Z"/>
          <w:b/>
          <w:bCs/>
          <w:szCs w:val="24"/>
        </w:rPr>
        <w:pPrChange w:id="56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moveToRangeStart w:id="57" w:author="Meenakshi Makhijani" w:date="2021-10-18T12:35:00Z" w:name="move85452972"/>
      <w:moveTo w:id="58" w:author="Meenakshi Makhijani" w:date="2021-10-18T12:35:00Z">
        <w:r w:rsidRPr="00977655">
          <w:rPr>
            <w:b/>
            <w:bCs/>
            <w:szCs w:val="24"/>
          </w:rPr>
          <w:t>Take clearance &amp; work permit from Operation cast house engineer for back flushing.</w:t>
        </w:r>
      </w:moveTo>
    </w:p>
    <w:p w14:paraId="702FB02E" w14:textId="77777777" w:rsidR="00C64352" w:rsidRPr="00C64352" w:rsidRDefault="00C64352">
      <w:pPr>
        <w:pStyle w:val="Footer"/>
        <w:numPr>
          <w:ilvl w:val="0"/>
          <w:numId w:val="42"/>
        </w:numPr>
        <w:tabs>
          <w:tab w:val="left" w:pos="5685"/>
        </w:tabs>
        <w:jc w:val="both"/>
        <w:rPr>
          <w:ins w:id="59" w:author="Meenakshi Makhijani" w:date="2021-10-18T12:36:00Z"/>
          <w:szCs w:val="24"/>
          <w:rPrChange w:id="60" w:author="Meenakshi Makhijani" w:date="2021-10-18T12:36:00Z">
            <w:rPr>
              <w:ins w:id="61" w:author="Meenakshi Makhijani" w:date="2021-10-18T12:36:00Z"/>
              <w:b/>
              <w:bCs/>
              <w:szCs w:val="24"/>
            </w:rPr>
          </w:rPrChange>
        </w:rPr>
        <w:pPrChange w:id="62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77FF7CD1" w14:textId="670F81F5" w:rsidR="00C64352" w:rsidRPr="00977655" w:rsidRDefault="00C64352">
      <w:pPr>
        <w:pStyle w:val="Footer"/>
        <w:numPr>
          <w:ilvl w:val="0"/>
          <w:numId w:val="42"/>
        </w:numPr>
        <w:tabs>
          <w:tab w:val="left" w:pos="5685"/>
        </w:tabs>
        <w:jc w:val="both"/>
        <w:rPr>
          <w:b/>
          <w:bCs/>
          <w:szCs w:val="24"/>
        </w:rPr>
        <w:pPrChange w:id="63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moveTo w:id="64" w:author="Meenakshi Makhijani" w:date="2021-10-18T12:35:00Z">
        <w:r w:rsidRPr="00977655">
          <w:rPr>
            <w:b/>
            <w:bCs/>
            <w:szCs w:val="24"/>
          </w:rPr>
          <w:t xml:space="preserve">Ensure back flushing is carried out in presence of Operation in-charge only </w:t>
        </w:r>
      </w:moveTo>
    </w:p>
    <w:p w14:paraId="1F645B0F" w14:textId="79D445A1" w:rsidR="00C64352" w:rsidDel="00C64352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del w:id="65" w:author="Meenakshi Makhijani" w:date="2021-10-18T12:36:00Z"/>
          <w:b/>
          <w:bCs/>
          <w:szCs w:val="24"/>
        </w:rPr>
        <w:pPrChange w:id="66" w:author="Meenakshi Makhijani" w:date="2021-10-18T12:36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  <w:moveTo w:id="67" w:author="Meenakshi Makhijani" w:date="2021-10-18T12:35:00Z">
        <w:r w:rsidRPr="00977655">
          <w:rPr>
            <w:b/>
            <w:bCs/>
            <w:szCs w:val="24"/>
          </w:rPr>
          <w:t>Identify the inlet and outlet line along with valves of the equipment to be back flushed from the header.</w:t>
        </w:r>
      </w:moveTo>
    </w:p>
    <w:p w14:paraId="661DFFDE" w14:textId="77777777" w:rsidR="00C64352" w:rsidRPr="00977655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68" w:author="Meenakshi Makhijani" w:date="2021-10-18T12:36:00Z"/>
          <w:b/>
          <w:bCs/>
          <w:szCs w:val="24"/>
        </w:rPr>
        <w:pPrChange w:id="69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68060F1C" w14:textId="77777777" w:rsidR="00C64352" w:rsidRPr="00C64352" w:rsidDel="00C64352" w:rsidRDefault="00C64352">
      <w:pPr>
        <w:pStyle w:val="ListParagraph"/>
        <w:numPr>
          <w:ilvl w:val="0"/>
          <w:numId w:val="42"/>
        </w:numPr>
        <w:tabs>
          <w:tab w:val="center" w:pos="1890"/>
          <w:tab w:val="right" w:pos="8640"/>
        </w:tabs>
        <w:jc w:val="both"/>
        <w:rPr>
          <w:del w:id="70" w:author="Meenakshi Makhijani" w:date="2021-10-18T12:36:00Z"/>
          <w:u w:val="single"/>
        </w:rPr>
        <w:pPrChange w:id="71" w:author="Meenakshi Makhijani" w:date="2021-10-18T12:36:00Z">
          <w:pPr>
            <w:pStyle w:val="ListParagraph"/>
            <w:jc w:val="both"/>
          </w:pPr>
        </w:pPrChange>
      </w:pPr>
    </w:p>
    <w:moveToRangeEnd w:id="57"/>
    <w:p w14:paraId="713D8F19" w14:textId="77777777" w:rsidR="00C64352" w:rsidRPr="00C3330C" w:rsidDel="00C64352" w:rsidRDefault="00C64352" w:rsidP="008B1A0A">
      <w:pPr>
        <w:pStyle w:val="Footer"/>
        <w:tabs>
          <w:tab w:val="left" w:pos="5685"/>
        </w:tabs>
        <w:jc w:val="both"/>
        <w:rPr>
          <w:del w:id="72" w:author="Meenakshi Makhijani" w:date="2021-10-18T12:36:00Z"/>
          <w:szCs w:val="24"/>
        </w:rPr>
      </w:pPr>
    </w:p>
    <w:p w14:paraId="103A759D" w14:textId="2581EEA5" w:rsidR="00C64352" w:rsidRPr="00C64352" w:rsidDel="00C64352" w:rsidRDefault="008B1A0A">
      <w:pPr>
        <w:pStyle w:val="Footer"/>
        <w:jc w:val="both"/>
        <w:rPr>
          <w:del w:id="73" w:author="Meenakshi Makhijani" w:date="2021-10-18T12:36:00Z"/>
          <w:b/>
          <w:bCs/>
          <w:szCs w:val="24"/>
          <w:rPrChange w:id="74" w:author="Meenakshi Makhijani" w:date="2021-10-18T12:36:00Z">
            <w:rPr>
              <w:del w:id="75" w:author="Meenakshi Makhijani" w:date="2021-10-18T12:36:00Z"/>
              <w:szCs w:val="24"/>
            </w:rPr>
          </w:rPrChange>
        </w:rPr>
      </w:pPr>
      <w:del w:id="76" w:author="Meenakshi Makhijani" w:date="2021-10-18T12:36:00Z">
        <w:r w:rsidRPr="00977655" w:rsidDel="00C64352">
          <w:rPr>
            <w:b/>
            <w:bCs/>
            <w:szCs w:val="24"/>
          </w:rPr>
          <w:delText> </w:delText>
        </w:r>
      </w:del>
    </w:p>
    <w:p w14:paraId="6F1F3DA2" w14:textId="75453C23" w:rsidR="008B1A0A" w:rsidRPr="00C64352" w:rsidDel="00C64352" w:rsidRDefault="008B1A0A">
      <w:pPr>
        <w:pStyle w:val="Footer"/>
        <w:rPr>
          <w:b/>
          <w:bCs/>
          <w:szCs w:val="24"/>
          <w:rPrChange w:id="77" w:author="Meenakshi Makhijani" w:date="2021-10-18T12:36:00Z">
            <w:rPr/>
          </w:rPrChange>
        </w:rPr>
        <w:pPrChange w:id="78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moveFromRangeStart w:id="79" w:author="Meenakshi Makhijani" w:date="2021-10-18T12:35:00Z" w:name="move85452972"/>
      <w:moveFrom w:id="80" w:author="Meenakshi Makhijani" w:date="2021-10-18T12:35:00Z">
        <w:r w:rsidRPr="00C64352" w:rsidDel="00C64352">
          <w:rPr>
            <w:b/>
            <w:bCs/>
            <w:szCs w:val="24"/>
            <w:rPrChange w:id="81" w:author="Meenakshi Makhijani" w:date="2021-10-18T12:36:00Z">
              <w:rPr/>
            </w:rPrChange>
          </w:rPr>
          <w:t>Take clearance &amp; work permit from Operation cast house engineer for back flushing.</w:t>
        </w:r>
      </w:moveFrom>
    </w:p>
    <w:p w14:paraId="1C8C6CFC" w14:textId="1AD7C941" w:rsidR="008B1A0A" w:rsidRPr="00977655" w:rsidDel="00C64352" w:rsidRDefault="008B1A0A">
      <w:pPr>
        <w:pStyle w:val="Footer"/>
        <w:pPrChange w:id="82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moveFrom w:id="83" w:author="Meenakshi Makhijani" w:date="2021-10-18T12:35:00Z">
        <w:r w:rsidRPr="00977655" w:rsidDel="00C64352">
          <w:t xml:space="preserve">Ensure back flushing is carried out in presence of Operation in-charge only </w:t>
        </w:r>
      </w:moveFrom>
    </w:p>
    <w:p w14:paraId="523DC036" w14:textId="251370E3" w:rsidR="008B1A0A" w:rsidRPr="00977655" w:rsidDel="00C64352" w:rsidRDefault="008B1A0A">
      <w:pPr>
        <w:pStyle w:val="Footer"/>
        <w:pPrChange w:id="84" w:author="Meenakshi Makhijani" w:date="2021-10-18T12:36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moveFrom w:id="85" w:author="Meenakshi Makhijani" w:date="2021-10-18T12:35:00Z">
        <w:r w:rsidRPr="00977655" w:rsidDel="00C64352">
          <w:t>Identify the inlet and outlet line along with valves of the equipment to be back flushed from the header.</w:t>
        </w:r>
      </w:moveFrom>
    </w:p>
    <w:p w14:paraId="7D0C9ED0" w14:textId="75DE6E62" w:rsidR="00320DF4" w:rsidDel="00C64352" w:rsidRDefault="00320DF4">
      <w:pPr>
        <w:pStyle w:val="Footer"/>
        <w:rPr>
          <w:u w:val="single"/>
        </w:rPr>
        <w:pPrChange w:id="86" w:author="Meenakshi Makhijani" w:date="2021-10-18T12:36:00Z">
          <w:pPr>
            <w:pStyle w:val="ListParagraph"/>
            <w:jc w:val="both"/>
          </w:pPr>
        </w:pPrChange>
      </w:pPr>
    </w:p>
    <w:moveFromRangeEnd w:id="79"/>
    <w:p w14:paraId="68359489" w14:textId="77777777" w:rsidR="00320DF4" w:rsidRPr="00C64352" w:rsidDel="00C64352" w:rsidRDefault="00320DF4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del w:id="87" w:author="Meenakshi Makhijani" w:date="2021-10-18T12:37:00Z"/>
          <w:u w:val="single"/>
          <w:rPrChange w:id="88" w:author="Meenakshi Makhijani" w:date="2021-10-18T12:37:00Z">
            <w:rPr>
              <w:del w:id="89" w:author="Meenakshi Makhijani" w:date="2021-10-18T12:37:00Z"/>
            </w:rPr>
          </w:rPrChange>
        </w:rPr>
        <w:pPrChange w:id="90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  <w:r>
        <w:t>Hose to be fixed at the open end of the 3-way valve in the inlet header</w:t>
      </w:r>
    </w:p>
    <w:p w14:paraId="36BF685E" w14:textId="77777777" w:rsidR="00C64352" w:rsidRPr="00EF2E24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91" w:author="Meenakshi Makhijani" w:date="2021-10-18T12:37:00Z"/>
          <w:u w:val="single"/>
        </w:rPr>
        <w:pPrChange w:id="92" w:author="Meenakshi Makhijani" w:date="2021-10-18T12:36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</w:p>
    <w:p w14:paraId="6A903916" w14:textId="77777777" w:rsidR="00320DF4" w:rsidRPr="00C64352" w:rsidDel="00C64352" w:rsidRDefault="00320DF4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del w:id="93" w:author="Meenakshi Makhijani" w:date="2021-10-18T12:37:00Z"/>
          <w:u w:val="single"/>
          <w:rPrChange w:id="94" w:author="Meenakshi Makhijani" w:date="2021-10-18T12:37:00Z">
            <w:rPr>
              <w:del w:id="95" w:author="Meenakshi Makhijani" w:date="2021-10-18T12:37:00Z"/>
            </w:rPr>
          </w:rPrChange>
        </w:rPr>
        <w:pPrChange w:id="96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  <w:r>
        <w:t xml:space="preserve">Hose to be connected to Outlet By-pass valve (3). </w:t>
      </w:r>
    </w:p>
    <w:p w14:paraId="0FEC9EEA" w14:textId="77777777" w:rsidR="00C64352" w:rsidRPr="00C64352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97" w:author="Meenakshi Makhijani" w:date="2021-10-18T12:37:00Z"/>
          <w:u w:val="single"/>
        </w:rPr>
        <w:pPrChange w:id="98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</w:p>
    <w:p w14:paraId="39EB01B8" w14:textId="77777777" w:rsidR="00320DF4" w:rsidRPr="00C64352" w:rsidDel="00C64352" w:rsidRDefault="00320DF4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del w:id="99" w:author="Meenakshi Makhijani" w:date="2021-10-18T12:37:00Z"/>
          <w:u w:val="single"/>
          <w:rPrChange w:id="100" w:author="Meenakshi Makhijani" w:date="2021-10-18T12:37:00Z">
            <w:rPr>
              <w:del w:id="101" w:author="Meenakshi Makhijani" w:date="2021-10-18T12:37:00Z"/>
            </w:rPr>
          </w:rPrChange>
        </w:rPr>
        <w:pPrChange w:id="102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  <w:r>
        <w:t xml:space="preserve">The hose connected to outlet by-pass valve, other end to be connected to nearest point provided at Medium pressure header (4). </w:t>
      </w:r>
    </w:p>
    <w:p w14:paraId="1127A539" w14:textId="77777777" w:rsidR="00C64352" w:rsidRPr="00C64352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03" w:author="Meenakshi Makhijani" w:date="2021-10-18T12:37:00Z"/>
          <w:u w:val="single"/>
        </w:rPr>
        <w:pPrChange w:id="104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</w:p>
    <w:p w14:paraId="07ADCBEF" w14:textId="77777777" w:rsidR="00320DF4" w:rsidRPr="00C64352" w:rsidDel="00C64352" w:rsidRDefault="00320DF4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del w:id="105" w:author="Meenakshi Makhijani" w:date="2021-10-18T12:37:00Z"/>
          <w:u w:val="single"/>
          <w:rPrChange w:id="106" w:author="Meenakshi Makhijani" w:date="2021-10-18T12:37:00Z">
            <w:rPr>
              <w:del w:id="107" w:author="Meenakshi Makhijani" w:date="2021-10-18T12:37:00Z"/>
            </w:rPr>
          </w:rPrChange>
        </w:rPr>
        <w:pPrChange w:id="108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  <w:r>
        <w:t xml:space="preserve">Outlet Valve (2) to be closed. </w:t>
      </w:r>
    </w:p>
    <w:p w14:paraId="2449FF01" w14:textId="77777777" w:rsidR="00C64352" w:rsidRPr="00C64352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09" w:author="Meenakshi Makhijani" w:date="2021-10-18T12:37:00Z"/>
          <w:u w:val="single"/>
        </w:rPr>
        <w:pPrChange w:id="110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</w:p>
    <w:p w14:paraId="31754C5E" w14:textId="77777777" w:rsidR="00320DF4" w:rsidRPr="00C64352" w:rsidRDefault="00320DF4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u w:val="single"/>
        </w:rPr>
        <w:pPrChange w:id="111" w:author="Meenakshi Makhijani" w:date="2021-10-18T12:37:00Z">
          <w:pPr>
            <w:pStyle w:val="ListParagraph"/>
            <w:numPr>
              <w:numId w:val="34"/>
            </w:numPr>
            <w:spacing w:after="160" w:line="259" w:lineRule="auto"/>
            <w:ind w:hanging="360"/>
            <w:jc w:val="both"/>
          </w:pPr>
        </w:pPrChange>
      </w:pPr>
      <w:r>
        <w:t xml:space="preserve">Valve 4 to be opened, water will enter through Outlet by-pass line &amp; exit through Inlet line valve (TWV). </w:t>
      </w:r>
    </w:p>
    <w:p w14:paraId="7BFF82FE" w14:textId="37B4D26A" w:rsidR="00320DF4" w:rsidRPr="00C64352" w:rsidRDefault="00320DF4">
      <w:pPr>
        <w:jc w:val="both"/>
        <w:rPr>
          <w:u w:val="single"/>
          <w:rPrChange w:id="112" w:author="Meenakshi Makhijani" w:date="2021-10-18T12:37:00Z">
            <w:rPr/>
          </w:rPrChange>
        </w:rPr>
      </w:pPr>
      <w:r w:rsidRPr="00C64352">
        <w:rPr>
          <w:u w:val="single"/>
          <w:rPrChange w:id="113" w:author="Meenakshi Makhijani" w:date="2021-10-18T12:37:00Z">
            <w:rPr/>
          </w:rPrChange>
        </w:rPr>
        <w:t>The above procedure can be followed for any row of staves – For better &amp; complete understanding of stave circuit above drawing can be referred.</w:t>
      </w:r>
    </w:p>
    <w:p w14:paraId="5278BD8D" w14:textId="77777777" w:rsidR="00320DF4" w:rsidRPr="00977655" w:rsidRDefault="00320DF4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ind w:left="1440"/>
        <w:jc w:val="both"/>
        <w:rPr>
          <w:b/>
          <w:bCs/>
          <w:szCs w:val="24"/>
        </w:rPr>
        <w:pPrChange w:id="114" w:author="Meenakshi Makhijani" w:date="2021-10-18T12:38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4A551918" w14:textId="6350FBD5" w:rsidR="008B1A0A" w:rsidRPr="00C64352" w:rsidDel="00C64352" w:rsidRDefault="008B1A0A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del w:id="115" w:author="Meenakshi Makhijani" w:date="2021-10-18T12:38:00Z"/>
          <w:rPrChange w:id="116" w:author="Meenakshi Makhijani" w:date="2021-10-18T12:38:00Z">
            <w:rPr>
              <w:del w:id="117" w:author="Meenakshi Makhijani" w:date="2021-10-18T12:38:00Z"/>
              <w:b/>
              <w:bCs/>
              <w:szCs w:val="24"/>
            </w:rPr>
          </w:rPrChange>
        </w:rPr>
        <w:pPrChange w:id="118" w:author="Meenakshi Makhijani" w:date="2021-10-18T12:38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r w:rsidRPr="00C64352">
        <w:rPr>
          <w:rPrChange w:id="119" w:author="Meenakshi Makhijani" w:date="2021-10-18T12:38:00Z">
            <w:rPr>
              <w:b/>
              <w:bCs/>
              <w:szCs w:val="24"/>
            </w:rPr>
          </w:rPrChange>
        </w:rPr>
        <w:t xml:space="preserve">Keep above mentioned arrangement for 5-10 </w:t>
      </w:r>
      <w:proofErr w:type="spellStart"/>
      <w:r w:rsidRPr="00C64352">
        <w:rPr>
          <w:rPrChange w:id="120" w:author="Meenakshi Makhijani" w:date="2021-10-18T12:38:00Z">
            <w:rPr>
              <w:b/>
              <w:bCs/>
              <w:szCs w:val="24"/>
            </w:rPr>
          </w:rPrChange>
        </w:rPr>
        <w:t>mins</w:t>
      </w:r>
      <w:proofErr w:type="spellEnd"/>
      <w:r w:rsidRPr="00C64352">
        <w:rPr>
          <w:rPrChange w:id="121" w:author="Meenakshi Makhijani" w:date="2021-10-18T12:38:00Z">
            <w:rPr>
              <w:b/>
              <w:bCs/>
              <w:szCs w:val="24"/>
            </w:rPr>
          </w:rPrChange>
        </w:rPr>
        <w:t xml:space="preserve">. &amp; then revert back to its original condition </w:t>
      </w:r>
      <w:r w:rsidR="0083303E" w:rsidRPr="00C64352">
        <w:rPr>
          <w:rPrChange w:id="122" w:author="Meenakshi Makhijani" w:date="2021-10-18T12:38:00Z">
            <w:rPr>
              <w:b/>
              <w:bCs/>
              <w:szCs w:val="24"/>
            </w:rPr>
          </w:rPrChange>
        </w:rPr>
        <w:t>by following</w:t>
      </w:r>
      <w:r w:rsidRPr="00C64352">
        <w:rPr>
          <w:rPrChange w:id="123" w:author="Meenakshi Makhijani" w:date="2021-10-18T12:38:00Z">
            <w:rPr>
              <w:b/>
              <w:bCs/>
              <w:szCs w:val="24"/>
            </w:rPr>
          </w:rPrChange>
        </w:rPr>
        <w:t xml:space="preserve"> above steps.</w:t>
      </w:r>
    </w:p>
    <w:p w14:paraId="080FBAFA" w14:textId="77777777" w:rsidR="00C64352" w:rsidRPr="00C64352" w:rsidRDefault="00C64352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24" w:author="Meenakshi Makhijani" w:date="2021-10-18T12:38:00Z"/>
          <w:rPrChange w:id="125" w:author="Meenakshi Makhijani" w:date="2021-10-18T12:38:00Z">
            <w:rPr>
              <w:ins w:id="126" w:author="Meenakshi Makhijani" w:date="2021-10-18T12:38:00Z"/>
              <w:b/>
              <w:bCs/>
              <w:szCs w:val="24"/>
            </w:rPr>
          </w:rPrChange>
        </w:rPr>
        <w:pPrChange w:id="127" w:author="Meenakshi Makhijani" w:date="2021-10-18T12:37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3DB07F04" w14:textId="267E77A7" w:rsidR="008B1A0A" w:rsidRPr="00C64352" w:rsidRDefault="008B1A0A">
      <w:pPr>
        <w:pStyle w:val="Footer"/>
        <w:numPr>
          <w:ilvl w:val="0"/>
          <w:numId w:val="42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rPrChange w:id="128" w:author="Meenakshi Makhijani" w:date="2021-10-18T12:38:00Z">
            <w:rPr>
              <w:b/>
              <w:bCs/>
              <w:szCs w:val="24"/>
            </w:rPr>
          </w:rPrChange>
        </w:rPr>
        <w:pPrChange w:id="129" w:author="Meenakshi Makhijani" w:date="2021-10-18T12:38:00Z">
          <w:pPr>
            <w:pStyle w:val="Footer"/>
            <w:numPr>
              <w:numId w:val="26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  <w:r w:rsidRPr="00C64352">
        <w:rPr>
          <w:rPrChange w:id="130" w:author="Meenakshi Makhijani" w:date="2021-10-18T12:38:00Z">
            <w:rPr>
              <w:b/>
              <w:bCs/>
              <w:szCs w:val="24"/>
            </w:rPr>
          </w:rPrChange>
        </w:rPr>
        <w:t>Open the main inlet valve</w:t>
      </w:r>
      <w:r w:rsidR="0083303E" w:rsidRPr="00C64352">
        <w:rPr>
          <w:rPrChange w:id="131" w:author="Meenakshi Makhijani" w:date="2021-10-18T12:38:00Z">
            <w:rPr>
              <w:b/>
              <w:bCs/>
              <w:szCs w:val="24"/>
            </w:rPr>
          </w:rPrChange>
        </w:rPr>
        <w:t>, then</w:t>
      </w:r>
      <w:r w:rsidRPr="00C64352">
        <w:rPr>
          <w:rPrChange w:id="132" w:author="Meenakshi Makhijani" w:date="2021-10-18T12:38:00Z">
            <w:rPr>
              <w:b/>
              <w:bCs/>
              <w:szCs w:val="24"/>
            </w:rPr>
          </w:rPrChange>
        </w:rPr>
        <w:t xml:space="preserve"> open main </w:t>
      </w:r>
      <w:r w:rsidR="0083303E" w:rsidRPr="00C64352">
        <w:rPr>
          <w:rPrChange w:id="133" w:author="Meenakshi Makhijani" w:date="2021-10-18T12:38:00Z">
            <w:rPr>
              <w:b/>
              <w:bCs/>
              <w:szCs w:val="24"/>
            </w:rPr>
          </w:rPrChange>
        </w:rPr>
        <w:t>outlet valve</w:t>
      </w:r>
      <w:r w:rsidRPr="00C64352">
        <w:rPr>
          <w:rPrChange w:id="134" w:author="Meenakshi Makhijani" w:date="2021-10-18T12:38:00Z">
            <w:rPr>
              <w:szCs w:val="24"/>
            </w:rPr>
          </w:rPrChange>
        </w:rPr>
        <w:t>.</w:t>
      </w:r>
    </w:p>
    <w:p w14:paraId="6CD9679D" w14:textId="28C73605" w:rsidR="008B1A0A" w:rsidRDefault="008B1A0A" w:rsidP="008B1A0A">
      <w:pPr>
        <w:pStyle w:val="Footer"/>
        <w:jc w:val="both"/>
        <w:rPr>
          <w:szCs w:val="24"/>
        </w:rPr>
      </w:pPr>
    </w:p>
    <w:p w14:paraId="21E8F951" w14:textId="77777777" w:rsidR="00320DF4" w:rsidRDefault="00320DF4" w:rsidP="00320DF4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F92CD6">
        <w:rPr>
          <w:b/>
          <w:bCs/>
          <w:sz w:val="28"/>
          <w:szCs w:val="28"/>
          <w:u w:val="single"/>
        </w:rPr>
        <w:t>Backflushing</w:t>
      </w:r>
      <w:proofErr w:type="spellEnd"/>
      <w:r w:rsidRPr="00F92CD6">
        <w:rPr>
          <w:b/>
          <w:bCs/>
          <w:sz w:val="28"/>
          <w:szCs w:val="28"/>
          <w:u w:val="single"/>
        </w:rPr>
        <w:t>:</w:t>
      </w:r>
    </w:p>
    <w:p w14:paraId="01B16708" w14:textId="77777777" w:rsidR="00320DF4" w:rsidRPr="00F92CD6" w:rsidRDefault="00320DF4" w:rsidP="00320DF4">
      <w:pPr>
        <w:jc w:val="center"/>
        <w:rPr>
          <w:b/>
          <w:bCs/>
          <w:sz w:val="28"/>
          <w:szCs w:val="28"/>
          <w:u w:val="single"/>
        </w:rPr>
      </w:pPr>
    </w:p>
    <w:p w14:paraId="0DCA3FC7" w14:textId="2D552871" w:rsidR="00320DF4" w:rsidRDefault="00320DF4" w:rsidP="00320DF4">
      <w:pPr>
        <w:pStyle w:val="ListParagraph"/>
        <w:jc w:val="both"/>
        <w:rPr>
          <w:u w:val="single"/>
        </w:rPr>
      </w:pPr>
      <w:r w:rsidRPr="0086668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2FD6CAB" wp14:editId="6F3EAF84">
                <wp:simplePos x="0" y="0"/>
                <wp:positionH relativeFrom="margin">
                  <wp:posOffset>-266700</wp:posOffset>
                </wp:positionH>
                <wp:positionV relativeFrom="paragraph">
                  <wp:posOffset>257175</wp:posOffset>
                </wp:positionV>
                <wp:extent cx="12382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70B3C" w14:textId="77777777" w:rsidR="00320DF4" w:rsidRDefault="00320DF4" w:rsidP="00320DF4">
                            <w:r>
                              <w:t xml:space="preserve">INLET              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D6C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20.25pt;width:97.5pt;height:19.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" strokecolor="white [3212]">
                <v:textbox>
                  <w:txbxContent>
                    <w:p w14:paraId="50C70B3C" w14:textId="77777777" w:rsidR="00320DF4" w:rsidRDefault="00320DF4" w:rsidP="00320DF4">
                      <w:r>
                        <w:t xml:space="preserve">INLET              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755F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2E03B29" wp14:editId="7F4A766C">
                <wp:simplePos x="0" y="0"/>
                <wp:positionH relativeFrom="column">
                  <wp:posOffset>-371475</wp:posOffset>
                </wp:positionH>
                <wp:positionV relativeFrom="paragraph">
                  <wp:posOffset>676275</wp:posOffset>
                </wp:positionV>
                <wp:extent cx="476250" cy="247650"/>
                <wp:effectExtent l="0" t="0" r="19050" b="1905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87418" w14:textId="77777777" w:rsidR="00320DF4" w:rsidRPr="0001755F" w:rsidRDefault="00320DF4" w:rsidP="0032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1755F">
                              <w:rPr>
                                <w:sz w:val="18"/>
                                <w:szCs w:val="18"/>
                              </w:rPr>
                              <w:t>TWV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03B29" id="_x0000_s1027" type="#_x0000_t202" style="position:absolute;left:0;text-align:left;margin-left:-29.25pt;margin-top:53.25pt;width:37.5pt;height:19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" strokecolor="white [3212]">
                <v:textbox>
                  <w:txbxContent>
                    <w:p w14:paraId="45287418" w14:textId="77777777" w:rsidR="00320DF4" w:rsidRPr="0001755F" w:rsidRDefault="00320DF4" w:rsidP="00320DF4">
                      <w:pPr>
                        <w:rPr>
                          <w:sz w:val="18"/>
                          <w:szCs w:val="18"/>
                        </w:rPr>
                      </w:pPr>
                      <w:r w:rsidRPr="0001755F">
                        <w:rPr>
                          <w:sz w:val="18"/>
                          <w:szCs w:val="18"/>
                        </w:rPr>
                        <w:t>TWV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755F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6AE07F7" wp14:editId="3D747CF3">
                <wp:simplePos x="0" y="0"/>
                <wp:positionH relativeFrom="column">
                  <wp:posOffset>-600075</wp:posOffset>
                </wp:positionH>
                <wp:positionV relativeFrom="paragraph">
                  <wp:posOffset>1114425</wp:posOffset>
                </wp:positionV>
                <wp:extent cx="1428750" cy="257175"/>
                <wp:effectExtent l="0" t="0" r="19050" b="28575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2D251" w14:textId="77777777" w:rsidR="00320DF4" w:rsidRPr="00142C3B" w:rsidRDefault="00320DF4" w:rsidP="0032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C3B">
                              <w:rPr>
                                <w:sz w:val="18"/>
                                <w:szCs w:val="18"/>
                              </w:rP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07F7" id="_x0000_s1028" type="#_x0000_t202" style="position:absolute;left:0;text-align:left;margin-left:-47.25pt;margin-top:87.75pt;width:112.5pt;height:20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" strokecolor="white [3212]">
                <v:textbox>
                  <w:txbxContent>
                    <w:p w14:paraId="15A2D251" w14:textId="77777777" w:rsidR="00320DF4" w:rsidRPr="00142C3B" w:rsidRDefault="00320DF4" w:rsidP="00320DF4">
                      <w:pPr>
                        <w:rPr>
                          <w:sz w:val="18"/>
                          <w:szCs w:val="18"/>
                        </w:rPr>
                      </w:pPr>
                      <w:r w:rsidRPr="00142C3B">
                        <w:rPr>
                          <w:sz w:val="18"/>
                          <w:szCs w:val="18"/>
                        </w:rPr>
                        <w:t>Medium Pressure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47696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38EA5789" wp14:editId="112CF3C5">
                <wp:simplePos x="0" y="0"/>
                <wp:positionH relativeFrom="column">
                  <wp:posOffset>3952875</wp:posOffset>
                </wp:positionH>
                <wp:positionV relativeFrom="paragraph">
                  <wp:posOffset>1190625</wp:posOffset>
                </wp:positionV>
                <wp:extent cx="1028700" cy="247650"/>
                <wp:effectExtent l="0" t="0" r="19050" b="1905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CC3F4" w14:textId="77777777" w:rsidR="00320DF4" w:rsidRDefault="00320DF4" w:rsidP="00320DF4">
                            <w:r>
                              <w:t>Flexible Hose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5789" id="_x0000_s1029" type="#_x0000_t202" style="position:absolute;left:0;text-align:left;margin-left:311.25pt;margin-top:93.75pt;width:81pt;height:19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" strokecolor="white [3212]">
                <v:textbox>
                  <w:txbxContent>
                    <w:p w14:paraId="03DCC3F4" w14:textId="77777777" w:rsidR="00320DF4" w:rsidRDefault="00320DF4" w:rsidP="00320DF4">
                      <w:r>
                        <w:t>Flexible Hose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908D9C" wp14:editId="38954043">
                <wp:simplePos x="0" y="0"/>
                <wp:positionH relativeFrom="column">
                  <wp:posOffset>3571875</wp:posOffset>
                </wp:positionH>
                <wp:positionV relativeFrom="paragraph">
                  <wp:posOffset>1057275</wp:posOffset>
                </wp:positionV>
                <wp:extent cx="1781175" cy="133350"/>
                <wp:effectExtent l="0" t="0" r="28575" b="19050"/>
                <wp:wrapNone/>
                <wp:docPr id="104" name="Freeform: 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33350"/>
                        </a:xfrm>
                        <a:custGeom>
                          <a:avLst/>
                          <a:gdLst>
                            <a:gd name="connsiteX0" fmla="*/ 1667304 w 1667304"/>
                            <a:gd name="connsiteY0" fmla="*/ 175915 h 175915"/>
                            <a:gd name="connsiteX1" fmla="*/ 429 w 1667304"/>
                            <a:gd name="connsiteY1" fmla="*/ 33040 h 1759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667304" h="175915">
                              <a:moveTo>
                                <a:pt x="1667304" y="175915"/>
                              </a:moveTo>
                              <a:cubicBezTo>
                                <a:pt x="822754" y="58440"/>
                                <a:pt x="-21796" y="-59035"/>
                                <a:pt x="429" y="33040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994ACAA" id="Freeform: Shape 104" o:spid="_x0000_s1026" style="position:absolute;margin-left:281.25pt;margin-top:83.25pt;width:140.25pt;height:10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7304,175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" path="m1667304,175915c822754,58440,-21796,-59035,429,33040e" filled="f" strokecolor="black [3040]">
                <v:path arrowok="t" o:connecttype="custom" o:connectlocs="1781175,133350;458,25046" o:connectangles="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CF12B8" wp14:editId="330E0884">
                <wp:simplePos x="0" y="0"/>
                <wp:positionH relativeFrom="page">
                  <wp:posOffset>66675</wp:posOffset>
                </wp:positionH>
                <wp:positionV relativeFrom="paragraph">
                  <wp:posOffset>951230</wp:posOffset>
                </wp:positionV>
                <wp:extent cx="1952625" cy="542925"/>
                <wp:effectExtent l="0" t="0" r="28575" b="28575"/>
                <wp:wrapNone/>
                <wp:docPr id="105" name="Oval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31C631FA" id="Oval 105" o:spid="_x0000_s1026" style="position:absolute;margin-left:5.25pt;margin-top:74.9pt;width:153.75pt;height:42.75pt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" filled="f" strokecolor="#92d050" strokeweight="2pt">
                <w10:wrap anchorx="page"/>
              </v:oval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C698A78" wp14:editId="37F1E141">
                <wp:simplePos x="0" y="0"/>
                <wp:positionH relativeFrom="column">
                  <wp:posOffset>85725</wp:posOffset>
                </wp:positionH>
                <wp:positionV relativeFrom="paragraph">
                  <wp:posOffset>639445</wp:posOffset>
                </wp:positionV>
                <wp:extent cx="247650" cy="247650"/>
                <wp:effectExtent l="0" t="0" r="0" b="0"/>
                <wp:wrapNone/>
                <wp:docPr id="106" name="Multiplication Sign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3481A21" id="Multiplication Sign 106" o:spid="_x0000_s1026" style="position:absolute;margin-left:6.75pt;margin-top:50.35pt;width:19.5pt;height:19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55B5547" wp14:editId="2BE35664">
                <wp:simplePos x="0" y="0"/>
                <wp:positionH relativeFrom="column">
                  <wp:posOffset>200025</wp:posOffset>
                </wp:positionH>
                <wp:positionV relativeFrom="paragraph">
                  <wp:posOffset>614680</wp:posOffset>
                </wp:positionV>
                <wp:extent cx="9525" cy="333375"/>
                <wp:effectExtent l="0" t="0" r="28575" b="2857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2C5E9B0" id="Straight Connector 107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48.4pt" to="16.5pt,7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" strokecolor="#94b64e [3046]"/>
            </w:pict>
          </mc:Fallback>
        </mc:AlternateContent>
      </w:r>
      <w:r w:rsidRPr="0001755F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4B760CC0" wp14:editId="0AD3F41A">
                <wp:simplePos x="0" y="0"/>
                <wp:positionH relativeFrom="column">
                  <wp:posOffset>4562475</wp:posOffset>
                </wp:positionH>
                <wp:positionV relativeFrom="paragraph">
                  <wp:posOffset>457200</wp:posOffset>
                </wp:positionV>
                <wp:extent cx="1685925" cy="257175"/>
                <wp:effectExtent l="0" t="0" r="28575" b="28575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28A5C" w14:textId="77777777" w:rsidR="00320DF4" w:rsidRDefault="00320DF4" w:rsidP="00320DF4">
                            <w: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60CC0" id="_x0000_s1030" type="#_x0000_t202" style="position:absolute;left:0;text-align:left;margin-left:359.25pt;margin-top:36pt;width:132.75pt;height:20.2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" strokecolor="white [3212]">
                <v:textbox>
                  <w:txbxContent>
                    <w:p w14:paraId="4F328A5C" w14:textId="77777777" w:rsidR="00320DF4" w:rsidRDefault="00320DF4" w:rsidP="00320DF4">
                      <w:r>
                        <w:t>Medium Pressure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755F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00482E77" wp14:editId="6C2B345D">
                <wp:simplePos x="0" y="0"/>
                <wp:positionH relativeFrom="margin">
                  <wp:align>right</wp:align>
                </wp:positionH>
                <wp:positionV relativeFrom="paragraph">
                  <wp:posOffset>904875</wp:posOffset>
                </wp:positionV>
                <wp:extent cx="219075" cy="257175"/>
                <wp:effectExtent l="0" t="0" r="28575" b="2857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89470" w14:textId="77777777" w:rsidR="00320DF4" w:rsidRDefault="00320DF4" w:rsidP="00320DF4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82E77" id="_x0000_s1031" type="#_x0000_t202" style="position:absolute;left:0;text-align:left;margin-left:-33.95pt;margin-top:71.25pt;width:17.25pt;height:20.25pt;z-index:2517811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" strokecolor="white [3212]">
                <v:textbox>
                  <w:txbxContent>
                    <w:p w14:paraId="5EA89470" w14:textId="77777777" w:rsidR="00320DF4" w:rsidRDefault="00320DF4" w:rsidP="00320DF4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1755F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084C946" wp14:editId="112A6377">
                <wp:simplePos x="0" y="0"/>
                <wp:positionH relativeFrom="column">
                  <wp:posOffset>3152775</wp:posOffset>
                </wp:positionH>
                <wp:positionV relativeFrom="paragraph">
                  <wp:posOffset>1190625</wp:posOffset>
                </wp:positionV>
                <wp:extent cx="276225" cy="276225"/>
                <wp:effectExtent l="0" t="0" r="28575" b="28575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3F470" w14:textId="77777777" w:rsidR="00320DF4" w:rsidRDefault="00320DF4" w:rsidP="00320DF4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4C946" id="_x0000_s1032" type="#_x0000_t202" style="position:absolute;left:0;text-align:left;margin-left:248.25pt;margin-top:93.75pt;width:21.75pt;height:21.7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" strokecolor="white [3212]">
                <v:textbox>
                  <w:txbxContent>
                    <w:p w14:paraId="11E3F470" w14:textId="77777777" w:rsidR="00320DF4" w:rsidRDefault="00320DF4" w:rsidP="00320DF4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1755F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22368853" wp14:editId="2118A58E">
                <wp:simplePos x="0" y="0"/>
                <wp:positionH relativeFrom="column">
                  <wp:posOffset>2971800</wp:posOffset>
                </wp:positionH>
                <wp:positionV relativeFrom="paragraph">
                  <wp:posOffset>1400175</wp:posOffset>
                </wp:positionV>
                <wp:extent cx="247650" cy="257175"/>
                <wp:effectExtent l="0" t="0" r="19050" b="28575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97042" w14:textId="77777777" w:rsidR="00320DF4" w:rsidRDefault="00320DF4" w:rsidP="00320DF4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8853" id="_x0000_s1033" type="#_x0000_t202" style="position:absolute;left:0;text-align:left;margin-left:234pt;margin-top:110.25pt;width:19.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" strokecolor="white [3212]">
                <v:textbox>
                  <w:txbxContent>
                    <w:p w14:paraId="39697042" w14:textId="77777777" w:rsidR="00320DF4" w:rsidRDefault="00320DF4" w:rsidP="00320DF4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994046A" wp14:editId="4E7A2974">
                <wp:simplePos x="0" y="0"/>
                <wp:positionH relativeFrom="column">
                  <wp:posOffset>5238750</wp:posOffset>
                </wp:positionH>
                <wp:positionV relativeFrom="paragraph">
                  <wp:posOffset>914400</wp:posOffset>
                </wp:positionV>
                <wp:extent cx="247650" cy="247650"/>
                <wp:effectExtent l="0" t="0" r="0" b="0"/>
                <wp:wrapNone/>
                <wp:docPr id="112" name="Multiplication Sign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77527B1" id="Multiplication Sign 112" o:spid="_x0000_s1026" style="position:absolute;margin-left:412.5pt;margin-top:1in;width:19.5pt;height:19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F9523E7" wp14:editId="578F29D0">
                <wp:simplePos x="0" y="0"/>
                <wp:positionH relativeFrom="column">
                  <wp:posOffset>5353050</wp:posOffset>
                </wp:positionH>
                <wp:positionV relativeFrom="paragraph">
                  <wp:posOffset>885825</wp:posOffset>
                </wp:positionV>
                <wp:extent cx="9525" cy="333375"/>
                <wp:effectExtent l="0" t="0" r="28575" b="2857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5FC03AA" id="Straight Connector 11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69.75pt" to="422.25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" strokecolor="#94b64e [3046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A43E2B0" wp14:editId="095C306A">
                <wp:simplePos x="0" y="0"/>
                <wp:positionH relativeFrom="column">
                  <wp:posOffset>4305300</wp:posOffset>
                </wp:positionH>
                <wp:positionV relativeFrom="paragraph">
                  <wp:posOffset>285750</wp:posOffset>
                </wp:positionV>
                <wp:extent cx="2133600" cy="590550"/>
                <wp:effectExtent l="0" t="0" r="19050" b="1905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905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15646E2F" id="Oval 114" o:spid="_x0000_s1026" style="position:absolute;margin-left:339pt;margin-top:22.5pt;width:168pt;height:46.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" filled="f" strokecolor="#92d050" strokeweight="2pt"/>
            </w:pict>
          </mc:Fallback>
        </mc:AlternateContent>
      </w:r>
      <w:r w:rsidRPr="0086668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30BA0802" wp14:editId="6BD202B9">
                <wp:simplePos x="0" y="0"/>
                <wp:positionH relativeFrom="column">
                  <wp:posOffset>2933700</wp:posOffset>
                </wp:positionH>
                <wp:positionV relativeFrom="paragraph">
                  <wp:posOffset>1771650</wp:posOffset>
                </wp:positionV>
                <wp:extent cx="561975" cy="276225"/>
                <wp:effectExtent l="0" t="0" r="19050" b="28575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C604B" w14:textId="77777777" w:rsidR="00320DF4" w:rsidRDefault="00320DF4" w:rsidP="00320DF4">
                            <w:r>
                              <w:t>Outlet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A0802" id="_x0000_s1034" type="#_x0000_t202" style="position:absolute;left:0;text-align:left;margin-left:231pt;margin-top:139.5pt;width:44.25pt;height:21.7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" strokecolor="white [3212]">
                <v:textbox>
                  <w:txbxContent>
                    <w:p w14:paraId="4ADC604B" w14:textId="77777777" w:rsidR="00320DF4" w:rsidRDefault="00320DF4" w:rsidP="00320DF4">
                      <w:r>
                        <w:t>Outlet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6668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72BF76C7" wp14:editId="363CAEFF">
                <wp:simplePos x="0" y="0"/>
                <wp:positionH relativeFrom="column">
                  <wp:posOffset>3067050</wp:posOffset>
                </wp:positionH>
                <wp:positionV relativeFrom="paragraph">
                  <wp:posOffset>647700</wp:posOffset>
                </wp:positionV>
                <wp:extent cx="1028700" cy="257175"/>
                <wp:effectExtent l="0" t="0" r="19050" b="2857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B30B9" w14:textId="77777777" w:rsidR="00320DF4" w:rsidRDefault="00320DF4" w:rsidP="00320DF4">
                            <w:r>
                              <w:t>Outlet By-pass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76C7" id="_x0000_s1035" type="#_x0000_t202" style="position:absolute;left:0;text-align:left;margin-left:241.5pt;margin-top:51pt;width:81pt;height:20.2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" strokecolor="white [3212]">
                <v:textbox>
                  <w:txbxContent>
                    <w:p w14:paraId="1E0B30B9" w14:textId="77777777" w:rsidR="00320DF4" w:rsidRDefault="00320DF4" w:rsidP="00320DF4">
                      <w:r>
                        <w:t>Outlet By-pass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124C78" wp14:editId="460C7DA5">
                <wp:simplePos x="0" y="0"/>
                <wp:positionH relativeFrom="column">
                  <wp:posOffset>3152775</wp:posOffset>
                </wp:positionH>
                <wp:positionV relativeFrom="paragraph">
                  <wp:posOffset>942975</wp:posOffset>
                </wp:positionV>
                <wp:extent cx="228600" cy="285750"/>
                <wp:effectExtent l="0" t="0" r="0" b="0"/>
                <wp:wrapNone/>
                <wp:docPr id="117" name="Multiplication Sig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19541C0" id="Multiplication Sign 117" o:spid="_x0000_s1026" style="position:absolute;margin-left:248.25pt;margin-top:74.25pt;width:18pt;height:22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83D0BEA" wp14:editId="08FEFC35">
                <wp:simplePos x="0" y="0"/>
                <wp:positionH relativeFrom="margin">
                  <wp:posOffset>2732405</wp:posOffset>
                </wp:positionH>
                <wp:positionV relativeFrom="paragraph">
                  <wp:posOffset>1409700</wp:posOffset>
                </wp:positionV>
                <wp:extent cx="228600" cy="285750"/>
                <wp:effectExtent l="0" t="0" r="0" b="0"/>
                <wp:wrapNone/>
                <wp:docPr id="118" name="Multiplication Sig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4EDC164" id="Multiplication Sign 118" o:spid="_x0000_s1026" style="position:absolute;margin-left:215.15pt;margin-top:111pt;width:18pt;height:22.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  <w10:wrap anchorx="margin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91E3BD2" wp14:editId="57E9B477">
                <wp:simplePos x="0" y="0"/>
                <wp:positionH relativeFrom="column">
                  <wp:posOffset>552450</wp:posOffset>
                </wp:positionH>
                <wp:positionV relativeFrom="paragraph">
                  <wp:posOffset>457200</wp:posOffset>
                </wp:positionV>
                <wp:extent cx="228600" cy="285750"/>
                <wp:effectExtent l="0" t="0" r="0" b="0"/>
                <wp:wrapNone/>
                <wp:docPr id="119" name="Multiplication Sig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8D3003A" id="Multiplication Sign 119" o:spid="_x0000_s1026" style="position:absolute;margin-left:43.5pt;margin-top:36pt;width:18pt;height:22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BBD1684" wp14:editId="6015A543">
                <wp:simplePos x="0" y="0"/>
                <wp:positionH relativeFrom="column">
                  <wp:posOffset>2819400</wp:posOffset>
                </wp:positionH>
                <wp:positionV relativeFrom="paragraph">
                  <wp:posOffset>1085850</wp:posOffset>
                </wp:positionV>
                <wp:extent cx="800100" cy="9525"/>
                <wp:effectExtent l="0" t="76200" r="19050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68978E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0" o:spid="_x0000_s1026" type="#_x0000_t32" style="position:absolute;margin-left:222pt;margin-top:85.5pt;width:63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" strokecolor="black [3213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971D6FA" wp14:editId="5F511447">
                <wp:simplePos x="0" y="0"/>
                <wp:positionH relativeFrom="column">
                  <wp:posOffset>2257425</wp:posOffset>
                </wp:positionH>
                <wp:positionV relativeFrom="paragraph">
                  <wp:posOffset>619125</wp:posOffset>
                </wp:positionV>
                <wp:extent cx="571500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B548F21" id="Straight Connector 12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48.75pt" to="222.75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" strokecolor="black [3213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83D15E" wp14:editId="1003DA5E">
                <wp:simplePos x="0" y="0"/>
                <wp:positionH relativeFrom="column">
                  <wp:posOffset>2819400</wp:posOffset>
                </wp:positionH>
                <wp:positionV relativeFrom="paragraph">
                  <wp:posOffset>600075</wp:posOffset>
                </wp:positionV>
                <wp:extent cx="0" cy="1695450"/>
                <wp:effectExtent l="76200" t="0" r="57150" b="5715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E595B55" id="Straight Arrow Connector 122" o:spid="_x0000_s1026" type="#_x0000_t32" style="position:absolute;margin-left:222pt;margin-top:47.25pt;width:0;height:133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" strokecolor="black [3213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EDD0C1B" wp14:editId="01265E59">
                <wp:simplePos x="0" y="0"/>
                <wp:positionH relativeFrom="column">
                  <wp:posOffset>209550</wp:posOffset>
                </wp:positionH>
                <wp:positionV relativeFrom="paragraph">
                  <wp:posOffset>609600</wp:posOffset>
                </wp:positionV>
                <wp:extent cx="990600" cy="9525"/>
                <wp:effectExtent l="0" t="76200" r="19050" b="857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5357E74" id="Straight Arrow Connector 123" o:spid="_x0000_s1026" type="#_x0000_t32" style="position:absolute;margin-left:16.5pt;margin-top:48pt;width:78pt;height:.75pt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FE3D98" wp14:editId="2F8DD214">
                <wp:simplePos x="0" y="0"/>
                <wp:positionH relativeFrom="column">
                  <wp:posOffset>1181100</wp:posOffset>
                </wp:positionH>
                <wp:positionV relativeFrom="paragraph">
                  <wp:posOffset>84455</wp:posOffset>
                </wp:positionV>
                <wp:extent cx="1085850" cy="1295400"/>
                <wp:effectExtent l="0" t="0" r="19050" b="1905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EC8368C" id="Rectangle 124" o:spid="_x0000_s1026" style="position:absolute;margin-left:93pt;margin-top:6.65pt;width:85.5pt;height:10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" filled="f" strokecolor="#243f60 [1604]" strokeweight="2pt"/>
            </w:pict>
          </mc:Fallback>
        </mc:AlternateContent>
      </w:r>
      <w:r w:rsidRPr="00B47696">
        <w:rPr>
          <w:u w:val="single"/>
        </w:rPr>
        <w:t xml:space="preserve">                                                                                                                                          </w:t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="0000552D">
        <w:rPr>
          <w:u w:val="single"/>
        </w:rPr>
        <w:t>STAVE</w:t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  <w:r w:rsidRPr="00B47696">
        <w:rPr>
          <w:u w:val="single"/>
        </w:rPr>
        <w:br/>
      </w:r>
    </w:p>
    <w:p w14:paraId="7D701AF4" w14:textId="77777777" w:rsidR="00320DF4" w:rsidRPr="00977655" w:rsidRDefault="00320DF4" w:rsidP="008B1A0A">
      <w:pPr>
        <w:pStyle w:val="Footer"/>
        <w:jc w:val="both"/>
        <w:rPr>
          <w:szCs w:val="24"/>
        </w:rPr>
      </w:pPr>
    </w:p>
    <w:p w14:paraId="11851C0F" w14:textId="77777777" w:rsidR="008B1A0A" w:rsidRPr="00977655" w:rsidRDefault="008B1A0A" w:rsidP="008B1A0A">
      <w:pPr>
        <w:pStyle w:val="Footer"/>
        <w:jc w:val="both"/>
        <w:rPr>
          <w:szCs w:val="24"/>
        </w:rPr>
      </w:pPr>
    </w:p>
    <w:p w14:paraId="3A921E8E" w14:textId="77777777" w:rsidR="008B1A0A" w:rsidRPr="00977655" w:rsidRDefault="008B1A0A" w:rsidP="008B1A0A">
      <w:pPr>
        <w:pStyle w:val="Footer"/>
        <w:jc w:val="both"/>
        <w:rPr>
          <w:szCs w:val="24"/>
        </w:rPr>
      </w:pPr>
    </w:p>
    <w:p w14:paraId="6A7B69A6" w14:textId="77777777" w:rsidR="008B1A0A" w:rsidRPr="00977655" w:rsidRDefault="008B1A0A" w:rsidP="008B1A0A">
      <w:pPr>
        <w:pStyle w:val="Footer"/>
        <w:jc w:val="both"/>
        <w:rPr>
          <w:b/>
          <w:bCs/>
          <w:szCs w:val="24"/>
        </w:rPr>
      </w:pPr>
    </w:p>
    <w:p w14:paraId="7845DDE9" w14:textId="74272E4D" w:rsidR="008B1A0A" w:rsidRDefault="008B1A0A" w:rsidP="008B1A0A">
      <w:pPr>
        <w:pStyle w:val="Footer"/>
        <w:jc w:val="both"/>
        <w:rPr>
          <w:b/>
          <w:bCs/>
          <w:szCs w:val="24"/>
        </w:rPr>
      </w:pPr>
      <w:r w:rsidRPr="00977655">
        <w:rPr>
          <w:b/>
          <w:bCs/>
          <w:szCs w:val="24"/>
        </w:rPr>
        <w:t> </w:t>
      </w:r>
    </w:p>
    <w:p w14:paraId="2B5F319A" w14:textId="72F56A7A" w:rsidR="008B1A0A" w:rsidRDefault="008B1A0A" w:rsidP="008B1A0A">
      <w:pPr>
        <w:pStyle w:val="Footer"/>
        <w:jc w:val="both"/>
        <w:rPr>
          <w:b/>
          <w:bCs/>
          <w:szCs w:val="24"/>
        </w:rPr>
      </w:pPr>
    </w:p>
    <w:p w14:paraId="4C02BDEF" w14:textId="203D5E28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6D51E052" w14:textId="7917A80A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1B968A63" w14:textId="7947AA17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4D55220D" w14:textId="56082390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11493929" w14:textId="4122984F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6739F44D" w14:textId="355E1380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751EF40E" w14:textId="3F85C621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0A0EC25F" w14:textId="73437CF1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7F1D1FDC" w14:textId="1B5C33EF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3B4118CA" w14:textId="4B60C35E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5A33B9A6" w14:textId="0D66009B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1D31F1FC" w14:textId="201D0274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13F3CE92" w14:textId="0B4873E2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75926B75" w14:textId="0D3156DA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38DD99AD" w14:textId="285D4955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1DD3004C" w14:textId="42BF22D9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39A8C45C" w14:textId="77777777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28051150" w14:textId="7657A6C2" w:rsidR="00320DF4" w:rsidRDefault="00320DF4" w:rsidP="008B1A0A">
      <w:pPr>
        <w:pStyle w:val="Footer"/>
        <w:jc w:val="both"/>
      </w:pPr>
      <w:r>
        <w:rPr>
          <w:b/>
          <w:bCs/>
          <w:szCs w:val="24"/>
        </w:rPr>
        <w:t xml:space="preserve">Work 2 </w:t>
      </w:r>
      <w:r w:rsidR="0000552D">
        <w:rPr>
          <w:b/>
          <w:bCs/>
          <w:szCs w:val="24"/>
        </w:rPr>
        <w:t>- Bubble</w:t>
      </w:r>
      <w:r>
        <w:t xml:space="preserve"> testing of staves</w:t>
      </w:r>
    </w:p>
    <w:p w14:paraId="71578415" w14:textId="4572FFAE" w:rsidR="00320DF4" w:rsidRDefault="00320DF4" w:rsidP="008B1A0A">
      <w:pPr>
        <w:pStyle w:val="Footer"/>
        <w:jc w:val="both"/>
      </w:pPr>
    </w:p>
    <w:p w14:paraId="4F4ED103" w14:textId="70089FDC" w:rsidR="00320DF4" w:rsidRDefault="00320DF4" w:rsidP="00320DF4">
      <w:pPr>
        <w:jc w:val="center"/>
        <w:rPr>
          <w:b/>
          <w:bCs/>
          <w:sz w:val="24"/>
          <w:szCs w:val="24"/>
          <w:u w:val="single"/>
        </w:rPr>
      </w:pPr>
      <w:r w:rsidRPr="00D61762">
        <w:rPr>
          <w:b/>
          <w:bCs/>
          <w:sz w:val="24"/>
          <w:szCs w:val="24"/>
          <w:u w:val="single"/>
        </w:rPr>
        <w:t>Bubble Testing</w:t>
      </w:r>
    </w:p>
    <w:p w14:paraId="1DB55282" w14:textId="77777777" w:rsidR="00320DF4" w:rsidRDefault="00320DF4" w:rsidP="0000552D">
      <w:pPr>
        <w:rPr>
          <w:b/>
          <w:bCs/>
          <w:sz w:val="24"/>
          <w:szCs w:val="24"/>
          <w:u w:val="single"/>
        </w:rPr>
      </w:pP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311E157" wp14:editId="6FFE96B4">
                <wp:simplePos x="0" y="0"/>
                <wp:positionH relativeFrom="column">
                  <wp:posOffset>1095375</wp:posOffset>
                </wp:positionH>
                <wp:positionV relativeFrom="paragraph">
                  <wp:posOffset>302260</wp:posOffset>
                </wp:positionV>
                <wp:extent cx="1085850" cy="1295400"/>
                <wp:effectExtent l="0" t="0" r="19050" b="1905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2F3E70E" id="Rectangle 126" o:spid="_x0000_s1026" style="position:absolute;margin-left:86.25pt;margin-top:23.8pt;width:85.5pt;height:102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" filled="f" strokecolor="#243f60 [1604]" strokeweight="2pt"/>
            </w:pict>
          </mc:Fallback>
        </mc:AlternateContent>
      </w:r>
    </w:p>
    <w:p w14:paraId="502B06B7" w14:textId="77777777" w:rsidR="00320DF4" w:rsidRDefault="00320DF4" w:rsidP="00320DF4">
      <w:pPr>
        <w:jc w:val="center"/>
        <w:rPr>
          <w:b/>
          <w:bCs/>
          <w:sz w:val="24"/>
          <w:szCs w:val="24"/>
          <w:u w:val="single"/>
        </w:rPr>
      </w:pPr>
      <w:r w:rsidRPr="00866686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14E857E7" wp14:editId="3080EA99">
                <wp:simplePos x="0" y="0"/>
                <wp:positionH relativeFrom="margin">
                  <wp:posOffset>-200025</wp:posOffset>
                </wp:positionH>
                <wp:positionV relativeFrom="paragraph">
                  <wp:posOffset>224790</wp:posOffset>
                </wp:positionV>
                <wp:extent cx="657225" cy="25717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87A02" w14:textId="77777777" w:rsidR="00320DF4" w:rsidRDefault="00320DF4" w:rsidP="00320DF4">
                            <w:r>
                              <w:t xml:space="preserve">INLET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857E7" id="_x0000_s1036" type="#_x0000_t202" style="position:absolute;left:0;text-align:left;margin-left:-15.75pt;margin-top:17.7pt;width:51.75pt;height:20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" strokecolor="white [3212]">
                <v:textbox>
                  <w:txbxContent>
                    <w:p w14:paraId="70387A02" w14:textId="77777777" w:rsidR="00320DF4" w:rsidRDefault="00320DF4" w:rsidP="00320DF4">
                      <w:r>
                        <w:t xml:space="preserve">INLET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CB4B377" wp14:editId="1B55CBCD">
                <wp:simplePos x="0" y="0"/>
                <wp:positionH relativeFrom="column">
                  <wp:posOffset>123825</wp:posOffset>
                </wp:positionH>
                <wp:positionV relativeFrom="paragraph">
                  <wp:posOffset>601345</wp:posOffset>
                </wp:positionV>
                <wp:extent cx="990600" cy="9525"/>
                <wp:effectExtent l="0" t="76200" r="19050" b="857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F0BDFF3" id="Straight Arrow Connector 127" o:spid="_x0000_s1026" type="#_x0000_t32" style="position:absolute;margin-left:9.75pt;margin-top:47.35pt;width:78pt;height:.75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5783CB5" wp14:editId="30BDBF4D">
                <wp:simplePos x="0" y="0"/>
                <wp:positionH relativeFrom="column">
                  <wp:posOffset>2733675</wp:posOffset>
                </wp:positionH>
                <wp:positionV relativeFrom="paragraph">
                  <wp:posOffset>515620</wp:posOffset>
                </wp:positionV>
                <wp:extent cx="0" cy="169545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56396F" id="Straight Arrow Connector 192" o:spid="_x0000_s1026" type="#_x0000_t32" style="position:absolute;margin-left:215.25pt;margin-top:40.6pt;width:0;height:133.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" strokecolor="black [3213]">
                <v:stroke endarrow="block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A60B4C0" wp14:editId="6B032A66">
                <wp:simplePos x="0" y="0"/>
                <wp:positionH relativeFrom="column">
                  <wp:posOffset>2171700</wp:posOffset>
                </wp:positionH>
                <wp:positionV relativeFrom="paragraph">
                  <wp:posOffset>534670</wp:posOffset>
                </wp:positionV>
                <wp:extent cx="57150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8C2ADC6" id="Straight Connector 193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42.1pt" to="3in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" strokecolor="black [3213]"/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37E869C" wp14:editId="57FEFCBE">
                <wp:simplePos x="0" y="0"/>
                <wp:positionH relativeFrom="column">
                  <wp:posOffset>2733675</wp:posOffset>
                </wp:positionH>
                <wp:positionV relativeFrom="paragraph">
                  <wp:posOffset>1077595</wp:posOffset>
                </wp:positionV>
                <wp:extent cx="800100" cy="9525"/>
                <wp:effectExtent l="0" t="76200" r="19050" b="8572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11D25DC" id="Straight Arrow Connector 194" o:spid="_x0000_s1026" type="#_x0000_t32" style="position:absolute;margin-left:215.25pt;margin-top:84.85pt;width:63pt;height:.75p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" strokecolor="black [3213]">
                <v:stroke endarrow="block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6C32D86B" wp14:editId="75A56113">
                <wp:simplePos x="0" y="0"/>
                <wp:positionH relativeFrom="column">
                  <wp:posOffset>2847975</wp:posOffset>
                </wp:positionH>
                <wp:positionV relativeFrom="paragraph">
                  <wp:posOffset>2037715</wp:posOffset>
                </wp:positionV>
                <wp:extent cx="561975" cy="276225"/>
                <wp:effectExtent l="0" t="0" r="28575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1D4B" w14:textId="77777777" w:rsidR="00320DF4" w:rsidRDefault="00320DF4" w:rsidP="00320DF4">
                            <w:r>
                              <w:t>Outlet   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D86B" id="_x0000_s1037" type="#_x0000_t202" style="position:absolute;left:0;text-align:left;margin-left:224.25pt;margin-top:160.45pt;width:44.25pt;height:21.7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" strokecolor="white [3212]">
                <v:textbox>
                  <w:txbxContent>
                    <w:p w14:paraId="3D241D4B" w14:textId="77777777" w:rsidR="00320DF4" w:rsidRDefault="00320DF4" w:rsidP="00320DF4">
                      <w:r>
                        <w:t>Outlet   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AD6AE2" w14:textId="77777777" w:rsidR="00320DF4" w:rsidRDefault="00320DF4" w:rsidP="00320DF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48A1ECB" wp14:editId="21CC4C8E">
                <wp:simplePos x="0" y="0"/>
                <wp:positionH relativeFrom="column">
                  <wp:posOffset>133350</wp:posOffset>
                </wp:positionH>
                <wp:positionV relativeFrom="paragraph">
                  <wp:posOffset>295275</wp:posOffset>
                </wp:positionV>
                <wp:extent cx="9525" cy="304800"/>
                <wp:effectExtent l="0" t="0" r="2857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69EAD0D" id="Straight Connector 196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3.25pt" to="11.25pt,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" strokecolor="black [3040]"/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A1B243" wp14:editId="1740838B">
                <wp:simplePos x="0" y="0"/>
                <wp:positionH relativeFrom="column">
                  <wp:posOffset>466725</wp:posOffset>
                </wp:positionH>
                <wp:positionV relativeFrom="paragraph">
                  <wp:posOffset>146685</wp:posOffset>
                </wp:positionV>
                <wp:extent cx="228600" cy="285750"/>
                <wp:effectExtent l="0" t="0" r="0" b="0"/>
                <wp:wrapNone/>
                <wp:docPr id="198" name="Multiplication Sig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8B2EBB0" id="Multiplication Sign 198" o:spid="_x0000_s1026" style="position:absolute;margin-left:36.75pt;margin-top:11.55pt;width:18pt;height:22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</w:p>
    <w:p w14:paraId="20EA0FC2" w14:textId="77777777" w:rsidR="00320DF4" w:rsidRPr="00D61762" w:rsidRDefault="00320DF4" w:rsidP="00320DF4">
      <w:pPr>
        <w:jc w:val="center"/>
        <w:rPr>
          <w:b/>
          <w:bCs/>
          <w:sz w:val="24"/>
          <w:szCs w:val="24"/>
          <w:u w:val="single"/>
        </w:rPr>
      </w:pP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21031EC0" wp14:editId="0FBF6885">
                <wp:simplePos x="0" y="0"/>
                <wp:positionH relativeFrom="column">
                  <wp:posOffset>2886075</wp:posOffset>
                </wp:positionH>
                <wp:positionV relativeFrom="paragraph">
                  <wp:posOffset>13335</wp:posOffset>
                </wp:positionV>
                <wp:extent cx="1028700" cy="257175"/>
                <wp:effectExtent l="0" t="0" r="19050" b="2857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F97D8" w14:textId="77777777" w:rsidR="00320DF4" w:rsidRDefault="00320DF4" w:rsidP="00320DF4">
                            <w:r>
                              <w:t>Outlet By-pass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1EC0" id="_x0000_s1038" type="#_x0000_t202" style="position:absolute;left:0;text-align:left;margin-left:227.25pt;margin-top:1.05pt;width:81pt;height:20.2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" strokecolor="white [3212]">
                <v:textbox>
                  <w:txbxContent>
                    <w:p w14:paraId="547F97D8" w14:textId="77777777" w:rsidR="00320DF4" w:rsidRDefault="00320DF4" w:rsidP="00320DF4">
                      <w:r>
                        <w:t>Outlet By-pass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1975B5" wp14:editId="14C56DDC">
                <wp:simplePos x="0" y="0"/>
                <wp:positionH relativeFrom="margin">
                  <wp:posOffset>19050</wp:posOffset>
                </wp:positionH>
                <wp:positionV relativeFrom="paragraph">
                  <wp:posOffset>6985</wp:posOffset>
                </wp:positionV>
                <wp:extent cx="247650" cy="247650"/>
                <wp:effectExtent l="0" t="0" r="0" b="0"/>
                <wp:wrapNone/>
                <wp:docPr id="200" name="Multiplication Sig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24E229C2" id="Multiplication Sign 200" o:spid="_x0000_s1026" style="position:absolute;margin-left:1.5pt;margin-top:.55pt;width:19.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w10:wrap anchorx="margin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51440E0" wp14:editId="2509B4CF">
                <wp:simplePos x="0" y="0"/>
                <wp:positionH relativeFrom="page">
                  <wp:posOffset>28575</wp:posOffset>
                </wp:positionH>
                <wp:positionV relativeFrom="paragraph">
                  <wp:posOffset>299720</wp:posOffset>
                </wp:positionV>
                <wp:extent cx="1952625" cy="542925"/>
                <wp:effectExtent l="0" t="0" r="28575" b="2857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569BB8C8" id="Oval 201" o:spid="_x0000_s1026" style="position:absolute;margin-left:2.25pt;margin-top:23.6pt;width:153.75pt;height:42.75pt;z-index:251800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" filled="f" strokecolor="#92d050" strokeweight="2pt">
                <w10:wrap anchorx="page"/>
              </v:oval>
            </w:pict>
          </mc:Fallback>
        </mc:AlternateContent>
      </w:r>
    </w:p>
    <w:p w14:paraId="4E6B4D08" w14:textId="77777777" w:rsidR="00320DF4" w:rsidRDefault="00320DF4" w:rsidP="00320DF4">
      <w:pPr>
        <w:pStyle w:val="ListParagraph"/>
        <w:jc w:val="both"/>
        <w:rPr>
          <w:u w:val="single"/>
        </w:rPr>
      </w:pPr>
      <w:r w:rsidRPr="007A5B87">
        <w:rPr>
          <w:b/>
          <w:bCs/>
          <w:noProof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06A1E2D" wp14:editId="021467F0">
                <wp:simplePos x="0" y="0"/>
                <wp:positionH relativeFrom="margin">
                  <wp:posOffset>2627630</wp:posOffset>
                </wp:positionH>
                <wp:positionV relativeFrom="paragraph">
                  <wp:posOffset>418465</wp:posOffset>
                </wp:positionV>
                <wp:extent cx="228600" cy="285750"/>
                <wp:effectExtent l="0" t="0" r="0" b="0"/>
                <wp:wrapNone/>
                <wp:docPr id="202" name="Multiplication Sig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6FD4FF" id="Multiplication Sign 202" o:spid="_x0000_s1026" style="position:absolute;margin-left:206.9pt;margin-top:32.95pt;width:18pt;height:22.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  <w10:wrap anchorx="margin"/>
              </v:shape>
            </w:pict>
          </mc:Fallback>
        </mc:AlternateContent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D09B2">
        <w:rPr>
          <w:u w:val="single"/>
        </w:rPr>
        <w:br/>
      </w:r>
      <w:r w:rsidRPr="007A5B87"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63E40F85" wp14:editId="3F344289">
                <wp:simplePos x="0" y="0"/>
                <wp:positionH relativeFrom="column">
                  <wp:posOffset>4216400</wp:posOffset>
                </wp:positionH>
                <wp:positionV relativeFrom="paragraph">
                  <wp:posOffset>6350</wp:posOffset>
                </wp:positionV>
                <wp:extent cx="1028700" cy="247650"/>
                <wp:effectExtent l="0" t="0" r="19050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1A527" w14:textId="77777777" w:rsidR="00320DF4" w:rsidRDefault="00320DF4" w:rsidP="00320DF4">
                            <w:r>
                              <w:t>Flexible Hose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40F85" id="_x0000_s1039" type="#_x0000_t202" style="position:absolute;left:0;text-align:left;margin-left:332pt;margin-top:.5pt;width:81pt;height:19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" strokecolor="white [3212]">
                <v:textbox>
                  <w:txbxContent>
                    <w:p w14:paraId="6561A527" w14:textId="77777777" w:rsidR="00320DF4" w:rsidRDefault="00320DF4" w:rsidP="00320DF4">
                      <w:r>
                        <w:t>Flexible Hose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B4D2B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52E94B80" wp14:editId="5B023D26">
                <wp:simplePos x="0" y="0"/>
                <wp:positionH relativeFrom="page">
                  <wp:posOffset>5915025</wp:posOffset>
                </wp:positionH>
                <wp:positionV relativeFrom="paragraph">
                  <wp:posOffset>861695</wp:posOffset>
                </wp:positionV>
                <wp:extent cx="1619250" cy="285750"/>
                <wp:effectExtent l="0" t="0" r="19050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2142A" w14:textId="77777777" w:rsidR="00320DF4" w:rsidRPr="00731237" w:rsidRDefault="00320DF4" w:rsidP="00320DF4">
                            <w:r>
                              <w:t>Water Can – 20L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4B80" id="_x0000_s1040" type="#_x0000_t202" style="position:absolute;left:0;text-align:left;margin-left:465.75pt;margin-top:67.85pt;width:127.5pt;height:22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">
                <v:textbox>
                  <w:txbxContent>
                    <w:p w14:paraId="05A2142A" w14:textId="77777777" w:rsidR="00320DF4" w:rsidRPr="00731237" w:rsidRDefault="00320DF4" w:rsidP="00320DF4">
                      <w:r>
                        <w:t>Water Can – 20L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FF0B7DD" wp14:editId="50CA8A0D">
                <wp:simplePos x="0" y="0"/>
                <wp:positionH relativeFrom="column">
                  <wp:posOffset>4114800</wp:posOffset>
                </wp:positionH>
                <wp:positionV relativeFrom="paragraph">
                  <wp:posOffset>556895</wp:posOffset>
                </wp:positionV>
                <wp:extent cx="819150" cy="1066800"/>
                <wp:effectExtent l="0" t="0" r="19050" b="1905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0668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4DC060B8" id="Rectangle: Rounded Corners 205" o:spid="_x0000_s1026" style="position:absolute;margin-left:324pt;margin-top:43.85pt;width:64.5pt;height:84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" filled="f" strokecolor="#243f60 [1604]" strokeweight="2pt"/>
            </w:pict>
          </mc:Fallback>
        </mc:AlternateContent>
      </w:r>
      <w:r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51EFCCD" wp14:editId="10D5036A">
                <wp:simplePos x="0" y="0"/>
                <wp:positionH relativeFrom="column">
                  <wp:posOffset>3571875</wp:posOffset>
                </wp:positionH>
                <wp:positionV relativeFrom="paragraph">
                  <wp:posOffset>156845</wp:posOffset>
                </wp:positionV>
                <wp:extent cx="457200" cy="9525"/>
                <wp:effectExtent l="0" t="0" r="1905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59B7ED5E" id="Straight Connector 206" o:spid="_x0000_s1026" style="position:absolute;flip:x 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25pt,12.35pt" to="317.2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" strokecolor="black [3040]"/>
            </w:pict>
          </mc:Fallback>
        </mc:AlternateContent>
      </w:r>
      <w:r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6F0C329" wp14:editId="6D7BEAF0">
                <wp:simplePos x="0" y="0"/>
                <wp:positionH relativeFrom="column">
                  <wp:posOffset>3543300</wp:posOffset>
                </wp:positionH>
                <wp:positionV relativeFrom="paragraph">
                  <wp:posOffset>166370</wp:posOffset>
                </wp:positionV>
                <wp:extent cx="990600" cy="1190625"/>
                <wp:effectExtent l="0" t="19050" r="19050" b="0"/>
                <wp:wrapNone/>
                <wp:docPr id="207" name="Arc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190625"/>
                        </a:xfrm>
                        <a:prstGeom prst="arc">
                          <a:avLst>
                            <a:gd name="adj1" fmla="val 16150539"/>
                            <a:gd name="adj2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54132A6B" id="Arc 207" o:spid="_x0000_s1026" style="position:absolute;margin-left:279pt;margin-top:13.1pt;width:78pt;height:93.7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90600,1190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" path="m486736,89nsc635616,-3006,777754,74568,873797,211332v75427,107408,116804,243428,116804,383982l495300,595313,486736,89xem486736,89nfc635616,-3006,777754,74568,873797,211332v75427,107408,116804,243428,116804,383982e" filled="f" strokecolor="black [3040]">
                <v:path arrowok="t" o:connecttype="custom" o:connectlocs="486736,89;873797,211332;990601,595314" o:connectangles="0,0,0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45F0DA5F" wp14:editId="43F6389E">
                <wp:simplePos x="0" y="0"/>
                <wp:positionH relativeFrom="column">
                  <wp:posOffset>-590550</wp:posOffset>
                </wp:positionH>
                <wp:positionV relativeFrom="paragraph">
                  <wp:posOffset>130175</wp:posOffset>
                </wp:positionV>
                <wp:extent cx="1428750" cy="257175"/>
                <wp:effectExtent l="0" t="0" r="19050" b="28575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FC5E9F" w14:textId="77777777" w:rsidR="00320DF4" w:rsidRPr="00142C3B" w:rsidRDefault="00320DF4" w:rsidP="00320DF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C3B">
                              <w:rPr>
                                <w:sz w:val="18"/>
                                <w:szCs w:val="18"/>
                              </w:rP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DA5F" id="_x0000_s1041" type="#_x0000_t202" style="position:absolute;left:0;text-align:left;margin-left:-46.5pt;margin-top:10.25pt;width:112.5pt;height:20.2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" strokecolor="white [3212]">
                <v:textbox>
                  <w:txbxContent>
                    <w:p w14:paraId="45FC5E9F" w14:textId="77777777" w:rsidR="00320DF4" w:rsidRPr="00142C3B" w:rsidRDefault="00320DF4" w:rsidP="00320DF4">
                      <w:pPr>
                        <w:rPr>
                          <w:sz w:val="18"/>
                          <w:szCs w:val="18"/>
                        </w:rPr>
                      </w:pPr>
                      <w:r w:rsidRPr="00142C3B">
                        <w:rPr>
                          <w:sz w:val="18"/>
                          <w:szCs w:val="18"/>
                        </w:rPr>
                        <w:t>Medium Pressure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5B87">
        <w:rPr>
          <w:b/>
          <w:bCs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7E6D186" wp14:editId="4D00F080">
                <wp:simplePos x="0" y="0"/>
                <wp:positionH relativeFrom="column">
                  <wp:posOffset>3067050</wp:posOffset>
                </wp:positionH>
                <wp:positionV relativeFrom="paragraph">
                  <wp:posOffset>27305</wp:posOffset>
                </wp:positionV>
                <wp:extent cx="228600" cy="285750"/>
                <wp:effectExtent l="0" t="0" r="0" b="0"/>
                <wp:wrapNone/>
                <wp:docPr id="209" name="Multiplication Sig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F49782" id="Multiplication Sign 209" o:spid="_x0000_s1026" style="position:absolute;margin-left:241.5pt;margin-top:2.15pt;width:18pt;height:22.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>
        <w:rPr>
          <w:u w:val="single"/>
        </w:rPr>
        <w:t xml:space="preserve">  </w:t>
      </w:r>
    </w:p>
    <w:p w14:paraId="057717A8" w14:textId="77777777" w:rsidR="00320DF4" w:rsidRPr="00824832" w:rsidRDefault="00320DF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u w:val="single"/>
        </w:rPr>
      </w:pPr>
      <w:r>
        <w:t xml:space="preserve">Fix dummy on the inlet three-way valve. </w:t>
      </w:r>
    </w:p>
    <w:p w14:paraId="44D34326" w14:textId="77777777" w:rsidR="00320DF4" w:rsidRPr="00731237" w:rsidRDefault="00320DF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u w:val="single"/>
        </w:rPr>
      </w:pPr>
      <w:r>
        <w:t>Fix hose to the outlet by-pass valve &amp; put the other end of the same hose inside the Water Can. (20-L)</w:t>
      </w:r>
    </w:p>
    <w:p w14:paraId="77C3EEB4" w14:textId="77777777" w:rsidR="00320DF4" w:rsidRPr="00731237" w:rsidRDefault="00320DF4" w:rsidP="00320DF4">
      <w:pPr>
        <w:pStyle w:val="ListParagraph"/>
        <w:numPr>
          <w:ilvl w:val="0"/>
          <w:numId w:val="35"/>
        </w:numPr>
        <w:spacing w:after="160" w:line="259" w:lineRule="auto"/>
        <w:jc w:val="both"/>
        <w:rPr>
          <w:u w:val="single"/>
        </w:rPr>
      </w:pPr>
      <w:r>
        <w:t xml:space="preserve">Throttle the Inlet valve to check for any puncture of internal piping, in case of any puncture bubbles will be visible in the can &amp; CO level will rise. </w:t>
      </w:r>
    </w:p>
    <w:p w14:paraId="32A970CB" w14:textId="77777777" w:rsidR="00320DF4" w:rsidRDefault="00320DF4" w:rsidP="00320DF4">
      <w:pPr>
        <w:jc w:val="both"/>
        <w:rPr>
          <w:u w:val="single"/>
        </w:rPr>
      </w:pPr>
    </w:p>
    <w:p w14:paraId="2958E9E6" w14:textId="77777777" w:rsidR="00320DF4" w:rsidRDefault="00320DF4" w:rsidP="00320DF4">
      <w:pPr>
        <w:jc w:val="both"/>
        <w:rPr>
          <w:u w:val="single"/>
        </w:rPr>
      </w:pPr>
    </w:p>
    <w:p w14:paraId="67C79F55" w14:textId="77777777" w:rsidR="00320DF4" w:rsidRDefault="00320DF4" w:rsidP="008B1A0A">
      <w:pPr>
        <w:pStyle w:val="Footer"/>
        <w:jc w:val="both"/>
        <w:rPr>
          <w:b/>
          <w:bCs/>
          <w:szCs w:val="24"/>
        </w:rPr>
      </w:pPr>
    </w:p>
    <w:p w14:paraId="7DFEA175" w14:textId="77777777" w:rsidR="008B1A0A" w:rsidRDefault="008B1A0A" w:rsidP="008B1A0A">
      <w:pPr>
        <w:pStyle w:val="Footer"/>
        <w:jc w:val="both"/>
        <w:rPr>
          <w:b/>
          <w:bCs/>
          <w:szCs w:val="24"/>
        </w:rPr>
      </w:pPr>
    </w:p>
    <w:p w14:paraId="2C84EE68" w14:textId="408946B5" w:rsidR="008B1A0A" w:rsidRPr="00A371EC" w:rsidRDefault="00C3330C" w:rsidP="008B1A0A">
      <w:pPr>
        <w:pStyle w:val="Footer"/>
        <w:jc w:val="both"/>
        <w:rPr>
          <w:szCs w:val="24"/>
          <w:u w:val="single"/>
        </w:rPr>
      </w:pPr>
      <w:r>
        <w:rPr>
          <w:szCs w:val="24"/>
        </w:rPr>
        <w:t xml:space="preserve">                                        </w:t>
      </w:r>
      <w:r w:rsidR="008B1A0A" w:rsidRPr="00977655">
        <w:rPr>
          <w:szCs w:val="24"/>
        </w:rPr>
        <w:t>Work instruction</w:t>
      </w:r>
      <w:r w:rsidR="008B1A0A">
        <w:rPr>
          <w:szCs w:val="24"/>
        </w:rPr>
        <w:t xml:space="preserve"> No </w:t>
      </w:r>
      <w:proofErr w:type="gramStart"/>
      <w:r w:rsidR="008B1A0A">
        <w:rPr>
          <w:szCs w:val="24"/>
        </w:rPr>
        <w:t>3</w:t>
      </w:r>
      <w:r w:rsidR="008B1A0A" w:rsidRPr="00977655">
        <w:rPr>
          <w:b/>
          <w:bCs/>
          <w:szCs w:val="24"/>
        </w:rPr>
        <w:t xml:space="preserve"> :</w:t>
      </w:r>
      <w:proofErr w:type="gramEnd"/>
      <w:r w:rsidR="008B1A0A" w:rsidRPr="00977655">
        <w:rPr>
          <w:b/>
          <w:bCs/>
          <w:szCs w:val="24"/>
        </w:rPr>
        <w:t xml:space="preserve">  </w:t>
      </w:r>
      <w:r w:rsidR="008B1A0A" w:rsidRPr="00C3330C">
        <w:rPr>
          <w:szCs w:val="24"/>
        </w:rPr>
        <w:t>Staves</w:t>
      </w:r>
      <w:r w:rsidR="0000552D">
        <w:rPr>
          <w:sz w:val="28"/>
          <w:szCs w:val="28"/>
          <w:u w:val="single"/>
        </w:rPr>
        <w:t xml:space="preserve"> </w:t>
      </w:r>
      <w:r w:rsidR="001D04BD">
        <w:rPr>
          <w:szCs w:val="24"/>
        </w:rPr>
        <w:t>Pressure</w:t>
      </w:r>
      <w:r w:rsidR="008B1A0A" w:rsidRPr="00C3330C">
        <w:rPr>
          <w:szCs w:val="24"/>
        </w:rPr>
        <w:t xml:space="preserve"> testing</w:t>
      </w:r>
    </w:p>
    <w:p w14:paraId="02BACAA6" w14:textId="77777777" w:rsidR="008B1A0A" w:rsidRPr="007D5A85" w:rsidRDefault="008B1A0A" w:rsidP="008B1A0A">
      <w:pPr>
        <w:pStyle w:val="Footer"/>
        <w:jc w:val="both"/>
        <w:rPr>
          <w:szCs w:val="24"/>
        </w:rPr>
      </w:pPr>
    </w:p>
    <w:p w14:paraId="52FD04FD" w14:textId="77777777" w:rsidR="008B1A0A" w:rsidRPr="00977655" w:rsidRDefault="008B1A0A" w:rsidP="008B1A0A">
      <w:pPr>
        <w:pStyle w:val="Footer"/>
        <w:jc w:val="both"/>
        <w:rPr>
          <w:szCs w:val="24"/>
        </w:rPr>
      </w:pPr>
      <w:r w:rsidRPr="00977655">
        <w:rPr>
          <w:b/>
          <w:bCs/>
          <w:szCs w:val="24"/>
        </w:rPr>
        <w:t> </w:t>
      </w:r>
    </w:p>
    <w:p w14:paraId="4FB55114" w14:textId="7521956A" w:rsidR="008B1A0A" w:rsidRPr="00977655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szCs w:val="24"/>
        </w:rPr>
      </w:pPr>
      <w:r w:rsidRPr="00977655">
        <w:rPr>
          <w:b/>
          <w:bCs/>
          <w:szCs w:val="24"/>
        </w:rPr>
        <w:t xml:space="preserve">Take clearance &amp; work permit from Operation </w:t>
      </w:r>
      <w:r>
        <w:rPr>
          <w:b/>
          <w:bCs/>
          <w:szCs w:val="24"/>
        </w:rPr>
        <w:t xml:space="preserve">Shift SS for </w:t>
      </w:r>
      <w:r w:rsidR="001D04BD">
        <w:rPr>
          <w:b/>
          <w:bCs/>
          <w:szCs w:val="24"/>
        </w:rPr>
        <w:t>pressure</w:t>
      </w:r>
      <w:r>
        <w:rPr>
          <w:b/>
          <w:bCs/>
          <w:szCs w:val="24"/>
        </w:rPr>
        <w:t xml:space="preserve"> testing</w:t>
      </w:r>
      <w:r w:rsidRPr="00977655">
        <w:rPr>
          <w:b/>
          <w:bCs/>
          <w:szCs w:val="24"/>
        </w:rPr>
        <w:t>.</w:t>
      </w:r>
    </w:p>
    <w:p w14:paraId="79F43DB6" w14:textId="2AD664FC" w:rsidR="008B1A0A" w:rsidRPr="00977655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Ensure </w:t>
      </w:r>
      <w:r w:rsidR="001D04BD">
        <w:rPr>
          <w:b/>
          <w:bCs/>
          <w:szCs w:val="24"/>
        </w:rPr>
        <w:t>pressure</w:t>
      </w:r>
      <w:r>
        <w:rPr>
          <w:b/>
          <w:bCs/>
          <w:szCs w:val="24"/>
        </w:rPr>
        <w:t xml:space="preserve"> testing</w:t>
      </w:r>
      <w:r w:rsidRPr="00977655">
        <w:rPr>
          <w:b/>
          <w:bCs/>
          <w:szCs w:val="24"/>
        </w:rPr>
        <w:t xml:space="preserve"> is carried out in p</w:t>
      </w:r>
      <w:r>
        <w:rPr>
          <w:b/>
          <w:bCs/>
          <w:szCs w:val="24"/>
        </w:rPr>
        <w:t>resence of Operation engineer.</w:t>
      </w:r>
      <w:r w:rsidRPr="00977655">
        <w:rPr>
          <w:b/>
          <w:bCs/>
          <w:szCs w:val="24"/>
        </w:rPr>
        <w:t xml:space="preserve"> </w:t>
      </w:r>
    </w:p>
    <w:p w14:paraId="29F059F7" w14:textId="49A7EA64" w:rsidR="008B1A0A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 w:rsidRPr="00977655">
        <w:rPr>
          <w:b/>
          <w:bCs/>
          <w:szCs w:val="24"/>
        </w:rPr>
        <w:t xml:space="preserve">Identify the inlet and outlet line along with valves of </w:t>
      </w:r>
      <w:r>
        <w:rPr>
          <w:b/>
          <w:bCs/>
          <w:szCs w:val="24"/>
        </w:rPr>
        <w:t xml:space="preserve">the equipment to be </w:t>
      </w:r>
      <w:r w:rsidR="001D04BD">
        <w:rPr>
          <w:b/>
          <w:bCs/>
          <w:szCs w:val="24"/>
        </w:rPr>
        <w:t>pressure</w:t>
      </w:r>
      <w:r>
        <w:rPr>
          <w:b/>
          <w:bCs/>
          <w:szCs w:val="24"/>
        </w:rPr>
        <w:t xml:space="preserve"> tested</w:t>
      </w:r>
      <w:r w:rsidRPr="00977655">
        <w:rPr>
          <w:b/>
          <w:bCs/>
          <w:szCs w:val="24"/>
        </w:rPr>
        <w:t xml:space="preserve"> from the header.</w:t>
      </w:r>
    </w:p>
    <w:p w14:paraId="77F74204" w14:textId="77777777" w:rsidR="002A0601" w:rsidRPr="00823671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u w:val="single"/>
        </w:rPr>
      </w:pPr>
      <w:r>
        <w:t xml:space="preserve">Fix Pressure Gauge at the outlet by-pass valve. </w:t>
      </w:r>
    </w:p>
    <w:p w14:paraId="63AC8352" w14:textId="77777777" w:rsidR="002A0601" w:rsidRPr="00823671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u w:val="single"/>
        </w:rPr>
      </w:pPr>
      <w:r>
        <w:t xml:space="preserve">Close the inlet valve </w:t>
      </w:r>
    </w:p>
    <w:p w14:paraId="6C36C1F8" w14:textId="77777777" w:rsidR="002A0601" w:rsidRPr="00823671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u w:val="single"/>
        </w:rPr>
      </w:pPr>
      <w:r>
        <w:t>Close the outlet valve</w:t>
      </w:r>
    </w:p>
    <w:p w14:paraId="0BBC377D" w14:textId="77777777" w:rsidR="002A0601" w:rsidRPr="00823671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u w:val="single"/>
        </w:rPr>
      </w:pPr>
      <w:r>
        <w:t xml:space="preserve">Check for any pressure drop in the gauge in case pressure holds then no leakage in that circuit. </w:t>
      </w:r>
    </w:p>
    <w:p w14:paraId="4EA97B92" w14:textId="77777777" w:rsidR="002A0601" w:rsidRPr="00C46977" w:rsidRDefault="002A0601" w:rsidP="002A0601">
      <w:pPr>
        <w:pStyle w:val="ListParagraph"/>
        <w:numPr>
          <w:ilvl w:val="0"/>
          <w:numId w:val="29"/>
        </w:numPr>
        <w:spacing w:after="160" w:line="259" w:lineRule="auto"/>
        <w:jc w:val="both"/>
        <w:rPr>
          <w:u w:val="single"/>
        </w:rPr>
      </w:pPr>
      <w:r>
        <w:t xml:space="preserve">In case pressure drops then individual staves of that circuit to be pressure tested &amp; the punctured one to be separated. </w:t>
      </w:r>
    </w:p>
    <w:p w14:paraId="49D7D445" w14:textId="77777777" w:rsidR="002A0601" w:rsidRPr="00977655" w:rsidRDefault="002A0601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</w:p>
    <w:p w14:paraId="03320AE4" w14:textId="77777777" w:rsidR="008B1A0A" w:rsidRPr="00977655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>Fill the transparent water container using 1” rubber hose till its neck</w:t>
      </w:r>
      <w:r w:rsidRPr="00977655">
        <w:rPr>
          <w:szCs w:val="24"/>
        </w:rPr>
        <w:t>.</w:t>
      </w:r>
    </w:p>
    <w:p w14:paraId="31D86E53" w14:textId="4610F797" w:rsidR="008B1A0A" w:rsidRPr="004972FB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>Now slowly throttle main inlet valve</w:t>
      </w:r>
      <w:ins w:id="135" w:author="Joshi Bala" w:date="2021-05-28T09:15:00Z">
        <w:r w:rsidR="0000552D">
          <w:rPr>
            <w:b/>
            <w:bCs/>
            <w:szCs w:val="24"/>
          </w:rPr>
          <w:t xml:space="preserve"> </w:t>
        </w:r>
      </w:ins>
      <w:r w:rsidRPr="004972FB">
        <w:rPr>
          <w:b/>
          <w:bCs/>
          <w:szCs w:val="24"/>
        </w:rPr>
        <w:t>till the flow of water becomes streamline.</w:t>
      </w:r>
      <w:r>
        <w:rPr>
          <w:b/>
          <w:bCs/>
          <w:szCs w:val="24"/>
        </w:rPr>
        <w:t xml:space="preserve"> Now check in the bottle for </w:t>
      </w:r>
      <w:r w:rsidR="0083303E">
        <w:rPr>
          <w:b/>
          <w:bCs/>
          <w:szCs w:val="24"/>
        </w:rPr>
        <w:t>at least</w:t>
      </w:r>
      <w:r>
        <w:rPr>
          <w:b/>
          <w:bCs/>
          <w:szCs w:val="24"/>
        </w:rPr>
        <w:t xml:space="preserve"> 2 </w:t>
      </w:r>
      <w:proofErr w:type="spellStart"/>
      <w:r>
        <w:rPr>
          <w:b/>
          <w:bCs/>
          <w:szCs w:val="24"/>
        </w:rPr>
        <w:t>mins</w:t>
      </w:r>
      <w:proofErr w:type="spellEnd"/>
      <w:r>
        <w:rPr>
          <w:b/>
          <w:bCs/>
          <w:szCs w:val="24"/>
        </w:rPr>
        <w:t xml:space="preserve"> if </w:t>
      </w:r>
      <w:r w:rsidR="001D04BD">
        <w:rPr>
          <w:b/>
          <w:bCs/>
          <w:szCs w:val="24"/>
        </w:rPr>
        <w:t>pressure</w:t>
      </w:r>
      <w:r>
        <w:rPr>
          <w:b/>
          <w:bCs/>
          <w:szCs w:val="24"/>
        </w:rPr>
        <w:t>s are coming or not.</w:t>
      </w:r>
    </w:p>
    <w:p w14:paraId="570D210C" w14:textId="39C9A241" w:rsidR="008B1A0A" w:rsidRPr="004F56F5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If </w:t>
      </w:r>
      <w:r w:rsidR="00ED714C">
        <w:rPr>
          <w:b/>
          <w:bCs/>
          <w:szCs w:val="24"/>
        </w:rPr>
        <w:t>not,</w:t>
      </w:r>
      <w:r>
        <w:rPr>
          <w:b/>
          <w:bCs/>
          <w:szCs w:val="24"/>
        </w:rPr>
        <w:t xml:space="preserve"> then stave is ok. If </w:t>
      </w:r>
      <w:r w:rsidR="001D04BD">
        <w:rPr>
          <w:b/>
          <w:bCs/>
          <w:szCs w:val="24"/>
        </w:rPr>
        <w:t>pressure</w:t>
      </w:r>
      <w:r>
        <w:rPr>
          <w:b/>
          <w:bCs/>
          <w:szCs w:val="24"/>
        </w:rPr>
        <w:t xml:space="preserve">s are </w:t>
      </w:r>
      <w:r w:rsidR="00ED714C">
        <w:rPr>
          <w:b/>
          <w:bCs/>
          <w:szCs w:val="24"/>
        </w:rPr>
        <w:t>found,</w:t>
      </w:r>
      <w:r>
        <w:rPr>
          <w:b/>
          <w:bCs/>
          <w:szCs w:val="24"/>
        </w:rPr>
        <w:t xml:space="preserve"> then check the CO level near the bottle mouth by placing CO detector</w:t>
      </w:r>
      <w:r w:rsidRPr="00977655">
        <w:rPr>
          <w:szCs w:val="24"/>
        </w:rPr>
        <w:t>.</w:t>
      </w:r>
      <w:r>
        <w:rPr>
          <w:szCs w:val="24"/>
        </w:rPr>
        <w:t xml:space="preserve"> </w:t>
      </w:r>
    </w:p>
    <w:p w14:paraId="2DB9B15C" w14:textId="77777777" w:rsidR="008B1A0A" w:rsidRPr="004F56F5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 w:rsidRPr="004F56F5">
        <w:rPr>
          <w:b/>
          <w:szCs w:val="24"/>
        </w:rPr>
        <w:t>Measure and note down the value.</w:t>
      </w:r>
    </w:p>
    <w:p w14:paraId="47D5F4C2" w14:textId="1D69532D" w:rsidR="008B1A0A" w:rsidRPr="004F56F5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b/>
          <w:bCs/>
          <w:szCs w:val="24"/>
        </w:rPr>
      </w:pPr>
      <w:r>
        <w:rPr>
          <w:b/>
          <w:bCs/>
          <w:szCs w:val="24"/>
        </w:rPr>
        <w:t xml:space="preserve">After conducting the </w:t>
      </w:r>
      <w:r w:rsidR="001D04BD">
        <w:rPr>
          <w:b/>
          <w:bCs/>
          <w:szCs w:val="24"/>
        </w:rPr>
        <w:t>pressure</w:t>
      </w:r>
      <w:r>
        <w:rPr>
          <w:b/>
          <w:bCs/>
          <w:szCs w:val="24"/>
        </w:rPr>
        <w:t xml:space="preserve"> test, open the discharge </w:t>
      </w:r>
      <w:del w:id="136" w:author="Joshi Bala" w:date="2021-05-28T09:15:00Z">
        <w:r w:rsidDel="0000552D">
          <w:rPr>
            <w:b/>
            <w:bCs/>
            <w:szCs w:val="24"/>
          </w:rPr>
          <w:delText>valve  and</w:delText>
        </w:r>
      </w:del>
      <w:ins w:id="137" w:author="Joshi Bala" w:date="2021-05-28T09:15:00Z">
        <w:r w:rsidR="0000552D">
          <w:rPr>
            <w:b/>
            <w:bCs/>
            <w:szCs w:val="24"/>
          </w:rPr>
          <w:t>valve and</w:t>
        </w:r>
      </w:ins>
      <w:r>
        <w:rPr>
          <w:b/>
          <w:bCs/>
          <w:szCs w:val="24"/>
        </w:rPr>
        <w:t xml:space="preserve"> close the </w:t>
      </w:r>
      <w:r w:rsidR="002A0601">
        <w:rPr>
          <w:b/>
          <w:bCs/>
          <w:szCs w:val="24"/>
        </w:rPr>
        <w:t xml:space="preserve">outlet </w:t>
      </w:r>
      <w:r>
        <w:rPr>
          <w:b/>
          <w:bCs/>
          <w:szCs w:val="24"/>
        </w:rPr>
        <w:t xml:space="preserve">bypass </w:t>
      </w:r>
      <w:proofErr w:type="gramStart"/>
      <w:r>
        <w:rPr>
          <w:b/>
          <w:bCs/>
          <w:szCs w:val="24"/>
        </w:rPr>
        <w:t xml:space="preserve">valve </w:t>
      </w:r>
      <w:r w:rsidRPr="00977655">
        <w:rPr>
          <w:szCs w:val="24"/>
        </w:rPr>
        <w:t>.</w:t>
      </w:r>
      <w:proofErr w:type="gramEnd"/>
      <w:r>
        <w:rPr>
          <w:szCs w:val="24"/>
        </w:rPr>
        <w:t xml:space="preserve"> </w:t>
      </w:r>
      <w:r w:rsidRPr="004F56F5">
        <w:rPr>
          <w:b/>
          <w:szCs w:val="24"/>
        </w:rPr>
        <w:t>Then open the main inlet valve</w:t>
      </w:r>
      <w:r>
        <w:rPr>
          <w:szCs w:val="24"/>
        </w:rPr>
        <w:t xml:space="preserve"> E </w:t>
      </w:r>
      <w:r w:rsidRPr="004F56F5">
        <w:rPr>
          <w:b/>
          <w:szCs w:val="24"/>
        </w:rPr>
        <w:t>fully.</w:t>
      </w:r>
    </w:p>
    <w:p w14:paraId="761B8440" w14:textId="18D6C64D" w:rsidR="008B1A0A" w:rsidRPr="00101CC4" w:rsidRDefault="008B1A0A" w:rsidP="008B1A0A">
      <w:pPr>
        <w:pStyle w:val="Footer"/>
        <w:numPr>
          <w:ilvl w:val="0"/>
          <w:numId w:val="29"/>
        </w:numPr>
        <w:tabs>
          <w:tab w:val="clear" w:pos="4513"/>
          <w:tab w:val="clear" w:pos="9026"/>
          <w:tab w:val="center" w:pos="1890"/>
          <w:tab w:val="right" w:pos="8640"/>
        </w:tabs>
        <w:ind w:left="1440" w:firstLine="0"/>
        <w:jc w:val="both"/>
        <w:rPr>
          <w:ins w:id="138" w:author="Meenakshi Makhijani" w:date="2021-10-18T12:40:00Z"/>
          <w:b/>
          <w:bCs/>
          <w:szCs w:val="24"/>
          <w:rPrChange w:id="139" w:author="Meenakshi Makhijani" w:date="2021-10-18T12:40:00Z">
            <w:rPr>
              <w:ins w:id="140" w:author="Meenakshi Makhijani" w:date="2021-10-18T12:40:00Z"/>
              <w:szCs w:val="24"/>
            </w:rPr>
          </w:rPrChange>
        </w:rPr>
      </w:pPr>
      <w:r w:rsidRPr="004F56F5">
        <w:rPr>
          <w:b/>
          <w:szCs w:val="24"/>
        </w:rPr>
        <w:t>Ensure water is coming from valve</w:t>
      </w:r>
      <w:r>
        <w:rPr>
          <w:szCs w:val="24"/>
        </w:rPr>
        <w:t xml:space="preserve"> </w:t>
      </w:r>
    </w:p>
    <w:p w14:paraId="333877BF" w14:textId="77777777" w:rsidR="00101CC4" w:rsidRDefault="00101CC4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41" w:author="Meenakshi Makhijani" w:date="2021-10-18T12:40:00Z"/>
          <w:szCs w:val="24"/>
        </w:rPr>
        <w:pPrChange w:id="142" w:author="Meenakshi Makhijani" w:date="2021-10-18T12:40:00Z">
          <w:pPr>
            <w:pStyle w:val="Footer"/>
            <w:numPr>
              <w:numId w:val="29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1856BA26" w14:textId="77777777" w:rsidR="00101CC4" w:rsidRDefault="00101CC4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43" w:author="Meenakshi Makhijani" w:date="2021-10-18T12:40:00Z"/>
          <w:szCs w:val="24"/>
        </w:rPr>
        <w:pPrChange w:id="144" w:author="Meenakshi Makhijani" w:date="2021-10-18T12:40:00Z">
          <w:pPr>
            <w:pStyle w:val="Footer"/>
            <w:numPr>
              <w:numId w:val="29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522FFC86" w14:textId="77777777" w:rsidR="00101CC4" w:rsidRDefault="00101CC4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45" w:author="Meenakshi Makhijani" w:date="2021-10-18T12:40:00Z"/>
          <w:szCs w:val="24"/>
        </w:rPr>
        <w:pPrChange w:id="146" w:author="Meenakshi Makhijani" w:date="2021-10-18T12:40:00Z">
          <w:pPr>
            <w:pStyle w:val="Footer"/>
            <w:numPr>
              <w:numId w:val="29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15F78DC7" w14:textId="77777777" w:rsidR="00101CC4" w:rsidRDefault="00101CC4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ins w:id="147" w:author="Meenakshi Makhijani" w:date="2021-10-18T12:40:00Z"/>
          <w:szCs w:val="24"/>
        </w:rPr>
        <w:pPrChange w:id="148" w:author="Meenakshi Makhijani" w:date="2021-10-18T12:40:00Z">
          <w:pPr>
            <w:pStyle w:val="Footer"/>
            <w:numPr>
              <w:numId w:val="29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5506D0C0" w14:textId="77777777" w:rsidR="00101CC4" w:rsidRPr="00977655" w:rsidRDefault="00101CC4">
      <w:pPr>
        <w:pStyle w:val="Footer"/>
        <w:tabs>
          <w:tab w:val="clear" w:pos="4513"/>
          <w:tab w:val="clear" w:pos="9026"/>
          <w:tab w:val="center" w:pos="1890"/>
          <w:tab w:val="right" w:pos="8640"/>
        </w:tabs>
        <w:jc w:val="both"/>
        <w:rPr>
          <w:b/>
          <w:bCs/>
          <w:szCs w:val="24"/>
        </w:rPr>
        <w:pPrChange w:id="149" w:author="Meenakshi Makhijani" w:date="2021-10-18T12:40:00Z">
          <w:pPr>
            <w:pStyle w:val="Footer"/>
            <w:numPr>
              <w:numId w:val="29"/>
            </w:numPr>
            <w:tabs>
              <w:tab w:val="clear" w:pos="4513"/>
              <w:tab w:val="clear" w:pos="9026"/>
              <w:tab w:val="center" w:pos="1890"/>
              <w:tab w:val="right" w:pos="8640"/>
            </w:tabs>
            <w:ind w:left="1440" w:hanging="375"/>
            <w:jc w:val="both"/>
          </w:pPr>
        </w:pPrChange>
      </w:pPr>
    </w:p>
    <w:p w14:paraId="18AD79EC" w14:textId="77777777" w:rsidR="008B1A0A" w:rsidRPr="00977655" w:rsidRDefault="008B1A0A" w:rsidP="008B1A0A">
      <w:pPr>
        <w:pStyle w:val="Footer"/>
        <w:jc w:val="both"/>
        <w:rPr>
          <w:szCs w:val="24"/>
        </w:rPr>
      </w:pPr>
    </w:p>
    <w:p w14:paraId="680D9C54" w14:textId="23A1E696" w:rsidR="002A0601" w:rsidRDefault="002A0601" w:rsidP="002A0601">
      <w:pPr>
        <w:jc w:val="both"/>
        <w:rPr>
          <w:u w:val="single"/>
        </w:rPr>
      </w:pPr>
    </w:p>
    <w:p w14:paraId="6D3326EB" w14:textId="34B029D4" w:rsidR="002A0601" w:rsidRDefault="002A0601" w:rsidP="002A0601">
      <w:pPr>
        <w:jc w:val="both"/>
        <w:rPr>
          <w:u w:val="single"/>
        </w:rPr>
      </w:pP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F40620B" wp14:editId="1D32BCD2">
                <wp:simplePos x="0" y="0"/>
                <wp:positionH relativeFrom="column">
                  <wp:posOffset>1981200</wp:posOffset>
                </wp:positionH>
                <wp:positionV relativeFrom="paragraph">
                  <wp:posOffset>0</wp:posOffset>
                </wp:positionV>
                <wp:extent cx="1085850" cy="1295400"/>
                <wp:effectExtent l="0" t="0" r="19050" b="1905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295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59783DDE" id="Rectangle 230" o:spid="_x0000_s1026" style="position:absolute;margin-left:156pt;margin-top:0;width:85.5pt;height:10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" filled="f" strokecolor="#243f60 [1604]" strokeweight="2pt"/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5D9901" wp14:editId="28C39774">
                <wp:simplePos x="0" y="0"/>
                <wp:positionH relativeFrom="column">
                  <wp:posOffset>3619500</wp:posOffset>
                </wp:positionH>
                <wp:positionV relativeFrom="paragraph">
                  <wp:posOffset>515620</wp:posOffset>
                </wp:positionV>
                <wp:extent cx="0" cy="1695450"/>
                <wp:effectExtent l="76200" t="0" r="57150" b="571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5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97B71C6" id="Straight Arrow Connector 231" o:spid="_x0000_s1026" type="#_x0000_t32" style="position:absolute;margin-left:285pt;margin-top:40.6pt;width:0;height:133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" strokecolor="black [3213]">
                <v:stroke endarrow="block"/>
              </v:shape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95F9AE" wp14:editId="7E987F6B">
                <wp:simplePos x="0" y="0"/>
                <wp:positionH relativeFrom="column">
                  <wp:posOffset>3057525</wp:posOffset>
                </wp:positionH>
                <wp:positionV relativeFrom="paragraph">
                  <wp:posOffset>534670</wp:posOffset>
                </wp:positionV>
                <wp:extent cx="57150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697E381B" id="Straight Connector 232" o:spid="_x0000_s1026" style="position:absolute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5pt,42.1pt" to="285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" strokecolor="black [3213]"/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B5D2BC6" wp14:editId="0065272C">
                <wp:simplePos x="0" y="0"/>
                <wp:positionH relativeFrom="column">
                  <wp:posOffset>3619500</wp:posOffset>
                </wp:positionH>
                <wp:positionV relativeFrom="paragraph">
                  <wp:posOffset>1153795</wp:posOffset>
                </wp:positionV>
                <wp:extent cx="800100" cy="9525"/>
                <wp:effectExtent l="0" t="76200" r="19050" b="8572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F3F428E" id="Straight Arrow Connector 233" o:spid="_x0000_s1026" type="#_x0000_t32" style="position:absolute;margin-left:285pt;margin-top:90.85pt;width:63pt;height:.75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" strokecolor="black [3213]">
                <v:stroke endarrow="block"/>
              </v:shape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39C671A" wp14:editId="622C190D">
                <wp:simplePos x="0" y="0"/>
                <wp:positionH relativeFrom="margin">
                  <wp:posOffset>3513455</wp:posOffset>
                </wp:positionH>
                <wp:positionV relativeFrom="paragraph">
                  <wp:posOffset>1325245</wp:posOffset>
                </wp:positionV>
                <wp:extent cx="228600" cy="285750"/>
                <wp:effectExtent l="0" t="0" r="0" b="0"/>
                <wp:wrapNone/>
                <wp:docPr id="234" name="Multiplication Sign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99B998" id="Multiplication Sign 234" o:spid="_x0000_s1026" style="position:absolute;margin-left:276.65pt;margin-top:104.35pt;width:18pt;height:22.5pt;z-index:251816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  <w10:wrap anchorx="margin"/>
              </v:shape>
            </w:pict>
          </mc:Fallback>
        </mc:AlternateContent>
      </w:r>
      <w:r w:rsidRPr="002212C6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0C9F052" wp14:editId="6E156981">
                <wp:simplePos x="0" y="0"/>
                <wp:positionH relativeFrom="page">
                  <wp:posOffset>914400</wp:posOffset>
                </wp:positionH>
                <wp:positionV relativeFrom="paragraph">
                  <wp:posOffset>904240</wp:posOffset>
                </wp:positionV>
                <wp:extent cx="1952625" cy="542925"/>
                <wp:effectExtent l="0" t="0" r="28575" b="28575"/>
                <wp:wrapNone/>
                <wp:docPr id="235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oval w14:anchorId="28A99169" id="Oval 235" o:spid="_x0000_s1026" style="position:absolute;margin-left:1in;margin-top:71.2pt;width:153.75pt;height:42.75pt;z-index:251820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" filled="f" strokecolor="#92d050" strokeweight="2pt">
                <w10:wrap anchorx="page"/>
              </v:oval>
            </w:pict>
          </mc:Fallback>
        </mc:AlternateContent>
      </w:r>
    </w:p>
    <w:p w14:paraId="5E68EE7E" w14:textId="1517D67F" w:rsidR="002A0601" w:rsidRDefault="002A0601" w:rsidP="002A0601">
      <w:pPr>
        <w:jc w:val="both"/>
        <w:rPr>
          <w:u w:val="single"/>
        </w:rPr>
      </w:pPr>
      <w:r w:rsidRPr="00FE2872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9248" behindDoc="0" locked="0" layoutInCell="1" allowOverlap="1" wp14:anchorId="442F8E24" wp14:editId="33D4960B">
                <wp:simplePos x="0" y="0"/>
                <wp:positionH relativeFrom="page">
                  <wp:posOffset>6392650</wp:posOffset>
                </wp:positionH>
                <wp:positionV relativeFrom="paragraph">
                  <wp:posOffset>4706</wp:posOffset>
                </wp:positionV>
                <wp:extent cx="1133475" cy="276225"/>
                <wp:effectExtent l="0" t="0" r="28575" b="28575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E1FE7" w14:textId="77777777" w:rsidR="002A0601" w:rsidRPr="00FE2872" w:rsidRDefault="002A0601" w:rsidP="002A06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E2872">
                              <w:rPr>
                                <w:sz w:val="18"/>
                                <w:szCs w:val="18"/>
                              </w:rPr>
                              <w:t>Pressure Gauge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F8E24" id="_x0000_s1042" type="#_x0000_t202" style="position:absolute;left:0;text-align:left;margin-left:503.35pt;margin-top:.35pt;width:89.25pt;height:21.75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" strokecolor="white [3212]">
                <v:textbox>
                  <w:txbxContent>
                    <w:p w14:paraId="58FE1FE7" w14:textId="77777777" w:rsidR="002A0601" w:rsidRPr="00FE2872" w:rsidRDefault="002A0601" w:rsidP="002A0601">
                      <w:pPr>
                        <w:rPr>
                          <w:sz w:val="18"/>
                          <w:szCs w:val="18"/>
                        </w:rPr>
                      </w:pPr>
                      <w:r w:rsidRPr="00FE2872">
                        <w:rPr>
                          <w:sz w:val="18"/>
                          <w:szCs w:val="18"/>
                        </w:rPr>
                        <w:t>Pressure Gauge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2212C6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67D7366" wp14:editId="3FC91A2A">
                <wp:simplePos x="0" y="0"/>
                <wp:positionH relativeFrom="margin">
                  <wp:posOffset>914400</wp:posOffset>
                </wp:positionH>
                <wp:positionV relativeFrom="paragraph">
                  <wp:posOffset>3810</wp:posOffset>
                </wp:positionV>
                <wp:extent cx="657225" cy="257175"/>
                <wp:effectExtent l="0" t="0" r="28575" b="28575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5F893" w14:textId="77777777" w:rsidR="002A0601" w:rsidRDefault="002A0601" w:rsidP="002A0601">
                            <w:r>
                              <w:t xml:space="preserve">INLET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D7366" id="_x0000_s1043" type="#_x0000_t202" style="position:absolute;left:0;text-align:left;margin-left:1in;margin-top:.3pt;width:51.75pt;height:20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" strokecolor="white [3212]">
                <v:textbox>
                  <w:txbxContent>
                    <w:p w14:paraId="6E65F893" w14:textId="77777777" w:rsidR="002A0601" w:rsidRDefault="002A0601" w:rsidP="002A0601">
                      <w:r>
                        <w:t xml:space="preserve">INLET    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B1E0B1" wp14:editId="5D05D7AA">
                <wp:simplePos x="0" y="0"/>
                <wp:positionH relativeFrom="column">
                  <wp:posOffset>1390650</wp:posOffset>
                </wp:positionH>
                <wp:positionV relativeFrom="paragraph">
                  <wp:posOffset>239395</wp:posOffset>
                </wp:positionV>
                <wp:extent cx="228600" cy="285750"/>
                <wp:effectExtent l="0" t="0" r="0" b="0"/>
                <wp:wrapNone/>
                <wp:docPr id="236" name="Multiplication Sig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3E0AA62" id="Multiplication Sign 236" o:spid="_x0000_s1026" style="position:absolute;margin-left:109.5pt;margin-top:18.85pt;width:18pt;height:22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</w:p>
    <w:p w14:paraId="7A9251FA" w14:textId="2163C138" w:rsidR="002A0601" w:rsidRDefault="002A0601" w:rsidP="002A0601">
      <w:pPr>
        <w:jc w:val="both"/>
        <w:rPr>
          <w:u w:val="single"/>
        </w:rPr>
      </w:pP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EB516B2" wp14:editId="0DEF0260">
                <wp:simplePos x="0" y="0"/>
                <wp:positionH relativeFrom="column">
                  <wp:posOffset>5048250</wp:posOffset>
                </wp:positionH>
                <wp:positionV relativeFrom="paragraph">
                  <wp:posOffset>7620</wp:posOffset>
                </wp:positionV>
                <wp:extent cx="342900" cy="314325"/>
                <wp:effectExtent l="0" t="0" r="19050" b="28575"/>
                <wp:wrapNone/>
                <wp:docPr id="239" name="Flowchart: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14325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34FFB18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39" o:spid="_x0000_s1026" type="#_x0000_t120" style="position:absolute;margin-left:397.5pt;margin-top:.6pt;width:27pt;height:24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" filled="f" strokecolor="black [3213]" strokeweight="2pt"/>
            </w:pict>
          </mc:Fallback>
        </mc:AlternateContent>
      </w: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EAC7BF9" wp14:editId="2CFCDB00">
                <wp:simplePos x="0" y="0"/>
                <wp:positionH relativeFrom="column">
                  <wp:posOffset>5210175</wp:posOffset>
                </wp:positionH>
                <wp:positionV relativeFrom="paragraph">
                  <wp:posOffset>93345</wp:posOffset>
                </wp:positionV>
                <wp:extent cx="0" cy="161925"/>
                <wp:effectExtent l="76200" t="38100" r="57150" b="95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88E4885" id="Straight Arrow Connector 238" o:spid="_x0000_s1026" type="#_x0000_t32" style="position:absolute;margin-left:410.25pt;margin-top:7.35pt;width:0;height:12.75pt;flip: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" strokecolor="black [3040]">
                <v:stroke endarrow="block"/>
              </v:shape>
            </w:pict>
          </mc:Fallback>
        </mc:AlternateContent>
      </w:r>
      <w:r w:rsidRPr="002212C6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8C865D" wp14:editId="3D0B5A1A">
                <wp:simplePos x="0" y="0"/>
                <wp:positionH relativeFrom="margin">
                  <wp:posOffset>904875</wp:posOffset>
                </wp:positionH>
                <wp:positionV relativeFrom="paragraph">
                  <wp:posOffset>75771</wp:posOffset>
                </wp:positionV>
                <wp:extent cx="247650" cy="247650"/>
                <wp:effectExtent l="0" t="0" r="0" b="0"/>
                <wp:wrapNone/>
                <wp:docPr id="240" name="Multiplication Sig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6CC4C50" id="Multiplication Sign 240" o:spid="_x0000_s1026" style="position:absolute;margin-left:71.25pt;margin-top:5.95pt;width:19.5pt;height:19.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476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" path="m38886,80073l80073,38886r43752,43752l167577,38886r41187,41187l165012,123825r43752,43752l167577,208764,123825,165012,80073,208764,38886,167577,82638,123825,38886,80073xe" fillcolor="#4f81bd [3204]" strokecolor="#243f60 [1604]" strokeweight="2pt">
                <v:path arrowok="t" o:connecttype="custom" o:connectlocs="38886,80073;80073,38886;123825,82638;167577,38886;208764,80073;165012,123825;208764,167577;167577,208764;123825,165012;80073,208764;38886,167577;82638,123825;38886,80073" o:connectangles="0,0,0,0,0,0,0,0,0,0,0,0,0"/>
                <w10:wrap anchorx="margin"/>
              </v:shape>
            </w:pict>
          </mc:Fallback>
        </mc:AlternateContent>
      </w:r>
      <w:r w:rsidRPr="002212C6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78C79C0" wp14:editId="6327A093">
                <wp:simplePos x="0" y="0"/>
                <wp:positionH relativeFrom="column">
                  <wp:posOffset>1020111</wp:posOffset>
                </wp:positionH>
                <wp:positionV relativeFrom="paragraph">
                  <wp:posOffset>92794</wp:posOffset>
                </wp:positionV>
                <wp:extent cx="0" cy="240218"/>
                <wp:effectExtent l="0" t="0" r="38100" b="2667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2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866C297" id="Straight Connector 210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3pt,7.3pt" to="80.3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" strokecolor="black [3040]"/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24821EA" wp14:editId="2449C0D0">
                <wp:simplePos x="0" y="0"/>
                <wp:positionH relativeFrom="column">
                  <wp:posOffset>1004364</wp:posOffset>
                </wp:positionH>
                <wp:positionV relativeFrom="paragraph">
                  <wp:posOffset>84903</wp:posOffset>
                </wp:positionV>
                <wp:extent cx="990600" cy="9525"/>
                <wp:effectExtent l="0" t="76200" r="19050" b="8572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7AD1A9D0" id="Straight Arrow Connector 241" o:spid="_x0000_s1026" type="#_x0000_t32" style="position:absolute;margin-left:79.1pt;margin-top:6.7pt;width:78pt;height:.7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 w:rsidRPr="007A5B87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3C76A4E3" wp14:editId="2EA06139">
                <wp:simplePos x="0" y="0"/>
                <wp:positionH relativeFrom="column">
                  <wp:posOffset>3857625</wp:posOffset>
                </wp:positionH>
                <wp:positionV relativeFrom="paragraph">
                  <wp:posOffset>6350</wp:posOffset>
                </wp:positionV>
                <wp:extent cx="1028700" cy="257175"/>
                <wp:effectExtent l="0" t="0" r="19050" b="28575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ACE8A" w14:textId="77777777" w:rsidR="002A0601" w:rsidRDefault="002A0601" w:rsidP="002A0601">
                            <w:r>
                              <w:t>Outlet By-pass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6A4E3" id="_x0000_s1044" type="#_x0000_t202" style="position:absolute;left:0;text-align:left;margin-left:303.75pt;margin-top:.5pt;width:81pt;height:20.2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" strokecolor="white [3212]">
                <v:textbox>
                  <w:txbxContent>
                    <w:p w14:paraId="281ACE8A" w14:textId="77777777" w:rsidR="002A0601" w:rsidRDefault="002A0601" w:rsidP="002A0601">
                      <w:r>
                        <w:t>Outlet By-pass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FEDD6" w14:textId="19D6FD27" w:rsidR="002A0601" w:rsidRDefault="002A0601" w:rsidP="002A0601">
      <w:pPr>
        <w:jc w:val="both"/>
        <w:rPr>
          <w:u w:val="single"/>
        </w:rPr>
      </w:pP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BE897E" wp14:editId="5F35B357">
                <wp:simplePos x="0" y="0"/>
                <wp:positionH relativeFrom="column">
                  <wp:posOffset>5230920</wp:posOffset>
                </wp:positionH>
                <wp:positionV relativeFrom="paragraph">
                  <wp:posOffset>8531</wp:posOffset>
                </wp:positionV>
                <wp:extent cx="9525" cy="152400"/>
                <wp:effectExtent l="0" t="0" r="28575" b="1905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3FCE48DF" id="Straight Connector 24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9pt,.65pt" to="412.6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" strokecolor="black [3040]"/>
            </w:pict>
          </mc:Fallback>
        </mc:AlternateContent>
      </w:r>
      <w:r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EEF8E6" wp14:editId="1518E710">
                <wp:simplePos x="0" y="0"/>
                <wp:positionH relativeFrom="column">
                  <wp:posOffset>4457065</wp:posOffset>
                </wp:positionH>
                <wp:positionV relativeFrom="paragraph">
                  <wp:posOffset>160020</wp:posOffset>
                </wp:positionV>
                <wp:extent cx="962025" cy="9525"/>
                <wp:effectExtent l="0" t="0" r="28575" b="28575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8F6CEE1" id="Straight Connector 244" o:spid="_x0000_s1026" style="position:absolute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95pt,12.6pt" to="426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" strokecolor="black [3040]"/>
            </w:pict>
          </mc:Fallback>
        </mc:AlternateContent>
      </w:r>
      <w:r w:rsidRPr="002212C6">
        <w:rPr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FC7788C" wp14:editId="4E5DE30D">
                <wp:simplePos x="0" y="0"/>
                <wp:positionH relativeFrom="column">
                  <wp:posOffset>3933825</wp:posOffset>
                </wp:positionH>
                <wp:positionV relativeFrom="paragraph">
                  <wp:posOffset>67310</wp:posOffset>
                </wp:positionV>
                <wp:extent cx="228600" cy="285750"/>
                <wp:effectExtent l="0" t="0" r="0" b="0"/>
                <wp:wrapNone/>
                <wp:docPr id="245" name="Multiplication Sig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40AF328F" id="Multiplication Sign 245" o:spid="_x0000_s1026" style="position:absolute;margin-left:309.75pt;margin-top:5.3pt;width:18pt;height:22.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" path="m33912,85424l75896,51836r38404,48005l152704,51836r41984,33588l148727,142875r45961,57451l152704,233914,114300,185909,75896,233914,33912,200326,79873,142875,33912,85424xe" fillcolor="#4f81bd [3204]" strokecolor="#243f60 [1604]" strokeweight="2pt">
                <v:path arrowok="t" o:connecttype="custom" o:connectlocs="33912,85424;75896,51836;114300,99841;152704,51836;194688,85424;148727,142875;194688,200326;152704,233914;114300,185909;75896,233914;33912,200326;79873,142875;33912,85424" o:connectangles="0,0,0,0,0,0,0,0,0,0,0,0,0"/>
              </v:shape>
            </w:pict>
          </mc:Fallback>
        </mc:AlternateContent>
      </w:r>
      <w:r w:rsidRPr="002212C6">
        <w:rPr>
          <w:noProof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7B699D55" wp14:editId="23E89846">
                <wp:simplePos x="0" y="0"/>
                <wp:positionH relativeFrom="margin">
                  <wp:align>left</wp:align>
                </wp:positionH>
                <wp:positionV relativeFrom="paragraph">
                  <wp:posOffset>92075</wp:posOffset>
                </wp:positionV>
                <wp:extent cx="1428750" cy="257175"/>
                <wp:effectExtent l="0" t="0" r="19050" b="28575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5402" w14:textId="77777777" w:rsidR="002A0601" w:rsidRPr="00142C3B" w:rsidRDefault="002A0601" w:rsidP="002A06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42C3B">
                              <w:rPr>
                                <w:sz w:val="18"/>
                                <w:szCs w:val="18"/>
                              </w:rPr>
                              <w:t>Medium Pressure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99D55" id="_x0000_s1045" type="#_x0000_t202" style="position:absolute;left:0;text-align:left;margin-left:0;margin-top:7.25pt;width:112.5pt;height:20.25pt;z-index:251822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" strokecolor="white [3212]">
                <v:textbox>
                  <w:txbxContent>
                    <w:p w14:paraId="27725402" w14:textId="77777777" w:rsidR="002A0601" w:rsidRPr="00142C3B" w:rsidRDefault="002A0601" w:rsidP="002A0601">
                      <w:pPr>
                        <w:rPr>
                          <w:sz w:val="18"/>
                          <w:szCs w:val="18"/>
                        </w:rPr>
                      </w:pPr>
                      <w:r w:rsidRPr="00142C3B">
                        <w:rPr>
                          <w:sz w:val="18"/>
                          <w:szCs w:val="18"/>
                        </w:rPr>
                        <w:t>Medium Pressure Header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341B10" w14:textId="77777777" w:rsidR="002A0601" w:rsidRDefault="002A0601" w:rsidP="002A0601">
      <w:pPr>
        <w:jc w:val="both"/>
        <w:rPr>
          <w:u w:val="single"/>
        </w:rPr>
      </w:pPr>
    </w:p>
    <w:p w14:paraId="42FEF301" w14:textId="77777777" w:rsidR="002A0601" w:rsidRDefault="002A0601" w:rsidP="002A0601">
      <w:pPr>
        <w:jc w:val="both"/>
        <w:rPr>
          <w:u w:val="single"/>
        </w:rPr>
      </w:pPr>
    </w:p>
    <w:p w14:paraId="49BD3E10" w14:textId="77777777" w:rsidR="002A0601" w:rsidRDefault="002A0601" w:rsidP="002A0601">
      <w:pPr>
        <w:jc w:val="both"/>
        <w:rPr>
          <w:u w:val="single"/>
        </w:rPr>
      </w:pPr>
    </w:p>
    <w:p w14:paraId="7C02B756" w14:textId="77777777" w:rsidR="002A0601" w:rsidRDefault="002A0601" w:rsidP="002A0601">
      <w:pPr>
        <w:jc w:val="both"/>
        <w:rPr>
          <w:u w:val="single"/>
        </w:rPr>
      </w:pPr>
    </w:p>
    <w:p w14:paraId="0473ED5F" w14:textId="7EA3A7E2" w:rsidR="002A0601" w:rsidRDefault="00C3330C" w:rsidP="00C3330C">
      <w:pPr>
        <w:spacing w:before="100" w:beforeAutospacing="1" w:after="100" w:afterAutospacing="1" w:line="240" w:lineRule="auto"/>
      </w:pPr>
      <w:r>
        <w:t xml:space="preserve">        </w:t>
      </w:r>
      <w:r w:rsidR="007642B8">
        <w:t xml:space="preserve">           </w:t>
      </w:r>
    </w:p>
    <w:p w14:paraId="676C8F39" w14:textId="4ABF5CF1" w:rsidR="002A0601" w:rsidRDefault="002A0601" w:rsidP="00C3330C">
      <w:pPr>
        <w:spacing w:before="100" w:beforeAutospacing="1" w:after="100" w:afterAutospacing="1" w:line="240" w:lineRule="auto"/>
      </w:pPr>
    </w:p>
    <w:p w14:paraId="2A5D5E39" w14:textId="5AF46DEC" w:rsidR="002A0601" w:rsidRDefault="002A0601" w:rsidP="00C3330C">
      <w:pPr>
        <w:spacing w:before="100" w:beforeAutospacing="1" w:after="100" w:afterAutospacing="1" w:line="240" w:lineRule="auto"/>
      </w:pPr>
    </w:p>
    <w:p w14:paraId="6E29DFEE" w14:textId="5780AE90" w:rsidR="002A0601" w:rsidRDefault="002A0601" w:rsidP="00C3330C">
      <w:pPr>
        <w:spacing w:before="100" w:beforeAutospacing="1" w:after="100" w:afterAutospacing="1" w:line="240" w:lineRule="auto"/>
      </w:pPr>
    </w:p>
    <w:p w14:paraId="44559C65" w14:textId="234A07AC" w:rsidR="002A0601" w:rsidRDefault="002A0601" w:rsidP="00C3330C">
      <w:pPr>
        <w:spacing w:before="100" w:beforeAutospacing="1" w:after="100" w:afterAutospacing="1" w:line="240" w:lineRule="auto"/>
      </w:pPr>
      <w:r>
        <w:t xml:space="preserve">Work 4 – Separation </w:t>
      </w:r>
    </w:p>
    <w:p w14:paraId="1446B96A" w14:textId="77777777" w:rsidR="002A0601" w:rsidRPr="004E3306" w:rsidRDefault="002A0601" w:rsidP="002A0601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u w:val="single"/>
        </w:rPr>
      </w:pPr>
      <w:r>
        <w:t xml:space="preserve">In case pressure drop is witnessed in a particular series of staves then pressure testing of individual staves is to be done &amp; the punctured stave is to be separated. </w:t>
      </w:r>
    </w:p>
    <w:p w14:paraId="7843DE63" w14:textId="77777777" w:rsidR="002A0601" w:rsidRPr="004E3306" w:rsidRDefault="002A0601" w:rsidP="002A0601">
      <w:pPr>
        <w:pStyle w:val="ListParagraph"/>
        <w:numPr>
          <w:ilvl w:val="0"/>
          <w:numId w:val="37"/>
        </w:numPr>
        <w:spacing w:after="160" w:line="259" w:lineRule="auto"/>
        <w:jc w:val="both"/>
        <w:rPr>
          <w:u w:val="single"/>
        </w:rPr>
      </w:pPr>
      <w:r>
        <w:t xml:space="preserve">The above stated procedure is to be followed for all the rows except for Copper stave rows </w:t>
      </w:r>
      <w:proofErr w:type="spellStart"/>
      <w:r>
        <w:t>i.e</w:t>
      </w:r>
      <w:proofErr w:type="spellEnd"/>
      <w:r>
        <w:t xml:space="preserve"> </w:t>
      </w:r>
    </w:p>
    <w:p w14:paraId="5EB775B9" w14:textId="77777777" w:rsidR="002A0601" w:rsidRDefault="002A0601" w:rsidP="002A0601">
      <w:pPr>
        <w:pStyle w:val="ListParagraph"/>
        <w:jc w:val="both"/>
      </w:pPr>
      <w:r>
        <w:t>Row 5-8.</w:t>
      </w:r>
    </w:p>
    <w:p w14:paraId="3F2C1A7E" w14:textId="77777777" w:rsidR="002A0601" w:rsidRDefault="002A0601" w:rsidP="002A0601">
      <w:pPr>
        <w:pStyle w:val="ListParagraph"/>
        <w:jc w:val="both"/>
      </w:pPr>
    </w:p>
    <w:p w14:paraId="1A0116E9" w14:textId="77777777" w:rsidR="002A0601" w:rsidRDefault="002A0601" w:rsidP="002A0601">
      <w:pPr>
        <w:pStyle w:val="ListParagraph"/>
        <w:jc w:val="both"/>
      </w:pPr>
      <w:r>
        <w:t xml:space="preserve">For Cu staves below procedure to be </w:t>
      </w:r>
      <w:proofErr w:type="gramStart"/>
      <w:r>
        <w:t>followed :</w:t>
      </w:r>
      <w:proofErr w:type="gramEnd"/>
      <w:r>
        <w:t xml:space="preserve"> </w:t>
      </w:r>
    </w:p>
    <w:p w14:paraId="36D8B8E5" w14:textId="77777777" w:rsidR="002A0601" w:rsidRPr="00DD493C" w:rsidRDefault="002A0601" w:rsidP="002A0601">
      <w:pPr>
        <w:pStyle w:val="ListParagraph"/>
        <w:jc w:val="both"/>
      </w:pPr>
    </w:p>
    <w:p w14:paraId="3339F146" w14:textId="3D1900B1" w:rsidR="002A0601" w:rsidRDefault="002A0601" w:rsidP="002A0601">
      <w:pPr>
        <w:pStyle w:val="ListParagraph"/>
        <w:jc w:val="both"/>
      </w:pPr>
      <w:r>
        <w:t xml:space="preserve">In the below shown drawing, assume if stave -1 of Row 6 is found punctured then </w:t>
      </w:r>
    </w:p>
    <w:p w14:paraId="033C61B8" w14:textId="77777777" w:rsidR="002A0601" w:rsidRDefault="002A0601" w:rsidP="002A0601">
      <w:pPr>
        <w:pStyle w:val="ListParagraph"/>
        <w:jc w:val="both"/>
      </w:pPr>
    </w:p>
    <w:p w14:paraId="50E9DA3A" w14:textId="77777777" w:rsidR="002A0601" w:rsidRDefault="002A0601" w:rsidP="002A0601">
      <w:pPr>
        <w:pStyle w:val="ListParagraph"/>
        <w:numPr>
          <w:ilvl w:val="0"/>
          <w:numId w:val="38"/>
        </w:numPr>
        <w:spacing w:after="160" w:line="259" w:lineRule="auto"/>
        <w:jc w:val="both"/>
      </w:pPr>
      <w:r>
        <w:t xml:space="preserve">The inlet valve of that circuit is to be closed by fitting a blind. </w:t>
      </w:r>
    </w:p>
    <w:p w14:paraId="3665CE12" w14:textId="77777777" w:rsidR="002A0601" w:rsidRDefault="002A0601" w:rsidP="002A0601">
      <w:pPr>
        <w:pStyle w:val="ListParagraph"/>
        <w:numPr>
          <w:ilvl w:val="0"/>
          <w:numId w:val="38"/>
        </w:numPr>
        <w:spacing w:after="160" w:line="259" w:lineRule="auto"/>
        <w:jc w:val="both"/>
      </w:pPr>
      <w:r>
        <w:t xml:space="preserve">The loop where puncture is observed is to be opened &amp; blanked. </w:t>
      </w:r>
    </w:p>
    <w:p w14:paraId="7A9F4AB3" w14:textId="77777777" w:rsidR="002A0601" w:rsidRDefault="002A0601" w:rsidP="002A0601">
      <w:pPr>
        <w:pStyle w:val="ListParagraph"/>
        <w:numPr>
          <w:ilvl w:val="0"/>
          <w:numId w:val="38"/>
        </w:numPr>
        <w:spacing w:after="160" w:line="259" w:lineRule="auto"/>
        <w:jc w:val="both"/>
      </w:pPr>
      <w:r>
        <w:t xml:space="preserve">The inlet of next stave (Row-7 Stave-1) is to be given directly from Row 5 Stave-1 using a flexible hose of higher length.  </w:t>
      </w:r>
    </w:p>
    <w:p w14:paraId="4C019DC7" w14:textId="1CEFD1D3" w:rsidR="002A0601" w:rsidRPr="00DD493C" w:rsidRDefault="002A0601" w:rsidP="002A0601">
      <w:pPr>
        <w:jc w:val="both"/>
        <w:rPr>
          <w:b/>
          <w:bCs/>
          <w:color w:val="FF0000"/>
          <w:u w:val="single"/>
        </w:rPr>
      </w:pPr>
      <w:r w:rsidRPr="00DD493C">
        <w:rPr>
          <w:b/>
          <w:bCs/>
          <w:color w:val="FF0000"/>
          <w:u w:val="single"/>
        </w:rPr>
        <w:t xml:space="preserve">NOTE: WATER TO BE STOPPED FOR THAT PARTICULAR SEGMENT, THIS ACTIVITY TO BE CARRIED OUT PREFERABLY IN </w:t>
      </w:r>
      <w:del w:id="150" w:author="Joshi Bala" w:date="2021-05-28T09:17:00Z">
        <w:r w:rsidRPr="00DD493C" w:rsidDel="0000552D">
          <w:rPr>
            <w:b/>
            <w:bCs/>
            <w:color w:val="FF0000"/>
            <w:u w:val="single"/>
          </w:rPr>
          <w:delText>SHUTDOWN ,</w:delText>
        </w:r>
      </w:del>
      <w:ins w:id="151" w:author="Joshi Bala" w:date="2021-05-28T09:17:00Z">
        <w:r w:rsidR="0000552D" w:rsidRPr="00DD493C">
          <w:rPr>
            <w:b/>
            <w:bCs/>
            <w:color w:val="FF0000"/>
            <w:u w:val="single"/>
          </w:rPr>
          <w:t>SHUTDOWN,</w:t>
        </w:r>
      </w:ins>
      <w:r w:rsidRPr="00DD493C">
        <w:rPr>
          <w:b/>
          <w:bCs/>
          <w:color w:val="FF0000"/>
          <w:u w:val="single"/>
        </w:rPr>
        <w:t xml:space="preserve"> AFTER 4 HOURS OF SHUTDWON WHEN TEMPERATURE WILL BE LESS. PRODCUTION HEAD IS TO BE CONSULTED FOR THIS ACTIVITY. </w:t>
      </w:r>
    </w:p>
    <w:p w14:paraId="750EB2BB" w14:textId="77777777" w:rsidR="002A0601" w:rsidRDefault="002A0601" w:rsidP="002A0601">
      <w:pPr>
        <w:pStyle w:val="ListParagraph"/>
        <w:jc w:val="both"/>
      </w:pPr>
    </w:p>
    <w:p w14:paraId="0915E844" w14:textId="54BF3371" w:rsidR="002A0601" w:rsidRDefault="002A0601" w:rsidP="0000552D">
      <w:pPr>
        <w:pStyle w:val="ListParagraph"/>
        <w:jc w:val="both"/>
      </w:pPr>
      <w:r w:rsidRPr="004E3306">
        <w:rPr>
          <w:noProof/>
          <w:lang w:val="en-IN" w:eastAsia="en-IN"/>
        </w:rPr>
        <w:drawing>
          <wp:inline distT="0" distB="0" distL="0" distR="0" wp14:anchorId="2FE16F78" wp14:editId="767E2595">
            <wp:extent cx="1080135" cy="4441390"/>
            <wp:effectExtent l="0" t="0" r="5715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47" cy="4528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A30F7" w14:textId="7F858071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3F9D740D" w14:textId="1679DA16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5BB03CC8" w14:textId="1318A6BE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33C17195" w14:textId="1F2F4190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72F30262" w14:textId="6FAF57F8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34CEB45D" w14:textId="78EA2395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4963F620" w14:textId="1AE61227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0753248F" w14:textId="1BAE32E1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04E2ACAC" w14:textId="0706E82D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2F05C7D6" w14:textId="0BD02D25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4C609418" w14:textId="301E4AA4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15223AF7" w14:textId="5D3CD0D9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0124FABD" w14:textId="02B3D957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48A58652" w14:textId="111EC11B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63E2F4B6" w14:textId="14D2C409" w:rsidR="00B42800" w:rsidRDefault="00B42800" w:rsidP="008B1A0A">
      <w:pPr>
        <w:pStyle w:val="Footer"/>
        <w:jc w:val="both"/>
        <w:rPr>
          <w:b/>
          <w:bCs/>
          <w:szCs w:val="24"/>
        </w:rPr>
      </w:pPr>
    </w:p>
    <w:p w14:paraId="74B73F8B" w14:textId="77777777" w:rsidR="00B42800" w:rsidRPr="00977655" w:rsidRDefault="00B42800" w:rsidP="008B1A0A">
      <w:pPr>
        <w:pStyle w:val="Footer"/>
        <w:jc w:val="both"/>
        <w:rPr>
          <w:b/>
          <w:bCs/>
          <w:szCs w:val="24"/>
        </w:rPr>
      </w:pPr>
    </w:p>
    <w:p w14:paraId="593DC468" w14:textId="77777777" w:rsidR="008B1A0A" w:rsidRPr="00977655" w:rsidRDefault="008B1A0A" w:rsidP="008B1A0A">
      <w:pPr>
        <w:pStyle w:val="Heading9"/>
        <w:rPr>
          <w:szCs w:val="24"/>
        </w:rPr>
      </w:pPr>
    </w:p>
    <w:p w14:paraId="31A4AF4F" w14:textId="77777777" w:rsidR="0095471E" w:rsidRPr="0010512B" w:rsidRDefault="0095471E" w:rsidP="0095471E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4"/>
        <w:tblW w:w="9464" w:type="dxa"/>
        <w:tblLook w:val="04A0" w:firstRow="1" w:lastRow="0" w:firstColumn="1" w:lastColumn="0" w:noHBand="0" w:noVBand="1"/>
      </w:tblPr>
      <w:tblGrid>
        <w:gridCol w:w="2802"/>
        <w:gridCol w:w="3685"/>
        <w:gridCol w:w="2977"/>
      </w:tblGrid>
      <w:tr w:rsidR="0010512B" w:rsidRPr="0010512B" w14:paraId="3EFD0A87" w14:textId="77777777" w:rsidTr="000C77D0">
        <w:trPr>
          <w:trHeight w:val="500"/>
        </w:trPr>
        <w:tc>
          <w:tcPr>
            <w:tcW w:w="2802" w:type="dxa"/>
          </w:tcPr>
          <w:p w14:paraId="15E64843" w14:textId="77777777" w:rsidR="00B834FB" w:rsidRPr="0010512B" w:rsidRDefault="00B834FB" w:rsidP="00F5290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12B">
              <w:rPr>
                <w:rFonts w:ascii="Times New Roman" w:hAnsi="Times New Roman" w:cs="Times New Roman"/>
                <w:b/>
                <w:color w:val="000000" w:themeColor="text1"/>
              </w:rPr>
              <w:t xml:space="preserve">Prepared By: </w:t>
            </w:r>
          </w:p>
          <w:p w14:paraId="3E6EEEA8" w14:textId="2327A7A7" w:rsidR="00285A5A" w:rsidRPr="0010512B" w:rsidRDefault="00C64352" w:rsidP="00F52908">
            <w:pPr>
              <w:rPr>
                <w:rFonts w:ascii="Times New Roman" w:hAnsi="Times New Roman" w:cs="Times New Roman"/>
                <w:color w:val="000000" w:themeColor="text1"/>
              </w:rPr>
            </w:pPr>
            <w:ins w:id="152" w:author="Meenakshi Makhijani" w:date="2021-10-18T12:38:00Z">
              <w:r>
                <w:rPr>
                  <w:rFonts w:ascii="Times New Roman" w:hAnsi="Times New Roman" w:cs="Times New Roman"/>
                  <w:color w:val="000000" w:themeColor="text1"/>
                </w:rPr>
                <w:t>Area Engineer</w:t>
              </w:r>
            </w:ins>
          </w:p>
        </w:tc>
        <w:tc>
          <w:tcPr>
            <w:tcW w:w="3685" w:type="dxa"/>
          </w:tcPr>
          <w:p w14:paraId="40C68556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12B">
              <w:rPr>
                <w:rFonts w:ascii="Times New Roman" w:hAnsi="Times New Roman" w:cs="Times New Roman"/>
                <w:b/>
                <w:color w:val="000000" w:themeColor="text1"/>
              </w:rPr>
              <w:t xml:space="preserve">Reviewed &amp; Issued By: </w:t>
            </w:r>
          </w:p>
          <w:p w14:paraId="1AF61A13" w14:textId="0F61F97B" w:rsidR="000044F5" w:rsidRPr="0010512B" w:rsidRDefault="00C64352" w:rsidP="00F52908">
            <w:pPr>
              <w:ind w:left="180" w:firstLine="180"/>
              <w:rPr>
                <w:rFonts w:ascii="Times New Roman" w:hAnsi="Times New Roman" w:cs="Times New Roman"/>
                <w:color w:val="000000" w:themeColor="text1"/>
              </w:rPr>
            </w:pPr>
            <w:ins w:id="153" w:author="Meenakshi Makhijani" w:date="2021-10-18T12:38:00Z">
              <w:r>
                <w:rPr>
                  <w:rFonts w:ascii="Times New Roman" w:hAnsi="Times New Roman" w:cs="Times New Roman"/>
                  <w:color w:val="000000" w:themeColor="text1"/>
                </w:rPr>
                <w:t>Management representative</w:t>
              </w:r>
            </w:ins>
          </w:p>
        </w:tc>
        <w:tc>
          <w:tcPr>
            <w:tcW w:w="2977" w:type="dxa"/>
          </w:tcPr>
          <w:p w14:paraId="6E52F89B" w14:textId="77777777" w:rsidR="00B834FB" w:rsidRPr="0010512B" w:rsidRDefault="00B834FB" w:rsidP="00F52908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0512B">
              <w:rPr>
                <w:rFonts w:ascii="Times New Roman" w:hAnsi="Times New Roman" w:cs="Times New Roman"/>
                <w:b/>
                <w:color w:val="000000" w:themeColor="text1"/>
              </w:rPr>
              <w:t xml:space="preserve">Approved By: </w:t>
            </w:r>
          </w:p>
          <w:p w14:paraId="00184ADF" w14:textId="2246232F" w:rsidR="00285A5A" w:rsidRPr="0010512B" w:rsidRDefault="00C64352">
            <w:pPr>
              <w:rPr>
                <w:rFonts w:ascii="Times New Roman" w:hAnsi="Times New Roman" w:cs="Times New Roman"/>
                <w:b/>
                <w:color w:val="000000" w:themeColor="text1"/>
              </w:rPr>
              <w:pPrChange w:id="154" w:author="Meenakshi Makhijani" w:date="2021-10-18T12:39:00Z">
                <w:pPr>
                  <w:ind w:left="180" w:firstLine="180"/>
                </w:pPr>
              </w:pPrChange>
            </w:pPr>
            <w:ins w:id="155" w:author="Meenakshi Makhijani" w:date="2021-10-18T12:38:00Z">
              <w:r w:rsidRPr="00C64352">
                <w:rPr>
                  <w:rFonts w:ascii="Times New Roman" w:hAnsi="Times New Roman" w:cs="Times New Roman"/>
                  <w:color w:val="000000" w:themeColor="text1"/>
                  <w:rPrChange w:id="156" w:author="Meenakshi Makhijani" w:date="2021-10-18T12:39:00Z">
                    <w:rPr>
                      <w:rFonts w:ascii="Times New Roman" w:hAnsi="Times New Roman" w:cs="Times New Roman"/>
                      <w:b/>
                      <w:color w:val="000000" w:themeColor="text1"/>
                    </w:rPr>
                  </w:rPrChange>
                </w:rPr>
                <w:t>Mechanical Head</w:t>
              </w:r>
            </w:ins>
          </w:p>
        </w:tc>
      </w:tr>
      <w:tr w:rsidR="0010512B" w:rsidRPr="0010512B" w14:paraId="27CE31C6" w14:textId="77777777" w:rsidTr="000C77D0">
        <w:trPr>
          <w:trHeight w:val="1036"/>
        </w:trPr>
        <w:tc>
          <w:tcPr>
            <w:tcW w:w="2802" w:type="dxa"/>
          </w:tcPr>
          <w:p w14:paraId="0C89BBC2" w14:textId="77777777" w:rsidR="00B834FB" w:rsidRPr="0010512B" w:rsidRDefault="00B834FB" w:rsidP="00F5290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12B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1AF4B302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88409AD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3C74034C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49AF3F18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685" w:type="dxa"/>
          </w:tcPr>
          <w:p w14:paraId="6314564E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12B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1E3FDF55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3677010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0242C16D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2977" w:type="dxa"/>
          </w:tcPr>
          <w:p w14:paraId="56031B22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10512B">
              <w:rPr>
                <w:rFonts w:ascii="Times New Roman" w:hAnsi="Times New Roman" w:cs="Times New Roman"/>
                <w:b/>
                <w:color w:val="000000" w:themeColor="text1"/>
              </w:rPr>
              <w:t>Signature:</w:t>
            </w:r>
          </w:p>
          <w:p w14:paraId="5034CB75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146E2BC3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14:paraId="61918CAA" w14:textId="77777777" w:rsidR="00B834FB" w:rsidRPr="0010512B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B834FB" w:rsidRPr="001C094A" w14:paraId="6CA81F4E" w14:textId="77777777" w:rsidTr="000C77D0">
        <w:trPr>
          <w:trHeight w:val="98"/>
        </w:trPr>
        <w:tc>
          <w:tcPr>
            <w:tcW w:w="2802" w:type="dxa"/>
          </w:tcPr>
          <w:p w14:paraId="2C582E81" w14:textId="542D5A4D" w:rsidR="00B834FB" w:rsidRPr="001C094A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ins w:id="157" w:author="Meenakshi Makhijani" w:date="2021-10-18T12:39:00Z">
              <w:r w:rsidR="00C64352">
                <w:rPr>
                  <w:rFonts w:ascii="Times New Roman" w:hAnsi="Times New Roman" w:cs="Times New Roman"/>
                  <w:b/>
                </w:rPr>
                <w:t xml:space="preserve"> 27.05.2021</w:t>
              </w:r>
            </w:ins>
          </w:p>
        </w:tc>
        <w:tc>
          <w:tcPr>
            <w:tcW w:w="3685" w:type="dxa"/>
          </w:tcPr>
          <w:p w14:paraId="4DFCDFD5" w14:textId="6AEE156F" w:rsidR="00B834FB" w:rsidRPr="001C094A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ins w:id="158" w:author="Meenakshi Makhijani" w:date="2021-10-18T12:39:00Z">
              <w:r w:rsidR="00C64352">
                <w:rPr>
                  <w:rFonts w:ascii="Times New Roman" w:hAnsi="Times New Roman" w:cs="Times New Roman"/>
                  <w:b/>
                </w:rPr>
                <w:t>27.05.2021</w:t>
              </w:r>
            </w:ins>
          </w:p>
        </w:tc>
        <w:tc>
          <w:tcPr>
            <w:tcW w:w="2977" w:type="dxa"/>
          </w:tcPr>
          <w:p w14:paraId="7923C777" w14:textId="4AB93EE1" w:rsidR="00B834FB" w:rsidRPr="001C094A" w:rsidRDefault="00B834FB" w:rsidP="000B4AE1">
            <w:pPr>
              <w:ind w:left="180" w:firstLine="180"/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ins w:id="159" w:author="Meenakshi Makhijani" w:date="2021-10-18T12:39:00Z">
              <w:r w:rsidR="00C64352">
                <w:rPr>
                  <w:rFonts w:ascii="Times New Roman" w:hAnsi="Times New Roman" w:cs="Times New Roman"/>
                  <w:b/>
                </w:rPr>
                <w:t>27.05.2021</w:t>
              </w:r>
            </w:ins>
          </w:p>
        </w:tc>
      </w:tr>
    </w:tbl>
    <w:p w14:paraId="08C5F5F1" w14:textId="77777777" w:rsidR="00BD5437" w:rsidRDefault="00BD5437" w:rsidP="000B4AE1">
      <w:pPr>
        <w:ind w:left="180" w:firstLine="180"/>
        <w:rPr>
          <w:rFonts w:ascii="Times New Roman" w:hAnsi="Times New Roman" w:cs="Times New Roman"/>
          <w:b/>
          <w:sz w:val="24"/>
          <w:szCs w:val="24"/>
        </w:rPr>
      </w:pPr>
    </w:p>
    <w:sectPr w:rsidR="00BD5437" w:rsidSect="00F529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133" w:bottom="851" w:left="1843" w:header="568" w:footer="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D380BF" w14:textId="77777777" w:rsidR="00310F82" w:rsidRDefault="00310F82" w:rsidP="0036287A">
      <w:pPr>
        <w:spacing w:after="0" w:line="240" w:lineRule="auto"/>
      </w:pPr>
      <w:r>
        <w:separator/>
      </w:r>
    </w:p>
  </w:endnote>
  <w:endnote w:type="continuationSeparator" w:id="0">
    <w:p w14:paraId="2CAA4871" w14:textId="77777777" w:rsidR="00310F82" w:rsidRDefault="00310F82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534069" w14:textId="77777777" w:rsidR="001A6B8C" w:rsidRDefault="001A6B8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77B95" w14:textId="2ADF4FA0" w:rsidR="00B00ACB" w:rsidRDefault="0000552D">
    <w:pPr>
      <w:pStyle w:val="Footer"/>
    </w:pPr>
    <w:r>
      <w:rPr>
        <w:rFonts w:ascii="Times New Roman" w:hAnsi="Times New Roman"/>
        <w:i/>
        <w:iCs/>
        <w:noProof/>
        <w:sz w:val="16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FE7594" wp14:editId="1A8DCB57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212" name="MSIPCMe74145ac982e05cdc9973c2a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C0AB1BF" w14:textId="174471B9" w:rsidR="0000552D" w:rsidRPr="0000552D" w:rsidRDefault="0000552D" w:rsidP="0000552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00552D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FE7594" id="_x0000_t202" coordsize="21600,21600" o:spt="202" path="m,l,21600r21600,l21600,xe">
              <v:stroke joinstyle="miter"/>
              <v:path gradientshapeok="t" o:connecttype="rect"/>
            </v:shapetype>
            <v:shape id="MSIPCMe74145ac982e05cdc9973c2a" o:spid="_x0000_s104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" o:allowincell="f" filled="f" stroked="f" strokeweight=".5pt">
              <v:textbox inset=",0,,0">
                <w:txbxContent>
                  <w:p w14:paraId="1C0AB1BF" w14:textId="174471B9" w:rsidR="0000552D" w:rsidRPr="0000552D" w:rsidRDefault="0000552D" w:rsidP="0000552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00552D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00ACB"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 w:rsidR="00B00ACB"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 w:rsidR="00B00ACB">
      <w:rPr>
        <w:rFonts w:ascii="Times New Roman" w:hAnsi="Times New Roman"/>
        <w:i/>
        <w:iCs/>
        <w:sz w:val="16"/>
        <w:szCs w:val="24"/>
      </w:rPr>
      <w:t>in Red.  </w:t>
    </w:r>
    <w:r w:rsidR="00B00ACB">
      <w:ptab w:relativeTo="margin" w:alignment="center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38A50B" w14:textId="77777777" w:rsidR="001A6B8C" w:rsidRDefault="001A6B8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4082F" w14:textId="77777777" w:rsidR="00310F82" w:rsidRDefault="00310F82" w:rsidP="0036287A">
      <w:pPr>
        <w:spacing w:after="0" w:line="240" w:lineRule="auto"/>
      </w:pPr>
      <w:r>
        <w:separator/>
      </w:r>
    </w:p>
  </w:footnote>
  <w:footnote w:type="continuationSeparator" w:id="0">
    <w:p w14:paraId="6196AECA" w14:textId="77777777" w:rsidR="00310F82" w:rsidRDefault="00310F82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B1CD3" w14:textId="77777777" w:rsidR="001A6B8C" w:rsidRDefault="001A6B8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57" w:type="dxa"/>
      <w:tblInd w:w="-8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  <w:tblPrChange w:id="160" w:author="Meenakshi Makhijani" w:date="2021-10-18T12:32:00Z">
        <w:tblPr>
          <w:tblW w:w="9930" w:type="dxa"/>
          <w:tblInd w:w="-84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 w:firstRow="1" w:lastRow="0" w:firstColumn="1" w:lastColumn="0" w:noHBand="0" w:noVBand="1"/>
        </w:tblPr>
      </w:tblPrChange>
    </w:tblPr>
    <w:tblGrid>
      <w:gridCol w:w="2261"/>
      <w:gridCol w:w="3819"/>
      <w:gridCol w:w="1700"/>
      <w:gridCol w:w="2277"/>
      <w:tblGridChange w:id="161">
        <w:tblGrid>
          <w:gridCol w:w="2261"/>
          <w:gridCol w:w="3819"/>
          <w:gridCol w:w="1700"/>
          <w:gridCol w:w="2150"/>
        </w:tblGrid>
      </w:tblGridChange>
    </w:tblGrid>
    <w:tr w:rsidR="00025D07" w14:paraId="414B13A3" w14:textId="77777777" w:rsidTr="00C64352">
      <w:trPr>
        <w:trHeight w:val="230"/>
        <w:trPrChange w:id="162" w:author="Meenakshi Makhijani" w:date="2021-10-18T12:32:00Z">
          <w:trPr>
            <w:trHeight w:val="230"/>
          </w:trPr>
        </w:trPrChange>
      </w:trPr>
      <w:tc>
        <w:tcPr>
          <w:tcW w:w="226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63" w:author="Meenakshi Makhijani" w:date="2021-10-18T12:32:00Z">
            <w:tcPr>
              <w:tcW w:w="2261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32435C86" w14:textId="77777777" w:rsidR="00025D07" w:rsidRDefault="00025D07">
          <w:pPr>
            <w:pStyle w:val="Header"/>
            <w:spacing w:line="276" w:lineRule="auto"/>
            <w:ind w:left="-122"/>
          </w:pPr>
          <w:r>
            <w:rPr>
              <w:noProof/>
              <w:lang w:val="en-IN" w:eastAsia="en-IN"/>
            </w:rPr>
            <w:drawing>
              <wp:inline distT="0" distB="0" distL="0" distR="0" wp14:anchorId="339F6A05" wp14:editId="05B319B6">
                <wp:extent cx="1400175" cy="504825"/>
                <wp:effectExtent l="0" t="0" r="9525" b="9525"/>
                <wp:docPr id="1" name="Picture 1" descr="Vedanta%20Logo%20RG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edanta%20Logo%20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59" t="19743" r="5952" b="157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64" w:author="Meenakshi Makhijani" w:date="2021-10-18T12:32:00Z">
            <w:tcPr>
              <w:tcW w:w="3819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5D416010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VEDANTA LIMITED – VALUE ADDITION BUSINESS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165" w:author="Meenakshi Makhijani" w:date="2021-10-18T12:32:00Z">
            <w:tcPr>
              <w:tcW w:w="170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300F3F6C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PrChange w:id="166" w:author="Meenakshi Makhijani" w:date="2021-10-18T12:32:00Z">
            <w:tcPr>
              <w:tcW w:w="215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</w:tcPrChange>
        </w:tcPr>
        <w:p w14:paraId="5400E481" w14:textId="3422C4DB" w:rsidR="00025D07" w:rsidRDefault="003E7A40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 w:rsidRPr="003E7A40">
            <w:rPr>
              <w:rFonts w:ascii="Times New Roman" w:hAnsi="Times New Roman" w:cs="Times New Roman"/>
              <w:b/>
            </w:rPr>
            <w:t>VL/IMS/</w:t>
          </w:r>
          <w:del w:id="167" w:author="Meenakshi Makhijani" w:date="2021-10-18T12:32:00Z">
            <w:r w:rsidRPr="003E7A40" w:rsidDel="00C64352">
              <w:rPr>
                <w:rFonts w:ascii="Times New Roman" w:hAnsi="Times New Roman" w:cs="Times New Roman"/>
                <w:b/>
              </w:rPr>
              <w:delText>PID2/</w:delText>
            </w:r>
          </w:del>
          <w:r w:rsidRPr="003E7A40">
            <w:rPr>
              <w:rFonts w:ascii="Times New Roman" w:hAnsi="Times New Roman" w:cs="Times New Roman"/>
              <w:b/>
            </w:rPr>
            <w:t>BF3/</w:t>
          </w:r>
          <w:ins w:id="168" w:author="Meenakshi Makhijani" w:date="2021-10-18T12:32:00Z">
            <w:r w:rsidR="001A6B8C">
              <w:rPr>
                <w:rFonts w:ascii="Times New Roman" w:hAnsi="Times New Roman" w:cs="Times New Roman"/>
                <w:b/>
              </w:rPr>
              <w:t>MECH</w:t>
            </w:r>
            <w:bookmarkStart w:id="169" w:name="_GoBack"/>
            <w:bookmarkEnd w:id="169"/>
            <w:r w:rsidR="00C64352">
              <w:rPr>
                <w:rFonts w:ascii="Times New Roman" w:hAnsi="Times New Roman" w:cs="Times New Roman"/>
                <w:b/>
              </w:rPr>
              <w:t>/</w:t>
            </w:r>
          </w:ins>
          <w:r w:rsidRPr="003E7A40">
            <w:rPr>
              <w:rFonts w:ascii="Times New Roman" w:hAnsi="Times New Roman" w:cs="Times New Roman"/>
              <w:b/>
            </w:rPr>
            <w:t>WI/18</w:t>
          </w:r>
        </w:p>
      </w:tc>
    </w:tr>
    <w:tr w:rsidR="00025D07" w14:paraId="48AF2064" w14:textId="77777777" w:rsidTr="00C64352">
      <w:trPr>
        <w:trHeight w:val="131"/>
        <w:trPrChange w:id="170" w:author="Meenakshi Makhijani" w:date="2021-10-18T12:32:00Z">
          <w:trPr>
            <w:trHeight w:val="131"/>
          </w:trPr>
        </w:trPrChange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71" w:author="Meenakshi Makhijani" w:date="2021-10-18T12:32:00Z">
            <w:tcPr>
              <w:tcW w:w="2261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783D27D5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72" w:author="Meenakshi Makhijani" w:date="2021-10-18T12:32:00Z">
            <w:tcPr>
              <w:tcW w:w="3819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5D2E0B7E" w14:textId="77777777" w:rsidR="00025D07" w:rsidRDefault="00025D07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IMS – DEPARTMENTAL MANUAL</w:t>
          </w: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173" w:author="Meenakshi Makhijani" w:date="2021-10-18T12:32:00Z">
            <w:tcPr>
              <w:tcW w:w="170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4A7BB704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PrChange w:id="174" w:author="Meenakshi Makhijani" w:date="2021-10-18T12:32:00Z">
            <w:tcPr>
              <w:tcW w:w="215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</w:tcPrChange>
        </w:tcPr>
        <w:p w14:paraId="0728F0EB" w14:textId="684B257A" w:rsidR="00025D07" w:rsidRDefault="002A0601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 xml:space="preserve">27.05.2021 </w:t>
          </w:r>
        </w:p>
      </w:tc>
    </w:tr>
    <w:tr w:rsidR="00025D07" w14:paraId="06F44F31" w14:textId="77777777" w:rsidTr="00C64352">
      <w:trPr>
        <w:trHeight w:val="131"/>
        <w:trPrChange w:id="175" w:author="Meenakshi Makhijani" w:date="2021-10-18T12:32:00Z">
          <w:trPr>
            <w:trHeight w:val="131"/>
          </w:trPr>
        </w:trPrChange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76" w:author="Meenakshi Makhijani" w:date="2021-10-18T12:32:00Z">
            <w:tcPr>
              <w:tcW w:w="2261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017A7EF0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77" w:author="Meenakshi Makhijani" w:date="2021-10-18T12:32:00Z">
            <w:tcPr>
              <w:tcW w:w="3819" w:type="dxa"/>
              <w:vMerge w:val="restart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65389EBF" w14:textId="482EF8B4" w:rsidR="00C64352" w:rsidRPr="00F92C05" w:rsidRDefault="00025D07" w:rsidP="00C64352">
          <w:pPr>
            <w:rPr>
              <w:ins w:id="178" w:author="Meenakshi Makhijani" w:date="2021-10-18T12:32:00Z"/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</w:rPr>
            <w:t>Procedure</w:t>
          </w:r>
          <w:ins w:id="179" w:author="Meenakshi Makhijani" w:date="2021-10-18T12:32:00Z">
            <w:r w:rsidR="00C64352">
              <w:rPr>
                <w:rFonts w:ascii="Times New Roman" w:hAnsi="Times New Roman" w:cs="Times New Roman"/>
                <w:b/>
              </w:rPr>
              <w:t>-</w:t>
            </w:r>
            <w:r w:rsidR="00C64352" w:rsidRPr="00F92C0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Safe back flushing of staves, tuyere, middle water jacket &amp; large water jacket.</w:t>
            </w:r>
            <w:r w:rsidR="00C6435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&amp; also replacement of stave cooling lines.</w:t>
            </w:r>
          </w:ins>
        </w:p>
        <w:p w14:paraId="53647229" w14:textId="73036B4F" w:rsidR="00025D07" w:rsidRDefault="00025D07" w:rsidP="00783DCD">
          <w:pPr>
            <w:pStyle w:val="NoSpacing"/>
            <w:spacing w:line="276" w:lineRule="auto"/>
            <w:jc w:val="center"/>
            <w:rPr>
              <w:rFonts w:ascii="Times New Roman" w:hAnsi="Times New Roman" w:cs="Times New Roman"/>
              <w:b/>
            </w:rPr>
          </w:pPr>
          <w:del w:id="180" w:author="Meenakshi Makhijani" w:date="2021-10-18T12:32:00Z">
            <w:r w:rsidDel="00C64352">
              <w:rPr>
                <w:rFonts w:ascii="Times New Roman" w:hAnsi="Times New Roman" w:cs="Times New Roman"/>
                <w:b/>
              </w:rPr>
              <w:delText xml:space="preserve"> </w:delText>
            </w:r>
          </w:del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181" w:author="Meenakshi Makhijani" w:date="2021-10-18T12:32:00Z">
            <w:tcPr>
              <w:tcW w:w="170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4F7C78D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PrChange w:id="182" w:author="Meenakshi Makhijani" w:date="2021-10-18T12:32:00Z">
            <w:tcPr>
              <w:tcW w:w="215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</w:tcPr>
          </w:tcPrChange>
        </w:tcPr>
        <w:p w14:paraId="7534D5A0" w14:textId="25E9B51B" w:rsidR="00025D07" w:rsidRDefault="006777FA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974934">
            <w:rPr>
              <w:rFonts w:ascii="Times New Roman" w:hAnsi="Times New Roman" w:cs="Times New Roman"/>
              <w:b/>
            </w:rPr>
            <w:t>4</w:t>
          </w:r>
        </w:p>
      </w:tc>
    </w:tr>
    <w:tr w:rsidR="00025D07" w14:paraId="5DA8B272" w14:textId="77777777" w:rsidTr="00C64352">
      <w:trPr>
        <w:trHeight w:val="90"/>
        <w:trPrChange w:id="183" w:author="Meenakshi Makhijani" w:date="2021-10-18T12:32:00Z">
          <w:trPr>
            <w:trHeight w:val="90"/>
          </w:trPr>
        </w:trPrChange>
      </w:trPr>
      <w:tc>
        <w:tcPr>
          <w:tcW w:w="226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84" w:author="Meenakshi Makhijani" w:date="2021-10-18T12:32:00Z">
            <w:tcPr>
              <w:tcW w:w="2261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658ECC36" w14:textId="77777777" w:rsidR="00025D07" w:rsidRDefault="00025D07">
          <w:pPr>
            <w:spacing w:after="0" w:line="240" w:lineRule="auto"/>
          </w:pPr>
        </w:p>
      </w:tc>
      <w:tc>
        <w:tcPr>
          <w:tcW w:w="3819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  <w:tcPrChange w:id="185" w:author="Meenakshi Makhijani" w:date="2021-10-18T12:32:00Z">
            <w:tcPr>
              <w:tcW w:w="3819" w:type="dxa"/>
              <w:vMerge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vAlign w:val="center"/>
              <w:hideMark/>
            </w:tcPr>
          </w:tcPrChange>
        </w:tcPr>
        <w:p w14:paraId="323D2369" w14:textId="77777777" w:rsidR="00025D07" w:rsidRDefault="00025D07">
          <w:pPr>
            <w:spacing w:after="0" w:line="240" w:lineRule="auto"/>
            <w:rPr>
              <w:rFonts w:ascii="Times New Roman" w:hAnsi="Times New Roman" w:cs="Times New Roman"/>
              <w:b/>
            </w:rPr>
          </w:pPr>
        </w:p>
      </w:tc>
      <w:tc>
        <w:tcPr>
          <w:tcW w:w="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186" w:author="Meenakshi Makhijani" w:date="2021-10-18T12:32:00Z">
            <w:tcPr>
              <w:tcW w:w="170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6E844D48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27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  <w:tcPrChange w:id="187" w:author="Meenakshi Makhijani" w:date="2021-10-18T12:32:00Z">
            <w:tcPr>
              <w:tcW w:w="2150" w:type="dxa"/>
              <w:tc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cBorders>
              <w:hideMark/>
            </w:tcPr>
          </w:tcPrChange>
        </w:tcPr>
        <w:p w14:paraId="6495B0B3" w14:textId="77777777" w:rsidR="00025D07" w:rsidRDefault="00025D07">
          <w:pPr>
            <w:pStyle w:val="NoSpacing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fldChar w:fldCharType="begin"/>
          </w:r>
          <w:r>
            <w:rPr>
              <w:rFonts w:ascii="Times New Roman" w:hAnsi="Times New Roman" w:cs="Times New Roman"/>
              <w:b/>
            </w:rPr>
            <w:instrText xml:space="preserve"> PAGE </w:instrText>
          </w:r>
          <w:r>
            <w:rPr>
              <w:rFonts w:ascii="Times New Roman" w:hAnsi="Times New Roman" w:cs="Times New Roman"/>
              <w:b/>
            </w:rPr>
            <w:fldChar w:fldCharType="separate"/>
          </w:r>
          <w:r w:rsidR="001A6B8C">
            <w:rPr>
              <w:rFonts w:ascii="Times New Roman" w:hAnsi="Times New Roman" w:cs="Times New Roman"/>
              <w:b/>
              <w:noProof/>
            </w:rPr>
            <w:t>1</w:t>
          </w:r>
          <w:r>
            <w:rPr>
              <w:rFonts w:ascii="Times New Roman" w:hAnsi="Times New Roman" w:cs="Times New Roman"/>
              <w:b/>
            </w:rPr>
            <w:fldChar w:fldCharType="end"/>
          </w:r>
          <w:r>
            <w:rPr>
              <w:rFonts w:ascii="Times New Roman" w:hAnsi="Times New Roman" w:cs="Times New Roman"/>
              <w:b/>
            </w:rPr>
            <w:t xml:space="preserve"> of 4</w:t>
          </w:r>
        </w:p>
      </w:tc>
    </w:tr>
  </w:tbl>
  <w:p w14:paraId="2BD29D13" w14:textId="77777777" w:rsidR="00B00ACB" w:rsidRDefault="00B00A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DA349" w14:textId="77777777" w:rsidR="001A6B8C" w:rsidRDefault="001A6B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F00EE"/>
    <w:multiLevelType w:val="hybridMultilevel"/>
    <w:tmpl w:val="D4E02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F602C"/>
    <w:multiLevelType w:val="hybridMultilevel"/>
    <w:tmpl w:val="A8203FA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6B62BF4"/>
    <w:multiLevelType w:val="hybridMultilevel"/>
    <w:tmpl w:val="E72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714DC"/>
    <w:multiLevelType w:val="multilevel"/>
    <w:tmpl w:val="017C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596918"/>
    <w:multiLevelType w:val="hybridMultilevel"/>
    <w:tmpl w:val="185AA6D4"/>
    <w:lvl w:ilvl="0" w:tplc="55725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511C59"/>
    <w:multiLevelType w:val="multilevel"/>
    <w:tmpl w:val="353CC14C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6">
    <w:nsid w:val="12A035DD"/>
    <w:multiLevelType w:val="hybridMultilevel"/>
    <w:tmpl w:val="80B89270"/>
    <w:lvl w:ilvl="0" w:tplc="6E1E03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7427D0"/>
    <w:multiLevelType w:val="hybridMultilevel"/>
    <w:tmpl w:val="375C4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E27DC"/>
    <w:multiLevelType w:val="multilevel"/>
    <w:tmpl w:val="82AEC8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1D0040B2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2128422D"/>
    <w:multiLevelType w:val="multilevel"/>
    <w:tmpl w:val="BFEC3BD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1707AB4"/>
    <w:multiLevelType w:val="hybridMultilevel"/>
    <w:tmpl w:val="35B00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97C7A"/>
    <w:multiLevelType w:val="hybridMultilevel"/>
    <w:tmpl w:val="C396FA48"/>
    <w:lvl w:ilvl="0" w:tplc="E2BAA8F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2B504CA4"/>
    <w:multiLevelType w:val="hybridMultilevel"/>
    <w:tmpl w:val="D8D8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0A1A52"/>
    <w:multiLevelType w:val="hybridMultilevel"/>
    <w:tmpl w:val="A440B38E"/>
    <w:lvl w:ilvl="0" w:tplc="FEF83AF8">
      <w:start w:val="1"/>
      <w:numFmt w:val="decimal"/>
      <w:lvlText w:val="%1."/>
      <w:lvlJc w:val="left"/>
      <w:pPr>
        <w:ind w:left="1815" w:hanging="375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770065E"/>
    <w:multiLevelType w:val="hybridMultilevel"/>
    <w:tmpl w:val="B398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0D54FF"/>
    <w:multiLevelType w:val="hybridMultilevel"/>
    <w:tmpl w:val="024C7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12D2708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6A14CF7"/>
    <w:multiLevelType w:val="hybridMultilevel"/>
    <w:tmpl w:val="A6EC1E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A027283"/>
    <w:multiLevelType w:val="multilevel"/>
    <w:tmpl w:val="799CB038"/>
    <w:lvl w:ilvl="0">
      <w:start w:val="5"/>
      <w:numFmt w:val="decimal"/>
      <w:lvlText w:val="%1.0"/>
      <w:lvlJc w:val="left"/>
      <w:pPr>
        <w:ind w:left="135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62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5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0" w:hanging="1440"/>
      </w:pPr>
      <w:rPr>
        <w:rFonts w:hint="default"/>
      </w:rPr>
    </w:lvl>
  </w:abstractNum>
  <w:abstractNum w:abstractNumId="20">
    <w:nsid w:val="4B0B19E3"/>
    <w:multiLevelType w:val="hybridMultilevel"/>
    <w:tmpl w:val="AF56194A"/>
    <w:lvl w:ilvl="0" w:tplc="4009000F">
      <w:start w:val="1"/>
      <w:numFmt w:val="decimal"/>
      <w:lvlText w:val="%1."/>
      <w:lvlJc w:val="left"/>
      <w:pPr>
        <w:ind w:left="1815" w:hanging="375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4B280BC9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B983FC5"/>
    <w:multiLevelType w:val="multilevel"/>
    <w:tmpl w:val="86A4C19C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3">
    <w:nsid w:val="4F3728C3"/>
    <w:multiLevelType w:val="hybridMultilevel"/>
    <w:tmpl w:val="0A442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8739B"/>
    <w:multiLevelType w:val="multilevel"/>
    <w:tmpl w:val="7EE24574"/>
    <w:lvl w:ilvl="0">
      <w:start w:val="1"/>
      <w:numFmt w:val="decimal"/>
      <w:lvlText w:val="%1."/>
      <w:lvlJc w:val="left"/>
      <w:pPr>
        <w:ind w:left="1815" w:hanging="375"/>
      </w:pPr>
      <w:rPr>
        <w:rFonts w:asciiTheme="minorHAnsi" w:eastAsiaTheme="minorEastAsia" w:hAnsiTheme="minorHAnsi" w:cstheme="minorBidi"/>
        <w:b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52061B9"/>
    <w:multiLevelType w:val="hybridMultilevel"/>
    <w:tmpl w:val="B0E03910"/>
    <w:lvl w:ilvl="0" w:tplc="676646FC">
      <w:start w:val="1"/>
      <w:numFmt w:val="lowerLetter"/>
      <w:lvlText w:val="%1."/>
      <w:lvlJc w:val="lef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6">
    <w:nsid w:val="569E37BF"/>
    <w:multiLevelType w:val="hybridMultilevel"/>
    <w:tmpl w:val="B4048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8AF7C88"/>
    <w:multiLevelType w:val="hybridMultilevel"/>
    <w:tmpl w:val="C94262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EF4411"/>
    <w:multiLevelType w:val="hybridMultilevel"/>
    <w:tmpl w:val="E6DE6A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176992"/>
    <w:multiLevelType w:val="hybridMultilevel"/>
    <w:tmpl w:val="A63E3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8F6517"/>
    <w:multiLevelType w:val="multilevel"/>
    <w:tmpl w:val="7416F03C"/>
    <w:lvl w:ilvl="0">
      <w:start w:val="10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5EF114F7"/>
    <w:multiLevelType w:val="hybridMultilevel"/>
    <w:tmpl w:val="6B1A3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254F3A"/>
    <w:multiLevelType w:val="hybridMultilevel"/>
    <w:tmpl w:val="4DD447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13F7033"/>
    <w:multiLevelType w:val="hybridMultilevel"/>
    <w:tmpl w:val="6702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0C7192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6A4A6E33"/>
    <w:multiLevelType w:val="hybridMultilevel"/>
    <w:tmpl w:val="BA26D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FD36AE"/>
    <w:multiLevelType w:val="hybridMultilevel"/>
    <w:tmpl w:val="BD7C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223DF0"/>
    <w:multiLevelType w:val="hybridMultilevel"/>
    <w:tmpl w:val="3E5A7864"/>
    <w:lvl w:ilvl="0" w:tplc="1CA8D508">
      <w:start w:val="1"/>
      <w:numFmt w:val="decimal"/>
      <w:lvlText w:val="%1."/>
      <w:lvlJc w:val="left"/>
      <w:pPr>
        <w:ind w:left="181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77456505"/>
    <w:multiLevelType w:val="hybridMultilevel"/>
    <w:tmpl w:val="771E4F36"/>
    <w:lvl w:ilvl="0" w:tplc="0CB4CD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>
    <w:nsid w:val="79366C27"/>
    <w:multiLevelType w:val="hybridMultilevel"/>
    <w:tmpl w:val="BD2E3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022F10"/>
    <w:multiLevelType w:val="hybridMultilevel"/>
    <w:tmpl w:val="2C004FE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FED7C10"/>
    <w:multiLevelType w:val="hybridMultilevel"/>
    <w:tmpl w:val="ACC45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2"/>
  </w:num>
  <w:num w:numId="4">
    <w:abstractNumId w:val="33"/>
  </w:num>
  <w:num w:numId="5">
    <w:abstractNumId w:val="2"/>
  </w:num>
  <w:num w:numId="6">
    <w:abstractNumId w:val="11"/>
  </w:num>
  <w:num w:numId="7">
    <w:abstractNumId w:val="41"/>
  </w:num>
  <w:num w:numId="8">
    <w:abstractNumId w:val="12"/>
  </w:num>
  <w:num w:numId="9">
    <w:abstractNumId w:val="16"/>
  </w:num>
  <w:num w:numId="10">
    <w:abstractNumId w:val="18"/>
  </w:num>
  <w:num w:numId="11">
    <w:abstractNumId w:val="15"/>
  </w:num>
  <w:num w:numId="12">
    <w:abstractNumId w:val="26"/>
  </w:num>
  <w:num w:numId="13">
    <w:abstractNumId w:val="13"/>
  </w:num>
  <w:num w:numId="14">
    <w:abstractNumId w:val="6"/>
  </w:num>
  <w:num w:numId="15">
    <w:abstractNumId w:val="9"/>
  </w:num>
  <w:num w:numId="16">
    <w:abstractNumId w:val="0"/>
  </w:num>
  <w:num w:numId="17">
    <w:abstractNumId w:val="27"/>
  </w:num>
  <w:num w:numId="18">
    <w:abstractNumId w:val="25"/>
  </w:num>
  <w:num w:numId="19">
    <w:abstractNumId w:val="4"/>
  </w:num>
  <w:num w:numId="20">
    <w:abstractNumId w:val="40"/>
  </w:num>
  <w:num w:numId="21">
    <w:abstractNumId w:val="22"/>
  </w:num>
  <w:num w:numId="22">
    <w:abstractNumId w:val="30"/>
  </w:num>
  <w:num w:numId="23">
    <w:abstractNumId w:val="38"/>
  </w:num>
  <w:num w:numId="24">
    <w:abstractNumId w:val="5"/>
  </w:num>
  <w:num w:numId="25">
    <w:abstractNumId w:val="3"/>
  </w:num>
  <w:num w:numId="26">
    <w:abstractNumId w:val="14"/>
  </w:num>
  <w:num w:numId="27">
    <w:abstractNumId w:val="36"/>
  </w:num>
  <w:num w:numId="28">
    <w:abstractNumId w:val="21"/>
  </w:num>
  <w:num w:numId="29">
    <w:abstractNumId w:val="34"/>
  </w:num>
  <w:num w:numId="30">
    <w:abstractNumId w:val="17"/>
  </w:num>
  <w:num w:numId="31">
    <w:abstractNumId w:val="37"/>
  </w:num>
  <w:num w:numId="32">
    <w:abstractNumId w:val="39"/>
  </w:num>
  <w:num w:numId="33">
    <w:abstractNumId w:val="29"/>
  </w:num>
  <w:num w:numId="34">
    <w:abstractNumId w:val="7"/>
  </w:num>
  <w:num w:numId="35">
    <w:abstractNumId w:val="23"/>
  </w:num>
  <w:num w:numId="36">
    <w:abstractNumId w:val="35"/>
  </w:num>
  <w:num w:numId="37">
    <w:abstractNumId w:val="31"/>
  </w:num>
  <w:num w:numId="38">
    <w:abstractNumId w:val="1"/>
  </w:num>
  <w:num w:numId="39">
    <w:abstractNumId w:val="10"/>
  </w:num>
  <w:num w:numId="40">
    <w:abstractNumId w:val="20"/>
  </w:num>
  <w:num w:numId="41">
    <w:abstractNumId w:val="24"/>
  </w:num>
  <w:num w:numId="42">
    <w:abstractNumId w:val="28"/>
  </w:num>
  <w:numIdMacAtCleanup w:val="1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eenakshi Makhijani">
    <w15:presenceInfo w15:providerId="AD" w15:userId="S-1-5-21-1933485140-791539629-772073404-35787"/>
  </w15:person>
  <w15:person w15:author="Joshi Bala">
    <w15:presenceInfo w15:providerId="AD" w15:userId="S::00007476@vedanta.co.in::da93232e-cf02-4a61-a84d-54bd05eab9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87A"/>
    <w:rsid w:val="00000423"/>
    <w:rsid w:val="000044F5"/>
    <w:rsid w:val="0000552D"/>
    <w:rsid w:val="00013488"/>
    <w:rsid w:val="00016907"/>
    <w:rsid w:val="00020366"/>
    <w:rsid w:val="00025D07"/>
    <w:rsid w:val="0003242B"/>
    <w:rsid w:val="00032FE1"/>
    <w:rsid w:val="000357D1"/>
    <w:rsid w:val="00042ED0"/>
    <w:rsid w:val="00047800"/>
    <w:rsid w:val="00050067"/>
    <w:rsid w:val="00056522"/>
    <w:rsid w:val="00056BB9"/>
    <w:rsid w:val="0006593D"/>
    <w:rsid w:val="00071355"/>
    <w:rsid w:val="00077CF4"/>
    <w:rsid w:val="000804B4"/>
    <w:rsid w:val="00094109"/>
    <w:rsid w:val="00096543"/>
    <w:rsid w:val="000B1E7D"/>
    <w:rsid w:val="000B2820"/>
    <w:rsid w:val="000B4AE1"/>
    <w:rsid w:val="000B5367"/>
    <w:rsid w:val="000B5D1C"/>
    <w:rsid w:val="000C080E"/>
    <w:rsid w:val="000C3B8C"/>
    <w:rsid w:val="000C77D0"/>
    <w:rsid w:val="000D0164"/>
    <w:rsid w:val="000D428B"/>
    <w:rsid w:val="000D6920"/>
    <w:rsid w:val="000F5195"/>
    <w:rsid w:val="000F6633"/>
    <w:rsid w:val="00101CC4"/>
    <w:rsid w:val="001043F5"/>
    <w:rsid w:val="0010512B"/>
    <w:rsid w:val="00107598"/>
    <w:rsid w:val="00110028"/>
    <w:rsid w:val="00110042"/>
    <w:rsid w:val="00110186"/>
    <w:rsid w:val="00110F97"/>
    <w:rsid w:val="001115FA"/>
    <w:rsid w:val="00112163"/>
    <w:rsid w:val="00113328"/>
    <w:rsid w:val="001201A5"/>
    <w:rsid w:val="00135E34"/>
    <w:rsid w:val="00145919"/>
    <w:rsid w:val="00152D7F"/>
    <w:rsid w:val="00154B3F"/>
    <w:rsid w:val="001575F6"/>
    <w:rsid w:val="00160AC6"/>
    <w:rsid w:val="001631F9"/>
    <w:rsid w:val="00163F18"/>
    <w:rsid w:val="0016490C"/>
    <w:rsid w:val="001652EA"/>
    <w:rsid w:val="00172225"/>
    <w:rsid w:val="0018029F"/>
    <w:rsid w:val="00180982"/>
    <w:rsid w:val="00182DBA"/>
    <w:rsid w:val="001854B6"/>
    <w:rsid w:val="00190FEC"/>
    <w:rsid w:val="0019284D"/>
    <w:rsid w:val="001A1F1E"/>
    <w:rsid w:val="001A6B8C"/>
    <w:rsid w:val="001A78A2"/>
    <w:rsid w:val="001B21B7"/>
    <w:rsid w:val="001C0E7E"/>
    <w:rsid w:val="001C61C4"/>
    <w:rsid w:val="001D04BD"/>
    <w:rsid w:val="001D269C"/>
    <w:rsid w:val="001D33A9"/>
    <w:rsid w:val="001D377D"/>
    <w:rsid w:val="001E166F"/>
    <w:rsid w:val="001E5AC6"/>
    <w:rsid w:val="001F4211"/>
    <w:rsid w:val="001F6228"/>
    <w:rsid w:val="00203765"/>
    <w:rsid w:val="002102D5"/>
    <w:rsid w:val="00212B0B"/>
    <w:rsid w:val="00213467"/>
    <w:rsid w:val="00225198"/>
    <w:rsid w:val="00225682"/>
    <w:rsid w:val="00225E36"/>
    <w:rsid w:val="00226967"/>
    <w:rsid w:val="00231E26"/>
    <w:rsid w:val="00233524"/>
    <w:rsid w:val="0023499B"/>
    <w:rsid w:val="00235C73"/>
    <w:rsid w:val="00235C88"/>
    <w:rsid w:val="00241BB7"/>
    <w:rsid w:val="00250691"/>
    <w:rsid w:val="00256423"/>
    <w:rsid w:val="002606A1"/>
    <w:rsid w:val="00261044"/>
    <w:rsid w:val="00271BAF"/>
    <w:rsid w:val="00283E16"/>
    <w:rsid w:val="00285A5A"/>
    <w:rsid w:val="00287A07"/>
    <w:rsid w:val="002937B9"/>
    <w:rsid w:val="002A0601"/>
    <w:rsid w:val="002A415F"/>
    <w:rsid w:val="002B2402"/>
    <w:rsid w:val="002B279E"/>
    <w:rsid w:val="002B54E5"/>
    <w:rsid w:val="002C795B"/>
    <w:rsid w:val="002D0F5E"/>
    <w:rsid w:val="002E0E3F"/>
    <w:rsid w:val="002E0F8B"/>
    <w:rsid w:val="002E17CE"/>
    <w:rsid w:val="002E6D08"/>
    <w:rsid w:val="002F7E19"/>
    <w:rsid w:val="00302E96"/>
    <w:rsid w:val="0030597A"/>
    <w:rsid w:val="00307E27"/>
    <w:rsid w:val="00310F82"/>
    <w:rsid w:val="00315EA5"/>
    <w:rsid w:val="00320C71"/>
    <w:rsid w:val="00320DF4"/>
    <w:rsid w:val="0032258B"/>
    <w:rsid w:val="00334FEA"/>
    <w:rsid w:val="003361E6"/>
    <w:rsid w:val="0035065C"/>
    <w:rsid w:val="00352E66"/>
    <w:rsid w:val="003555ED"/>
    <w:rsid w:val="0036287A"/>
    <w:rsid w:val="00362E8C"/>
    <w:rsid w:val="00367352"/>
    <w:rsid w:val="003677A8"/>
    <w:rsid w:val="00367836"/>
    <w:rsid w:val="00367BDC"/>
    <w:rsid w:val="0037211A"/>
    <w:rsid w:val="00373505"/>
    <w:rsid w:val="00391102"/>
    <w:rsid w:val="00391C62"/>
    <w:rsid w:val="00392A3A"/>
    <w:rsid w:val="00397384"/>
    <w:rsid w:val="00397EAD"/>
    <w:rsid w:val="003A3CA2"/>
    <w:rsid w:val="003B0949"/>
    <w:rsid w:val="003B12BA"/>
    <w:rsid w:val="003B184E"/>
    <w:rsid w:val="003C0C0D"/>
    <w:rsid w:val="003C3472"/>
    <w:rsid w:val="003C780E"/>
    <w:rsid w:val="003D2AA2"/>
    <w:rsid w:val="003D3903"/>
    <w:rsid w:val="003D69B1"/>
    <w:rsid w:val="003E244F"/>
    <w:rsid w:val="003E7A40"/>
    <w:rsid w:val="003F30BD"/>
    <w:rsid w:val="003F3839"/>
    <w:rsid w:val="003F7A21"/>
    <w:rsid w:val="003F7DB8"/>
    <w:rsid w:val="00403547"/>
    <w:rsid w:val="004052D9"/>
    <w:rsid w:val="00410140"/>
    <w:rsid w:val="0041101C"/>
    <w:rsid w:val="00417DD5"/>
    <w:rsid w:val="00420EA8"/>
    <w:rsid w:val="00421C5F"/>
    <w:rsid w:val="004266B8"/>
    <w:rsid w:val="004302CC"/>
    <w:rsid w:val="004514FB"/>
    <w:rsid w:val="00451BCD"/>
    <w:rsid w:val="00455751"/>
    <w:rsid w:val="00462248"/>
    <w:rsid w:val="00464B55"/>
    <w:rsid w:val="004676FC"/>
    <w:rsid w:val="004723A2"/>
    <w:rsid w:val="00481369"/>
    <w:rsid w:val="00482C8C"/>
    <w:rsid w:val="00483465"/>
    <w:rsid w:val="00490DEB"/>
    <w:rsid w:val="004A0454"/>
    <w:rsid w:val="004A6BDF"/>
    <w:rsid w:val="004C00D2"/>
    <w:rsid w:val="004C1D01"/>
    <w:rsid w:val="004C4123"/>
    <w:rsid w:val="004C7C97"/>
    <w:rsid w:val="004D3758"/>
    <w:rsid w:val="004E02A4"/>
    <w:rsid w:val="004E0637"/>
    <w:rsid w:val="004E2A6E"/>
    <w:rsid w:val="004E33B4"/>
    <w:rsid w:val="004E6760"/>
    <w:rsid w:val="004E7ED0"/>
    <w:rsid w:val="004F1BCA"/>
    <w:rsid w:val="004F2A47"/>
    <w:rsid w:val="004F30EF"/>
    <w:rsid w:val="004F35EF"/>
    <w:rsid w:val="004F6036"/>
    <w:rsid w:val="00510936"/>
    <w:rsid w:val="005112D9"/>
    <w:rsid w:val="00511639"/>
    <w:rsid w:val="00513D38"/>
    <w:rsid w:val="00513DB1"/>
    <w:rsid w:val="00515920"/>
    <w:rsid w:val="00524276"/>
    <w:rsid w:val="00524D42"/>
    <w:rsid w:val="00526AED"/>
    <w:rsid w:val="00543467"/>
    <w:rsid w:val="005445FF"/>
    <w:rsid w:val="0055046A"/>
    <w:rsid w:val="00551B92"/>
    <w:rsid w:val="0055560F"/>
    <w:rsid w:val="005570A0"/>
    <w:rsid w:val="00562E60"/>
    <w:rsid w:val="0056402C"/>
    <w:rsid w:val="005703BA"/>
    <w:rsid w:val="005726CC"/>
    <w:rsid w:val="0057381B"/>
    <w:rsid w:val="00583DF7"/>
    <w:rsid w:val="00586E33"/>
    <w:rsid w:val="00587DC4"/>
    <w:rsid w:val="00590B7B"/>
    <w:rsid w:val="005916C9"/>
    <w:rsid w:val="00595EA0"/>
    <w:rsid w:val="005A1FB6"/>
    <w:rsid w:val="005A6E28"/>
    <w:rsid w:val="005A769D"/>
    <w:rsid w:val="005B229E"/>
    <w:rsid w:val="005B365D"/>
    <w:rsid w:val="005B3DDD"/>
    <w:rsid w:val="005C4331"/>
    <w:rsid w:val="005D0E75"/>
    <w:rsid w:val="005D2A64"/>
    <w:rsid w:val="005D2AB6"/>
    <w:rsid w:val="005D72E9"/>
    <w:rsid w:val="005E146D"/>
    <w:rsid w:val="005E1D4D"/>
    <w:rsid w:val="005F1195"/>
    <w:rsid w:val="005F7D0D"/>
    <w:rsid w:val="00602299"/>
    <w:rsid w:val="00604B41"/>
    <w:rsid w:val="006057F6"/>
    <w:rsid w:val="006128D2"/>
    <w:rsid w:val="00621336"/>
    <w:rsid w:val="006242ED"/>
    <w:rsid w:val="0063784C"/>
    <w:rsid w:val="00642F5C"/>
    <w:rsid w:val="00643443"/>
    <w:rsid w:val="00644FDB"/>
    <w:rsid w:val="00652175"/>
    <w:rsid w:val="006545C9"/>
    <w:rsid w:val="00662D59"/>
    <w:rsid w:val="00667DAD"/>
    <w:rsid w:val="00676174"/>
    <w:rsid w:val="006777FA"/>
    <w:rsid w:val="00680342"/>
    <w:rsid w:val="00684AFE"/>
    <w:rsid w:val="006868A6"/>
    <w:rsid w:val="0069004E"/>
    <w:rsid w:val="006935E9"/>
    <w:rsid w:val="0069694E"/>
    <w:rsid w:val="006A009B"/>
    <w:rsid w:val="006C107E"/>
    <w:rsid w:val="006C43C3"/>
    <w:rsid w:val="006C440A"/>
    <w:rsid w:val="006C70F3"/>
    <w:rsid w:val="006D2830"/>
    <w:rsid w:val="006D7CF2"/>
    <w:rsid w:val="00701B56"/>
    <w:rsid w:val="00701F1D"/>
    <w:rsid w:val="0070594E"/>
    <w:rsid w:val="007123FF"/>
    <w:rsid w:val="00712AAE"/>
    <w:rsid w:val="007308B0"/>
    <w:rsid w:val="0075279D"/>
    <w:rsid w:val="00760039"/>
    <w:rsid w:val="00760196"/>
    <w:rsid w:val="00764084"/>
    <w:rsid w:val="007642B8"/>
    <w:rsid w:val="0076462F"/>
    <w:rsid w:val="0077479B"/>
    <w:rsid w:val="00777A4F"/>
    <w:rsid w:val="00783164"/>
    <w:rsid w:val="00783DCD"/>
    <w:rsid w:val="00784EDD"/>
    <w:rsid w:val="00784F70"/>
    <w:rsid w:val="00785053"/>
    <w:rsid w:val="00790CE5"/>
    <w:rsid w:val="0079213F"/>
    <w:rsid w:val="00792636"/>
    <w:rsid w:val="00792C94"/>
    <w:rsid w:val="007A02EC"/>
    <w:rsid w:val="007A2DF2"/>
    <w:rsid w:val="007B0E02"/>
    <w:rsid w:val="007B6D8C"/>
    <w:rsid w:val="007B6FDD"/>
    <w:rsid w:val="007B79A6"/>
    <w:rsid w:val="007C426C"/>
    <w:rsid w:val="007E74E4"/>
    <w:rsid w:val="007F5A73"/>
    <w:rsid w:val="00800AD4"/>
    <w:rsid w:val="00801C7A"/>
    <w:rsid w:val="008208B6"/>
    <w:rsid w:val="00823868"/>
    <w:rsid w:val="008308F2"/>
    <w:rsid w:val="0083303E"/>
    <w:rsid w:val="00833F81"/>
    <w:rsid w:val="008404BF"/>
    <w:rsid w:val="00847D49"/>
    <w:rsid w:val="008522E8"/>
    <w:rsid w:val="00862B60"/>
    <w:rsid w:val="00872B2A"/>
    <w:rsid w:val="00880116"/>
    <w:rsid w:val="008873FA"/>
    <w:rsid w:val="00893C0B"/>
    <w:rsid w:val="00895912"/>
    <w:rsid w:val="00897555"/>
    <w:rsid w:val="008A27B3"/>
    <w:rsid w:val="008A67B2"/>
    <w:rsid w:val="008A7BB2"/>
    <w:rsid w:val="008B1A0A"/>
    <w:rsid w:val="008B3409"/>
    <w:rsid w:val="008B3536"/>
    <w:rsid w:val="008B3AB2"/>
    <w:rsid w:val="008C0634"/>
    <w:rsid w:val="008C6013"/>
    <w:rsid w:val="008C60B2"/>
    <w:rsid w:val="008D3A28"/>
    <w:rsid w:val="008D3A69"/>
    <w:rsid w:val="008D3AF0"/>
    <w:rsid w:val="008D4CA2"/>
    <w:rsid w:val="008D6942"/>
    <w:rsid w:val="008E5D61"/>
    <w:rsid w:val="008E6E1B"/>
    <w:rsid w:val="008E7D13"/>
    <w:rsid w:val="008F0F70"/>
    <w:rsid w:val="008F57C3"/>
    <w:rsid w:val="009025A3"/>
    <w:rsid w:val="0090360E"/>
    <w:rsid w:val="00906EF2"/>
    <w:rsid w:val="009130D6"/>
    <w:rsid w:val="0091469C"/>
    <w:rsid w:val="00915FD0"/>
    <w:rsid w:val="0091793E"/>
    <w:rsid w:val="00920388"/>
    <w:rsid w:val="00921235"/>
    <w:rsid w:val="00925DDA"/>
    <w:rsid w:val="00934F7E"/>
    <w:rsid w:val="00935147"/>
    <w:rsid w:val="00935381"/>
    <w:rsid w:val="009359B4"/>
    <w:rsid w:val="009370A5"/>
    <w:rsid w:val="009447C6"/>
    <w:rsid w:val="009453DA"/>
    <w:rsid w:val="00946413"/>
    <w:rsid w:val="009465B6"/>
    <w:rsid w:val="0095074E"/>
    <w:rsid w:val="00951DCD"/>
    <w:rsid w:val="0095471E"/>
    <w:rsid w:val="0096707C"/>
    <w:rsid w:val="00970C2D"/>
    <w:rsid w:val="00974934"/>
    <w:rsid w:val="00980113"/>
    <w:rsid w:val="00980FC7"/>
    <w:rsid w:val="009846F0"/>
    <w:rsid w:val="00985187"/>
    <w:rsid w:val="00995C0A"/>
    <w:rsid w:val="009960F8"/>
    <w:rsid w:val="00996860"/>
    <w:rsid w:val="009C0B75"/>
    <w:rsid w:val="009C2D3C"/>
    <w:rsid w:val="009C43DA"/>
    <w:rsid w:val="009C5BF2"/>
    <w:rsid w:val="009C7484"/>
    <w:rsid w:val="009D2CED"/>
    <w:rsid w:val="009D31C0"/>
    <w:rsid w:val="009E17B8"/>
    <w:rsid w:val="009E296D"/>
    <w:rsid w:val="009E2E82"/>
    <w:rsid w:val="009E5F19"/>
    <w:rsid w:val="009F1E18"/>
    <w:rsid w:val="00A01299"/>
    <w:rsid w:val="00A06473"/>
    <w:rsid w:val="00A1267A"/>
    <w:rsid w:val="00A2079D"/>
    <w:rsid w:val="00A20944"/>
    <w:rsid w:val="00A24667"/>
    <w:rsid w:val="00A25630"/>
    <w:rsid w:val="00A310A8"/>
    <w:rsid w:val="00A37D0F"/>
    <w:rsid w:val="00A37D4C"/>
    <w:rsid w:val="00A41452"/>
    <w:rsid w:val="00A42B06"/>
    <w:rsid w:val="00A432F2"/>
    <w:rsid w:val="00A44F64"/>
    <w:rsid w:val="00A46303"/>
    <w:rsid w:val="00A52D18"/>
    <w:rsid w:val="00A60A96"/>
    <w:rsid w:val="00A64FCA"/>
    <w:rsid w:val="00A670CD"/>
    <w:rsid w:val="00A70D9D"/>
    <w:rsid w:val="00A7400E"/>
    <w:rsid w:val="00A757D7"/>
    <w:rsid w:val="00A77874"/>
    <w:rsid w:val="00A81E10"/>
    <w:rsid w:val="00A82A7F"/>
    <w:rsid w:val="00A86DBC"/>
    <w:rsid w:val="00A90A07"/>
    <w:rsid w:val="00A90B55"/>
    <w:rsid w:val="00AA06A9"/>
    <w:rsid w:val="00AA7AE2"/>
    <w:rsid w:val="00AB1375"/>
    <w:rsid w:val="00AB2BD0"/>
    <w:rsid w:val="00AC09FE"/>
    <w:rsid w:val="00AC1E5E"/>
    <w:rsid w:val="00AC1F84"/>
    <w:rsid w:val="00AC30EC"/>
    <w:rsid w:val="00AC4E09"/>
    <w:rsid w:val="00AD2669"/>
    <w:rsid w:val="00AD272E"/>
    <w:rsid w:val="00AD7A25"/>
    <w:rsid w:val="00AE0407"/>
    <w:rsid w:val="00AE24C7"/>
    <w:rsid w:val="00AE3566"/>
    <w:rsid w:val="00AE5C62"/>
    <w:rsid w:val="00AF000D"/>
    <w:rsid w:val="00B00ACB"/>
    <w:rsid w:val="00B04D1D"/>
    <w:rsid w:val="00B050AD"/>
    <w:rsid w:val="00B11532"/>
    <w:rsid w:val="00B2318F"/>
    <w:rsid w:val="00B27F0F"/>
    <w:rsid w:val="00B3185B"/>
    <w:rsid w:val="00B42800"/>
    <w:rsid w:val="00B4491C"/>
    <w:rsid w:val="00B72B78"/>
    <w:rsid w:val="00B767F7"/>
    <w:rsid w:val="00B76860"/>
    <w:rsid w:val="00B834FB"/>
    <w:rsid w:val="00B83518"/>
    <w:rsid w:val="00B9260F"/>
    <w:rsid w:val="00B92F00"/>
    <w:rsid w:val="00B93C91"/>
    <w:rsid w:val="00B94D7B"/>
    <w:rsid w:val="00BA13A1"/>
    <w:rsid w:val="00BA2F90"/>
    <w:rsid w:val="00BB43A2"/>
    <w:rsid w:val="00BB6027"/>
    <w:rsid w:val="00BB77F4"/>
    <w:rsid w:val="00BC35C0"/>
    <w:rsid w:val="00BC4003"/>
    <w:rsid w:val="00BC54B8"/>
    <w:rsid w:val="00BD2753"/>
    <w:rsid w:val="00BD5437"/>
    <w:rsid w:val="00BD79CD"/>
    <w:rsid w:val="00BE24C2"/>
    <w:rsid w:val="00BE4600"/>
    <w:rsid w:val="00BE64F7"/>
    <w:rsid w:val="00BF180B"/>
    <w:rsid w:val="00BF6AE5"/>
    <w:rsid w:val="00BF6BD5"/>
    <w:rsid w:val="00BF6CD2"/>
    <w:rsid w:val="00C02D16"/>
    <w:rsid w:val="00C1460A"/>
    <w:rsid w:val="00C1547C"/>
    <w:rsid w:val="00C16895"/>
    <w:rsid w:val="00C22626"/>
    <w:rsid w:val="00C27AD7"/>
    <w:rsid w:val="00C3330C"/>
    <w:rsid w:val="00C357C7"/>
    <w:rsid w:val="00C40473"/>
    <w:rsid w:val="00C426E3"/>
    <w:rsid w:val="00C52DD9"/>
    <w:rsid w:val="00C5314A"/>
    <w:rsid w:val="00C55420"/>
    <w:rsid w:val="00C56A1E"/>
    <w:rsid w:val="00C64284"/>
    <w:rsid w:val="00C64352"/>
    <w:rsid w:val="00C64BBC"/>
    <w:rsid w:val="00C67B70"/>
    <w:rsid w:val="00C70B3F"/>
    <w:rsid w:val="00C729C8"/>
    <w:rsid w:val="00C74F76"/>
    <w:rsid w:val="00C7659A"/>
    <w:rsid w:val="00C83943"/>
    <w:rsid w:val="00C877A8"/>
    <w:rsid w:val="00CB479C"/>
    <w:rsid w:val="00CB6F9B"/>
    <w:rsid w:val="00CC1571"/>
    <w:rsid w:val="00CD2AEE"/>
    <w:rsid w:val="00CD32DD"/>
    <w:rsid w:val="00CD4D4D"/>
    <w:rsid w:val="00CE19C0"/>
    <w:rsid w:val="00CE2300"/>
    <w:rsid w:val="00CE3C9F"/>
    <w:rsid w:val="00CF0DD9"/>
    <w:rsid w:val="00CF21F5"/>
    <w:rsid w:val="00CF7CEC"/>
    <w:rsid w:val="00D02F9D"/>
    <w:rsid w:val="00D1438A"/>
    <w:rsid w:val="00D2455D"/>
    <w:rsid w:val="00D2520E"/>
    <w:rsid w:val="00D30459"/>
    <w:rsid w:val="00D332DF"/>
    <w:rsid w:val="00D341AE"/>
    <w:rsid w:val="00D34EF8"/>
    <w:rsid w:val="00D40E52"/>
    <w:rsid w:val="00D5074E"/>
    <w:rsid w:val="00D56C8D"/>
    <w:rsid w:val="00D57BEF"/>
    <w:rsid w:val="00D63440"/>
    <w:rsid w:val="00D66CF2"/>
    <w:rsid w:val="00D67219"/>
    <w:rsid w:val="00D72D0E"/>
    <w:rsid w:val="00D73AC6"/>
    <w:rsid w:val="00D7615E"/>
    <w:rsid w:val="00D84E9B"/>
    <w:rsid w:val="00D9681D"/>
    <w:rsid w:val="00DA0EBD"/>
    <w:rsid w:val="00DB14C9"/>
    <w:rsid w:val="00DB175D"/>
    <w:rsid w:val="00DC3A79"/>
    <w:rsid w:val="00DC5201"/>
    <w:rsid w:val="00DC549E"/>
    <w:rsid w:val="00DC5863"/>
    <w:rsid w:val="00DC712E"/>
    <w:rsid w:val="00DD16ED"/>
    <w:rsid w:val="00DD3AEE"/>
    <w:rsid w:val="00DD76B3"/>
    <w:rsid w:val="00DD7C08"/>
    <w:rsid w:val="00DF3F3C"/>
    <w:rsid w:val="00E047D3"/>
    <w:rsid w:val="00E0539A"/>
    <w:rsid w:val="00E06059"/>
    <w:rsid w:val="00E12E5C"/>
    <w:rsid w:val="00E13C21"/>
    <w:rsid w:val="00E15EAA"/>
    <w:rsid w:val="00E16B94"/>
    <w:rsid w:val="00E2148F"/>
    <w:rsid w:val="00E24712"/>
    <w:rsid w:val="00E25284"/>
    <w:rsid w:val="00E359D1"/>
    <w:rsid w:val="00E40430"/>
    <w:rsid w:val="00E45107"/>
    <w:rsid w:val="00E46DF6"/>
    <w:rsid w:val="00E4746F"/>
    <w:rsid w:val="00E57234"/>
    <w:rsid w:val="00E62FC7"/>
    <w:rsid w:val="00E64BA7"/>
    <w:rsid w:val="00E753C4"/>
    <w:rsid w:val="00E754FC"/>
    <w:rsid w:val="00E77A52"/>
    <w:rsid w:val="00E80776"/>
    <w:rsid w:val="00E80860"/>
    <w:rsid w:val="00E83893"/>
    <w:rsid w:val="00E8597A"/>
    <w:rsid w:val="00E95A45"/>
    <w:rsid w:val="00E97AB6"/>
    <w:rsid w:val="00EA5C70"/>
    <w:rsid w:val="00EA6333"/>
    <w:rsid w:val="00EA75F0"/>
    <w:rsid w:val="00EB3A94"/>
    <w:rsid w:val="00EC1C87"/>
    <w:rsid w:val="00EC5371"/>
    <w:rsid w:val="00ED58C2"/>
    <w:rsid w:val="00ED65B9"/>
    <w:rsid w:val="00ED714C"/>
    <w:rsid w:val="00ED7C07"/>
    <w:rsid w:val="00EE0FB6"/>
    <w:rsid w:val="00EE3241"/>
    <w:rsid w:val="00EE343A"/>
    <w:rsid w:val="00F010B2"/>
    <w:rsid w:val="00F03CB9"/>
    <w:rsid w:val="00F04A74"/>
    <w:rsid w:val="00F11995"/>
    <w:rsid w:val="00F161A9"/>
    <w:rsid w:val="00F17391"/>
    <w:rsid w:val="00F2199F"/>
    <w:rsid w:val="00F22D9F"/>
    <w:rsid w:val="00F24EE3"/>
    <w:rsid w:val="00F404DA"/>
    <w:rsid w:val="00F41AF8"/>
    <w:rsid w:val="00F45C20"/>
    <w:rsid w:val="00F52908"/>
    <w:rsid w:val="00F557DE"/>
    <w:rsid w:val="00F634EC"/>
    <w:rsid w:val="00F63749"/>
    <w:rsid w:val="00F7410C"/>
    <w:rsid w:val="00F80D04"/>
    <w:rsid w:val="00F92C05"/>
    <w:rsid w:val="00F9441A"/>
    <w:rsid w:val="00F9459D"/>
    <w:rsid w:val="00FA4EF9"/>
    <w:rsid w:val="00FA5A25"/>
    <w:rsid w:val="00FC137D"/>
    <w:rsid w:val="00FC14B1"/>
    <w:rsid w:val="00FC2201"/>
    <w:rsid w:val="00FC3E28"/>
    <w:rsid w:val="00FD400C"/>
    <w:rsid w:val="00FD5D20"/>
    <w:rsid w:val="00FE173A"/>
    <w:rsid w:val="00FE3629"/>
    <w:rsid w:val="00FE3A5E"/>
    <w:rsid w:val="00FE5A3A"/>
    <w:rsid w:val="00FF0D97"/>
    <w:rsid w:val="00FF4884"/>
    <w:rsid w:val="00FF6ADA"/>
    <w:rsid w:val="00FF79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076EBC4"/>
  <w15:docId w15:val="{62071207-89BC-4407-B514-44369B6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8B1A0A"/>
    <w:pPr>
      <w:keepNext/>
      <w:pBdr>
        <w:bottom w:val="single" w:sz="12" w:space="1" w:color="auto"/>
      </w:pBdr>
      <w:spacing w:after="0" w:line="240" w:lineRule="auto"/>
      <w:jc w:val="both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character" w:styleId="CommentReference">
    <w:name w:val="annotation reference"/>
    <w:basedOn w:val="DefaultParagraphFont"/>
    <w:uiPriority w:val="99"/>
    <w:semiHidden/>
    <w:unhideWhenUsed/>
    <w:rsid w:val="003C3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472"/>
    <w:rPr>
      <w:b/>
      <w:bCs/>
      <w:sz w:val="20"/>
      <w:szCs w:val="20"/>
    </w:rPr>
  </w:style>
  <w:style w:type="paragraph" w:styleId="NoSpacing">
    <w:name w:val="No Spacing"/>
    <w:uiPriority w:val="1"/>
    <w:qFormat/>
    <w:rsid w:val="00B834FB"/>
    <w:pPr>
      <w:spacing w:after="0" w:line="240" w:lineRule="auto"/>
    </w:pPr>
  </w:style>
  <w:style w:type="table" w:customStyle="1" w:styleId="TableGrid4">
    <w:name w:val="Table Grid4"/>
    <w:basedOn w:val="TableNormal"/>
    <w:next w:val="TableGrid"/>
    <w:uiPriority w:val="59"/>
    <w:rsid w:val="00B834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15F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D72E9"/>
    <w:rPr>
      <w:i/>
      <w:iCs/>
    </w:rPr>
  </w:style>
  <w:style w:type="character" w:customStyle="1" w:styleId="Heading9Char">
    <w:name w:val="Heading 9 Char"/>
    <w:basedOn w:val="DefaultParagraphFont"/>
    <w:link w:val="Heading9"/>
    <w:rsid w:val="008B1A0A"/>
    <w:rPr>
      <w:rFonts w:ascii="Times New Roman" w:eastAsia="Times New Roman" w:hAnsi="Times New Roman" w:cs="Times New Roman"/>
      <w:sz w:val="24"/>
      <w:szCs w:val="20"/>
    </w:rPr>
  </w:style>
  <w:style w:type="paragraph" w:styleId="BodyText2">
    <w:name w:val="Body Text 2"/>
    <w:basedOn w:val="Normal"/>
    <w:link w:val="BodyText2Char"/>
    <w:rsid w:val="008B1A0A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8B1A0A"/>
    <w:rPr>
      <w:rFonts w:ascii="Times New Roman" w:eastAsia="Times New Roman" w:hAnsi="Times New Roman" w:cs="Times New Roman"/>
      <w:b/>
      <w:sz w:val="24"/>
      <w:szCs w:val="20"/>
    </w:rPr>
  </w:style>
  <w:style w:type="character" w:styleId="Hyperlink">
    <w:name w:val="Hyperlink"/>
    <w:rsid w:val="008B1A0A"/>
    <w:rPr>
      <w:color w:val="0000FF"/>
      <w:u w:val="single"/>
    </w:rPr>
  </w:style>
  <w:style w:type="paragraph" w:customStyle="1" w:styleId="Standard">
    <w:name w:val="Standard"/>
    <w:rsid w:val="00F92C05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8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Users/HP/AppData/Local/Microsoft/Windows/INetCache/harry.SGL01/AppData/Local/Microsoft/Windows/Temporary%20Internet%20Files/Content.Outlook/Local%20Settings/Temporary%20Internet%20Files/Content.IE5/4%20RISK%20ASSESMENT/WIMAINT41%20MAINTENANCE%20OF%20RAMMER.xls" TargetMode="Externa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Relationship Id="rId22" Type="http://schemas.openxmlformats.org/officeDocument/2006/relationships/customXml" Target="../customXml/item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26E815-1C32-4ADE-8E10-31C28DF79B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67DF06-FAA2-46DA-82E6-05D2B8C79652}"/>
</file>

<file path=customXml/itemProps3.xml><?xml version="1.0" encoding="utf-8"?>
<ds:datastoreItem xmlns:ds="http://schemas.openxmlformats.org/officeDocument/2006/customXml" ds:itemID="{A9988584-58A5-4361-8EF8-D743E3D42A27}"/>
</file>

<file path=customXml/itemProps4.xml><?xml version="1.0" encoding="utf-8"?>
<ds:datastoreItem xmlns:ds="http://schemas.openxmlformats.org/officeDocument/2006/customXml" ds:itemID="{5F7762C8-4105-4AB0-B45B-E2009C3F9E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Meenakshi Makhijani</cp:lastModifiedBy>
  <cp:revision>5</cp:revision>
  <cp:lastPrinted>2016-08-03T09:34:00Z</cp:lastPrinted>
  <dcterms:created xsi:type="dcterms:W3CDTF">2021-10-18T07:10:00Z</dcterms:created>
  <dcterms:modified xsi:type="dcterms:W3CDTF">2021-10-18T07:32:00Z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018b01-d6ca-4215-a70f-0f507ff65fa4_Enabled">
    <vt:lpwstr>True</vt:lpwstr>
  </property>
  <property fmtid="{D5CDD505-2E9C-101B-9397-08002B2CF9AE}" pid="3" name="MSIP_Label_d8018b01-d6ca-4215-a70f-0f507ff65fa4_SiteId">
    <vt:lpwstr>4273e6e9-aed1-40ab-83a3-85e0d43de705</vt:lpwstr>
  </property>
  <property fmtid="{D5CDD505-2E9C-101B-9397-08002B2CF9AE}" pid="4" name="MSIP_Label_d8018b01-d6ca-4215-a70f-0f507ff65fa4_Owner">
    <vt:lpwstr>00007476@vedanta.co.in</vt:lpwstr>
  </property>
  <property fmtid="{D5CDD505-2E9C-101B-9397-08002B2CF9AE}" pid="5" name="MSIP_Label_d8018b01-d6ca-4215-a70f-0f507ff65fa4_SetDate">
    <vt:lpwstr>2021-05-28T03:47:37.9251562Z</vt:lpwstr>
  </property>
  <property fmtid="{D5CDD505-2E9C-101B-9397-08002B2CF9AE}" pid="6" name="MSIP_Label_d8018b01-d6ca-4215-a70f-0f507ff65fa4_Name">
    <vt:lpwstr>Internal (C3)</vt:lpwstr>
  </property>
  <property fmtid="{D5CDD505-2E9C-101B-9397-08002B2CF9AE}" pid="7" name="MSIP_Label_d8018b01-d6ca-4215-a70f-0f507ff65fa4_Application">
    <vt:lpwstr>Microsoft Azure Information Protection</vt:lpwstr>
  </property>
  <property fmtid="{D5CDD505-2E9C-101B-9397-08002B2CF9AE}" pid="8" name="MSIP_Label_d8018b01-d6ca-4215-a70f-0f507ff65fa4_ActionId">
    <vt:lpwstr>30f14008-47c9-4498-8025-6fa05a948010</vt:lpwstr>
  </property>
  <property fmtid="{D5CDD505-2E9C-101B-9397-08002B2CF9AE}" pid="9" name="MSIP_Label_d8018b01-d6ca-4215-a70f-0f507ff65fa4_Extended_MSFT_Method">
    <vt:lpwstr>Manual</vt:lpwstr>
  </property>
  <property fmtid="{D5CDD505-2E9C-101B-9397-08002B2CF9AE}" pid="10" name="MSIP_Label_915151c4-9ba3-4bb3-87e1-8c80f2cce93a_Enabled">
    <vt:lpwstr>True</vt:lpwstr>
  </property>
  <property fmtid="{D5CDD505-2E9C-101B-9397-08002B2CF9AE}" pid="11" name="MSIP_Label_915151c4-9ba3-4bb3-87e1-8c80f2cce93a_SiteId">
    <vt:lpwstr>4273e6e9-aed1-40ab-83a3-85e0d43de705</vt:lpwstr>
  </property>
  <property fmtid="{D5CDD505-2E9C-101B-9397-08002B2CF9AE}" pid="12" name="MSIP_Label_915151c4-9ba3-4bb3-87e1-8c80f2cce93a_Owner">
    <vt:lpwstr>00007476@vedanta.co.in</vt:lpwstr>
  </property>
  <property fmtid="{D5CDD505-2E9C-101B-9397-08002B2CF9AE}" pid="13" name="MSIP_Label_915151c4-9ba3-4bb3-87e1-8c80f2cce93a_SetDate">
    <vt:lpwstr>2021-05-28T03:47:37.9251562Z</vt:lpwstr>
  </property>
  <property fmtid="{D5CDD505-2E9C-101B-9397-08002B2CF9AE}" pid="14" name="MSIP_Label_915151c4-9ba3-4bb3-87e1-8c80f2cce93a_Name">
    <vt:lpwstr>All Employees</vt:lpwstr>
  </property>
  <property fmtid="{D5CDD505-2E9C-101B-9397-08002B2CF9AE}" pid="15" name="MSIP_Label_915151c4-9ba3-4bb3-87e1-8c80f2cce93a_Application">
    <vt:lpwstr>Microsoft Azure Information Protection</vt:lpwstr>
  </property>
  <property fmtid="{D5CDD505-2E9C-101B-9397-08002B2CF9AE}" pid="16" name="MSIP_Label_915151c4-9ba3-4bb3-87e1-8c80f2cce93a_ActionId">
    <vt:lpwstr>30f14008-47c9-4498-8025-6fa05a948010</vt:lpwstr>
  </property>
  <property fmtid="{D5CDD505-2E9C-101B-9397-08002B2CF9AE}" pid="17" name="MSIP_Label_915151c4-9ba3-4bb3-87e1-8c80f2cce93a_Parent">
    <vt:lpwstr>d8018b01-d6ca-4215-a70f-0f507ff65fa4</vt:lpwstr>
  </property>
  <property fmtid="{D5CDD505-2E9C-101B-9397-08002B2CF9AE}" pid="18" name="MSIP_Label_915151c4-9ba3-4bb3-87e1-8c80f2cce93a_Extended_MSFT_Method">
    <vt:lpwstr>Manual</vt:lpwstr>
  </property>
  <property fmtid="{D5CDD505-2E9C-101B-9397-08002B2CF9AE}" pid="19" name="Sensitivity">
    <vt:lpwstr>Internal (C3) All Employees</vt:lpwstr>
  </property>
  <property fmtid="{D5CDD505-2E9C-101B-9397-08002B2CF9AE}" pid="20" name="ContentTypeId">
    <vt:lpwstr>0x0101007E09428367BB6C478DCFDAEFD0D8ED51</vt:lpwstr>
  </property>
  <property fmtid="{D5CDD505-2E9C-101B-9397-08002B2CF9AE}" pid="21" name="Order">
    <vt:r8>831400</vt:r8>
  </property>
  <property fmtid="{D5CDD505-2E9C-101B-9397-08002B2CF9AE}" pid="22" name="_ExtendedDescription">
    <vt:lpwstr/>
  </property>
</Properties>
</file>