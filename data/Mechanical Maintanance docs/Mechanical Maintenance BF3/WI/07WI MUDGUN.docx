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E0D5E" w14:textId="77777777" w:rsidR="009E17B8" w:rsidRPr="007764FD" w:rsidRDefault="00FE5A3A" w:rsidP="000B4AE1">
      <w:pPr>
        <w:ind w:left="180" w:firstLine="180"/>
        <w:jc w:val="both"/>
        <w:rPr>
          <w:rFonts w:ascii="Times New Roman" w:hAnsi="Times New Roman" w:cs="Times New Roman"/>
          <w:b/>
          <w:sz w:val="24"/>
          <w:szCs w:val="24"/>
        </w:rPr>
      </w:pPr>
      <w:r w:rsidRPr="007764FD">
        <w:rPr>
          <w:rFonts w:ascii="Times New Roman" w:hAnsi="Times New Roman" w:cs="Times New Roman"/>
          <w:b/>
          <w:sz w:val="24"/>
          <w:szCs w:val="24"/>
        </w:rPr>
        <w:t xml:space="preserve">SOP FOR </w:t>
      </w:r>
    </w:p>
    <w:p w14:paraId="3B13B174" w14:textId="77777777" w:rsidR="00AB2BD0" w:rsidRPr="007764FD" w:rsidRDefault="00E46DF6" w:rsidP="00EF7928">
      <w:pPr>
        <w:pStyle w:val="ListParagraph"/>
        <w:numPr>
          <w:ilvl w:val="0"/>
          <w:numId w:val="21"/>
        </w:numPr>
        <w:rPr>
          <w:b/>
          <w:szCs w:val="24"/>
        </w:rPr>
      </w:pPr>
      <w:r w:rsidRPr="007764FD">
        <w:rPr>
          <w:rFonts w:ascii="Times New Roman" w:hAnsi="Times New Roman" w:cs="Times New Roman"/>
          <w:b/>
          <w:sz w:val="24"/>
          <w:szCs w:val="24"/>
        </w:rPr>
        <w:t>PURPOSE</w:t>
      </w:r>
      <w:proofErr w:type="gramStart"/>
      <w:r w:rsidRPr="007764FD">
        <w:rPr>
          <w:rFonts w:ascii="Times New Roman" w:hAnsi="Times New Roman" w:cs="Times New Roman"/>
          <w:b/>
          <w:sz w:val="24"/>
          <w:szCs w:val="24"/>
        </w:rPr>
        <w:t xml:space="preserve">: </w:t>
      </w:r>
      <w:r w:rsidR="004A12F3" w:rsidRPr="007764FD">
        <w:rPr>
          <w:b/>
          <w:szCs w:val="24"/>
        </w:rPr>
        <w:t>:</w:t>
      </w:r>
      <w:proofErr w:type="gramEnd"/>
      <w:r w:rsidR="004A12F3" w:rsidRPr="007764FD">
        <w:rPr>
          <w:b/>
          <w:szCs w:val="24"/>
        </w:rPr>
        <w:t xml:space="preserve">-       Safe maintenance of </w:t>
      </w:r>
      <w:proofErr w:type="spellStart"/>
      <w:r w:rsidR="004A12F3" w:rsidRPr="007764FD">
        <w:rPr>
          <w:b/>
          <w:szCs w:val="24"/>
        </w:rPr>
        <w:t>mudgun</w:t>
      </w:r>
      <w:proofErr w:type="spellEnd"/>
      <w:r w:rsidR="004A12F3" w:rsidRPr="007764FD">
        <w:rPr>
          <w:b/>
          <w:szCs w:val="24"/>
        </w:rPr>
        <w:t xml:space="preserve"> for optimum performance  </w:t>
      </w:r>
      <w:r w:rsidR="00EF7928" w:rsidRPr="007764FD">
        <w:rPr>
          <w:b/>
          <w:szCs w:val="24"/>
        </w:rPr>
        <w:t>.</w:t>
      </w:r>
    </w:p>
    <w:p w14:paraId="7D8B94F7" w14:textId="77777777" w:rsidR="004A12F3" w:rsidRPr="007764FD" w:rsidRDefault="0010512B" w:rsidP="004A12F3">
      <w:pPr>
        <w:pStyle w:val="ListParagraph"/>
        <w:numPr>
          <w:ilvl w:val="0"/>
          <w:numId w:val="21"/>
        </w:numPr>
        <w:rPr>
          <w:rFonts w:ascii="Times New Roman" w:hAnsi="Times New Roman" w:cs="Times New Roman"/>
          <w:sz w:val="24"/>
          <w:szCs w:val="24"/>
        </w:rPr>
      </w:pPr>
      <w:r w:rsidRPr="007764FD">
        <w:rPr>
          <w:rFonts w:ascii="Times New Roman" w:hAnsi="Times New Roman" w:cs="Times New Roman"/>
          <w:b/>
          <w:sz w:val="24"/>
          <w:szCs w:val="24"/>
        </w:rPr>
        <w:t>SCOPE:</w:t>
      </w:r>
      <w:r w:rsidRPr="007764FD">
        <w:rPr>
          <w:rFonts w:ascii="Times New Roman" w:hAnsi="Times New Roman" w:cs="Times New Roman"/>
          <w:sz w:val="24"/>
          <w:szCs w:val="24"/>
        </w:rPr>
        <w:t xml:space="preserve"> </w:t>
      </w:r>
      <w:r w:rsidR="004A12F3" w:rsidRPr="007764FD">
        <w:rPr>
          <w:rFonts w:ascii="Times New Roman" w:hAnsi="Times New Roman" w:cs="Times New Roman"/>
          <w:sz w:val="24"/>
          <w:szCs w:val="24"/>
        </w:rPr>
        <w:t xml:space="preserve"> </w:t>
      </w:r>
      <w:r w:rsidR="004A12F3" w:rsidRPr="007764FD">
        <w:rPr>
          <w:rFonts w:ascii="Times New Roman" w:hAnsi="Times New Roman" w:cs="Times New Roman"/>
          <w:b/>
          <w:sz w:val="24"/>
          <w:szCs w:val="24"/>
        </w:rPr>
        <w:t xml:space="preserve">Blast Furnace </w:t>
      </w:r>
      <w:proofErr w:type="gramStart"/>
      <w:r w:rsidR="004A12F3" w:rsidRPr="007764FD">
        <w:rPr>
          <w:rFonts w:ascii="Times New Roman" w:hAnsi="Times New Roman" w:cs="Times New Roman"/>
          <w:b/>
          <w:sz w:val="24"/>
          <w:szCs w:val="24"/>
        </w:rPr>
        <w:t>Accessories</w:t>
      </w:r>
      <w:r w:rsidR="004A12F3" w:rsidRPr="007764FD">
        <w:rPr>
          <w:rFonts w:ascii="Times New Roman" w:hAnsi="Times New Roman" w:cs="Times New Roman"/>
          <w:sz w:val="24"/>
          <w:szCs w:val="24"/>
        </w:rPr>
        <w:t xml:space="preserve"> </w:t>
      </w:r>
      <w:r w:rsidR="00EF7928" w:rsidRPr="007764FD">
        <w:rPr>
          <w:rFonts w:ascii="Times New Roman" w:hAnsi="Times New Roman" w:cs="Times New Roman"/>
          <w:sz w:val="24"/>
          <w:szCs w:val="24"/>
        </w:rPr>
        <w:t>.</w:t>
      </w:r>
      <w:proofErr w:type="gramEnd"/>
    </w:p>
    <w:p w14:paraId="6EDEC229" w14:textId="77777777" w:rsidR="0010512B" w:rsidRPr="007764FD" w:rsidRDefault="0010512B" w:rsidP="004A12F3">
      <w:pPr>
        <w:pStyle w:val="ListParagraph"/>
        <w:jc w:val="both"/>
        <w:rPr>
          <w:rFonts w:ascii="Times New Roman" w:hAnsi="Times New Roman" w:cs="Times New Roman"/>
          <w:b/>
          <w:sz w:val="24"/>
          <w:szCs w:val="24"/>
        </w:rPr>
      </w:pPr>
    </w:p>
    <w:p w14:paraId="72CB979A" w14:textId="77777777" w:rsidR="0010512B" w:rsidRPr="007764FD" w:rsidRDefault="005D72E9" w:rsidP="004A12F3">
      <w:pPr>
        <w:pStyle w:val="ListParagraph"/>
        <w:numPr>
          <w:ilvl w:val="0"/>
          <w:numId w:val="21"/>
        </w:numPr>
        <w:rPr>
          <w:rFonts w:ascii="Times New Roman" w:hAnsi="Times New Roman" w:cs="Times New Roman"/>
          <w:b/>
          <w:sz w:val="24"/>
          <w:szCs w:val="24"/>
        </w:rPr>
      </w:pPr>
      <w:r w:rsidRPr="007764FD">
        <w:rPr>
          <w:rFonts w:ascii="Times New Roman" w:hAnsi="Times New Roman" w:cs="Times New Roman"/>
          <w:b/>
          <w:sz w:val="24"/>
          <w:szCs w:val="24"/>
        </w:rPr>
        <w:t>RESPONSIBILITY</w:t>
      </w:r>
      <w:proofErr w:type="gramStart"/>
      <w:r w:rsidRPr="007764FD">
        <w:rPr>
          <w:rFonts w:ascii="Times New Roman" w:hAnsi="Times New Roman" w:cs="Times New Roman"/>
          <w:b/>
          <w:sz w:val="24"/>
          <w:szCs w:val="24"/>
        </w:rPr>
        <w:t xml:space="preserve">: </w:t>
      </w:r>
      <w:r w:rsidR="004A12F3" w:rsidRPr="007764FD">
        <w:rPr>
          <w:rFonts w:ascii="Times New Roman" w:hAnsi="Times New Roman" w:cs="Times New Roman"/>
          <w:b/>
          <w:sz w:val="24"/>
          <w:szCs w:val="24"/>
        </w:rPr>
        <w:t>:</w:t>
      </w:r>
      <w:proofErr w:type="gramEnd"/>
      <w:r w:rsidR="004A12F3" w:rsidRPr="007764FD">
        <w:rPr>
          <w:rFonts w:ascii="Times New Roman" w:hAnsi="Times New Roman" w:cs="Times New Roman"/>
          <w:b/>
          <w:sz w:val="24"/>
          <w:szCs w:val="24"/>
        </w:rPr>
        <w:t>-       Engineer In charge</w:t>
      </w:r>
      <w:r w:rsidR="00EF7928" w:rsidRPr="007764FD">
        <w:rPr>
          <w:rFonts w:ascii="Times New Roman" w:hAnsi="Times New Roman" w:cs="Times New Roman"/>
          <w:b/>
          <w:sz w:val="24"/>
          <w:szCs w:val="24"/>
        </w:rPr>
        <w:t>.</w:t>
      </w:r>
    </w:p>
    <w:p w14:paraId="0783E0C4" w14:textId="77777777" w:rsidR="0010512B" w:rsidRPr="007764FD" w:rsidRDefault="0010512B" w:rsidP="0010512B">
      <w:pPr>
        <w:pStyle w:val="ListParagraph"/>
        <w:jc w:val="both"/>
        <w:rPr>
          <w:rFonts w:ascii="Times New Roman" w:hAnsi="Times New Roman" w:cs="Times New Roman"/>
          <w:b/>
          <w:sz w:val="24"/>
          <w:szCs w:val="24"/>
        </w:rPr>
      </w:pPr>
    </w:p>
    <w:p w14:paraId="69526F61" w14:textId="77777777" w:rsidR="0095471E" w:rsidRPr="007764FD" w:rsidRDefault="0010512B" w:rsidP="004A12F3">
      <w:pPr>
        <w:pStyle w:val="ListParagraph"/>
        <w:numPr>
          <w:ilvl w:val="0"/>
          <w:numId w:val="21"/>
        </w:numPr>
        <w:jc w:val="both"/>
        <w:rPr>
          <w:b/>
          <w:szCs w:val="24"/>
          <w:u w:val="single"/>
        </w:rPr>
      </w:pPr>
      <w:r w:rsidRPr="007764FD">
        <w:rPr>
          <w:rFonts w:ascii="Times New Roman" w:hAnsi="Times New Roman" w:cs="Times New Roman"/>
          <w:b/>
          <w:sz w:val="24"/>
          <w:szCs w:val="24"/>
        </w:rPr>
        <w:t>PROCEDURE</w:t>
      </w:r>
      <w:r w:rsidR="009453DA" w:rsidRPr="007764FD">
        <w:rPr>
          <w:rFonts w:ascii="Times New Roman" w:hAnsi="Times New Roman" w:cs="Times New Roman"/>
          <w:b/>
          <w:szCs w:val="24"/>
        </w:rPr>
        <w:t>:</w:t>
      </w:r>
      <w:r w:rsidR="004A12F3" w:rsidRPr="007764FD">
        <w:rPr>
          <w:rFonts w:ascii="Times New Roman" w:hAnsi="Times New Roman" w:cs="Times New Roman"/>
          <w:b/>
          <w:szCs w:val="24"/>
        </w:rPr>
        <w:t xml:space="preserve"> </w:t>
      </w:r>
      <w:r w:rsidR="004A12F3" w:rsidRPr="007764FD">
        <w:rPr>
          <w:b/>
          <w:bCs/>
          <w:szCs w:val="24"/>
        </w:rPr>
        <w:t xml:space="preserve"> MAINTENANCE OF </w:t>
      </w:r>
      <w:proofErr w:type="gramStart"/>
      <w:r w:rsidR="004A12F3" w:rsidRPr="007764FD">
        <w:rPr>
          <w:b/>
          <w:bCs/>
          <w:szCs w:val="24"/>
        </w:rPr>
        <w:t>MUDGUN</w:t>
      </w:r>
      <w:r w:rsidR="004A12F3" w:rsidRPr="007764FD">
        <w:rPr>
          <w:b/>
          <w:szCs w:val="24"/>
          <w:u w:val="single"/>
        </w:rPr>
        <w:t xml:space="preserve"> </w:t>
      </w:r>
      <w:r w:rsidR="00EF7928" w:rsidRPr="007764FD">
        <w:rPr>
          <w:b/>
          <w:szCs w:val="24"/>
          <w:u w:val="single"/>
        </w:rPr>
        <w:t>.</w:t>
      </w:r>
      <w:proofErr w:type="gramEnd"/>
    </w:p>
    <w:p w14:paraId="67F2DA4D" w14:textId="77777777" w:rsidR="004D76E3" w:rsidRPr="007764FD" w:rsidRDefault="004D76E3" w:rsidP="004D76E3">
      <w:pPr>
        <w:tabs>
          <w:tab w:val="num" w:pos="360"/>
        </w:tabs>
        <w:spacing w:before="100" w:beforeAutospacing="1" w:after="100" w:afterAutospacing="1"/>
        <w:ind w:left="360" w:hanging="360"/>
        <w:jc w:val="both"/>
      </w:pPr>
      <w:r w:rsidRPr="007764FD">
        <w:t xml:space="preserve"> </w:t>
      </w:r>
    </w:p>
    <w:p w14:paraId="6AADA013" w14:textId="77777777" w:rsidR="004D76E3" w:rsidRPr="007764FD" w:rsidRDefault="004D76E3" w:rsidP="004D76E3">
      <w:pPr>
        <w:pStyle w:val="BodyText2"/>
        <w:rPr>
          <w:sz w:val="22"/>
          <w:szCs w:val="22"/>
        </w:rPr>
      </w:pPr>
      <w:r w:rsidRPr="007764FD">
        <w:rPr>
          <w:b w:val="0"/>
          <w:bCs/>
          <w:sz w:val="22"/>
          <w:szCs w:val="22"/>
        </w:rPr>
        <w:t xml:space="preserve">PPE </w:t>
      </w:r>
      <w:proofErr w:type="gramStart"/>
      <w:r w:rsidRPr="007764FD">
        <w:rPr>
          <w:b w:val="0"/>
          <w:bCs/>
          <w:sz w:val="22"/>
          <w:szCs w:val="22"/>
        </w:rPr>
        <w:t>s  to</w:t>
      </w:r>
      <w:proofErr w:type="gramEnd"/>
      <w:r w:rsidRPr="007764FD">
        <w:rPr>
          <w:b w:val="0"/>
          <w:bCs/>
          <w:sz w:val="22"/>
          <w:szCs w:val="22"/>
        </w:rPr>
        <w:t xml:space="preserve"> be used: </w:t>
      </w:r>
      <w:r w:rsidRPr="007764FD">
        <w:rPr>
          <w:rFonts w:eastAsia="Symbol"/>
          <w:sz w:val="22"/>
          <w:szCs w:val="22"/>
        </w:rPr>
        <w:t xml:space="preserve">        </w:t>
      </w:r>
      <w:r w:rsidRPr="007764FD">
        <w:rPr>
          <w:sz w:val="22"/>
          <w:szCs w:val="22"/>
        </w:rPr>
        <w:t xml:space="preserve">Helmet, Safety shoes, Cotton cloth, hand gloves and goggles, ear plug   </w:t>
      </w:r>
    </w:p>
    <w:p w14:paraId="21E2EC85" w14:textId="77777777" w:rsidR="004D76E3" w:rsidRPr="007764FD" w:rsidRDefault="004D76E3" w:rsidP="004D76E3">
      <w:pPr>
        <w:pStyle w:val="BodyText2"/>
        <w:rPr>
          <w:sz w:val="22"/>
          <w:szCs w:val="22"/>
        </w:rPr>
      </w:pPr>
    </w:p>
    <w:p w14:paraId="19986836" w14:textId="77777777" w:rsidR="004D76E3" w:rsidRPr="007764FD" w:rsidRDefault="004D76E3" w:rsidP="004D76E3">
      <w:pPr>
        <w:pStyle w:val="BodyText2"/>
        <w:rPr>
          <w:sz w:val="22"/>
          <w:szCs w:val="22"/>
          <w:u w:val="single"/>
        </w:rPr>
      </w:pPr>
      <w:r w:rsidRPr="007764FD">
        <w:rPr>
          <w:sz w:val="22"/>
          <w:szCs w:val="22"/>
          <w:u w:val="single"/>
        </w:rPr>
        <w:t>LIST OF TASKS COVERED</w:t>
      </w:r>
    </w:p>
    <w:p w14:paraId="06E29472" w14:textId="77777777" w:rsidR="004D76E3" w:rsidRPr="007764FD" w:rsidRDefault="004D76E3" w:rsidP="004D76E3">
      <w:pPr>
        <w:pStyle w:val="BodyText2"/>
        <w:rPr>
          <w:b w:val="0"/>
          <w:sz w:val="22"/>
          <w:szCs w:val="22"/>
        </w:rPr>
      </w:pPr>
      <w:r w:rsidRPr="007764FD">
        <w:rPr>
          <w:b w:val="0"/>
          <w:bCs/>
          <w:sz w:val="22"/>
          <w:szCs w:val="22"/>
        </w:rPr>
        <w:t>Work No 1</w:t>
      </w:r>
      <w:r w:rsidRPr="007764FD">
        <w:rPr>
          <w:b w:val="0"/>
          <w:sz w:val="22"/>
          <w:szCs w:val="22"/>
        </w:rPr>
        <w:tab/>
      </w:r>
      <w:r w:rsidRPr="007764FD">
        <w:rPr>
          <w:b w:val="0"/>
          <w:sz w:val="22"/>
          <w:szCs w:val="22"/>
        </w:rPr>
        <w:tab/>
        <w:t xml:space="preserve">: Mud gun centering </w:t>
      </w:r>
    </w:p>
    <w:p w14:paraId="3D658F10" w14:textId="77777777" w:rsidR="004D76E3" w:rsidRPr="007764FD" w:rsidRDefault="004D76E3" w:rsidP="004D76E3">
      <w:pPr>
        <w:tabs>
          <w:tab w:val="num" w:pos="360"/>
        </w:tabs>
        <w:spacing w:before="100" w:beforeAutospacing="1" w:after="100" w:afterAutospacing="1"/>
        <w:ind w:left="360" w:hanging="360"/>
        <w:jc w:val="both"/>
      </w:pPr>
      <w:r w:rsidRPr="007764FD">
        <w:rPr>
          <w:bCs/>
        </w:rPr>
        <w:t>Work No 2</w:t>
      </w:r>
      <w:r w:rsidRPr="007764FD">
        <w:tab/>
      </w:r>
      <w:r w:rsidRPr="007764FD">
        <w:tab/>
        <w:t xml:space="preserve">: Replacement of </w:t>
      </w:r>
      <w:proofErr w:type="spellStart"/>
      <w:r w:rsidRPr="007764FD">
        <w:t>mudgun</w:t>
      </w:r>
      <w:proofErr w:type="spellEnd"/>
      <w:r w:rsidRPr="007764FD">
        <w:t xml:space="preserve"> barrel assembly </w:t>
      </w:r>
    </w:p>
    <w:p w14:paraId="7C2E34BF" w14:textId="77777777" w:rsidR="004D76E3" w:rsidRPr="007764FD" w:rsidRDefault="004D76E3" w:rsidP="004D76E3">
      <w:pPr>
        <w:tabs>
          <w:tab w:val="num" w:pos="360"/>
        </w:tabs>
        <w:spacing w:before="100" w:beforeAutospacing="1" w:after="100" w:afterAutospacing="1"/>
        <w:ind w:left="360" w:hanging="360"/>
        <w:jc w:val="both"/>
      </w:pPr>
      <w:r w:rsidRPr="007764FD">
        <w:rPr>
          <w:bCs/>
        </w:rPr>
        <w:t xml:space="preserve">Work No </w:t>
      </w:r>
      <w:proofErr w:type="gramStart"/>
      <w:r w:rsidRPr="007764FD">
        <w:rPr>
          <w:bCs/>
        </w:rPr>
        <w:t>3  </w:t>
      </w:r>
      <w:r w:rsidRPr="007764FD">
        <w:tab/>
      </w:r>
      <w:proofErr w:type="gramEnd"/>
      <w:r w:rsidRPr="007764FD">
        <w:tab/>
        <w:t xml:space="preserve">: Replacement of </w:t>
      </w:r>
      <w:proofErr w:type="spellStart"/>
      <w:r w:rsidRPr="007764FD">
        <w:t>mudgun</w:t>
      </w:r>
      <w:proofErr w:type="spellEnd"/>
      <w:r w:rsidRPr="007764FD">
        <w:t xml:space="preserve"> piston liner</w:t>
      </w:r>
    </w:p>
    <w:p w14:paraId="13AA7EB9" w14:textId="77777777" w:rsidR="004D76E3" w:rsidRPr="007764FD" w:rsidRDefault="004D76E3" w:rsidP="004D76E3">
      <w:pPr>
        <w:tabs>
          <w:tab w:val="num" w:pos="360"/>
        </w:tabs>
        <w:spacing w:before="100" w:beforeAutospacing="1" w:after="100" w:afterAutospacing="1"/>
        <w:ind w:left="360" w:hanging="360"/>
        <w:jc w:val="both"/>
      </w:pPr>
      <w:r w:rsidRPr="007764FD">
        <w:rPr>
          <w:bCs/>
        </w:rPr>
        <w:t>Work No 4  </w:t>
      </w:r>
      <w:r w:rsidRPr="007764FD">
        <w:t xml:space="preserve">                  </w:t>
      </w:r>
      <w:proofErr w:type="gramStart"/>
      <w:r w:rsidRPr="007764FD">
        <w:t xml:space="preserve">  :</w:t>
      </w:r>
      <w:proofErr w:type="gramEnd"/>
      <w:r w:rsidRPr="007764FD">
        <w:t xml:space="preserve"> Replacement / Opening of </w:t>
      </w:r>
      <w:proofErr w:type="spellStart"/>
      <w:r w:rsidRPr="007764FD">
        <w:t>mudgun</w:t>
      </w:r>
      <w:proofErr w:type="spellEnd"/>
      <w:r w:rsidRPr="007764FD">
        <w:t xml:space="preserve"> nozzle </w:t>
      </w:r>
    </w:p>
    <w:p w14:paraId="0ECC3216" w14:textId="77777777" w:rsidR="004D76E3" w:rsidRPr="007764FD" w:rsidRDefault="004D76E3" w:rsidP="004D76E3">
      <w:pPr>
        <w:tabs>
          <w:tab w:val="num" w:pos="360"/>
        </w:tabs>
        <w:spacing w:before="100" w:beforeAutospacing="1" w:after="100" w:afterAutospacing="1"/>
        <w:ind w:left="360" w:hanging="360"/>
        <w:jc w:val="both"/>
      </w:pPr>
      <w:r w:rsidRPr="007764FD">
        <w:rPr>
          <w:bCs/>
        </w:rPr>
        <w:t>Work No 5 </w:t>
      </w:r>
      <w:r w:rsidRPr="007764FD">
        <w:tab/>
      </w:r>
      <w:r w:rsidRPr="007764FD">
        <w:tab/>
        <w:t xml:space="preserve">: Replacement of hoses </w:t>
      </w:r>
    </w:p>
    <w:p w14:paraId="4AAA3648" w14:textId="77777777" w:rsidR="004D76E3" w:rsidRPr="007764FD" w:rsidRDefault="004D76E3" w:rsidP="004D76E3">
      <w:pPr>
        <w:tabs>
          <w:tab w:val="num" w:pos="360"/>
        </w:tabs>
        <w:spacing w:before="100" w:beforeAutospacing="1" w:after="100" w:afterAutospacing="1"/>
        <w:ind w:left="360" w:hanging="360"/>
        <w:jc w:val="both"/>
      </w:pPr>
      <w:r w:rsidRPr="007764FD">
        <w:t xml:space="preserve">Work No. 6                    </w:t>
      </w:r>
      <w:proofErr w:type="gramStart"/>
      <w:r w:rsidRPr="007764FD">
        <w:t xml:space="preserve">  :</w:t>
      </w:r>
      <w:proofErr w:type="gramEnd"/>
      <w:r w:rsidRPr="007764FD">
        <w:t xml:space="preserve"> Lubrication of </w:t>
      </w:r>
      <w:proofErr w:type="spellStart"/>
      <w:r w:rsidRPr="007764FD">
        <w:t>Mudgun</w:t>
      </w:r>
      <w:proofErr w:type="spellEnd"/>
    </w:p>
    <w:p w14:paraId="7EF13C26" w14:textId="77777777" w:rsidR="004D76E3" w:rsidRPr="007764FD" w:rsidRDefault="004D76E3" w:rsidP="004D76E3">
      <w:pPr>
        <w:tabs>
          <w:tab w:val="num" w:pos="360"/>
        </w:tabs>
        <w:spacing w:before="100" w:beforeAutospacing="1" w:after="100" w:afterAutospacing="1"/>
        <w:ind w:left="360" w:hanging="360"/>
        <w:jc w:val="both"/>
      </w:pPr>
      <w:r w:rsidRPr="007764FD">
        <w:t>Work No. 7</w:t>
      </w:r>
      <w:r w:rsidRPr="007764FD">
        <w:tab/>
      </w:r>
      <w:r w:rsidRPr="007764FD">
        <w:tab/>
        <w:t>: Barrel Cooling Water Jacket Repairing / Replacement</w:t>
      </w:r>
    </w:p>
    <w:p w14:paraId="079D6F66" w14:textId="77777777" w:rsidR="004D76E3" w:rsidRPr="007764FD" w:rsidRDefault="004D76E3" w:rsidP="004D76E3">
      <w:pPr>
        <w:tabs>
          <w:tab w:val="num" w:pos="360"/>
        </w:tabs>
        <w:spacing w:before="100" w:beforeAutospacing="1" w:after="100" w:afterAutospacing="1"/>
        <w:ind w:left="360" w:hanging="360"/>
        <w:jc w:val="both"/>
      </w:pPr>
      <w:r w:rsidRPr="007764FD">
        <w:t>Work No. 8</w:t>
      </w:r>
      <w:r w:rsidRPr="007764FD">
        <w:tab/>
      </w:r>
      <w:r w:rsidRPr="007764FD">
        <w:tab/>
        <w:t xml:space="preserve">: Replacement of </w:t>
      </w:r>
      <w:proofErr w:type="spellStart"/>
      <w:r w:rsidRPr="007764FD">
        <w:t>Mudgun</w:t>
      </w:r>
      <w:proofErr w:type="spellEnd"/>
      <w:r w:rsidRPr="007764FD">
        <w:t xml:space="preserve"> Pushing Cylinder with cover replacement</w:t>
      </w:r>
    </w:p>
    <w:p w14:paraId="3DC75D9E" w14:textId="77777777" w:rsidR="004D76E3" w:rsidRPr="007764FD" w:rsidRDefault="004D76E3" w:rsidP="004D76E3">
      <w:pPr>
        <w:spacing w:before="100" w:beforeAutospacing="1" w:after="100" w:afterAutospacing="1"/>
        <w:jc w:val="both"/>
      </w:pPr>
      <w:r w:rsidRPr="007764FD">
        <w:t xml:space="preserve"> </w:t>
      </w:r>
    </w:p>
    <w:p w14:paraId="245F4DC4" w14:textId="77777777" w:rsidR="004D76E3" w:rsidRPr="007764FD" w:rsidRDefault="004D76E3" w:rsidP="004D76E3">
      <w:pPr>
        <w:pStyle w:val="Heading7"/>
        <w:rPr>
          <w:sz w:val="22"/>
          <w:szCs w:val="22"/>
        </w:rPr>
      </w:pPr>
      <w:r w:rsidRPr="007764FD">
        <w:rPr>
          <w:bCs/>
          <w:sz w:val="22"/>
          <w:szCs w:val="22"/>
        </w:rPr>
        <w:t>Aspect                          Impact</w:t>
      </w:r>
      <w:r w:rsidRPr="007764FD">
        <w:rPr>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8"/>
        <w:gridCol w:w="5152"/>
      </w:tblGrid>
      <w:tr w:rsidR="007764FD" w:rsidRPr="007764FD" w14:paraId="142A1E1A" w14:textId="77777777" w:rsidTr="00612B27">
        <w:trPr>
          <w:trHeight w:val="255"/>
        </w:trPr>
        <w:tc>
          <w:tcPr>
            <w:tcW w:w="3528" w:type="dxa"/>
          </w:tcPr>
          <w:p w14:paraId="77372A19" w14:textId="77777777" w:rsidR="004D76E3" w:rsidRPr="007764FD" w:rsidRDefault="004D76E3" w:rsidP="00612B27">
            <w:pPr>
              <w:spacing w:before="100" w:beforeAutospacing="1" w:after="100" w:afterAutospacing="1"/>
            </w:pPr>
            <w:r w:rsidRPr="007764FD">
              <w:t xml:space="preserve">Scrap generation </w:t>
            </w:r>
          </w:p>
        </w:tc>
        <w:tc>
          <w:tcPr>
            <w:tcW w:w="5152" w:type="dxa"/>
          </w:tcPr>
          <w:p w14:paraId="1A56EF61" w14:textId="77777777" w:rsidR="004D76E3" w:rsidRPr="007764FD" w:rsidRDefault="004D76E3" w:rsidP="00612B27">
            <w:pPr>
              <w:spacing w:before="100" w:beforeAutospacing="1" w:after="100" w:afterAutospacing="1"/>
            </w:pPr>
            <w:r w:rsidRPr="007764FD">
              <w:t xml:space="preserve">Resource Depletion </w:t>
            </w:r>
          </w:p>
        </w:tc>
      </w:tr>
      <w:tr w:rsidR="007764FD" w:rsidRPr="007764FD" w14:paraId="1857A91C" w14:textId="77777777" w:rsidTr="00612B27">
        <w:trPr>
          <w:trHeight w:val="255"/>
        </w:trPr>
        <w:tc>
          <w:tcPr>
            <w:tcW w:w="3528" w:type="dxa"/>
          </w:tcPr>
          <w:p w14:paraId="2ED19853" w14:textId="77777777" w:rsidR="004D76E3" w:rsidRPr="007764FD" w:rsidRDefault="004D76E3" w:rsidP="00612B27">
            <w:pPr>
              <w:spacing w:before="100" w:beforeAutospacing="1" w:after="100" w:afterAutospacing="1"/>
            </w:pPr>
            <w:r w:rsidRPr="007764FD">
              <w:t xml:space="preserve">Oil Spillage </w:t>
            </w:r>
          </w:p>
        </w:tc>
        <w:tc>
          <w:tcPr>
            <w:tcW w:w="5152" w:type="dxa"/>
          </w:tcPr>
          <w:p w14:paraId="39CD6991" w14:textId="77777777" w:rsidR="004D76E3" w:rsidRPr="007764FD" w:rsidRDefault="004D76E3" w:rsidP="00612B27">
            <w:pPr>
              <w:spacing w:before="100" w:beforeAutospacing="1" w:after="100" w:afterAutospacing="1"/>
            </w:pPr>
            <w:r w:rsidRPr="007764FD">
              <w:t xml:space="preserve">Land contamination &amp; Resource Depletion </w:t>
            </w:r>
          </w:p>
        </w:tc>
      </w:tr>
      <w:tr w:rsidR="007764FD" w:rsidRPr="007764FD" w14:paraId="1E565EED" w14:textId="77777777" w:rsidTr="00612B27">
        <w:trPr>
          <w:trHeight w:val="255"/>
        </w:trPr>
        <w:tc>
          <w:tcPr>
            <w:tcW w:w="3528" w:type="dxa"/>
          </w:tcPr>
          <w:p w14:paraId="75FF4AF2" w14:textId="77777777" w:rsidR="004D76E3" w:rsidRPr="007764FD" w:rsidRDefault="004D76E3" w:rsidP="00612B27">
            <w:pPr>
              <w:spacing w:before="100" w:beforeAutospacing="1" w:after="100" w:afterAutospacing="1"/>
            </w:pPr>
            <w:r w:rsidRPr="007764FD">
              <w:t xml:space="preserve">Oil traced waste generation  </w:t>
            </w:r>
          </w:p>
        </w:tc>
        <w:tc>
          <w:tcPr>
            <w:tcW w:w="5152" w:type="dxa"/>
          </w:tcPr>
          <w:p w14:paraId="5DEB1375" w14:textId="77777777" w:rsidR="004D76E3" w:rsidRPr="007764FD" w:rsidRDefault="004D76E3" w:rsidP="00612B27">
            <w:pPr>
              <w:spacing w:before="100" w:beforeAutospacing="1" w:after="100" w:afterAutospacing="1"/>
            </w:pPr>
            <w:r w:rsidRPr="007764FD">
              <w:t xml:space="preserve">Land contamination &amp; Resource Depletion </w:t>
            </w:r>
          </w:p>
        </w:tc>
      </w:tr>
    </w:tbl>
    <w:p w14:paraId="72846164" w14:textId="77777777" w:rsidR="004D76E3" w:rsidRPr="007764FD" w:rsidRDefault="004D76E3" w:rsidP="004D76E3">
      <w:pPr>
        <w:pStyle w:val="BodyText2"/>
        <w:spacing w:line="340" w:lineRule="atLeast"/>
        <w:rPr>
          <w:sz w:val="22"/>
          <w:szCs w:val="22"/>
        </w:rPr>
      </w:pPr>
      <w:r w:rsidRPr="007764FD">
        <w:rPr>
          <w:b w:val="0"/>
          <w:bCs/>
          <w:sz w:val="22"/>
          <w:szCs w:val="22"/>
          <w:u w:val="single"/>
        </w:rPr>
        <w:t>Hazards identified</w:t>
      </w:r>
      <w:r w:rsidRPr="007764FD">
        <w:rPr>
          <w:sz w:val="22"/>
          <w:szCs w:val="22"/>
          <w:u w:val="single"/>
        </w:rPr>
        <w:t xml:space="preserve"> </w:t>
      </w:r>
      <w:r w:rsidRPr="007764FD">
        <w:rPr>
          <w:sz w:val="22"/>
          <w:szCs w:val="22"/>
        </w:rPr>
        <w:t> </w:t>
      </w:r>
      <w:r w:rsidRPr="007764FD">
        <w:rPr>
          <w:sz w:val="22"/>
          <w:szCs w:val="22"/>
          <w:u w:val="single"/>
        </w:rPr>
        <w:t xml:space="preserve"> </w:t>
      </w:r>
    </w:p>
    <w:p w14:paraId="5B993B7A" w14:textId="77777777" w:rsidR="004D76E3" w:rsidRPr="007764FD" w:rsidRDefault="004D76E3" w:rsidP="004D76E3">
      <w:pPr>
        <w:spacing w:before="100" w:beforeAutospacing="1" w:after="100" w:afterAutospacing="1"/>
        <w:jc w:val="both"/>
      </w:pPr>
      <w:r w:rsidRPr="007764FD">
        <w:rPr>
          <w:b/>
          <w:bCs/>
        </w:rPr>
        <w:t>Mechanical Hazard</w:t>
      </w:r>
      <w:r w:rsidRPr="007764FD">
        <w:rPr>
          <w:b/>
          <w:bCs/>
        </w:rPr>
        <w:tab/>
      </w:r>
    </w:p>
    <w:p w14:paraId="208BA4CB" w14:textId="77777777" w:rsidR="004D76E3" w:rsidRPr="007764FD" w:rsidRDefault="004D76E3" w:rsidP="004D76E3">
      <w:pPr>
        <w:numPr>
          <w:ilvl w:val="0"/>
          <w:numId w:val="24"/>
        </w:numPr>
        <w:spacing w:before="100" w:beforeAutospacing="1" w:after="100" w:afterAutospacing="1" w:line="240" w:lineRule="auto"/>
        <w:jc w:val="both"/>
      </w:pPr>
      <w:r w:rsidRPr="007764FD">
        <w:t xml:space="preserve">Trapping in between parts, weights, moving components. </w:t>
      </w:r>
    </w:p>
    <w:p w14:paraId="283DC1AF" w14:textId="77777777" w:rsidR="004D76E3" w:rsidRPr="007764FD" w:rsidRDefault="004D76E3" w:rsidP="004D76E3">
      <w:pPr>
        <w:numPr>
          <w:ilvl w:val="0"/>
          <w:numId w:val="24"/>
        </w:numPr>
        <w:spacing w:before="100" w:beforeAutospacing="1" w:after="100" w:afterAutospacing="1" w:line="240" w:lineRule="auto"/>
        <w:jc w:val="both"/>
      </w:pPr>
      <w:r w:rsidRPr="007764FD">
        <w:t xml:space="preserve">Impact of hammer, weights, </w:t>
      </w:r>
      <w:proofErr w:type="spellStart"/>
      <w:r w:rsidRPr="007764FD">
        <w:t>mudgun</w:t>
      </w:r>
      <w:proofErr w:type="spellEnd"/>
      <w:r w:rsidRPr="007764FD">
        <w:t xml:space="preserve">, etc. </w:t>
      </w:r>
    </w:p>
    <w:p w14:paraId="643C2A6B" w14:textId="77777777" w:rsidR="004D76E3" w:rsidRPr="007764FD" w:rsidRDefault="004D76E3" w:rsidP="004D76E3">
      <w:pPr>
        <w:numPr>
          <w:ilvl w:val="0"/>
          <w:numId w:val="24"/>
        </w:numPr>
        <w:spacing w:before="100" w:beforeAutospacing="1" w:after="100" w:afterAutospacing="1" w:line="240" w:lineRule="auto"/>
        <w:jc w:val="both"/>
      </w:pPr>
      <w:r w:rsidRPr="007764FD">
        <w:t xml:space="preserve">Fall of objects such as hammer, barrel, piston, nozzle, etc. </w:t>
      </w:r>
    </w:p>
    <w:p w14:paraId="73342E86" w14:textId="77777777" w:rsidR="004D76E3" w:rsidRPr="007764FD" w:rsidRDefault="004D76E3" w:rsidP="004D76E3">
      <w:pPr>
        <w:numPr>
          <w:ilvl w:val="0"/>
          <w:numId w:val="24"/>
        </w:numPr>
        <w:spacing w:before="100" w:beforeAutospacing="1" w:after="100" w:afterAutospacing="1" w:line="240" w:lineRule="auto"/>
        <w:jc w:val="both"/>
      </w:pPr>
      <w:r w:rsidRPr="007764FD">
        <w:t xml:space="preserve">Fall of person from height. </w:t>
      </w:r>
    </w:p>
    <w:p w14:paraId="33E9BAD9" w14:textId="77777777" w:rsidR="004D76E3" w:rsidRPr="007764FD" w:rsidRDefault="004D76E3" w:rsidP="004D76E3">
      <w:pPr>
        <w:numPr>
          <w:ilvl w:val="0"/>
          <w:numId w:val="24"/>
        </w:numPr>
        <w:spacing w:before="100" w:beforeAutospacing="1" w:after="100" w:afterAutospacing="1" w:line="240" w:lineRule="auto"/>
        <w:jc w:val="both"/>
      </w:pPr>
      <w:r w:rsidRPr="007764FD">
        <w:t xml:space="preserve">Entanglement while replacing the hose </w:t>
      </w:r>
    </w:p>
    <w:p w14:paraId="28B1ED87" w14:textId="77777777" w:rsidR="004D76E3" w:rsidRPr="007764FD" w:rsidRDefault="004D76E3" w:rsidP="004D76E3">
      <w:pPr>
        <w:numPr>
          <w:ilvl w:val="0"/>
          <w:numId w:val="24"/>
        </w:numPr>
        <w:spacing w:before="100" w:beforeAutospacing="1" w:after="100" w:afterAutospacing="1" w:line="240" w:lineRule="auto"/>
        <w:jc w:val="both"/>
      </w:pPr>
      <w:r w:rsidRPr="007764FD">
        <w:t xml:space="preserve">Pressure of oil during sudden removal of hose in pressurized condition. </w:t>
      </w:r>
    </w:p>
    <w:p w14:paraId="4CF20D96" w14:textId="77777777" w:rsidR="004D76E3" w:rsidRPr="007764FD" w:rsidRDefault="004D76E3" w:rsidP="004D76E3">
      <w:pPr>
        <w:numPr>
          <w:ilvl w:val="0"/>
          <w:numId w:val="24"/>
        </w:numPr>
        <w:spacing w:before="100" w:beforeAutospacing="1" w:after="100" w:afterAutospacing="1" w:line="240" w:lineRule="auto"/>
        <w:jc w:val="both"/>
      </w:pPr>
      <w:r w:rsidRPr="007764FD">
        <w:lastRenderedPageBreak/>
        <w:t xml:space="preserve">Hitting of </w:t>
      </w:r>
      <w:proofErr w:type="spellStart"/>
      <w:r w:rsidRPr="007764FD">
        <w:t>Mudgun</w:t>
      </w:r>
      <w:proofErr w:type="spellEnd"/>
      <w:r w:rsidRPr="007764FD">
        <w:t xml:space="preserve"> due to failure of the direction control valve </w:t>
      </w:r>
    </w:p>
    <w:p w14:paraId="7D002082" w14:textId="77777777" w:rsidR="004D76E3" w:rsidRPr="007764FD" w:rsidRDefault="004D76E3" w:rsidP="004D76E3">
      <w:pPr>
        <w:spacing w:before="100" w:beforeAutospacing="1" w:after="100" w:afterAutospacing="1"/>
        <w:jc w:val="both"/>
      </w:pPr>
      <w:r w:rsidRPr="007764FD">
        <w:rPr>
          <w:b/>
          <w:bCs/>
        </w:rPr>
        <w:t xml:space="preserve">Physical Hazard </w:t>
      </w:r>
    </w:p>
    <w:p w14:paraId="08EC2672" w14:textId="77777777" w:rsidR="004D76E3" w:rsidRPr="007764FD" w:rsidRDefault="004D76E3" w:rsidP="004D76E3">
      <w:pPr>
        <w:numPr>
          <w:ilvl w:val="0"/>
          <w:numId w:val="25"/>
        </w:numPr>
        <w:spacing w:before="100" w:beforeAutospacing="1" w:after="100" w:afterAutospacing="1" w:line="240" w:lineRule="auto"/>
        <w:jc w:val="both"/>
      </w:pPr>
      <w:r w:rsidRPr="007764FD">
        <w:t xml:space="preserve">Burn injury from metal, runner, and furnace. </w:t>
      </w:r>
    </w:p>
    <w:p w14:paraId="668BA9C5" w14:textId="77777777" w:rsidR="004D76E3" w:rsidRPr="007764FD" w:rsidRDefault="004D76E3" w:rsidP="004D76E3">
      <w:pPr>
        <w:numPr>
          <w:ilvl w:val="0"/>
          <w:numId w:val="25"/>
        </w:numPr>
        <w:spacing w:before="100" w:beforeAutospacing="1" w:after="100" w:afterAutospacing="1" w:line="240" w:lineRule="auto"/>
        <w:jc w:val="both"/>
      </w:pPr>
      <w:r w:rsidRPr="007764FD">
        <w:t xml:space="preserve">Pressure from hydraulic system, furnace, etc. </w:t>
      </w:r>
    </w:p>
    <w:p w14:paraId="16FCD9EA" w14:textId="77777777" w:rsidR="004D76E3" w:rsidRPr="007764FD" w:rsidRDefault="004D76E3" w:rsidP="004D76E3">
      <w:pPr>
        <w:spacing w:before="100" w:beforeAutospacing="1" w:after="100" w:afterAutospacing="1"/>
        <w:ind w:left="360"/>
      </w:pPr>
      <w:r w:rsidRPr="007764FD">
        <w:rPr>
          <w:b/>
        </w:rPr>
        <w:t>Behavioral Hazards:</w:t>
      </w:r>
      <w:r w:rsidRPr="007764FD">
        <w:t xml:space="preserve"> </w:t>
      </w:r>
      <w:r w:rsidRPr="007764FD">
        <w:tab/>
        <w:t>working without all required PPE’s</w:t>
      </w:r>
    </w:p>
    <w:p w14:paraId="7D409655" w14:textId="77777777" w:rsidR="004D76E3" w:rsidRPr="007764FD" w:rsidRDefault="004D76E3" w:rsidP="004D76E3">
      <w:pPr>
        <w:spacing w:before="100" w:beforeAutospacing="1" w:after="100" w:afterAutospacing="1"/>
        <w:ind w:left="360"/>
      </w:pPr>
      <w:r w:rsidRPr="007764FD">
        <w:tab/>
      </w:r>
      <w:r w:rsidRPr="007764FD">
        <w:tab/>
      </w:r>
      <w:r w:rsidRPr="007764FD">
        <w:tab/>
      </w:r>
      <w:r w:rsidRPr="007764FD">
        <w:tab/>
        <w:t>Working under influence of alcohol</w:t>
      </w:r>
    </w:p>
    <w:p w14:paraId="31D44127" w14:textId="77777777" w:rsidR="004D76E3" w:rsidRPr="007764FD" w:rsidRDefault="004D76E3" w:rsidP="004D76E3">
      <w:pPr>
        <w:spacing w:before="100" w:beforeAutospacing="1" w:after="100" w:afterAutospacing="1"/>
        <w:ind w:left="360"/>
      </w:pPr>
      <w:r w:rsidRPr="007764FD">
        <w:tab/>
      </w:r>
      <w:r w:rsidRPr="007764FD">
        <w:tab/>
      </w:r>
      <w:r w:rsidRPr="007764FD">
        <w:tab/>
      </w:r>
      <w:r w:rsidRPr="007764FD">
        <w:tab/>
        <w:t>Horse play</w:t>
      </w:r>
    </w:p>
    <w:p w14:paraId="36D43BD4" w14:textId="77777777" w:rsidR="004D76E3" w:rsidRPr="007764FD" w:rsidRDefault="004D76E3" w:rsidP="004D76E3">
      <w:pPr>
        <w:spacing w:before="100" w:beforeAutospacing="1" w:after="100" w:afterAutospacing="1"/>
        <w:ind w:left="360"/>
      </w:pPr>
      <w:r w:rsidRPr="007764FD">
        <w:tab/>
      </w:r>
      <w:r w:rsidRPr="007764FD">
        <w:tab/>
      </w:r>
      <w:r w:rsidRPr="007764FD">
        <w:tab/>
      </w:r>
      <w:r w:rsidRPr="007764FD">
        <w:tab/>
        <w:t>Casual approach</w:t>
      </w:r>
    </w:p>
    <w:p w14:paraId="0707F282" w14:textId="77777777" w:rsidR="004D76E3" w:rsidRPr="007764FD" w:rsidRDefault="004D76E3" w:rsidP="004D76E3">
      <w:pPr>
        <w:spacing w:before="100" w:beforeAutospacing="1" w:after="100" w:afterAutospacing="1"/>
        <w:ind w:left="360"/>
      </w:pPr>
      <w:r w:rsidRPr="007764FD">
        <w:tab/>
      </w:r>
      <w:r w:rsidRPr="007764FD">
        <w:tab/>
      </w:r>
      <w:r w:rsidRPr="007764FD">
        <w:tab/>
      </w:r>
      <w:r w:rsidRPr="007764FD">
        <w:tab/>
        <w:t>Not following SOP/WI while carrying out the job</w:t>
      </w:r>
    </w:p>
    <w:p w14:paraId="56EF2B6F" w14:textId="77777777" w:rsidR="004D76E3" w:rsidRPr="007764FD" w:rsidRDefault="004D76E3" w:rsidP="004D76E3">
      <w:pPr>
        <w:spacing w:before="100" w:beforeAutospacing="1" w:after="100" w:afterAutospacing="1"/>
        <w:ind w:left="360"/>
        <w:jc w:val="both"/>
      </w:pPr>
      <w:r w:rsidRPr="007764FD">
        <w:tab/>
        <w:t xml:space="preserve"> </w:t>
      </w:r>
    </w:p>
    <w:p w14:paraId="306222BB" w14:textId="77777777" w:rsidR="004D76E3" w:rsidRPr="007764FD" w:rsidRDefault="004D76E3" w:rsidP="004D76E3">
      <w:pPr>
        <w:pStyle w:val="Heading7"/>
        <w:rPr>
          <w:sz w:val="22"/>
          <w:szCs w:val="22"/>
        </w:rPr>
      </w:pPr>
      <w:r w:rsidRPr="007764FD">
        <w:rPr>
          <w:bCs/>
          <w:sz w:val="22"/>
          <w:szCs w:val="22"/>
        </w:rPr>
        <w:t>Work No: 1</w:t>
      </w:r>
      <w:r w:rsidRPr="007764FD">
        <w:rPr>
          <w:bCs/>
          <w:sz w:val="22"/>
          <w:szCs w:val="22"/>
        </w:rPr>
        <w:tab/>
        <w:t xml:space="preserve">: </w:t>
      </w:r>
      <w:proofErr w:type="spellStart"/>
      <w:r w:rsidRPr="007764FD">
        <w:rPr>
          <w:bCs/>
          <w:sz w:val="22"/>
          <w:szCs w:val="22"/>
        </w:rPr>
        <w:t>Mudgun</w:t>
      </w:r>
      <w:proofErr w:type="spellEnd"/>
      <w:r w:rsidRPr="007764FD">
        <w:rPr>
          <w:bCs/>
          <w:sz w:val="22"/>
          <w:szCs w:val="22"/>
        </w:rPr>
        <w:t xml:space="preserve"> centering  </w:t>
      </w:r>
    </w:p>
    <w:p w14:paraId="3FDB3EDE" w14:textId="77777777" w:rsidR="004D76E3" w:rsidRPr="007764FD" w:rsidRDefault="004D76E3" w:rsidP="004D76E3">
      <w:pPr>
        <w:spacing w:before="100" w:beforeAutospacing="1" w:after="100" w:afterAutospacing="1"/>
        <w:ind w:left="720"/>
        <w:jc w:val="both"/>
        <w:rPr>
          <w:b/>
          <w:u w:val="single"/>
        </w:rPr>
      </w:pPr>
      <w:r w:rsidRPr="007764FD">
        <w:rPr>
          <w:b/>
          <w:u w:val="single"/>
        </w:rPr>
        <w:t>For Horizontal adjustment</w:t>
      </w:r>
    </w:p>
    <w:p w14:paraId="5907A9CE" w14:textId="77777777" w:rsidR="004D76E3" w:rsidRPr="007764FD" w:rsidRDefault="004D76E3" w:rsidP="004D76E3">
      <w:pPr>
        <w:numPr>
          <w:ilvl w:val="0"/>
          <w:numId w:val="26"/>
        </w:numPr>
        <w:spacing w:after="100" w:afterAutospacing="1" w:line="240" w:lineRule="auto"/>
        <w:jc w:val="both"/>
      </w:pPr>
      <w:r w:rsidRPr="007764FD">
        <w:t xml:space="preserve">Take the permission from cast house engineer to work on centering of </w:t>
      </w:r>
      <w:proofErr w:type="spellStart"/>
      <w:r w:rsidRPr="007764FD">
        <w:t>mudgun</w:t>
      </w:r>
      <w:proofErr w:type="spellEnd"/>
      <w:r w:rsidRPr="007764FD">
        <w:t xml:space="preserve">. Loosen the turnbuckle lock nut. </w:t>
      </w:r>
    </w:p>
    <w:p w14:paraId="160A37E7" w14:textId="77777777" w:rsidR="004D76E3" w:rsidRPr="007764FD" w:rsidRDefault="004D76E3" w:rsidP="004D76E3">
      <w:pPr>
        <w:numPr>
          <w:ilvl w:val="0"/>
          <w:numId w:val="26"/>
        </w:numPr>
        <w:spacing w:after="100" w:afterAutospacing="1" w:line="240" w:lineRule="auto"/>
        <w:jc w:val="both"/>
      </w:pPr>
      <w:r w:rsidRPr="007764FD">
        <w:t xml:space="preserve">Swivel the </w:t>
      </w:r>
      <w:proofErr w:type="spellStart"/>
      <w:r w:rsidRPr="007764FD">
        <w:t>mudgun</w:t>
      </w:r>
      <w:proofErr w:type="spellEnd"/>
      <w:r w:rsidRPr="007764FD">
        <w:t xml:space="preserve"> near the taphole and ensure that clay is filled in the barrel. </w:t>
      </w:r>
    </w:p>
    <w:p w14:paraId="210F5A42" w14:textId="28DF9834" w:rsidR="004D76E3" w:rsidRPr="007764FD" w:rsidRDefault="004D76E3" w:rsidP="004D76E3">
      <w:pPr>
        <w:numPr>
          <w:ilvl w:val="0"/>
          <w:numId w:val="26"/>
        </w:numPr>
        <w:spacing w:after="100" w:afterAutospacing="1" w:line="240" w:lineRule="auto"/>
        <w:jc w:val="both"/>
      </w:pPr>
      <w:r w:rsidRPr="007764FD">
        <w:t xml:space="preserve">Remove the field key located adjacent to the </w:t>
      </w:r>
      <w:proofErr w:type="spellStart"/>
      <w:r w:rsidRPr="007764FD">
        <w:t>mudgun</w:t>
      </w:r>
      <w:proofErr w:type="spellEnd"/>
      <w:r w:rsidRPr="007764FD">
        <w:t>.</w:t>
      </w:r>
      <w:r w:rsidR="00FC41B6" w:rsidRPr="007764FD">
        <w:t xml:space="preserve"> (</w:t>
      </w:r>
      <w:proofErr w:type="gramStart"/>
      <w:r w:rsidR="00FC41B6" w:rsidRPr="007764FD">
        <w:t>powerpack</w:t>
      </w:r>
      <w:proofErr w:type="gramEnd"/>
      <w:r w:rsidR="00FC41B6" w:rsidRPr="007764FD">
        <w:t xml:space="preserve"> shutdown cannot be taken for checking the centering</w:t>
      </w:r>
      <w:r w:rsidR="009310DB" w:rsidRPr="007764FD">
        <w:t xml:space="preserve"> more than one time</w:t>
      </w:r>
      <w:r w:rsidR="00FC41B6" w:rsidRPr="007764FD">
        <w:t>).</w:t>
      </w:r>
    </w:p>
    <w:p w14:paraId="65065870" w14:textId="77777777" w:rsidR="004D76E3" w:rsidRPr="007764FD" w:rsidRDefault="004D76E3" w:rsidP="004D76E3">
      <w:pPr>
        <w:numPr>
          <w:ilvl w:val="0"/>
          <w:numId w:val="26"/>
        </w:numPr>
        <w:spacing w:after="100" w:afterAutospacing="1" w:line="240" w:lineRule="auto"/>
        <w:jc w:val="both"/>
      </w:pPr>
      <w:r w:rsidRPr="007764FD">
        <w:t xml:space="preserve">Adjust the turnbuckle bottle by rotating with hand as per </w:t>
      </w:r>
      <w:proofErr w:type="gramStart"/>
      <w:r w:rsidRPr="007764FD">
        <w:t>requirement .</w:t>
      </w:r>
      <w:proofErr w:type="gramEnd"/>
      <w:r w:rsidRPr="007764FD">
        <w:t xml:space="preserve"> In case if it is not possible to rotate by hand then 20mm rod can be inserted into the hole provision available on </w:t>
      </w:r>
      <w:proofErr w:type="gramStart"/>
      <w:r w:rsidRPr="007764FD">
        <w:t>turnbuckle  to</w:t>
      </w:r>
      <w:proofErr w:type="gramEnd"/>
      <w:r w:rsidRPr="007764FD">
        <w:t xml:space="preserve"> facilitate free rotation.</w:t>
      </w:r>
    </w:p>
    <w:p w14:paraId="3F7B9EF3" w14:textId="77777777" w:rsidR="004D76E3" w:rsidRPr="007764FD" w:rsidRDefault="004D76E3" w:rsidP="004D76E3">
      <w:pPr>
        <w:spacing w:after="100" w:afterAutospacing="1"/>
        <w:ind w:left="720"/>
        <w:jc w:val="both"/>
      </w:pPr>
      <w:r w:rsidRPr="007764FD">
        <w:rPr>
          <w:noProof/>
          <w:lang w:val="en-IN" w:eastAsia="en-IN"/>
        </w:rPr>
        <w:drawing>
          <wp:inline distT="0" distB="0" distL="0" distR="0" wp14:anchorId="14501442" wp14:editId="5F25D3CF">
            <wp:extent cx="1988820" cy="1493520"/>
            <wp:effectExtent l="0" t="0" r="0" b="0"/>
            <wp:docPr id="11" name="Picture 11" descr="Mudgu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dgun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8820" cy="1493520"/>
                    </a:xfrm>
                    <a:prstGeom prst="rect">
                      <a:avLst/>
                    </a:prstGeom>
                    <a:noFill/>
                    <a:ln>
                      <a:noFill/>
                    </a:ln>
                  </pic:spPr>
                </pic:pic>
              </a:graphicData>
            </a:graphic>
          </wp:inline>
        </w:drawing>
      </w:r>
    </w:p>
    <w:p w14:paraId="048D9717" w14:textId="77777777" w:rsidR="004D76E3" w:rsidRPr="007764FD" w:rsidRDefault="004D76E3" w:rsidP="004D76E3">
      <w:pPr>
        <w:spacing w:after="100" w:afterAutospacing="1"/>
        <w:ind w:left="720"/>
        <w:jc w:val="both"/>
      </w:pPr>
    </w:p>
    <w:p w14:paraId="46E9F36B" w14:textId="58878B74" w:rsidR="004D76E3" w:rsidRPr="007764FD" w:rsidRDefault="004D76E3" w:rsidP="004D76E3">
      <w:pPr>
        <w:numPr>
          <w:ilvl w:val="0"/>
          <w:numId w:val="26"/>
        </w:numPr>
        <w:spacing w:after="100" w:afterAutospacing="1" w:line="240" w:lineRule="auto"/>
        <w:jc w:val="both"/>
      </w:pPr>
      <w:r w:rsidRPr="007764FD">
        <w:t xml:space="preserve">Once centering is achieved tighten the lock </w:t>
      </w:r>
      <w:proofErr w:type="gramStart"/>
      <w:r w:rsidRPr="007764FD">
        <w:t>nuts .</w:t>
      </w:r>
      <w:proofErr w:type="gramEnd"/>
    </w:p>
    <w:p w14:paraId="72DB6AAE" w14:textId="2F107330" w:rsidR="004D76E3" w:rsidRPr="007764FD" w:rsidRDefault="004D76E3" w:rsidP="007764FD">
      <w:pPr>
        <w:numPr>
          <w:ilvl w:val="0"/>
          <w:numId w:val="26"/>
        </w:numPr>
        <w:spacing w:after="100" w:afterAutospacing="1" w:line="240" w:lineRule="auto"/>
        <w:jc w:val="both"/>
      </w:pPr>
      <w:r w:rsidRPr="007764FD">
        <w:t>Insert the field key and release the push button.</w:t>
      </w:r>
    </w:p>
    <w:p w14:paraId="66989377" w14:textId="77777777" w:rsidR="004D76E3" w:rsidRPr="007764FD" w:rsidRDefault="004D76E3" w:rsidP="004D76E3">
      <w:pPr>
        <w:numPr>
          <w:ilvl w:val="0"/>
          <w:numId w:val="26"/>
        </w:numPr>
        <w:spacing w:before="100" w:beforeAutospacing="1" w:after="100" w:afterAutospacing="1" w:line="240" w:lineRule="auto"/>
        <w:jc w:val="both"/>
      </w:pPr>
      <w:r w:rsidRPr="007764FD">
        <w:t xml:space="preserve">Take </w:t>
      </w:r>
      <w:proofErr w:type="spellStart"/>
      <w:r w:rsidRPr="007764FD">
        <w:t>mudgun</w:t>
      </w:r>
      <w:proofErr w:type="spellEnd"/>
      <w:r w:rsidRPr="007764FD">
        <w:t xml:space="preserve"> swiveling trials and give clearance.</w:t>
      </w:r>
    </w:p>
    <w:p w14:paraId="065E189F" w14:textId="77777777" w:rsidR="004D76E3" w:rsidRPr="007764FD" w:rsidRDefault="004D76E3" w:rsidP="004D76E3">
      <w:pPr>
        <w:spacing w:before="100" w:beforeAutospacing="1" w:after="100" w:afterAutospacing="1"/>
        <w:ind w:left="720"/>
        <w:jc w:val="both"/>
        <w:rPr>
          <w:b/>
          <w:u w:val="single"/>
        </w:rPr>
      </w:pPr>
    </w:p>
    <w:p w14:paraId="62E33DD0" w14:textId="77777777" w:rsidR="004D76E3" w:rsidRPr="007764FD" w:rsidRDefault="004D76E3" w:rsidP="004D76E3">
      <w:pPr>
        <w:spacing w:before="100" w:beforeAutospacing="1" w:after="100" w:afterAutospacing="1"/>
        <w:ind w:left="720"/>
        <w:jc w:val="both"/>
        <w:rPr>
          <w:b/>
          <w:u w:val="single"/>
        </w:rPr>
      </w:pPr>
      <w:r w:rsidRPr="007764FD">
        <w:rPr>
          <w:b/>
          <w:u w:val="single"/>
        </w:rPr>
        <w:t>For Vertical Adjustment</w:t>
      </w:r>
    </w:p>
    <w:p w14:paraId="42C73B4A" w14:textId="77777777" w:rsidR="004D76E3" w:rsidRPr="007764FD" w:rsidRDefault="004D76E3" w:rsidP="004D76E3">
      <w:pPr>
        <w:numPr>
          <w:ilvl w:val="0"/>
          <w:numId w:val="32"/>
        </w:numPr>
        <w:spacing w:after="100" w:afterAutospacing="1" w:line="240" w:lineRule="auto"/>
        <w:jc w:val="both"/>
      </w:pPr>
      <w:r w:rsidRPr="007764FD">
        <w:t xml:space="preserve">Loosen the 2 </w:t>
      </w:r>
      <w:proofErr w:type="spellStart"/>
      <w:r w:rsidRPr="007764FD">
        <w:t>allen</w:t>
      </w:r>
      <w:proofErr w:type="spellEnd"/>
      <w:r w:rsidRPr="007764FD">
        <w:t xml:space="preserve"> bolt located on the turnbuckle connecting mud barrel.</w:t>
      </w:r>
    </w:p>
    <w:p w14:paraId="703A60D8" w14:textId="77777777" w:rsidR="004D76E3" w:rsidRPr="007764FD" w:rsidRDefault="004D76E3" w:rsidP="004D76E3">
      <w:pPr>
        <w:spacing w:after="100" w:afterAutospacing="1"/>
        <w:ind w:left="720"/>
        <w:jc w:val="both"/>
      </w:pPr>
      <w:r w:rsidRPr="007764FD">
        <w:rPr>
          <w:noProof/>
          <w:lang w:val="en-IN" w:eastAsia="en-IN"/>
        </w:rPr>
        <mc:AlternateContent>
          <mc:Choice Requires="wps">
            <w:drawing>
              <wp:anchor distT="0" distB="0" distL="114300" distR="114300" simplePos="0" relativeHeight="251659264" behindDoc="0" locked="0" layoutInCell="1" allowOverlap="1" wp14:anchorId="493B9001" wp14:editId="0D104E1C">
                <wp:simplePos x="0" y="0"/>
                <wp:positionH relativeFrom="column">
                  <wp:posOffset>104775</wp:posOffset>
                </wp:positionH>
                <wp:positionV relativeFrom="paragraph">
                  <wp:posOffset>1123950</wp:posOffset>
                </wp:positionV>
                <wp:extent cx="1028700" cy="0"/>
                <wp:effectExtent l="9525" t="53340" r="19050" b="6096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C667F1" id="_x0000_t32" coordsize="21600,21600" o:spt="32" o:oned="t" path="m,l21600,21600e" filled="f">
                <v:path arrowok="t" fillok="f" o:connecttype="none"/>
                <o:lock v:ext="edit" shapetype="t"/>
              </v:shapetype>
              <v:shape id="Straight Arrow Connector 13" o:spid="_x0000_s1026" type="#_x0000_t32" style="position:absolute;margin-left:8.25pt;margin-top:88.5pt;width:8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">
                <v:stroke endarrow="block"/>
              </v:shape>
            </w:pict>
          </mc:Fallback>
        </mc:AlternateContent>
      </w:r>
      <w:r w:rsidRPr="007764FD">
        <w:rPr>
          <w:noProof/>
          <w:lang w:val="en-IN" w:eastAsia="en-IN"/>
        </w:rPr>
        <mc:AlternateContent>
          <mc:Choice Requires="wps">
            <w:drawing>
              <wp:anchor distT="0" distB="0" distL="114300" distR="114300" simplePos="0" relativeHeight="251660288" behindDoc="0" locked="0" layoutInCell="1" allowOverlap="1" wp14:anchorId="4591302F" wp14:editId="6DF254C3">
                <wp:simplePos x="0" y="0"/>
                <wp:positionH relativeFrom="column">
                  <wp:posOffset>104775</wp:posOffset>
                </wp:positionH>
                <wp:positionV relativeFrom="paragraph">
                  <wp:posOffset>933450</wp:posOffset>
                </wp:positionV>
                <wp:extent cx="1028700" cy="190500"/>
                <wp:effectExtent l="9525" t="53340" r="28575" b="1333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D3AE6A" id="Straight Arrow Connector 12" o:spid="_x0000_s1026" type="#_x0000_t32" style="position:absolute;margin-left:8.25pt;margin-top:73.5pt;width:81pt;height:1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">
                <v:stroke endarrow="block"/>
              </v:shape>
            </w:pict>
          </mc:Fallback>
        </mc:AlternateContent>
      </w:r>
      <w:r w:rsidRPr="007764FD">
        <w:rPr>
          <w:noProof/>
          <w:lang w:val="en-IN" w:eastAsia="en-IN"/>
        </w:rPr>
        <w:drawing>
          <wp:inline distT="0" distB="0" distL="0" distR="0" wp14:anchorId="04AAA6F1" wp14:editId="21D326D2">
            <wp:extent cx="2956560" cy="2217420"/>
            <wp:effectExtent l="0" t="0" r="0" b="0"/>
            <wp:docPr id="10" name="Picture 10" descr="C:\Users\00015236\Desktop\Mudgun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015236\Desktop\Mudgun (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6560" cy="2217420"/>
                    </a:xfrm>
                    <a:prstGeom prst="rect">
                      <a:avLst/>
                    </a:prstGeom>
                    <a:noFill/>
                    <a:ln>
                      <a:noFill/>
                    </a:ln>
                  </pic:spPr>
                </pic:pic>
              </a:graphicData>
            </a:graphic>
          </wp:inline>
        </w:drawing>
      </w:r>
    </w:p>
    <w:p w14:paraId="0AA22BF1" w14:textId="77777777" w:rsidR="004D76E3" w:rsidRPr="007764FD" w:rsidRDefault="004D76E3" w:rsidP="004D76E3">
      <w:pPr>
        <w:numPr>
          <w:ilvl w:val="0"/>
          <w:numId w:val="32"/>
        </w:numPr>
        <w:spacing w:after="100" w:afterAutospacing="1" w:line="240" w:lineRule="auto"/>
        <w:jc w:val="both"/>
      </w:pPr>
      <w:r w:rsidRPr="007764FD">
        <w:t xml:space="preserve">  Rotate the bottle as per requirement and take </w:t>
      </w:r>
      <w:proofErr w:type="spellStart"/>
      <w:r w:rsidRPr="007764FD">
        <w:t>mudgun</w:t>
      </w:r>
      <w:proofErr w:type="spellEnd"/>
      <w:r w:rsidRPr="007764FD">
        <w:t xml:space="preserve"> trial 2 times.</w:t>
      </w:r>
    </w:p>
    <w:p w14:paraId="0A7C7E91" w14:textId="77777777" w:rsidR="004D76E3" w:rsidRPr="007764FD" w:rsidRDefault="004D76E3" w:rsidP="004D76E3">
      <w:pPr>
        <w:numPr>
          <w:ilvl w:val="0"/>
          <w:numId w:val="32"/>
        </w:numPr>
        <w:spacing w:after="100" w:afterAutospacing="1" w:line="240" w:lineRule="auto"/>
        <w:jc w:val="both"/>
      </w:pPr>
      <w:r w:rsidRPr="007764FD">
        <w:t xml:space="preserve">If vertical adjustment is achieved then lock nuts to be re </w:t>
      </w:r>
      <w:proofErr w:type="gramStart"/>
      <w:r w:rsidRPr="007764FD">
        <w:t>tightened .</w:t>
      </w:r>
      <w:proofErr w:type="gramEnd"/>
    </w:p>
    <w:p w14:paraId="65103520" w14:textId="77777777" w:rsidR="004D76E3" w:rsidRPr="007764FD" w:rsidRDefault="004D76E3" w:rsidP="004D76E3">
      <w:pPr>
        <w:spacing w:after="100" w:afterAutospacing="1"/>
        <w:jc w:val="both"/>
        <w:rPr>
          <w:b/>
        </w:rPr>
      </w:pPr>
    </w:p>
    <w:p w14:paraId="39D2EC29" w14:textId="77777777" w:rsidR="004D76E3" w:rsidRPr="007764FD" w:rsidRDefault="004D76E3" w:rsidP="004D76E3">
      <w:pPr>
        <w:pStyle w:val="Heading7"/>
        <w:rPr>
          <w:sz w:val="22"/>
          <w:szCs w:val="22"/>
        </w:rPr>
      </w:pPr>
      <w:r w:rsidRPr="007764FD">
        <w:rPr>
          <w:sz w:val="22"/>
          <w:szCs w:val="22"/>
        </w:rPr>
        <w:t xml:space="preserve">Work No 2: Replacement of </w:t>
      </w:r>
      <w:proofErr w:type="spellStart"/>
      <w:r w:rsidRPr="007764FD">
        <w:rPr>
          <w:sz w:val="22"/>
          <w:szCs w:val="22"/>
        </w:rPr>
        <w:t>mudgun</w:t>
      </w:r>
      <w:proofErr w:type="spellEnd"/>
      <w:r w:rsidRPr="007764FD">
        <w:rPr>
          <w:sz w:val="22"/>
          <w:szCs w:val="22"/>
        </w:rPr>
        <w:t xml:space="preserve"> barrel assembly  </w:t>
      </w:r>
    </w:p>
    <w:p w14:paraId="6BBAAB12" w14:textId="77777777" w:rsidR="004D76E3" w:rsidRPr="007764FD" w:rsidRDefault="004D76E3" w:rsidP="004D76E3">
      <w:pPr>
        <w:numPr>
          <w:ilvl w:val="0"/>
          <w:numId w:val="27"/>
        </w:numPr>
        <w:spacing w:after="100" w:line="240" w:lineRule="auto"/>
        <w:jc w:val="both"/>
      </w:pPr>
      <w:r w:rsidRPr="007764FD">
        <w:t xml:space="preserve">Take clearance from production. </w:t>
      </w:r>
    </w:p>
    <w:p w14:paraId="7341CAFF" w14:textId="77777777" w:rsidR="004D76E3" w:rsidRPr="007764FD" w:rsidRDefault="004D76E3" w:rsidP="004D76E3">
      <w:pPr>
        <w:numPr>
          <w:ilvl w:val="0"/>
          <w:numId w:val="27"/>
        </w:numPr>
        <w:spacing w:after="100" w:line="240" w:lineRule="auto"/>
        <w:jc w:val="both"/>
      </w:pPr>
      <w:r w:rsidRPr="007764FD">
        <w:t xml:space="preserve">Empty the clay from the barrel by operating the injection cylinder &amp; keep piston in backward position. </w:t>
      </w:r>
    </w:p>
    <w:p w14:paraId="5A5F26D7" w14:textId="77777777" w:rsidR="004D76E3" w:rsidRPr="007764FD" w:rsidRDefault="004D76E3" w:rsidP="004D76E3">
      <w:pPr>
        <w:numPr>
          <w:ilvl w:val="0"/>
          <w:numId w:val="27"/>
        </w:numPr>
        <w:spacing w:after="100" w:line="240" w:lineRule="auto"/>
        <w:jc w:val="both"/>
        <w:rPr>
          <w:ins w:id="0" w:author="mck" w:date="2017-06-03T14:02:00Z"/>
        </w:rPr>
      </w:pPr>
      <w:r w:rsidRPr="007764FD">
        <w:t xml:space="preserve">Take shutdown of </w:t>
      </w:r>
      <w:proofErr w:type="spellStart"/>
      <w:r w:rsidRPr="007764FD">
        <w:t>mudgun</w:t>
      </w:r>
      <w:proofErr w:type="spellEnd"/>
      <w:r w:rsidRPr="007764FD">
        <w:t xml:space="preserve"> power pack. </w:t>
      </w:r>
    </w:p>
    <w:p w14:paraId="0F61DBD4" w14:textId="77777777" w:rsidR="004D76E3" w:rsidRPr="007764FD" w:rsidRDefault="004D76E3" w:rsidP="004D76E3">
      <w:pPr>
        <w:numPr>
          <w:ilvl w:val="0"/>
          <w:numId w:val="27"/>
        </w:numPr>
        <w:spacing w:after="100" w:line="240" w:lineRule="auto"/>
        <w:jc w:val="both"/>
      </w:pPr>
      <w:ins w:id="1" w:author="mck" w:date="2017-06-03T14:03:00Z">
        <w:r w:rsidRPr="007764FD">
          <w:t xml:space="preserve">Close the valves &amp; </w:t>
        </w:r>
      </w:ins>
      <w:ins w:id="2" w:author="mck" w:date="2017-06-03T14:02:00Z">
        <w:r w:rsidRPr="007764FD">
          <w:t>Put isolation LOTO</w:t>
        </w:r>
      </w:ins>
    </w:p>
    <w:p w14:paraId="4A704BE5" w14:textId="3ED40BBD" w:rsidR="004D76E3" w:rsidRPr="007764FD" w:rsidRDefault="004D76E3" w:rsidP="004D76E3">
      <w:pPr>
        <w:numPr>
          <w:ilvl w:val="0"/>
          <w:numId w:val="27"/>
        </w:numPr>
        <w:spacing w:after="100" w:line="240" w:lineRule="auto"/>
        <w:jc w:val="both"/>
      </w:pPr>
      <w:r w:rsidRPr="007764FD">
        <w:t xml:space="preserve">Use 16 ton crane to take load of barrel while dismantling the </w:t>
      </w:r>
      <w:proofErr w:type="gramStart"/>
      <w:r w:rsidRPr="007764FD">
        <w:t xml:space="preserve">mounting </w:t>
      </w:r>
      <w:r w:rsidR="006F0B61" w:rsidRPr="007764FD">
        <w:t xml:space="preserve"> flange</w:t>
      </w:r>
      <w:proofErr w:type="gramEnd"/>
      <w:r w:rsidR="006F0B61" w:rsidRPr="007764FD">
        <w:t xml:space="preserve"> bolts.</w:t>
      </w:r>
    </w:p>
    <w:p w14:paraId="511C702D" w14:textId="798A044E" w:rsidR="004D76E3" w:rsidRPr="007764FD" w:rsidRDefault="004D76E3" w:rsidP="004D76E3">
      <w:pPr>
        <w:numPr>
          <w:ilvl w:val="0"/>
          <w:numId w:val="27"/>
        </w:numPr>
        <w:spacing w:after="100" w:line="240" w:lineRule="auto"/>
        <w:jc w:val="both"/>
      </w:pPr>
      <w:r w:rsidRPr="007764FD">
        <w:t>Once the</w:t>
      </w:r>
      <w:r w:rsidR="007764FD" w:rsidRPr="007764FD">
        <w:rPr>
          <w:strike/>
        </w:rPr>
        <w:t xml:space="preserve"> </w:t>
      </w:r>
      <w:r w:rsidR="006F0B61" w:rsidRPr="007764FD">
        <w:t xml:space="preserve">flange bolts </w:t>
      </w:r>
      <w:r w:rsidRPr="007764FD">
        <w:t xml:space="preserve">are </w:t>
      </w:r>
      <w:proofErr w:type="gramStart"/>
      <w:r w:rsidRPr="007764FD">
        <w:t>removed ,</w:t>
      </w:r>
      <w:proofErr w:type="gramEnd"/>
      <w:r w:rsidRPr="007764FD">
        <w:t xml:space="preserve"> slowly lower the barrel and shift it aside.</w:t>
      </w:r>
    </w:p>
    <w:p w14:paraId="4B083BF9" w14:textId="77777777" w:rsidR="004D76E3" w:rsidRPr="007764FD" w:rsidRDefault="004D76E3" w:rsidP="004D76E3">
      <w:pPr>
        <w:numPr>
          <w:ilvl w:val="0"/>
          <w:numId w:val="27"/>
        </w:numPr>
        <w:spacing w:after="100" w:line="240" w:lineRule="auto"/>
        <w:jc w:val="both"/>
      </w:pPr>
      <w:r w:rsidRPr="007764FD">
        <w:t xml:space="preserve">Now mount the new/overhauled mud barrel to the </w:t>
      </w:r>
      <w:proofErr w:type="spellStart"/>
      <w:r w:rsidRPr="007764FD">
        <w:t>mudgun</w:t>
      </w:r>
      <w:proofErr w:type="spellEnd"/>
      <w:r w:rsidRPr="007764FD">
        <w:t>.</w:t>
      </w:r>
    </w:p>
    <w:p w14:paraId="2F879A43" w14:textId="1C88D074" w:rsidR="00E2330F" w:rsidRPr="007764FD" w:rsidRDefault="004D76E3" w:rsidP="00E2330F">
      <w:pPr>
        <w:numPr>
          <w:ilvl w:val="0"/>
          <w:numId w:val="27"/>
        </w:numPr>
        <w:spacing w:after="100" w:line="240" w:lineRule="auto"/>
        <w:jc w:val="both"/>
      </w:pPr>
      <w:r w:rsidRPr="007764FD">
        <w:t xml:space="preserve">Tighten the bolts of mounting </w:t>
      </w:r>
      <w:r w:rsidRPr="007764FD">
        <w:rPr>
          <w:strike/>
        </w:rPr>
        <w:t>brackets.</w:t>
      </w:r>
      <w:r w:rsidR="00E2330F" w:rsidRPr="007764FD">
        <w:rPr>
          <w:strike/>
        </w:rPr>
        <w:t xml:space="preserve"> </w:t>
      </w:r>
      <w:r w:rsidR="00E2330F" w:rsidRPr="007764FD">
        <w:t>Flange bolts.</w:t>
      </w:r>
    </w:p>
    <w:p w14:paraId="719B3E61" w14:textId="6D482CB4" w:rsidR="004D76E3" w:rsidRPr="007764FD" w:rsidRDefault="004D76E3" w:rsidP="004D76E3">
      <w:pPr>
        <w:numPr>
          <w:ilvl w:val="0"/>
          <w:numId w:val="27"/>
        </w:numPr>
        <w:spacing w:after="100" w:line="240" w:lineRule="auto"/>
        <w:jc w:val="both"/>
      </w:pPr>
      <w:r w:rsidRPr="007764FD">
        <w:t>Re</w:t>
      </w:r>
      <w:r w:rsidR="007764FD" w:rsidRPr="007764FD">
        <w:t>lease the load from 16Ton crane.</w:t>
      </w:r>
    </w:p>
    <w:p w14:paraId="6BB5137C" w14:textId="77777777" w:rsidR="004D76E3" w:rsidRPr="007764FD" w:rsidRDefault="004D76E3" w:rsidP="004D76E3">
      <w:pPr>
        <w:numPr>
          <w:ilvl w:val="0"/>
          <w:numId w:val="27"/>
        </w:numPr>
        <w:spacing w:after="100" w:line="240" w:lineRule="auto"/>
        <w:jc w:val="both"/>
      </w:pPr>
      <w:r w:rsidRPr="007764FD">
        <w:t>Clear the shut down and take trial.</w:t>
      </w:r>
    </w:p>
    <w:p w14:paraId="1CB96CD1" w14:textId="77777777" w:rsidR="004D76E3" w:rsidRPr="007764FD" w:rsidRDefault="004D76E3" w:rsidP="004D76E3">
      <w:pPr>
        <w:numPr>
          <w:ilvl w:val="0"/>
          <w:numId w:val="27"/>
        </w:numPr>
        <w:spacing w:after="100" w:line="240" w:lineRule="auto"/>
        <w:jc w:val="both"/>
      </w:pPr>
      <w:r w:rsidRPr="007764FD">
        <w:t>Carry out centering as per Work no.1 if needed</w:t>
      </w:r>
    </w:p>
    <w:p w14:paraId="10904FA4" w14:textId="77777777" w:rsidR="004D76E3" w:rsidRPr="007764FD" w:rsidRDefault="004D76E3" w:rsidP="004D76E3">
      <w:pPr>
        <w:pStyle w:val="NormalWeb"/>
        <w:spacing w:before="0"/>
        <w:jc w:val="both"/>
        <w:rPr>
          <w:b/>
          <w:sz w:val="22"/>
          <w:szCs w:val="22"/>
          <w:u w:val="single"/>
        </w:rPr>
      </w:pPr>
      <w:r w:rsidRPr="007764FD">
        <w:rPr>
          <w:sz w:val="22"/>
          <w:szCs w:val="22"/>
        </w:rPr>
        <w:t xml:space="preserve">  </w:t>
      </w:r>
    </w:p>
    <w:p w14:paraId="0B4C0585" w14:textId="77777777" w:rsidR="004D76E3" w:rsidRPr="007764FD" w:rsidRDefault="004D76E3" w:rsidP="004D76E3">
      <w:pPr>
        <w:pStyle w:val="NormalWeb"/>
        <w:jc w:val="both"/>
        <w:rPr>
          <w:b/>
          <w:sz w:val="22"/>
          <w:szCs w:val="22"/>
        </w:rPr>
      </w:pPr>
      <w:r w:rsidRPr="007764FD">
        <w:rPr>
          <w:b/>
          <w:sz w:val="22"/>
          <w:szCs w:val="22"/>
        </w:rPr>
        <w:t xml:space="preserve">Work No. </w:t>
      </w:r>
      <w:proofErr w:type="gramStart"/>
      <w:r w:rsidRPr="007764FD">
        <w:rPr>
          <w:b/>
          <w:sz w:val="22"/>
          <w:szCs w:val="22"/>
        </w:rPr>
        <w:t>3  Replacement</w:t>
      </w:r>
      <w:proofErr w:type="gramEnd"/>
      <w:r w:rsidRPr="007764FD">
        <w:rPr>
          <w:b/>
          <w:sz w:val="22"/>
          <w:szCs w:val="22"/>
        </w:rPr>
        <w:t xml:space="preserve"> of </w:t>
      </w:r>
      <w:proofErr w:type="spellStart"/>
      <w:r w:rsidRPr="007764FD">
        <w:rPr>
          <w:b/>
          <w:sz w:val="22"/>
          <w:szCs w:val="22"/>
        </w:rPr>
        <w:t>mudgun</w:t>
      </w:r>
      <w:proofErr w:type="spellEnd"/>
      <w:r w:rsidRPr="007764FD">
        <w:rPr>
          <w:b/>
          <w:sz w:val="22"/>
          <w:szCs w:val="22"/>
        </w:rPr>
        <w:t xml:space="preserve"> piston liners .</w:t>
      </w:r>
    </w:p>
    <w:p w14:paraId="7E7C88F8" w14:textId="77777777" w:rsidR="004D76E3" w:rsidRPr="007764FD" w:rsidRDefault="004D76E3" w:rsidP="004D76E3">
      <w:pPr>
        <w:pStyle w:val="NormalWeb"/>
        <w:numPr>
          <w:ilvl w:val="0"/>
          <w:numId w:val="33"/>
        </w:numPr>
        <w:spacing w:before="0"/>
        <w:jc w:val="both"/>
        <w:rPr>
          <w:sz w:val="22"/>
          <w:szCs w:val="22"/>
        </w:rPr>
      </w:pPr>
      <w:r w:rsidRPr="007764FD">
        <w:rPr>
          <w:sz w:val="22"/>
          <w:szCs w:val="22"/>
        </w:rPr>
        <w:t xml:space="preserve">Take clearance </w:t>
      </w:r>
      <w:proofErr w:type="gramStart"/>
      <w:r w:rsidRPr="007764FD">
        <w:rPr>
          <w:sz w:val="22"/>
          <w:szCs w:val="22"/>
        </w:rPr>
        <w:t>from  production</w:t>
      </w:r>
      <w:proofErr w:type="gramEnd"/>
      <w:r w:rsidRPr="007764FD">
        <w:rPr>
          <w:sz w:val="22"/>
          <w:szCs w:val="22"/>
        </w:rPr>
        <w:t xml:space="preserve"> dept.</w:t>
      </w:r>
    </w:p>
    <w:p w14:paraId="0A9F8124" w14:textId="77777777" w:rsidR="004D76E3" w:rsidRPr="007764FD" w:rsidRDefault="004D76E3" w:rsidP="004D76E3">
      <w:pPr>
        <w:pStyle w:val="NormalWeb"/>
        <w:numPr>
          <w:ilvl w:val="0"/>
          <w:numId w:val="33"/>
        </w:numPr>
        <w:spacing w:before="0"/>
        <w:jc w:val="both"/>
        <w:rPr>
          <w:sz w:val="22"/>
          <w:szCs w:val="22"/>
        </w:rPr>
      </w:pPr>
      <w:r w:rsidRPr="007764FD">
        <w:rPr>
          <w:sz w:val="22"/>
          <w:szCs w:val="22"/>
        </w:rPr>
        <w:t>Ensure that the mud barrel is completely empty and piston is in its retracted position.</w:t>
      </w:r>
    </w:p>
    <w:p w14:paraId="2429FD0C" w14:textId="77777777" w:rsidR="004D76E3" w:rsidRPr="007764FD" w:rsidRDefault="004D76E3" w:rsidP="004D76E3">
      <w:pPr>
        <w:pStyle w:val="NormalWeb"/>
        <w:numPr>
          <w:ilvl w:val="0"/>
          <w:numId w:val="33"/>
        </w:numPr>
        <w:spacing w:before="0"/>
        <w:jc w:val="both"/>
        <w:rPr>
          <w:sz w:val="22"/>
          <w:szCs w:val="22"/>
        </w:rPr>
      </w:pPr>
      <w:r w:rsidRPr="007764FD">
        <w:rPr>
          <w:sz w:val="22"/>
          <w:szCs w:val="22"/>
        </w:rPr>
        <w:t xml:space="preserve">Now take shutdown of </w:t>
      </w:r>
      <w:proofErr w:type="spellStart"/>
      <w:r w:rsidRPr="007764FD">
        <w:rPr>
          <w:sz w:val="22"/>
          <w:szCs w:val="22"/>
        </w:rPr>
        <w:t>mudgun</w:t>
      </w:r>
      <w:proofErr w:type="spellEnd"/>
      <w:r w:rsidRPr="007764FD">
        <w:rPr>
          <w:sz w:val="22"/>
          <w:szCs w:val="22"/>
        </w:rPr>
        <w:t xml:space="preserve"> powerpack.</w:t>
      </w:r>
    </w:p>
    <w:p w14:paraId="79DD8D52" w14:textId="486D7A2C" w:rsidR="004D76E3" w:rsidRPr="007764FD" w:rsidRDefault="004D76E3" w:rsidP="004D76E3">
      <w:pPr>
        <w:pStyle w:val="NormalWeb"/>
        <w:numPr>
          <w:ilvl w:val="0"/>
          <w:numId w:val="33"/>
        </w:numPr>
        <w:spacing w:before="0"/>
        <w:jc w:val="both"/>
        <w:rPr>
          <w:sz w:val="22"/>
          <w:szCs w:val="22"/>
        </w:rPr>
      </w:pPr>
      <w:r w:rsidRPr="007764FD">
        <w:rPr>
          <w:sz w:val="22"/>
          <w:szCs w:val="22"/>
        </w:rPr>
        <w:lastRenderedPageBreak/>
        <w:t xml:space="preserve">Using 16 ton crane lower </w:t>
      </w:r>
      <w:proofErr w:type="gramStart"/>
      <w:r w:rsidRPr="007764FD">
        <w:rPr>
          <w:sz w:val="22"/>
          <w:szCs w:val="22"/>
        </w:rPr>
        <w:t xml:space="preserve">the  </w:t>
      </w:r>
      <w:r w:rsidR="00812D27" w:rsidRPr="007764FD">
        <w:rPr>
          <w:sz w:val="22"/>
          <w:szCs w:val="22"/>
        </w:rPr>
        <w:t>first</w:t>
      </w:r>
      <w:proofErr w:type="gramEnd"/>
      <w:r w:rsidR="00812D27" w:rsidRPr="007764FD">
        <w:rPr>
          <w:sz w:val="22"/>
          <w:szCs w:val="22"/>
        </w:rPr>
        <w:t xml:space="preserve"> nozzle </w:t>
      </w:r>
      <w:proofErr w:type="spellStart"/>
      <w:r w:rsidR="00812D27" w:rsidRPr="007764FD">
        <w:rPr>
          <w:sz w:val="22"/>
          <w:szCs w:val="22"/>
        </w:rPr>
        <w:t>and than</w:t>
      </w:r>
      <w:proofErr w:type="spellEnd"/>
      <w:r w:rsidR="00812D27" w:rsidRPr="007764FD">
        <w:rPr>
          <w:sz w:val="22"/>
          <w:szCs w:val="22"/>
        </w:rPr>
        <w:t xml:space="preserve"> reducer </w:t>
      </w:r>
      <w:r w:rsidRPr="007764FD">
        <w:rPr>
          <w:sz w:val="22"/>
          <w:szCs w:val="22"/>
        </w:rPr>
        <w:t>by loosening the flange bolts.</w:t>
      </w:r>
    </w:p>
    <w:p w14:paraId="43838C6F" w14:textId="77777777" w:rsidR="004D76E3" w:rsidRPr="007764FD" w:rsidRDefault="004D76E3" w:rsidP="004D76E3">
      <w:pPr>
        <w:pStyle w:val="NormalWeb"/>
        <w:numPr>
          <w:ilvl w:val="0"/>
          <w:numId w:val="33"/>
        </w:numPr>
        <w:spacing w:before="0"/>
        <w:jc w:val="both"/>
        <w:rPr>
          <w:sz w:val="22"/>
          <w:szCs w:val="22"/>
        </w:rPr>
      </w:pPr>
      <w:r w:rsidRPr="007764FD">
        <w:rPr>
          <w:sz w:val="22"/>
          <w:szCs w:val="22"/>
        </w:rPr>
        <w:t>Now remove the front 2 nos. piston locking nuts &amp; front retaining plate.</w:t>
      </w:r>
    </w:p>
    <w:p w14:paraId="28AF4BBA" w14:textId="0C0EDB8F" w:rsidR="004D76E3" w:rsidRPr="007764FD" w:rsidRDefault="007764FD" w:rsidP="004D76E3">
      <w:pPr>
        <w:pStyle w:val="NormalWeb"/>
        <w:numPr>
          <w:ilvl w:val="0"/>
          <w:numId w:val="33"/>
        </w:numPr>
        <w:spacing w:before="0"/>
        <w:jc w:val="both"/>
        <w:rPr>
          <w:sz w:val="22"/>
          <w:szCs w:val="22"/>
        </w:rPr>
      </w:pPr>
      <w:r w:rsidRPr="007764FD">
        <w:rPr>
          <w:sz w:val="22"/>
          <w:szCs w:val="22"/>
        </w:rPr>
        <w:t xml:space="preserve">Now slide the 2 nos. worn out </w:t>
      </w:r>
      <w:r w:rsidR="004D76E3" w:rsidRPr="007764FD">
        <w:rPr>
          <w:sz w:val="22"/>
          <w:szCs w:val="22"/>
        </w:rPr>
        <w:t>liners (Nylon66 &amp; Cast Iron ring) from piston periphery &amp; replace with new ones.</w:t>
      </w:r>
    </w:p>
    <w:p w14:paraId="67F8EA65" w14:textId="77777777" w:rsidR="004D76E3" w:rsidRPr="007764FD" w:rsidRDefault="004D76E3" w:rsidP="004D76E3">
      <w:pPr>
        <w:pStyle w:val="NormalWeb"/>
        <w:numPr>
          <w:ilvl w:val="0"/>
          <w:numId w:val="33"/>
        </w:numPr>
        <w:spacing w:before="0"/>
        <w:jc w:val="both"/>
        <w:rPr>
          <w:sz w:val="22"/>
          <w:szCs w:val="22"/>
        </w:rPr>
      </w:pPr>
      <w:r w:rsidRPr="007764FD">
        <w:rPr>
          <w:sz w:val="22"/>
          <w:szCs w:val="22"/>
        </w:rPr>
        <w:t>Ensure the proper direction of seals while assembling.</w:t>
      </w:r>
    </w:p>
    <w:p w14:paraId="53451E00" w14:textId="77777777" w:rsidR="004D76E3" w:rsidRPr="007764FD" w:rsidRDefault="004D76E3" w:rsidP="004D76E3">
      <w:pPr>
        <w:pStyle w:val="NormalWeb"/>
        <w:numPr>
          <w:ilvl w:val="0"/>
          <w:numId w:val="33"/>
        </w:numPr>
        <w:spacing w:before="0"/>
        <w:jc w:val="both"/>
        <w:rPr>
          <w:sz w:val="22"/>
          <w:szCs w:val="22"/>
        </w:rPr>
      </w:pPr>
      <w:r w:rsidRPr="007764FD">
        <w:rPr>
          <w:sz w:val="22"/>
          <w:szCs w:val="22"/>
        </w:rPr>
        <w:t>Fit back the retaining plate and tighten the 2 nos. piston locking nuts.</w:t>
      </w:r>
    </w:p>
    <w:p w14:paraId="1D9CC2C3" w14:textId="3109B898" w:rsidR="004D76E3" w:rsidRPr="007764FD" w:rsidRDefault="004D76E3" w:rsidP="004D76E3">
      <w:pPr>
        <w:pStyle w:val="NormalWeb"/>
        <w:numPr>
          <w:ilvl w:val="0"/>
          <w:numId w:val="33"/>
        </w:numPr>
        <w:spacing w:before="0"/>
        <w:jc w:val="both"/>
        <w:rPr>
          <w:sz w:val="22"/>
          <w:szCs w:val="22"/>
        </w:rPr>
      </w:pPr>
      <w:r w:rsidRPr="007764FD">
        <w:rPr>
          <w:sz w:val="22"/>
          <w:szCs w:val="22"/>
        </w:rPr>
        <w:t xml:space="preserve">Fit back </w:t>
      </w:r>
      <w:proofErr w:type="gramStart"/>
      <w:r w:rsidRPr="007764FD">
        <w:rPr>
          <w:sz w:val="22"/>
          <w:szCs w:val="22"/>
        </w:rPr>
        <w:t xml:space="preserve">the </w:t>
      </w:r>
      <w:r w:rsidR="00E17289" w:rsidRPr="007764FD">
        <w:rPr>
          <w:strike/>
          <w:sz w:val="22"/>
          <w:szCs w:val="22"/>
        </w:rPr>
        <w:t xml:space="preserve"> </w:t>
      </w:r>
      <w:r w:rsidR="00E17289" w:rsidRPr="007764FD">
        <w:rPr>
          <w:sz w:val="22"/>
          <w:szCs w:val="22"/>
        </w:rPr>
        <w:t>first</w:t>
      </w:r>
      <w:proofErr w:type="gramEnd"/>
      <w:r w:rsidR="00E17289" w:rsidRPr="007764FD">
        <w:rPr>
          <w:sz w:val="22"/>
          <w:szCs w:val="22"/>
        </w:rPr>
        <w:t xml:space="preserve"> reducer </w:t>
      </w:r>
      <w:proofErr w:type="spellStart"/>
      <w:r w:rsidR="00E17289" w:rsidRPr="007764FD">
        <w:rPr>
          <w:sz w:val="22"/>
          <w:szCs w:val="22"/>
        </w:rPr>
        <w:t>and than</w:t>
      </w:r>
      <w:proofErr w:type="spellEnd"/>
      <w:r w:rsidR="00E17289" w:rsidRPr="007764FD">
        <w:rPr>
          <w:sz w:val="22"/>
          <w:szCs w:val="22"/>
        </w:rPr>
        <w:t xml:space="preserve"> nozzle.</w:t>
      </w:r>
    </w:p>
    <w:p w14:paraId="21E887BC" w14:textId="77777777" w:rsidR="004D76E3" w:rsidRPr="007764FD" w:rsidRDefault="004D76E3" w:rsidP="004D76E3">
      <w:pPr>
        <w:pStyle w:val="NormalWeb"/>
        <w:numPr>
          <w:ilvl w:val="0"/>
          <w:numId w:val="33"/>
        </w:numPr>
        <w:spacing w:before="0"/>
        <w:jc w:val="both"/>
        <w:rPr>
          <w:ins w:id="3" w:author="mck" w:date="2017-06-03T14:03:00Z"/>
          <w:sz w:val="22"/>
          <w:szCs w:val="22"/>
        </w:rPr>
      </w:pPr>
      <w:r w:rsidRPr="007764FD">
        <w:rPr>
          <w:sz w:val="22"/>
          <w:szCs w:val="22"/>
        </w:rPr>
        <w:t xml:space="preserve">Clear the </w:t>
      </w:r>
      <w:proofErr w:type="spellStart"/>
      <w:r w:rsidRPr="007764FD">
        <w:rPr>
          <w:sz w:val="22"/>
          <w:szCs w:val="22"/>
        </w:rPr>
        <w:t>shut down</w:t>
      </w:r>
      <w:proofErr w:type="spellEnd"/>
      <w:r w:rsidRPr="007764FD">
        <w:rPr>
          <w:sz w:val="22"/>
          <w:szCs w:val="22"/>
        </w:rPr>
        <w:t xml:space="preserve"> &amp; take injection </w:t>
      </w:r>
      <w:proofErr w:type="gramStart"/>
      <w:r w:rsidRPr="007764FD">
        <w:rPr>
          <w:sz w:val="22"/>
          <w:szCs w:val="22"/>
        </w:rPr>
        <w:t>trial .</w:t>
      </w:r>
      <w:proofErr w:type="gramEnd"/>
    </w:p>
    <w:p w14:paraId="70AC096A" w14:textId="5CFB692C" w:rsidR="004D76E3" w:rsidRPr="007764FD" w:rsidRDefault="004D76E3" w:rsidP="004D76E3">
      <w:pPr>
        <w:pStyle w:val="NormalWeb"/>
        <w:numPr>
          <w:ilvl w:val="0"/>
          <w:numId w:val="33"/>
        </w:numPr>
        <w:spacing w:before="0"/>
        <w:jc w:val="both"/>
        <w:rPr>
          <w:sz w:val="22"/>
          <w:szCs w:val="22"/>
        </w:rPr>
      </w:pPr>
      <w:ins w:id="4" w:author="mck" w:date="2017-06-03T14:03:00Z">
        <w:r w:rsidRPr="007764FD">
          <w:rPr>
            <w:sz w:val="22"/>
            <w:szCs w:val="22"/>
          </w:rPr>
          <w:t xml:space="preserve">Remove LOTO &amp; Open </w:t>
        </w:r>
      </w:ins>
      <w:ins w:id="5" w:author="mck" w:date="2017-06-03T14:04:00Z">
        <w:r w:rsidRPr="007764FD">
          <w:rPr>
            <w:sz w:val="22"/>
            <w:szCs w:val="22"/>
          </w:rPr>
          <w:t xml:space="preserve">hydraulic lines </w:t>
        </w:r>
      </w:ins>
      <w:ins w:id="6" w:author="mck" w:date="2017-06-03T14:03:00Z">
        <w:r w:rsidRPr="007764FD">
          <w:rPr>
            <w:sz w:val="22"/>
            <w:szCs w:val="22"/>
          </w:rPr>
          <w:t>valves</w:t>
        </w:r>
      </w:ins>
    </w:p>
    <w:p w14:paraId="12F22AB6" w14:textId="77777777" w:rsidR="004D76E3" w:rsidRPr="007764FD" w:rsidRDefault="004D76E3" w:rsidP="004D76E3">
      <w:pPr>
        <w:pStyle w:val="NormalWeb"/>
        <w:numPr>
          <w:ilvl w:val="0"/>
          <w:numId w:val="33"/>
        </w:numPr>
        <w:spacing w:before="0"/>
        <w:jc w:val="both"/>
        <w:rPr>
          <w:sz w:val="22"/>
          <w:szCs w:val="22"/>
        </w:rPr>
      </w:pPr>
      <w:r w:rsidRPr="007764FD">
        <w:rPr>
          <w:sz w:val="22"/>
          <w:szCs w:val="22"/>
        </w:rPr>
        <w:t xml:space="preserve">Check for any obstruction of piston during forward &amp; reverse </w:t>
      </w:r>
      <w:proofErr w:type="gramStart"/>
      <w:r w:rsidRPr="007764FD">
        <w:rPr>
          <w:sz w:val="22"/>
          <w:szCs w:val="22"/>
        </w:rPr>
        <w:t>stroke .</w:t>
      </w:r>
      <w:proofErr w:type="gramEnd"/>
    </w:p>
    <w:p w14:paraId="6F5D3DB0" w14:textId="77777777" w:rsidR="004D76E3" w:rsidRPr="007764FD" w:rsidRDefault="004D76E3" w:rsidP="004D76E3">
      <w:pPr>
        <w:pStyle w:val="NormalWeb"/>
        <w:numPr>
          <w:ilvl w:val="0"/>
          <w:numId w:val="33"/>
        </w:numPr>
        <w:spacing w:before="0" w:afterAutospacing="1"/>
        <w:jc w:val="both"/>
        <w:rPr>
          <w:sz w:val="22"/>
          <w:szCs w:val="22"/>
        </w:rPr>
      </w:pPr>
      <w:r w:rsidRPr="007764FD">
        <w:rPr>
          <w:sz w:val="22"/>
          <w:szCs w:val="22"/>
        </w:rPr>
        <w:t>Give clearance to production dept.</w:t>
      </w:r>
    </w:p>
    <w:p w14:paraId="67148444" w14:textId="77777777" w:rsidR="004D76E3" w:rsidRPr="007764FD" w:rsidRDefault="004D76E3" w:rsidP="004D76E3">
      <w:pPr>
        <w:pStyle w:val="NormalWeb"/>
        <w:spacing w:before="0" w:afterAutospacing="1"/>
        <w:ind w:left="720"/>
        <w:jc w:val="both"/>
        <w:rPr>
          <w:sz w:val="22"/>
          <w:szCs w:val="22"/>
        </w:rPr>
      </w:pPr>
    </w:p>
    <w:p w14:paraId="1923244F" w14:textId="77777777" w:rsidR="004D76E3" w:rsidRPr="007764FD" w:rsidRDefault="004D76E3" w:rsidP="004D76E3">
      <w:pPr>
        <w:spacing w:before="100" w:beforeAutospacing="1" w:after="100" w:afterAutospacing="1"/>
        <w:jc w:val="both"/>
        <w:rPr>
          <w:b/>
        </w:rPr>
      </w:pPr>
      <w:r w:rsidRPr="007764FD">
        <w:rPr>
          <w:b/>
        </w:rPr>
        <w:t xml:space="preserve">Work No </w:t>
      </w:r>
      <w:proofErr w:type="gramStart"/>
      <w:r w:rsidRPr="007764FD">
        <w:rPr>
          <w:b/>
        </w:rPr>
        <w:t>4 :</w:t>
      </w:r>
      <w:proofErr w:type="gramEnd"/>
      <w:r w:rsidRPr="007764FD">
        <w:rPr>
          <w:b/>
        </w:rPr>
        <w:t xml:space="preserve">  Replacement / Opening of </w:t>
      </w:r>
      <w:proofErr w:type="spellStart"/>
      <w:r w:rsidRPr="007764FD">
        <w:rPr>
          <w:b/>
        </w:rPr>
        <w:t>mudgun</w:t>
      </w:r>
      <w:proofErr w:type="spellEnd"/>
      <w:r w:rsidRPr="007764FD">
        <w:rPr>
          <w:b/>
        </w:rPr>
        <w:t xml:space="preserve"> nozzle   </w:t>
      </w:r>
    </w:p>
    <w:p w14:paraId="7434AAFC" w14:textId="3B9A0529" w:rsidR="004D76E3" w:rsidRPr="007764FD" w:rsidRDefault="004D76E3" w:rsidP="004D76E3">
      <w:pPr>
        <w:numPr>
          <w:ilvl w:val="0"/>
          <w:numId w:val="28"/>
        </w:numPr>
        <w:spacing w:after="100" w:afterAutospacing="1" w:line="240" w:lineRule="auto"/>
      </w:pPr>
      <w:r w:rsidRPr="007764FD">
        <w:t>Take clearance from production department cast house engineer.</w:t>
      </w:r>
    </w:p>
    <w:p w14:paraId="1EC4CBB1" w14:textId="02C39271" w:rsidR="00EF03A2" w:rsidRPr="007764FD" w:rsidRDefault="00EF03A2" w:rsidP="004D76E3">
      <w:pPr>
        <w:numPr>
          <w:ilvl w:val="0"/>
          <w:numId w:val="28"/>
        </w:numPr>
        <w:spacing w:after="100" w:afterAutospacing="1" w:line="240" w:lineRule="auto"/>
      </w:pPr>
      <w:r w:rsidRPr="007764FD">
        <w:t>Take electrical shutdown powerpack.</w:t>
      </w:r>
    </w:p>
    <w:p w14:paraId="23907FE8" w14:textId="77777777" w:rsidR="004D76E3" w:rsidRPr="007764FD" w:rsidRDefault="004D76E3" w:rsidP="004D76E3">
      <w:pPr>
        <w:numPr>
          <w:ilvl w:val="0"/>
          <w:numId w:val="28"/>
        </w:numPr>
        <w:spacing w:after="100" w:afterAutospacing="1" w:line="240" w:lineRule="auto"/>
      </w:pPr>
      <w:r w:rsidRPr="007764FD">
        <w:t xml:space="preserve">Remove the field key located adjacent to the </w:t>
      </w:r>
      <w:proofErr w:type="spellStart"/>
      <w:proofErr w:type="gramStart"/>
      <w:r w:rsidRPr="007764FD">
        <w:t>mudgun.Use</w:t>
      </w:r>
      <w:proofErr w:type="spellEnd"/>
      <w:proofErr w:type="gramEnd"/>
      <w:r w:rsidRPr="007764FD">
        <w:t xml:space="preserve"> 16 ton crane for lowering the </w:t>
      </w:r>
      <w:proofErr w:type="spellStart"/>
      <w:r w:rsidRPr="007764FD">
        <w:t>mudgun</w:t>
      </w:r>
      <w:proofErr w:type="spellEnd"/>
      <w:r w:rsidRPr="007764FD">
        <w:t xml:space="preserve"> nozzle.</w:t>
      </w:r>
    </w:p>
    <w:p w14:paraId="7987B295" w14:textId="77777777" w:rsidR="004D76E3" w:rsidRPr="007764FD" w:rsidRDefault="004D76E3" w:rsidP="004D76E3">
      <w:pPr>
        <w:numPr>
          <w:ilvl w:val="0"/>
          <w:numId w:val="28"/>
        </w:numPr>
        <w:spacing w:after="100" w:afterAutospacing="1" w:line="240" w:lineRule="auto"/>
      </w:pPr>
      <w:r w:rsidRPr="007764FD">
        <w:t xml:space="preserve">Wrap a sling around the nozzle &amp; connect it to </w:t>
      </w:r>
      <w:proofErr w:type="gramStart"/>
      <w:r w:rsidRPr="007764FD">
        <w:t>16 ton</w:t>
      </w:r>
      <w:proofErr w:type="gramEnd"/>
      <w:r w:rsidRPr="007764FD">
        <w:t xml:space="preserve"> crane hook and ensure load is taken by hook.</w:t>
      </w:r>
    </w:p>
    <w:p w14:paraId="1AC3D26D" w14:textId="33FEA18A" w:rsidR="004D76E3" w:rsidRPr="007764FD" w:rsidRDefault="004D76E3" w:rsidP="007764FD">
      <w:pPr>
        <w:numPr>
          <w:ilvl w:val="0"/>
          <w:numId w:val="28"/>
        </w:numPr>
        <w:spacing w:after="100" w:afterAutospacing="1" w:line="240" w:lineRule="auto"/>
        <w:rPr>
          <w:strike/>
        </w:rPr>
      </w:pPr>
      <w:r w:rsidRPr="007764FD">
        <w:t xml:space="preserve">Remove 2 </w:t>
      </w:r>
      <w:proofErr w:type="spellStart"/>
      <w:r w:rsidRPr="007764FD">
        <w:t>nos</w:t>
      </w:r>
      <w:proofErr w:type="spellEnd"/>
    </w:p>
    <w:p w14:paraId="656C71DE" w14:textId="77777777" w:rsidR="004D76E3" w:rsidRPr="007764FD" w:rsidRDefault="004D76E3" w:rsidP="004D76E3">
      <w:pPr>
        <w:numPr>
          <w:ilvl w:val="0"/>
          <w:numId w:val="28"/>
        </w:numPr>
        <w:spacing w:after="100" w:afterAutospacing="1" w:line="240" w:lineRule="auto"/>
      </w:pPr>
      <w:r w:rsidRPr="007764FD">
        <w:t xml:space="preserve">Clean the nozzle seat area </w:t>
      </w:r>
    </w:p>
    <w:p w14:paraId="0C593C6D" w14:textId="4A87FBD5" w:rsidR="004D76E3" w:rsidRPr="007764FD" w:rsidRDefault="004D76E3" w:rsidP="004D76E3">
      <w:pPr>
        <w:numPr>
          <w:ilvl w:val="0"/>
          <w:numId w:val="28"/>
        </w:numPr>
        <w:spacing w:after="100" w:afterAutospacing="1" w:line="240" w:lineRule="auto"/>
      </w:pPr>
      <w:r w:rsidRPr="007764FD">
        <w:t xml:space="preserve">Replace the nozzle with new or cleaned nozzle and tighten the flange bolts / tighten the </w:t>
      </w:r>
      <w:proofErr w:type="gramStart"/>
      <w:r w:rsidRPr="007764FD">
        <w:t xml:space="preserve">2 </w:t>
      </w:r>
      <w:r w:rsidR="00E17289" w:rsidRPr="007764FD">
        <w:t xml:space="preserve"> bolts</w:t>
      </w:r>
      <w:proofErr w:type="gramEnd"/>
      <w:r w:rsidR="00E17289" w:rsidRPr="007764FD">
        <w:t xml:space="preserve"> and nut .</w:t>
      </w:r>
    </w:p>
    <w:p w14:paraId="56CCEE47" w14:textId="1CF0E315" w:rsidR="00EF03A2" w:rsidRPr="007764FD" w:rsidRDefault="00EF03A2" w:rsidP="004D76E3">
      <w:pPr>
        <w:numPr>
          <w:ilvl w:val="0"/>
          <w:numId w:val="28"/>
        </w:numPr>
        <w:spacing w:after="100" w:afterAutospacing="1" w:line="240" w:lineRule="auto"/>
        <w:rPr>
          <w:strike/>
        </w:rPr>
      </w:pPr>
      <w:r w:rsidRPr="007764FD">
        <w:t>Clear the electrical shutdown of powerpack.</w:t>
      </w:r>
    </w:p>
    <w:p w14:paraId="51A605C3" w14:textId="7D542A21" w:rsidR="00EF03A2" w:rsidRPr="007764FD" w:rsidRDefault="00EF03A2" w:rsidP="004D76E3">
      <w:pPr>
        <w:numPr>
          <w:ilvl w:val="0"/>
          <w:numId w:val="28"/>
        </w:numPr>
        <w:spacing w:after="100" w:afterAutospacing="1" w:line="240" w:lineRule="auto"/>
        <w:rPr>
          <w:strike/>
        </w:rPr>
      </w:pPr>
      <w:r w:rsidRPr="007764FD">
        <w:t>Fill the clay in barrel and take trail by operating piston liner and check for any leakage.</w:t>
      </w:r>
    </w:p>
    <w:p w14:paraId="6A675EBE" w14:textId="77777777" w:rsidR="00954A86" w:rsidRPr="007764FD" w:rsidRDefault="00954A86" w:rsidP="00954A86">
      <w:pPr>
        <w:spacing w:after="100" w:afterAutospacing="1"/>
        <w:rPr>
          <w:strike/>
        </w:rPr>
      </w:pPr>
    </w:p>
    <w:p w14:paraId="5B4A8ADE" w14:textId="416F6AF7" w:rsidR="004D76E3" w:rsidRPr="007764FD" w:rsidRDefault="004D76E3" w:rsidP="00954A86">
      <w:pPr>
        <w:spacing w:after="100" w:afterAutospacing="1"/>
        <w:rPr>
          <w:strike/>
        </w:rPr>
      </w:pPr>
      <w:r w:rsidRPr="007764FD">
        <w:rPr>
          <w:b/>
        </w:rPr>
        <w:t xml:space="preserve">Work No </w:t>
      </w:r>
      <w:proofErr w:type="gramStart"/>
      <w:r w:rsidRPr="007764FD">
        <w:rPr>
          <w:b/>
        </w:rPr>
        <w:t>5 :</w:t>
      </w:r>
      <w:proofErr w:type="gramEnd"/>
      <w:r w:rsidRPr="007764FD">
        <w:rPr>
          <w:b/>
        </w:rPr>
        <w:t xml:space="preserve">  Replacement of hoses   </w:t>
      </w:r>
    </w:p>
    <w:p w14:paraId="55BE3C24" w14:textId="77777777" w:rsidR="004D76E3" w:rsidRPr="007764FD" w:rsidRDefault="004D76E3" w:rsidP="004D76E3">
      <w:pPr>
        <w:numPr>
          <w:ilvl w:val="0"/>
          <w:numId w:val="29"/>
        </w:numPr>
        <w:spacing w:after="100" w:afterAutospacing="1" w:line="240" w:lineRule="auto"/>
        <w:jc w:val="both"/>
      </w:pPr>
      <w:r w:rsidRPr="007764FD">
        <w:t xml:space="preserve">For changing the hoses ensure that </w:t>
      </w:r>
      <w:proofErr w:type="spellStart"/>
      <w:r w:rsidRPr="007764FD">
        <w:t>mudgun</w:t>
      </w:r>
      <w:proofErr w:type="spellEnd"/>
      <w:r w:rsidRPr="007764FD">
        <w:t xml:space="preserve"> assembly is located at extreme back position. </w:t>
      </w:r>
    </w:p>
    <w:p w14:paraId="7E161494" w14:textId="77777777" w:rsidR="004D76E3" w:rsidRPr="007764FD" w:rsidRDefault="004D76E3" w:rsidP="004D76E3">
      <w:pPr>
        <w:numPr>
          <w:ilvl w:val="0"/>
          <w:numId w:val="29"/>
        </w:numPr>
        <w:spacing w:after="100" w:afterAutospacing="1" w:line="240" w:lineRule="auto"/>
        <w:jc w:val="both"/>
      </w:pPr>
      <w:r w:rsidRPr="007764FD">
        <w:t xml:space="preserve">Ensure that </w:t>
      </w:r>
      <w:proofErr w:type="spellStart"/>
      <w:r w:rsidRPr="007764FD">
        <w:t>Mudgun</w:t>
      </w:r>
      <w:proofErr w:type="spellEnd"/>
      <w:r w:rsidRPr="007764FD">
        <w:t xml:space="preserve"> operator has switched off </w:t>
      </w:r>
      <w:proofErr w:type="gramStart"/>
      <w:r w:rsidRPr="007764FD">
        <w:t>pumps .</w:t>
      </w:r>
      <w:proofErr w:type="gramEnd"/>
    </w:p>
    <w:p w14:paraId="30207A5C" w14:textId="77777777" w:rsidR="004D76E3" w:rsidRPr="007764FD" w:rsidRDefault="004D76E3" w:rsidP="004D76E3">
      <w:pPr>
        <w:numPr>
          <w:ilvl w:val="0"/>
          <w:numId w:val="29"/>
        </w:numPr>
        <w:spacing w:after="100" w:afterAutospacing="1" w:line="240" w:lineRule="auto"/>
        <w:jc w:val="both"/>
      </w:pPr>
      <w:r w:rsidRPr="007764FD">
        <w:t xml:space="preserve">Remove the field key located adjacent to the </w:t>
      </w:r>
      <w:proofErr w:type="spellStart"/>
      <w:r w:rsidRPr="007764FD">
        <w:t>mudgun</w:t>
      </w:r>
      <w:proofErr w:type="spellEnd"/>
      <w:r w:rsidRPr="007764FD">
        <w:t>.</w:t>
      </w:r>
    </w:p>
    <w:p w14:paraId="6902FA5B" w14:textId="77777777" w:rsidR="004D76E3" w:rsidRPr="007764FD" w:rsidRDefault="004D76E3" w:rsidP="004D76E3">
      <w:pPr>
        <w:numPr>
          <w:ilvl w:val="0"/>
          <w:numId w:val="29"/>
        </w:numPr>
        <w:spacing w:after="100" w:afterAutospacing="1" w:line="240" w:lineRule="auto"/>
        <w:jc w:val="both"/>
      </w:pPr>
      <w:r w:rsidRPr="007764FD">
        <w:t>Close the isolation valves at DC valve outlet</w:t>
      </w:r>
      <w:ins w:id="7" w:author="mck" w:date="2017-06-03T14:04:00Z">
        <w:r w:rsidRPr="007764FD">
          <w:t xml:space="preserve"> &amp; Put isolation LOTO</w:t>
        </w:r>
      </w:ins>
      <w:r w:rsidRPr="007764FD">
        <w:t>.</w:t>
      </w:r>
    </w:p>
    <w:p w14:paraId="324B5438" w14:textId="77777777" w:rsidR="004D76E3" w:rsidRPr="007764FD" w:rsidRDefault="004D76E3" w:rsidP="004D76E3">
      <w:pPr>
        <w:numPr>
          <w:ilvl w:val="0"/>
          <w:numId w:val="29"/>
        </w:numPr>
        <w:spacing w:after="100" w:afterAutospacing="1" w:line="240" w:lineRule="auto"/>
        <w:jc w:val="both"/>
      </w:pPr>
      <w:r w:rsidRPr="007764FD">
        <w:t xml:space="preserve">Slowly loosen the fittings to release the hydraulic oil pressure and collect the oil in empty container. Care should be taken to prevent the oil from falling on the ground. Use bucket to collect the oil from Hoses. </w:t>
      </w:r>
    </w:p>
    <w:p w14:paraId="0EEAB60C" w14:textId="485CC416" w:rsidR="004D76E3" w:rsidRPr="007764FD" w:rsidRDefault="004D76E3" w:rsidP="004D76E3">
      <w:pPr>
        <w:numPr>
          <w:ilvl w:val="0"/>
          <w:numId w:val="29"/>
        </w:numPr>
        <w:spacing w:after="100" w:afterAutospacing="1" w:line="240" w:lineRule="auto"/>
        <w:jc w:val="both"/>
      </w:pPr>
      <w:r w:rsidRPr="007764FD">
        <w:t xml:space="preserve">Replace the damaged hose with new one. Replace the O </w:t>
      </w:r>
      <w:proofErr w:type="gramStart"/>
      <w:r w:rsidRPr="007764FD">
        <w:t>ring  if</w:t>
      </w:r>
      <w:proofErr w:type="gramEnd"/>
      <w:r w:rsidRPr="007764FD">
        <w:t xml:space="preserve"> required. </w:t>
      </w:r>
    </w:p>
    <w:p w14:paraId="29DB49E0" w14:textId="36F462D5" w:rsidR="000867DE" w:rsidRPr="007764FD" w:rsidRDefault="000867DE" w:rsidP="004D76E3">
      <w:pPr>
        <w:numPr>
          <w:ilvl w:val="0"/>
          <w:numId w:val="29"/>
        </w:numPr>
        <w:spacing w:after="100" w:afterAutospacing="1" w:line="240" w:lineRule="auto"/>
        <w:jc w:val="both"/>
      </w:pPr>
      <w:r w:rsidRPr="007764FD">
        <w:t>If changing more than one hose at particular place MS pipe of oil should be mark to understand proper connection of hose according to its operation:</w:t>
      </w:r>
    </w:p>
    <w:p w14:paraId="5D56ABB2" w14:textId="77777777" w:rsidR="004D76E3" w:rsidRPr="007764FD" w:rsidRDefault="004D76E3" w:rsidP="004D76E3">
      <w:pPr>
        <w:numPr>
          <w:ilvl w:val="0"/>
          <w:numId w:val="29"/>
        </w:numPr>
        <w:spacing w:after="100" w:afterAutospacing="1" w:line="240" w:lineRule="auto"/>
        <w:jc w:val="both"/>
      </w:pPr>
      <w:r w:rsidRPr="007764FD">
        <w:t>Check the hoses end fittings are matching to hose nipple in case of flat seals.</w:t>
      </w:r>
    </w:p>
    <w:p w14:paraId="6105B47D" w14:textId="77777777" w:rsidR="004D76E3" w:rsidRPr="007764FD" w:rsidRDefault="004D76E3" w:rsidP="004D76E3">
      <w:pPr>
        <w:numPr>
          <w:ilvl w:val="0"/>
          <w:numId w:val="29"/>
        </w:numPr>
        <w:spacing w:after="100" w:afterAutospacing="1" w:line="240" w:lineRule="auto"/>
        <w:jc w:val="both"/>
        <w:rPr>
          <w:ins w:id="8" w:author="mck" w:date="2017-06-03T14:05:00Z"/>
        </w:rPr>
      </w:pPr>
      <w:r w:rsidRPr="007764FD">
        <w:t>Hoses are to be fitted without twisting and entanglement.</w:t>
      </w:r>
    </w:p>
    <w:p w14:paraId="32E9FDAC" w14:textId="77777777" w:rsidR="004D76E3" w:rsidRPr="007764FD" w:rsidRDefault="004D76E3" w:rsidP="004D76E3">
      <w:pPr>
        <w:numPr>
          <w:ilvl w:val="0"/>
          <w:numId w:val="29"/>
        </w:numPr>
        <w:spacing w:after="100" w:afterAutospacing="1" w:line="240" w:lineRule="auto"/>
        <w:jc w:val="both"/>
      </w:pPr>
      <w:ins w:id="9" w:author="mck" w:date="2017-06-03T14:05:00Z">
        <w:r w:rsidRPr="007764FD">
          <w:t>Remove isolation LOTO &amp; open the valves</w:t>
        </w:r>
      </w:ins>
      <w:r w:rsidRPr="007764FD">
        <w:t xml:space="preserve"> </w:t>
      </w:r>
    </w:p>
    <w:p w14:paraId="55B5764A" w14:textId="77777777" w:rsidR="004D76E3" w:rsidRPr="007764FD" w:rsidRDefault="004D76E3" w:rsidP="004D76E3">
      <w:pPr>
        <w:numPr>
          <w:ilvl w:val="0"/>
          <w:numId w:val="29"/>
        </w:numPr>
        <w:spacing w:after="100" w:afterAutospacing="1" w:line="240" w:lineRule="auto"/>
        <w:jc w:val="both"/>
      </w:pPr>
      <w:r w:rsidRPr="007764FD">
        <w:t xml:space="preserve">Take the trial of the mud gun. Attend the leakages if any </w:t>
      </w:r>
    </w:p>
    <w:p w14:paraId="2D87E7AD" w14:textId="77777777" w:rsidR="004D76E3" w:rsidRPr="007764FD" w:rsidRDefault="004D76E3" w:rsidP="004D76E3">
      <w:pPr>
        <w:numPr>
          <w:ilvl w:val="0"/>
          <w:numId w:val="29"/>
        </w:numPr>
        <w:spacing w:after="100" w:afterAutospacing="1" w:line="240" w:lineRule="auto"/>
        <w:jc w:val="both"/>
      </w:pPr>
      <w:r w:rsidRPr="007764FD">
        <w:lastRenderedPageBreak/>
        <w:t xml:space="preserve">Give clearance to the production by clearing work permit. </w:t>
      </w:r>
    </w:p>
    <w:p w14:paraId="51CF95D0" w14:textId="77777777" w:rsidR="004D76E3" w:rsidRPr="007764FD" w:rsidRDefault="004D76E3" w:rsidP="004D76E3">
      <w:pPr>
        <w:numPr>
          <w:ilvl w:val="0"/>
          <w:numId w:val="29"/>
        </w:numPr>
        <w:spacing w:after="100" w:afterAutospacing="1" w:line="240" w:lineRule="auto"/>
        <w:jc w:val="both"/>
      </w:pPr>
      <w:r w:rsidRPr="007764FD">
        <w:t xml:space="preserve">Ensure house keeping  </w:t>
      </w:r>
    </w:p>
    <w:p w14:paraId="23B32EB8" w14:textId="77777777" w:rsidR="004D76E3" w:rsidRPr="007764FD" w:rsidRDefault="004D76E3" w:rsidP="004D76E3">
      <w:pPr>
        <w:numPr>
          <w:ilvl w:val="0"/>
          <w:numId w:val="29"/>
        </w:numPr>
        <w:spacing w:after="100" w:afterAutospacing="1" w:line="240" w:lineRule="auto"/>
        <w:jc w:val="both"/>
      </w:pPr>
      <w:r w:rsidRPr="007764FD">
        <w:t xml:space="preserve">Shift old used grease &amp; waste clay (used for trial) to respective scrap bin to return to store.  </w:t>
      </w:r>
    </w:p>
    <w:p w14:paraId="2C1420BC" w14:textId="77777777" w:rsidR="004D76E3" w:rsidRPr="007764FD" w:rsidRDefault="004D76E3" w:rsidP="004D76E3">
      <w:pPr>
        <w:spacing w:after="100" w:afterAutospacing="1"/>
        <w:ind w:left="720"/>
        <w:jc w:val="both"/>
      </w:pPr>
    </w:p>
    <w:p w14:paraId="1B38A89C" w14:textId="77777777" w:rsidR="004D76E3" w:rsidRPr="007764FD" w:rsidRDefault="004D76E3" w:rsidP="004D76E3">
      <w:pPr>
        <w:rPr>
          <w:b/>
        </w:rPr>
      </w:pPr>
      <w:r w:rsidRPr="007764FD">
        <w:rPr>
          <w:b/>
        </w:rPr>
        <w:t xml:space="preserve">Work no. </w:t>
      </w:r>
      <w:proofErr w:type="gramStart"/>
      <w:r w:rsidRPr="007764FD">
        <w:rPr>
          <w:b/>
        </w:rPr>
        <w:t>6  :</w:t>
      </w:r>
      <w:proofErr w:type="gramEnd"/>
      <w:r w:rsidRPr="007764FD">
        <w:rPr>
          <w:b/>
        </w:rPr>
        <w:t xml:space="preserve"> Lubrication of  </w:t>
      </w:r>
      <w:proofErr w:type="spellStart"/>
      <w:r w:rsidRPr="007764FD">
        <w:rPr>
          <w:b/>
        </w:rPr>
        <w:t>Mudgun</w:t>
      </w:r>
      <w:proofErr w:type="spellEnd"/>
      <w:r w:rsidRPr="007764FD">
        <w:rPr>
          <w:b/>
        </w:rPr>
        <w:t xml:space="preserve"> </w:t>
      </w:r>
    </w:p>
    <w:p w14:paraId="67A93A1E" w14:textId="77777777" w:rsidR="004D76E3" w:rsidRPr="007764FD" w:rsidRDefault="004D76E3" w:rsidP="004D76E3">
      <w:pPr>
        <w:ind w:left="720"/>
        <w:rPr>
          <w:b/>
        </w:rPr>
      </w:pPr>
    </w:p>
    <w:p w14:paraId="62277BBF" w14:textId="77777777" w:rsidR="004D76E3" w:rsidRPr="007764FD" w:rsidRDefault="004D76E3" w:rsidP="004D76E3">
      <w:pPr>
        <w:numPr>
          <w:ilvl w:val="0"/>
          <w:numId w:val="34"/>
        </w:numPr>
        <w:spacing w:after="0" w:line="240" w:lineRule="auto"/>
      </w:pPr>
      <w:r w:rsidRPr="007764FD">
        <w:t xml:space="preserve"> Take clearance from cast house in charge &amp; operator.</w:t>
      </w:r>
    </w:p>
    <w:p w14:paraId="1FC328FA" w14:textId="77777777" w:rsidR="004D76E3" w:rsidRPr="007764FD" w:rsidRDefault="004D76E3" w:rsidP="004D76E3">
      <w:pPr>
        <w:numPr>
          <w:ilvl w:val="0"/>
          <w:numId w:val="34"/>
        </w:numPr>
        <w:spacing w:after="0" w:line="240" w:lineRule="auto"/>
      </w:pPr>
      <w:r w:rsidRPr="007764FD">
        <w:t xml:space="preserve">Remove the field key located adjacent to the </w:t>
      </w:r>
      <w:proofErr w:type="spellStart"/>
      <w:r w:rsidRPr="007764FD">
        <w:t>mudgun</w:t>
      </w:r>
      <w:proofErr w:type="spellEnd"/>
      <w:r w:rsidRPr="007764FD">
        <w:t>.</w:t>
      </w:r>
    </w:p>
    <w:p w14:paraId="1D07C974" w14:textId="77777777" w:rsidR="004D76E3" w:rsidRPr="007764FD" w:rsidRDefault="004D76E3" w:rsidP="004D76E3">
      <w:pPr>
        <w:numPr>
          <w:ilvl w:val="0"/>
          <w:numId w:val="34"/>
        </w:numPr>
        <w:spacing w:after="0" w:line="240" w:lineRule="auto"/>
      </w:pPr>
      <w:r w:rsidRPr="007764FD">
        <w:t>Lubricate the machine as per pre identified points.</w:t>
      </w:r>
    </w:p>
    <w:p w14:paraId="4EC81752" w14:textId="77777777" w:rsidR="004D76E3" w:rsidRPr="007764FD" w:rsidRDefault="004D76E3" w:rsidP="004D76E3">
      <w:pPr>
        <w:numPr>
          <w:ilvl w:val="0"/>
          <w:numId w:val="34"/>
        </w:numPr>
        <w:spacing w:after="0" w:line="240" w:lineRule="auto"/>
      </w:pPr>
      <w:r w:rsidRPr="007764FD">
        <w:t xml:space="preserve">Fix back the field key and give </w:t>
      </w:r>
      <w:proofErr w:type="spellStart"/>
      <w:r w:rsidRPr="007764FD">
        <w:t>clearnace</w:t>
      </w:r>
      <w:proofErr w:type="spellEnd"/>
      <w:r w:rsidRPr="007764FD">
        <w:t>.</w:t>
      </w:r>
    </w:p>
    <w:p w14:paraId="6D3376C2" w14:textId="77777777" w:rsidR="004D76E3" w:rsidRPr="007764FD" w:rsidRDefault="004D76E3" w:rsidP="004D76E3"/>
    <w:p w14:paraId="6A5FE5BD" w14:textId="77777777" w:rsidR="004D76E3" w:rsidRPr="007764FD" w:rsidRDefault="004D76E3" w:rsidP="004D76E3">
      <w:r w:rsidRPr="007764FD">
        <w:rPr>
          <w:b/>
        </w:rPr>
        <w:t>Work No. 7</w:t>
      </w:r>
      <w:r w:rsidRPr="007764FD">
        <w:t xml:space="preserve">: Barrel Cooling Water Jacket </w:t>
      </w:r>
      <w:r w:rsidRPr="007764FD">
        <w:rPr>
          <w:b/>
        </w:rPr>
        <w:t xml:space="preserve">Hose/Pipeline/bottom cover plate/water coil </w:t>
      </w:r>
      <w:r w:rsidRPr="007764FD">
        <w:t>replacement</w:t>
      </w:r>
    </w:p>
    <w:p w14:paraId="7BFD67D6" w14:textId="77777777" w:rsidR="004D76E3" w:rsidRPr="007764FD" w:rsidRDefault="004D76E3" w:rsidP="004D76E3">
      <w:pPr>
        <w:ind w:left="720"/>
      </w:pPr>
    </w:p>
    <w:p w14:paraId="43857753" w14:textId="77777777" w:rsidR="004D76E3" w:rsidRPr="007764FD" w:rsidRDefault="004D76E3" w:rsidP="004D76E3">
      <w:pPr>
        <w:numPr>
          <w:ilvl w:val="0"/>
          <w:numId w:val="35"/>
        </w:numPr>
        <w:spacing w:before="100" w:beforeAutospacing="1" w:after="0" w:line="240" w:lineRule="auto"/>
        <w:jc w:val="both"/>
      </w:pPr>
      <w:r w:rsidRPr="007764FD">
        <w:t>Take clearance from production cast house engineer.</w:t>
      </w:r>
    </w:p>
    <w:p w14:paraId="723F8B48" w14:textId="77777777" w:rsidR="004D76E3" w:rsidRPr="007764FD" w:rsidRDefault="004D76E3" w:rsidP="004D76E3">
      <w:pPr>
        <w:numPr>
          <w:ilvl w:val="0"/>
          <w:numId w:val="35"/>
        </w:numPr>
        <w:spacing w:after="0" w:line="240" w:lineRule="auto"/>
        <w:jc w:val="both"/>
      </w:pPr>
      <w:r w:rsidRPr="007764FD">
        <w:t xml:space="preserve">Ensure the cast is close &amp; </w:t>
      </w:r>
      <w:proofErr w:type="spellStart"/>
      <w:r w:rsidRPr="007764FD">
        <w:t>mudgun</w:t>
      </w:r>
      <w:proofErr w:type="spellEnd"/>
      <w:r w:rsidRPr="007764FD">
        <w:t xml:space="preserve"> is located at extreme back position.</w:t>
      </w:r>
    </w:p>
    <w:p w14:paraId="0ACF4B16" w14:textId="77777777" w:rsidR="004D76E3" w:rsidRPr="007764FD" w:rsidRDefault="004D76E3" w:rsidP="004D76E3">
      <w:pPr>
        <w:numPr>
          <w:ilvl w:val="0"/>
          <w:numId w:val="35"/>
        </w:numPr>
        <w:spacing w:after="0" w:line="240" w:lineRule="auto"/>
        <w:jc w:val="both"/>
      </w:pPr>
      <w:r w:rsidRPr="007764FD">
        <w:t>Take electrical shutdown of hydraulic pumps and take work permit.</w:t>
      </w:r>
    </w:p>
    <w:p w14:paraId="4D803D45" w14:textId="77777777" w:rsidR="004D76E3" w:rsidRPr="007764FD" w:rsidRDefault="004D76E3" w:rsidP="004D76E3">
      <w:pPr>
        <w:numPr>
          <w:ilvl w:val="0"/>
          <w:numId w:val="35"/>
        </w:numPr>
        <w:spacing w:after="0" w:line="240" w:lineRule="auto"/>
        <w:jc w:val="both"/>
      </w:pPr>
      <w:r w:rsidRPr="007764FD">
        <w:t>Close the barrel cooling waterline shut off valve.</w:t>
      </w:r>
    </w:p>
    <w:p w14:paraId="4BBB5556" w14:textId="77777777" w:rsidR="004D76E3" w:rsidRPr="007764FD" w:rsidRDefault="004D76E3" w:rsidP="004D76E3">
      <w:pPr>
        <w:numPr>
          <w:ilvl w:val="0"/>
          <w:numId w:val="35"/>
        </w:numPr>
        <w:spacing w:after="0" w:line="240" w:lineRule="auto"/>
        <w:jc w:val="both"/>
      </w:pPr>
      <w:r w:rsidRPr="007764FD">
        <w:t xml:space="preserve">Remove the field key located adjacent to the </w:t>
      </w:r>
      <w:proofErr w:type="spellStart"/>
      <w:r w:rsidRPr="007764FD">
        <w:t>mudgun</w:t>
      </w:r>
      <w:proofErr w:type="spellEnd"/>
      <w:r w:rsidRPr="007764FD">
        <w:t>.</w:t>
      </w:r>
    </w:p>
    <w:p w14:paraId="6CC592D7" w14:textId="77777777" w:rsidR="004D76E3" w:rsidRPr="007764FD" w:rsidRDefault="004D76E3" w:rsidP="004D76E3">
      <w:pPr>
        <w:numPr>
          <w:ilvl w:val="0"/>
          <w:numId w:val="35"/>
        </w:numPr>
        <w:spacing w:after="0" w:line="240" w:lineRule="auto"/>
        <w:jc w:val="both"/>
      </w:pPr>
      <w:r w:rsidRPr="007764FD">
        <w:t xml:space="preserve">Close hydraulic line shut off valves of </w:t>
      </w:r>
      <w:proofErr w:type="spellStart"/>
      <w:r w:rsidRPr="007764FD">
        <w:t>Mudgun</w:t>
      </w:r>
      <w:proofErr w:type="spellEnd"/>
      <w:r w:rsidRPr="007764FD">
        <w:t xml:space="preserve"> swiveling lines &amp; pushing line</w:t>
      </w:r>
      <w:ins w:id="10" w:author="mck" w:date="2017-06-03T14:06:00Z">
        <w:r w:rsidRPr="007764FD">
          <w:t xml:space="preserve">&amp; put isolation </w:t>
        </w:r>
      </w:ins>
      <w:ins w:id="11" w:author="mck" w:date="2017-06-03T14:10:00Z">
        <w:r w:rsidRPr="007764FD">
          <w:t>LOTO</w:t>
        </w:r>
      </w:ins>
      <w:r w:rsidRPr="007764FD">
        <w:t>.</w:t>
      </w:r>
    </w:p>
    <w:p w14:paraId="729F30B2" w14:textId="77777777" w:rsidR="004D76E3" w:rsidRPr="007764FD" w:rsidRDefault="004D76E3" w:rsidP="004D76E3">
      <w:pPr>
        <w:numPr>
          <w:ilvl w:val="0"/>
          <w:numId w:val="35"/>
        </w:numPr>
        <w:spacing w:after="0" w:line="240" w:lineRule="auto"/>
        <w:jc w:val="both"/>
      </w:pPr>
      <w:r w:rsidRPr="007764FD">
        <w:t>Close hydraulic line shut off valves of Drill Machine Main operating Strand Pressure Line &amp; Return Line</w:t>
      </w:r>
      <w:ins w:id="12" w:author="mck" w:date="2017-06-03T14:09:00Z">
        <w:r w:rsidRPr="007764FD">
          <w:t xml:space="preserve"> &amp; put isolat</w:t>
        </w:r>
      </w:ins>
      <w:ins w:id="13" w:author="mck" w:date="2017-06-03T14:10:00Z">
        <w:r w:rsidRPr="007764FD">
          <w:t>i</w:t>
        </w:r>
      </w:ins>
      <w:ins w:id="14" w:author="mck" w:date="2017-06-03T14:09:00Z">
        <w:r w:rsidRPr="007764FD">
          <w:t>on LOTO</w:t>
        </w:r>
      </w:ins>
      <w:r w:rsidRPr="007764FD">
        <w:t>.</w:t>
      </w:r>
    </w:p>
    <w:p w14:paraId="601C20C3" w14:textId="77777777" w:rsidR="004D76E3" w:rsidRPr="007764FD" w:rsidRDefault="004D76E3" w:rsidP="004D76E3">
      <w:pPr>
        <w:numPr>
          <w:ilvl w:val="0"/>
          <w:numId w:val="35"/>
        </w:numPr>
        <w:spacing w:after="0" w:line="240" w:lineRule="auto"/>
        <w:jc w:val="both"/>
      </w:pPr>
      <w:r w:rsidRPr="007764FD">
        <w:t xml:space="preserve">Disconnect waterline from water jacket </w:t>
      </w:r>
    </w:p>
    <w:p w14:paraId="3221BBAC" w14:textId="77777777" w:rsidR="004D76E3" w:rsidRPr="007764FD" w:rsidRDefault="004D76E3" w:rsidP="004D76E3">
      <w:pPr>
        <w:numPr>
          <w:ilvl w:val="0"/>
          <w:numId w:val="35"/>
        </w:numPr>
        <w:spacing w:after="0" w:line="240" w:lineRule="auto"/>
        <w:jc w:val="both"/>
      </w:pPr>
      <w:r w:rsidRPr="007764FD">
        <w:t>Remove Barrel protecting cover plate</w:t>
      </w:r>
    </w:p>
    <w:p w14:paraId="53297F5D" w14:textId="77777777" w:rsidR="004D76E3" w:rsidRPr="007764FD" w:rsidRDefault="004D76E3" w:rsidP="004D76E3">
      <w:pPr>
        <w:numPr>
          <w:ilvl w:val="0"/>
          <w:numId w:val="35"/>
        </w:numPr>
        <w:spacing w:after="0" w:line="240" w:lineRule="auto"/>
        <w:jc w:val="both"/>
      </w:pPr>
      <w:r w:rsidRPr="007764FD">
        <w:t>Remove water jacket</w:t>
      </w:r>
    </w:p>
    <w:p w14:paraId="7A07F05E" w14:textId="77777777" w:rsidR="004D76E3" w:rsidRPr="007764FD" w:rsidRDefault="004D76E3" w:rsidP="004D76E3">
      <w:pPr>
        <w:numPr>
          <w:ilvl w:val="0"/>
          <w:numId w:val="35"/>
        </w:numPr>
        <w:spacing w:after="0" w:line="240" w:lineRule="auto"/>
        <w:jc w:val="both"/>
      </w:pPr>
      <w:r w:rsidRPr="007764FD">
        <w:t>Repair / replace water jacket/ Hose/pipe/bottom cover plate (Don’t forget to put ceramic wool on both the sides of water jacket).</w:t>
      </w:r>
    </w:p>
    <w:p w14:paraId="1D9D4155" w14:textId="77777777" w:rsidR="004D76E3" w:rsidRPr="007764FD" w:rsidRDefault="004D76E3" w:rsidP="004D76E3">
      <w:pPr>
        <w:numPr>
          <w:ilvl w:val="0"/>
          <w:numId w:val="35"/>
        </w:numPr>
        <w:spacing w:after="0" w:line="240" w:lineRule="auto"/>
        <w:jc w:val="both"/>
      </w:pPr>
      <w:r w:rsidRPr="007764FD">
        <w:t xml:space="preserve">Re fixing water jacket bottom plate </w:t>
      </w:r>
    </w:p>
    <w:p w14:paraId="34E02508" w14:textId="77777777" w:rsidR="004D76E3" w:rsidRPr="007764FD" w:rsidRDefault="004D76E3" w:rsidP="004D76E3">
      <w:pPr>
        <w:numPr>
          <w:ilvl w:val="0"/>
          <w:numId w:val="35"/>
        </w:numPr>
        <w:spacing w:after="0" w:line="240" w:lineRule="auto"/>
        <w:jc w:val="both"/>
      </w:pPr>
      <w:r w:rsidRPr="007764FD">
        <w:t>Connect water line with water jacket</w:t>
      </w:r>
    </w:p>
    <w:p w14:paraId="15F984DE" w14:textId="77777777" w:rsidR="004D76E3" w:rsidRPr="007764FD" w:rsidRDefault="004D76E3" w:rsidP="004D76E3">
      <w:pPr>
        <w:numPr>
          <w:ilvl w:val="0"/>
          <w:numId w:val="35"/>
        </w:numPr>
        <w:spacing w:after="0" w:line="240" w:lineRule="auto"/>
        <w:jc w:val="both"/>
      </w:pPr>
      <w:r w:rsidRPr="007764FD">
        <w:t>Open waterline shut off valve &amp; check water leakage from joint.</w:t>
      </w:r>
    </w:p>
    <w:p w14:paraId="206AEDC6" w14:textId="77777777" w:rsidR="004D76E3" w:rsidRPr="007764FD" w:rsidRDefault="004D76E3" w:rsidP="004D76E3">
      <w:pPr>
        <w:numPr>
          <w:ilvl w:val="0"/>
          <w:numId w:val="35"/>
        </w:numPr>
        <w:spacing w:after="0" w:line="240" w:lineRule="auto"/>
        <w:jc w:val="both"/>
      </w:pPr>
      <w:ins w:id="15" w:author="mck" w:date="2017-06-03T14:07:00Z">
        <w:r w:rsidRPr="007764FD">
          <w:t xml:space="preserve">Remove isolation </w:t>
        </w:r>
      </w:ins>
      <w:ins w:id="16" w:author="mck" w:date="2017-06-03T14:08:00Z">
        <w:r w:rsidRPr="007764FD">
          <w:t>LOTO</w:t>
        </w:r>
      </w:ins>
      <w:ins w:id="17" w:author="mck" w:date="2017-06-03T14:07:00Z">
        <w:r w:rsidRPr="007764FD">
          <w:t xml:space="preserve"> &amp; </w:t>
        </w:r>
      </w:ins>
      <w:r w:rsidRPr="007764FD">
        <w:t xml:space="preserve">Open hydraulic line shut off valves of </w:t>
      </w:r>
      <w:proofErr w:type="spellStart"/>
      <w:r w:rsidRPr="007764FD">
        <w:t>Mudgun</w:t>
      </w:r>
      <w:proofErr w:type="spellEnd"/>
      <w:r w:rsidRPr="007764FD">
        <w:t xml:space="preserve"> swiveling lines &amp; pushing line</w:t>
      </w:r>
    </w:p>
    <w:p w14:paraId="41309674" w14:textId="77777777" w:rsidR="004D76E3" w:rsidRPr="007764FD" w:rsidRDefault="004D76E3" w:rsidP="004D76E3">
      <w:pPr>
        <w:numPr>
          <w:ilvl w:val="0"/>
          <w:numId w:val="35"/>
        </w:numPr>
        <w:spacing w:after="0" w:line="240" w:lineRule="auto"/>
        <w:jc w:val="both"/>
      </w:pPr>
      <w:ins w:id="18" w:author="mck" w:date="2017-06-03T14:08:00Z">
        <w:r w:rsidRPr="007764FD">
          <w:t xml:space="preserve">Remove isolation LOTO &amp; </w:t>
        </w:r>
      </w:ins>
      <w:r w:rsidRPr="007764FD">
        <w:t>Open hydraulic line shut off valves of Drill Machine Main operating Strand Pressure Line &amp; Return Line</w:t>
      </w:r>
    </w:p>
    <w:p w14:paraId="0008AB99" w14:textId="77777777" w:rsidR="004D76E3" w:rsidRPr="007764FD" w:rsidRDefault="004D76E3" w:rsidP="004D76E3">
      <w:pPr>
        <w:numPr>
          <w:ilvl w:val="0"/>
          <w:numId w:val="35"/>
        </w:numPr>
        <w:spacing w:after="0" w:line="240" w:lineRule="auto"/>
        <w:jc w:val="both"/>
      </w:pPr>
      <w:r w:rsidRPr="007764FD">
        <w:t xml:space="preserve">Clear electrical shutdown and Work Permit </w:t>
      </w:r>
    </w:p>
    <w:p w14:paraId="67ABBCAF" w14:textId="77777777" w:rsidR="004D76E3" w:rsidRPr="007764FD" w:rsidRDefault="004D76E3" w:rsidP="004D76E3">
      <w:pPr>
        <w:numPr>
          <w:ilvl w:val="0"/>
          <w:numId w:val="35"/>
        </w:numPr>
        <w:spacing w:after="0" w:line="240" w:lineRule="auto"/>
        <w:jc w:val="both"/>
      </w:pPr>
      <w:r w:rsidRPr="007764FD">
        <w:t>Put back field key</w:t>
      </w:r>
    </w:p>
    <w:p w14:paraId="427276F1" w14:textId="77777777" w:rsidR="004D76E3" w:rsidRPr="007764FD" w:rsidRDefault="004D76E3" w:rsidP="004D76E3">
      <w:pPr>
        <w:jc w:val="both"/>
      </w:pPr>
      <w:r w:rsidRPr="007764FD">
        <w:t xml:space="preserve">     18. Take trail by authorized </w:t>
      </w:r>
      <w:proofErr w:type="spellStart"/>
      <w:r w:rsidRPr="007764FD">
        <w:t>mudgun</w:t>
      </w:r>
      <w:proofErr w:type="spellEnd"/>
      <w:r w:rsidRPr="007764FD">
        <w:t xml:space="preserve"> operator</w:t>
      </w:r>
    </w:p>
    <w:p w14:paraId="3C49DC35" w14:textId="77777777" w:rsidR="004D76E3" w:rsidRPr="007764FD" w:rsidRDefault="004D76E3" w:rsidP="004D76E3">
      <w:pPr>
        <w:jc w:val="both"/>
      </w:pPr>
      <w:r w:rsidRPr="007764FD">
        <w:t xml:space="preserve">     19. Hand over the equipment to </w:t>
      </w:r>
      <w:proofErr w:type="gramStart"/>
      <w:r w:rsidRPr="007764FD">
        <w:t>production .</w:t>
      </w:r>
      <w:proofErr w:type="gramEnd"/>
      <w:r w:rsidRPr="007764FD">
        <w:t xml:space="preserve"> </w:t>
      </w:r>
    </w:p>
    <w:p w14:paraId="7891C33A" w14:textId="77777777" w:rsidR="004D76E3" w:rsidRPr="007764FD" w:rsidRDefault="004D76E3" w:rsidP="004D76E3">
      <w:pPr>
        <w:jc w:val="both"/>
      </w:pPr>
    </w:p>
    <w:p w14:paraId="0AFB9072" w14:textId="77777777" w:rsidR="004D76E3" w:rsidRPr="007764FD" w:rsidRDefault="004D76E3" w:rsidP="004D76E3">
      <w:pPr>
        <w:jc w:val="both"/>
      </w:pPr>
    </w:p>
    <w:p w14:paraId="6FE10901" w14:textId="77777777" w:rsidR="004D76E3" w:rsidRPr="007764FD" w:rsidRDefault="004D76E3" w:rsidP="004D76E3">
      <w:pPr>
        <w:jc w:val="both"/>
      </w:pPr>
    </w:p>
    <w:p w14:paraId="27234FEB" w14:textId="77777777" w:rsidR="004D76E3" w:rsidRPr="007764FD" w:rsidRDefault="004D76E3" w:rsidP="004D76E3">
      <w:pPr>
        <w:jc w:val="both"/>
      </w:pPr>
    </w:p>
    <w:p w14:paraId="10BDBB39" w14:textId="77777777" w:rsidR="004D76E3" w:rsidRPr="007764FD" w:rsidRDefault="004D76E3" w:rsidP="004D76E3"/>
    <w:p w14:paraId="59C42CCF" w14:textId="77777777" w:rsidR="004D76E3" w:rsidRPr="007764FD" w:rsidRDefault="004D76E3" w:rsidP="004D76E3">
      <w:pPr>
        <w:rPr>
          <w:b/>
        </w:rPr>
      </w:pPr>
      <w:r w:rsidRPr="007764FD">
        <w:rPr>
          <w:b/>
        </w:rPr>
        <w:t>Work No. 8</w:t>
      </w:r>
      <w:r w:rsidRPr="007764FD">
        <w:t xml:space="preserve">: </w:t>
      </w:r>
      <w:r w:rsidRPr="007764FD">
        <w:rPr>
          <w:b/>
        </w:rPr>
        <w:t xml:space="preserve">Replacement of </w:t>
      </w:r>
      <w:proofErr w:type="spellStart"/>
      <w:r w:rsidRPr="007764FD">
        <w:rPr>
          <w:b/>
        </w:rPr>
        <w:t>Mudgun</w:t>
      </w:r>
      <w:proofErr w:type="spellEnd"/>
      <w:r w:rsidRPr="007764FD">
        <w:rPr>
          <w:b/>
        </w:rPr>
        <w:t xml:space="preserve"> Pushing Cylinder with cover replacement</w:t>
      </w:r>
    </w:p>
    <w:p w14:paraId="55F7D664" w14:textId="77777777" w:rsidR="004D76E3" w:rsidRPr="007764FD" w:rsidRDefault="004D76E3" w:rsidP="004D76E3">
      <w:r w:rsidRPr="007764FD">
        <w:t xml:space="preserve">       </w:t>
      </w:r>
    </w:p>
    <w:p w14:paraId="1FE8A853"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Take clearance from production cast house engineer.</w:t>
      </w:r>
    </w:p>
    <w:p w14:paraId="3B8E4481"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Empty the clay from the barrel by operating the injection cylinder &amp; keep piston in backward position.</w:t>
      </w:r>
    </w:p>
    <w:p w14:paraId="5BE6E639"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Ensure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back to its parking position (extreme back)</w:t>
      </w:r>
    </w:p>
    <w:p w14:paraId="441AFEFC"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5AB4E110"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r w:rsidRPr="007764FD">
        <w:rPr>
          <w:noProof/>
          <w:lang w:val="en-IN" w:eastAsia="en-IN"/>
        </w:rPr>
        <mc:AlternateContent>
          <mc:Choice Requires="wps">
            <w:drawing>
              <wp:anchor distT="0" distB="0" distL="114300" distR="114300" simplePos="0" relativeHeight="251663360" behindDoc="0" locked="0" layoutInCell="1" allowOverlap="1" wp14:anchorId="3C8513C4" wp14:editId="585418FF">
                <wp:simplePos x="0" y="0"/>
                <wp:positionH relativeFrom="column">
                  <wp:posOffset>3463925</wp:posOffset>
                </wp:positionH>
                <wp:positionV relativeFrom="paragraph">
                  <wp:posOffset>913130</wp:posOffset>
                </wp:positionV>
                <wp:extent cx="1913255" cy="266065"/>
                <wp:effectExtent l="0" t="0" r="10795" b="19685"/>
                <wp:wrapNone/>
                <wp:docPr id="306"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266065"/>
                        </a:xfrm>
                        <a:prstGeom prst="rect">
                          <a:avLst/>
                        </a:prstGeom>
                        <a:solidFill>
                          <a:srgbClr val="FFFFFF"/>
                        </a:solidFill>
                        <a:ln w="9525">
                          <a:solidFill>
                            <a:srgbClr val="000000"/>
                          </a:solidFill>
                          <a:miter lim="800000"/>
                          <a:headEnd/>
                          <a:tailEnd/>
                        </a:ln>
                      </wps:spPr>
                      <wps:txbx>
                        <w:txbxContent>
                          <w:p w14:paraId="229A47EB" w14:textId="77777777" w:rsidR="004D76E3" w:rsidRDefault="004D76E3" w:rsidP="004D76E3">
                            <w:r>
                              <w:t xml:space="preserve">Keep </w:t>
                            </w:r>
                            <w:proofErr w:type="spellStart"/>
                            <w:r>
                              <w:t>Mudgun</w:t>
                            </w:r>
                            <w:proofErr w:type="spellEnd"/>
                            <w:r>
                              <w:t xml:space="preserve"> in this position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8513C4" id="_x0000_t202" coordsize="21600,21600" o:spt="202" path="m,l,21600r21600,l21600,xe">
                <v:stroke joinstyle="miter"/>
                <v:path gradientshapeok="t" o:connecttype="rect"/>
              </v:shapetype>
              <v:shape id="Text Box 306" o:spid="_x0000_s1026" type="#_x0000_t202" style="position:absolute;left:0;text-align:left;margin-left:272.75pt;margin-top:71.9pt;width:150.65pt;height:2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">
                <v:textbox>
                  <w:txbxContent>
                    <w:p w14:paraId="229A47EB" w14:textId="77777777" w:rsidR="004D76E3" w:rsidRDefault="004D76E3" w:rsidP="004D76E3">
                      <w:r>
                        <w:t xml:space="preserve">Keep </w:t>
                      </w:r>
                      <w:proofErr w:type="spellStart"/>
                      <w:r>
                        <w:t>Mudgun</w:t>
                      </w:r>
                      <w:proofErr w:type="spellEnd"/>
                      <w:r>
                        <w:t xml:space="preserve"> in this position</w:t>
                      </w:r>
                    </w:p>
                  </w:txbxContent>
                </v:textbox>
              </v:shape>
            </w:pict>
          </mc:Fallback>
        </mc:AlternateContent>
      </w:r>
      <w:r w:rsidRPr="007764FD">
        <w:rPr>
          <w:rFonts w:ascii="Times New Roman" w:eastAsia="Times New Roman" w:hAnsi="Times New Roman"/>
          <w:noProof/>
          <w:sz w:val="20"/>
          <w:szCs w:val="20"/>
          <w:lang w:val="en-IN" w:eastAsia="en-IN"/>
        </w:rPr>
        <mc:AlternateContent>
          <mc:Choice Requires="wps">
            <w:drawing>
              <wp:anchor distT="0" distB="0" distL="114300" distR="114300" simplePos="0" relativeHeight="251662336" behindDoc="0" locked="0" layoutInCell="1" allowOverlap="1" wp14:anchorId="2D4FE3D3" wp14:editId="6CE3F2C9">
                <wp:simplePos x="0" y="0"/>
                <wp:positionH relativeFrom="column">
                  <wp:posOffset>2486660</wp:posOffset>
                </wp:positionH>
                <wp:positionV relativeFrom="paragraph">
                  <wp:posOffset>989330</wp:posOffset>
                </wp:positionV>
                <wp:extent cx="1378585" cy="62230"/>
                <wp:effectExtent l="19050" t="76200" r="12065" b="33020"/>
                <wp:wrapNone/>
                <wp:docPr id="305" name="Straight Arrow Connector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78585" cy="62230"/>
                        </a:xfrm>
                        <a:prstGeom prst="straightConnector1">
                          <a:avLst/>
                        </a:prstGeom>
                        <a:noFill/>
                        <a:ln w="95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383884" id="Straight Arrow Connector 305" o:spid="_x0000_s1026" type="#_x0000_t32" style="position:absolute;margin-left:195.8pt;margin-top:77.9pt;width:108.55pt;height:4.9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" strokecolor="yellow">
                <v:stroke endarrow="block"/>
              </v:shape>
            </w:pict>
          </mc:Fallback>
        </mc:AlternateContent>
      </w:r>
      <w:r w:rsidRPr="007764FD">
        <w:rPr>
          <w:rFonts w:ascii="Times New Roman" w:eastAsia="Times New Roman" w:hAnsi="Times New Roman"/>
          <w:noProof/>
          <w:sz w:val="20"/>
          <w:szCs w:val="20"/>
          <w:lang w:val="en-IN" w:eastAsia="en-IN"/>
        </w:rPr>
        <mc:AlternateContent>
          <mc:Choice Requires="wps">
            <w:drawing>
              <wp:anchor distT="0" distB="0" distL="114300" distR="114300" simplePos="0" relativeHeight="251661312" behindDoc="0" locked="0" layoutInCell="1" allowOverlap="1" wp14:anchorId="7FE600C0" wp14:editId="35B7D025">
                <wp:simplePos x="0" y="0"/>
                <wp:positionH relativeFrom="column">
                  <wp:posOffset>1655445</wp:posOffset>
                </wp:positionH>
                <wp:positionV relativeFrom="paragraph">
                  <wp:posOffset>772795</wp:posOffset>
                </wp:positionV>
                <wp:extent cx="956310" cy="457200"/>
                <wp:effectExtent l="0" t="0" r="15240" b="19050"/>
                <wp:wrapNone/>
                <wp:docPr id="304" name="Oval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6310" cy="457200"/>
                        </a:xfrm>
                        <a:prstGeom prst="ellipse">
                          <a:avLst/>
                        </a:prstGeom>
                        <a:noFill/>
                        <a:ln w="9525" cap="flat">
                          <a:solidFill>
                            <a:srgbClr val="FF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1451CB" id="Oval 304" o:spid="_x0000_s1026" style="position:absolute;margin-left:130.35pt;margin-top:60.85pt;width:75.3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" filled="f" strokecolor="red">
                <v:stroke dashstyle="dash"/>
              </v:oval>
            </w:pict>
          </mc:Fallback>
        </mc:AlternateContent>
      </w:r>
      <w:r w:rsidRPr="007764FD">
        <w:rPr>
          <w:rFonts w:ascii="Times New Roman" w:eastAsia="Times New Roman" w:hAnsi="Times New Roman"/>
          <w:noProof/>
          <w:sz w:val="20"/>
          <w:szCs w:val="20"/>
          <w:lang w:val="en-IN" w:eastAsia="en-IN"/>
        </w:rPr>
        <w:drawing>
          <wp:inline distT="0" distB="0" distL="0" distR="0" wp14:anchorId="67B8E1CC" wp14:editId="3ABB3E74">
            <wp:extent cx="2804160" cy="1714500"/>
            <wp:effectExtent l="19050" t="19050" r="1524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4160" cy="1714500"/>
                    </a:xfrm>
                    <a:prstGeom prst="rect">
                      <a:avLst/>
                    </a:prstGeom>
                    <a:noFill/>
                    <a:ln w="9525" cmpd="sng">
                      <a:solidFill>
                        <a:srgbClr val="FF0000"/>
                      </a:solidFill>
                      <a:miter lim="800000"/>
                      <a:headEnd/>
                      <a:tailEnd/>
                    </a:ln>
                    <a:effectLst/>
                  </pic:spPr>
                </pic:pic>
              </a:graphicData>
            </a:graphic>
          </wp:inline>
        </w:drawing>
      </w:r>
    </w:p>
    <w:p w14:paraId="682B02A5"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551159FE"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Take electrical shutdown of all three motors of hydraulic pumps.</w:t>
      </w:r>
    </w:p>
    <w:p w14:paraId="15B64E40"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Close all the shut off valves of hydraulic power pack strands of Drill Machine &amp;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and fix LOTO</w:t>
      </w:r>
    </w:p>
    <w:p w14:paraId="0DE4B316" w14:textId="4DA241E3"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Remove both the injection hoses &amp; loop both the cylinders ports with hose pipe.</w:t>
      </w:r>
    </w:p>
    <w:p w14:paraId="2F103E84" w14:textId="21664407" w:rsidR="005E6413" w:rsidRPr="007764FD" w:rsidRDefault="005E6413" w:rsidP="005E6413">
      <w:pPr>
        <w:numPr>
          <w:ilvl w:val="0"/>
          <w:numId w:val="36"/>
        </w:numPr>
        <w:spacing w:after="100" w:line="240" w:lineRule="auto"/>
        <w:jc w:val="both"/>
      </w:pPr>
      <w:r w:rsidRPr="007764FD">
        <w:t>Remove both the injection hoses, hoses should be mark according to forward and reverse direction of MG swiveling so that hoses can be fitted correctly according to its operation.</w:t>
      </w:r>
    </w:p>
    <w:p w14:paraId="64C68604" w14:textId="77777777" w:rsidR="005E6413" w:rsidRPr="007764FD" w:rsidRDefault="005E6413" w:rsidP="005E6413">
      <w:pPr>
        <w:spacing w:after="0" w:line="240" w:lineRule="auto"/>
        <w:rPr>
          <w:rFonts w:ascii="Times New Roman" w:eastAsia="Times New Roman" w:hAnsi="Times New Roman"/>
          <w:sz w:val="20"/>
          <w:szCs w:val="20"/>
        </w:rPr>
      </w:pPr>
    </w:p>
    <w:p w14:paraId="19B7118F"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Place a chain pulley block (3ton capacity) bellow </w:t>
      </w:r>
      <w:proofErr w:type="gramStart"/>
      <w:r w:rsidRPr="007764FD">
        <w:rPr>
          <w:rFonts w:ascii="Times New Roman" w:eastAsia="Times New Roman" w:hAnsi="Times New Roman"/>
          <w:sz w:val="20"/>
          <w:szCs w:val="20"/>
        </w:rPr>
        <w:t>the  Cast</w:t>
      </w:r>
      <w:proofErr w:type="gramEnd"/>
      <w:r w:rsidRPr="007764FD">
        <w:rPr>
          <w:rFonts w:ascii="Times New Roman" w:eastAsia="Times New Roman" w:hAnsi="Times New Roman"/>
          <w:sz w:val="20"/>
          <w:szCs w:val="20"/>
        </w:rPr>
        <w:t xml:space="preserve"> House crane walkway (opening to be  made for the same)</w:t>
      </w:r>
    </w:p>
    <w:p w14:paraId="1F296821"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r w:rsidRPr="007764FD">
        <w:rPr>
          <w:noProof/>
          <w:lang w:val="en-IN" w:eastAsia="en-IN"/>
        </w:rPr>
        <mc:AlternateContent>
          <mc:Choice Requires="wps">
            <w:drawing>
              <wp:anchor distT="0" distB="0" distL="114300" distR="114300" simplePos="0" relativeHeight="251666432" behindDoc="0" locked="0" layoutInCell="1" allowOverlap="1" wp14:anchorId="3C57BED5" wp14:editId="0D40D14A">
                <wp:simplePos x="0" y="0"/>
                <wp:positionH relativeFrom="column">
                  <wp:posOffset>3678555</wp:posOffset>
                </wp:positionH>
                <wp:positionV relativeFrom="paragraph">
                  <wp:posOffset>595630</wp:posOffset>
                </wp:positionV>
                <wp:extent cx="1412875" cy="390525"/>
                <wp:effectExtent l="0" t="0" r="15875" b="28575"/>
                <wp:wrapNone/>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875" cy="390525"/>
                        </a:xfrm>
                        <a:prstGeom prst="rect">
                          <a:avLst/>
                        </a:prstGeom>
                        <a:solidFill>
                          <a:srgbClr val="FFFFFF"/>
                        </a:solidFill>
                        <a:ln w="9525">
                          <a:solidFill>
                            <a:srgbClr val="000000"/>
                          </a:solidFill>
                          <a:miter lim="800000"/>
                          <a:headEnd/>
                          <a:tailEnd/>
                        </a:ln>
                      </wps:spPr>
                      <wps:txbx>
                        <w:txbxContent>
                          <w:p w14:paraId="264DAFEF" w14:textId="77777777" w:rsidR="004D76E3" w:rsidRPr="002D06BC" w:rsidRDefault="004D76E3" w:rsidP="004D76E3">
                            <w:pPr>
                              <w:rPr>
                                <w:sz w:val="18"/>
                                <w:szCs w:val="18"/>
                              </w:rPr>
                            </w:pPr>
                            <w:r w:rsidRPr="002D06BC">
                              <w:rPr>
                                <w:sz w:val="18"/>
                                <w:szCs w:val="18"/>
                              </w:rPr>
                              <w:t>Place 3T chain pulley block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7BED5" id="Text Box 303" o:spid="_x0000_s1027" type="#_x0000_t202" style="position:absolute;left:0;text-align:left;margin-left:289.65pt;margin-top:46.9pt;width:111.25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">
                <v:textbox>
                  <w:txbxContent>
                    <w:p w14:paraId="264DAFEF" w14:textId="77777777" w:rsidR="004D76E3" w:rsidRPr="002D06BC" w:rsidRDefault="004D76E3" w:rsidP="004D76E3">
                      <w:pPr>
                        <w:rPr>
                          <w:sz w:val="18"/>
                          <w:szCs w:val="18"/>
                        </w:rPr>
                      </w:pPr>
                      <w:r w:rsidRPr="002D06BC">
                        <w:rPr>
                          <w:sz w:val="18"/>
                          <w:szCs w:val="18"/>
                        </w:rPr>
                        <w:t>Place 3T chain pulley block here</w:t>
                      </w:r>
                    </w:p>
                  </w:txbxContent>
                </v:textbox>
              </v:shape>
            </w:pict>
          </mc:Fallback>
        </mc:AlternateContent>
      </w:r>
      <w:r w:rsidRPr="007764FD">
        <w:rPr>
          <w:noProof/>
          <w:lang w:val="en-IN" w:eastAsia="en-IN"/>
        </w:rPr>
        <mc:AlternateContent>
          <mc:Choice Requires="wps">
            <w:drawing>
              <wp:anchor distT="0" distB="0" distL="114300" distR="114300" simplePos="0" relativeHeight="251665408" behindDoc="0" locked="0" layoutInCell="1" allowOverlap="1" wp14:anchorId="0AA9CA8B" wp14:editId="2ECBF4FD">
                <wp:simplePos x="0" y="0"/>
                <wp:positionH relativeFrom="column">
                  <wp:posOffset>2403475</wp:posOffset>
                </wp:positionH>
                <wp:positionV relativeFrom="paragraph">
                  <wp:posOffset>595630</wp:posOffset>
                </wp:positionV>
                <wp:extent cx="1378585" cy="62230"/>
                <wp:effectExtent l="19050" t="76200" r="12065" b="33020"/>
                <wp:wrapNone/>
                <wp:docPr id="302" name="Straight Arrow Connector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78585" cy="62230"/>
                        </a:xfrm>
                        <a:prstGeom prst="straightConnector1">
                          <a:avLst/>
                        </a:prstGeom>
                        <a:noFill/>
                        <a:ln w="95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F7C95C" id="Straight Arrow Connector 302" o:spid="_x0000_s1026" type="#_x0000_t32" style="position:absolute;margin-left:189.25pt;margin-top:46.9pt;width:108.55pt;height:4.9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" strokecolor="yellow">
                <v:stroke endarrow="block"/>
              </v:shape>
            </w:pict>
          </mc:Fallback>
        </mc:AlternateContent>
      </w:r>
      <w:r w:rsidRPr="007764FD">
        <w:rPr>
          <w:noProof/>
          <w:lang w:val="en-IN" w:eastAsia="en-IN"/>
        </w:rPr>
        <mc:AlternateContent>
          <mc:Choice Requires="wps">
            <w:drawing>
              <wp:anchor distT="0" distB="0" distL="114300" distR="114300" simplePos="0" relativeHeight="251664384" behindDoc="0" locked="0" layoutInCell="1" allowOverlap="1" wp14:anchorId="6182541E" wp14:editId="5FE1E44E">
                <wp:simplePos x="0" y="0"/>
                <wp:positionH relativeFrom="column">
                  <wp:posOffset>2098675</wp:posOffset>
                </wp:positionH>
                <wp:positionV relativeFrom="paragraph">
                  <wp:posOffset>367030</wp:posOffset>
                </wp:positionV>
                <wp:extent cx="387985" cy="457200"/>
                <wp:effectExtent l="0" t="0" r="12065" b="19050"/>
                <wp:wrapNone/>
                <wp:docPr id="301" name="Oval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985" cy="457200"/>
                        </a:xfrm>
                        <a:prstGeom prst="ellipse">
                          <a:avLst/>
                        </a:prstGeom>
                        <a:noFill/>
                        <a:ln w="9525" cap="flat">
                          <a:solidFill>
                            <a:srgbClr val="00B05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A8A91E" id="Oval 301" o:spid="_x0000_s1026" style="position:absolute;margin-left:165.25pt;margin-top:28.9pt;width:30.5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" filled="f" strokecolor="#00b050">
                <v:stroke dashstyle="dash"/>
              </v:oval>
            </w:pict>
          </mc:Fallback>
        </mc:AlternateContent>
      </w:r>
      <w:r w:rsidRPr="007764FD">
        <w:rPr>
          <w:rFonts w:ascii="Times New Roman" w:eastAsia="Times New Roman" w:hAnsi="Times New Roman"/>
          <w:noProof/>
          <w:sz w:val="20"/>
          <w:szCs w:val="20"/>
          <w:lang w:val="en-IN" w:eastAsia="en-IN"/>
        </w:rPr>
        <w:drawing>
          <wp:inline distT="0" distB="0" distL="0" distR="0" wp14:anchorId="78006344" wp14:editId="41ED2D3A">
            <wp:extent cx="2903220" cy="1386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220" cy="1386840"/>
                    </a:xfrm>
                    <a:prstGeom prst="rect">
                      <a:avLst/>
                    </a:prstGeom>
                    <a:noFill/>
                    <a:ln>
                      <a:noFill/>
                    </a:ln>
                  </pic:spPr>
                </pic:pic>
              </a:graphicData>
            </a:graphic>
          </wp:inline>
        </w:drawing>
      </w:r>
    </w:p>
    <w:p w14:paraId="128C70EA"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30D479F4"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Remove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nozzle with Cast House Crane</w:t>
      </w:r>
    </w:p>
    <w:p w14:paraId="62576147"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Take load of Clay barrel to 16t Cast House Crane chain pulley block </w:t>
      </w:r>
    </w:p>
    <w:p w14:paraId="4D3BC040"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r w:rsidRPr="007764FD">
        <w:rPr>
          <w:rFonts w:ascii="Times New Roman" w:eastAsia="Times New Roman" w:hAnsi="Times New Roman"/>
          <w:noProof/>
          <w:sz w:val="20"/>
          <w:szCs w:val="20"/>
          <w:lang w:val="en-IN" w:eastAsia="en-IN"/>
        </w:rPr>
        <w:lastRenderedPageBreak/>
        <mc:AlternateContent>
          <mc:Choice Requires="wps">
            <w:drawing>
              <wp:anchor distT="0" distB="0" distL="114300" distR="114300" simplePos="0" relativeHeight="251680768" behindDoc="0" locked="0" layoutInCell="1" allowOverlap="1" wp14:anchorId="42ECD7EC" wp14:editId="13244803">
                <wp:simplePos x="0" y="0"/>
                <wp:positionH relativeFrom="column">
                  <wp:posOffset>1884045</wp:posOffset>
                </wp:positionH>
                <wp:positionV relativeFrom="paragraph">
                  <wp:posOffset>4149725</wp:posOffset>
                </wp:positionV>
                <wp:extent cx="1732280" cy="62230"/>
                <wp:effectExtent l="19050" t="76200" r="20320" b="33020"/>
                <wp:wrapNone/>
                <wp:docPr id="300" name="Straight Arrow Connector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32280" cy="62230"/>
                        </a:xfrm>
                        <a:prstGeom prst="straightConnector1">
                          <a:avLst/>
                        </a:prstGeom>
                        <a:noFill/>
                        <a:ln w="95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469F19" id="Straight Arrow Connector 300" o:spid="_x0000_s1026" type="#_x0000_t32" style="position:absolute;margin-left:148.35pt;margin-top:326.75pt;width:136.4pt;height:4.9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" strokecolor="yellow">
                <v:stroke endarrow="block"/>
              </v:shape>
            </w:pict>
          </mc:Fallback>
        </mc:AlternateContent>
      </w:r>
      <w:r w:rsidRPr="007764FD">
        <w:rPr>
          <w:rFonts w:ascii="Times New Roman" w:eastAsia="Times New Roman" w:hAnsi="Times New Roman"/>
          <w:noProof/>
          <w:sz w:val="20"/>
          <w:szCs w:val="20"/>
          <w:lang w:val="en-IN" w:eastAsia="en-IN"/>
        </w:rPr>
        <mc:AlternateContent>
          <mc:Choice Requires="wps">
            <w:drawing>
              <wp:anchor distT="0" distB="0" distL="114300" distR="114300" simplePos="0" relativeHeight="251668480" behindDoc="0" locked="0" layoutInCell="1" allowOverlap="1" wp14:anchorId="71EB554E" wp14:editId="6C3496B5">
                <wp:simplePos x="0" y="0"/>
                <wp:positionH relativeFrom="column">
                  <wp:posOffset>1470025</wp:posOffset>
                </wp:positionH>
                <wp:positionV relativeFrom="paragraph">
                  <wp:posOffset>37465</wp:posOffset>
                </wp:positionV>
                <wp:extent cx="436245" cy="256540"/>
                <wp:effectExtent l="0" t="0" r="20955" b="10160"/>
                <wp:wrapNone/>
                <wp:docPr id="299" name="Oval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245" cy="25654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A0F92A" id="Oval 299" o:spid="_x0000_s1026" style="position:absolute;margin-left:115.75pt;margin-top:2.95pt;width:34.35pt;height:2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" filled="f" strokecolor="red"/>
            </w:pict>
          </mc:Fallback>
        </mc:AlternateContent>
      </w:r>
      <w:r w:rsidRPr="007764FD">
        <w:rPr>
          <w:noProof/>
          <w:lang w:val="en-IN" w:eastAsia="en-IN"/>
        </w:rPr>
        <mc:AlternateContent>
          <mc:Choice Requires="wps">
            <w:drawing>
              <wp:anchor distT="0" distB="0" distL="114299" distR="114299" simplePos="0" relativeHeight="251673600" behindDoc="0" locked="0" layoutInCell="1" allowOverlap="1" wp14:anchorId="388683E2" wp14:editId="1B7E3EC2">
                <wp:simplePos x="0" y="0"/>
                <wp:positionH relativeFrom="column">
                  <wp:posOffset>1711324</wp:posOffset>
                </wp:positionH>
                <wp:positionV relativeFrom="paragraph">
                  <wp:posOffset>58420</wp:posOffset>
                </wp:positionV>
                <wp:extent cx="0" cy="1663065"/>
                <wp:effectExtent l="76200" t="0" r="57150" b="51435"/>
                <wp:wrapNone/>
                <wp:docPr id="298" name="Straight Arrow Connector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63065"/>
                        </a:xfrm>
                        <a:prstGeom prst="straightConnector1">
                          <a:avLst/>
                        </a:prstGeom>
                        <a:noFill/>
                        <a:ln w="9525">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472C7B" id="Straight Arrow Connector 298" o:spid="_x0000_s1026" type="#_x0000_t32" style="position:absolute;margin-left:134.75pt;margin-top:4.6pt;width:0;height:130.95p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" strokecolor="red">
                <v:stroke endarrow="block"/>
              </v:shape>
            </w:pict>
          </mc:Fallback>
        </mc:AlternateContent>
      </w:r>
      <w:r w:rsidRPr="007764FD">
        <w:rPr>
          <w:noProof/>
          <w:lang w:val="en-IN" w:eastAsia="en-IN"/>
        </w:rPr>
        <mc:AlternateContent>
          <mc:Choice Requires="wps">
            <w:drawing>
              <wp:anchor distT="0" distB="0" distL="114300" distR="114300" simplePos="0" relativeHeight="251670528" behindDoc="0" locked="0" layoutInCell="1" allowOverlap="1" wp14:anchorId="553A6128" wp14:editId="3BAE1CB7">
                <wp:simplePos x="0" y="0"/>
                <wp:positionH relativeFrom="column">
                  <wp:posOffset>1655445</wp:posOffset>
                </wp:positionH>
                <wp:positionV relativeFrom="paragraph">
                  <wp:posOffset>99695</wp:posOffset>
                </wp:positionV>
                <wp:extent cx="1967230" cy="62230"/>
                <wp:effectExtent l="19050" t="76200" r="13970" b="33020"/>
                <wp:wrapNone/>
                <wp:docPr id="297" name="Straight Arrow Connecto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7230" cy="62230"/>
                        </a:xfrm>
                        <a:prstGeom prst="straightConnector1">
                          <a:avLst/>
                        </a:prstGeom>
                        <a:noFill/>
                        <a:ln w="95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E7E8BD" id="Straight Arrow Connector 297" o:spid="_x0000_s1026" type="#_x0000_t32" style="position:absolute;margin-left:130.35pt;margin-top:7.85pt;width:154.9pt;height:4.9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" strokecolor="yellow">
                <v:stroke endarrow="block"/>
              </v:shape>
            </w:pict>
          </mc:Fallback>
        </mc:AlternateContent>
      </w:r>
      <w:r w:rsidRPr="007764FD">
        <w:rPr>
          <w:noProof/>
          <w:lang w:val="en-IN" w:eastAsia="en-IN"/>
        </w:rPr>
        <mc:AlternateContent>
          <mc:Choice Requires="wps">
            <w:drawing>
              <wp:anchor distT="0" distB="0" distL="114300" distR="114300" simplePos="0" relativeHeight="251672576" behindDoc="0" locked="0" layoutInCell="1" allowOverlap="1" wp14:anchorId="21906283" wp14:editId="3B2000C0">
                <wp:simplePos x="0" y="0"/>
                <wp:positionH relativeFrom="column">
                  <wp:posOffset>3376930</wp:posOffset>
                </wp:positionH>
                <wp:positionV relativeFrom="paragraph">
                  <wp:posOffset>1721485</wp:posOffset>
                </wp:positionV>
                <wp:extent cx="1567180" cy="267970"/>
                <wp:effectExtent l="0" t="0" r="13970" b="17780"/>
                <wp:wrapNone/>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267970"/>
                        </a:xfrm>
                        <a:prstGeom prst="rect">
                          <a:avLst/>
                        </a:prstGeom>
                        <a:solidFill>
                          <a:srgbClr val="FFFFFF"/>
                        </a:solidFill>
                        <a:ln w="9525">
                          <a:solidFill>
                            <a:srgbClr val="000000"/>
                          </a:solidFill>
                          <a:miter lim="800000"/>
                          <a:headEnd/>
                          <a:tailEnd/>
                        </a:ln>
                      </wps:spPr>
                      <wps:txbx>
                        <w:txbxContent>
                          <w:p w14:paraId="2E2E2EE3" w14:textId="77777777" w:rsidR="004D76E3" w:rsidRDefault="004D76E3" w:rsidP="004D76E3">
                            <w:r>
                              <w:t>Clay barrel holding hook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906283" id="Text Box 296" o:spid="_x0000_s1028" type="#_x0000_t202" style="position:absolute;left:0;text-align:left;margin-left:265.9pt;margin-top:135.55pt;width:123.4pt;height:2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">
                <v:textbox>
                  <w:txbxContent>
                    <w:p w14:paraId="2E2E2EE3" w14:textId="77777777" w:rsidR="004D76E3" w:rsidRDefault="004D76E3" w:rsidP="004D76E3">
                      <w:r>
                        <w:t>Clay barrel holding hook</w:t>
                      </w:r>
                    </w:p>
                  </w:txbxContent>
                </v:textbox>
              </v:shape>
            </w:pict>
          </mc:Fallback>
        </mc:AlternateContent>
      </w:r>
      <w:r w:rsidRPr="007764FD">
        <w:rPr>
          <w:noProof/>
          <w:lang w:val="en-IN" w:eastAsia="en-IN"/>
        </w:rPr>
        <mc:AlternateContent>
          <mc:Choice Requires="wps">
            <w:drawing>
              <wp:anchor distT="0" distB="0" distL="114300" distR="114300" simplePos="0" relativeHeight="251669504" behindDoc="0" locked="0" layoutInCell="1" allowOverlap="1" wp14:anchorId="55C99253" wp14:editId="30FF6C6B">
                <wp:simplePos x="0" y="0"/>
                <wp:positionH relativeFrom="column">
                  <wp:posOffset>1731645</wp:posOffset>
                </wp:positionH>
                <wp:positionV relativeFrom="paragraph">
                  <wp:posOffset>1818005</wp:posOffset>
                </wp:positionV>
                <wp:extent cx="1732280" cy="62230"/>
                <wp:effectExtent l="19050" t="76200" r="20320" b="3302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32280" cy="62230"/>
                        </a:xfrm>
                        <a:prstGeom prst="straightConnector1">
                          <a:avLst/>
                        </a:prstGeom>
                        <a:noFill/>
                        <a:ln w="95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EE9B15" id="Straight Arrow Connector 295" o:spid="_x0000_s1026" type="#_x0000_t32" style="position:absolute;margin-left:136.35pt;margin-top:143.15pt;width:136.4pt;height:4.9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" strokecolor="yellow">
                <v:stroke endarrow="block"/>
              </v:shape>
            </w:pict>
          </mc:Fallback>
        </mc:AlternateContent>
      </w:r>
      <w:r w:rsidRPr="007764FD">
        <w:rPr>
          <w:noProof/>
          <w:lang w:val="en-IN" w:eastAsia="en-IN"/>
        </w:rPr>
        <mc:AlternateContent>
          <mc:Choice Requires="wps">
            <w:drawing>
              <wp:anchor distT="0" distB="0" distL="114300" distR="114300" simplePos="0" relativeHeight="251671552" behindDoc="0" locked="0" layoutInCell="1" allowOverlap="1" wp14:anchorId="51EF1EC9" wp14:editId="5D7CDDA9">
                <wp:simplePos x="0" y="0"/>
                <wp:positionH relativeFrom="column">
                  <wp:posOffset>3361690</wp:posOffset>
                </wp:positionH>
                <wp:positionV relativeFrom="paragraph">
                  <wp:posOffset>5715</wp:posOffset>
                </wp:positionV>
                <wp:extent cx="2339340" cy="440055"/>
                <wp:effectExtent l="0" t="0" r="22860" b="17145"/>
                <wp:wrapNone/>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440055"/>
                        </a:xfrm>
                        <a:prstGeom prst="rect">
                          <a:avLst/>
                        </a:prstGeom>
                        <a:solidFill>
                          <a:srgbClr val="FFFFFF"/>
                        </a:solidFill>
                        <a:ln w="9525">
                          <a:solidFill>
                            <a:srgbClr val="000000"/>
                          </a:solidFill>
                          <a:miter lim="800000"/>
                          <a:headEnd/>
                          <a:tailEnd/>
                        </a:ln>
                      </wps:spPr>
                      <wps:txbx>
                        <w:txbxContent>
                          <w:p w14:paraId="19AAA446" w14:textId="77777777" w:rsidR="004D76E3" w:rsidRDefault="004D76E3" w:rsidP="004D76E3">
                            <w:r>
                              <w:t>Fix Chain Pulley Block for lifting Clay barrel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EF1EC9" id="Text Box 294" o:spid="_x0000_s1029" type="#_x0000_t202" style="position:absolute;left:0;text-align:left;margin-left:264.7pt;margin-top:.45pt;width:184.2pt;height:3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">
                <v:textbox>
                  <w:txbxContent>
                    <w:p w14:paraId="19AAA446" w14:textId="77777777" w:rsidR="004D76E3" w:rsidRDefault="004D76E3" w:rsidP="004D76E3">
                      <w:r>
                        <w:t>Fix Chain Pulley Block for lifting Clay barrel</w:t>
                      </w:r>
                    </w:p>
                  </w:txbxContent>
                </v:textbox>
              </v:shape>
            </w:pict>
          </mc:Fallback>
        </mc:AlternateContent>
      </w:r>
      <w:r w:rsidRPr="007764FD">
        <w:rPr>
          <w:rFonts w:ascii="Times New Roman" w:eastAsia="Times New Roman" w:hAnsi="Times New Roman"/>
          <w:noProof/>
          <w:sz w:val="20"/>
          <w:szCs w:val="20"/>
          <w:lang w:val="en-IN" w:eastAsia="en-IN"/>
        </w:rPr>
        <mc:AlternateContent>
          <mc:Choice Requires="wps">
            <w:drawing>
              <wp:anchor distT="0" distB="0" distL="114300" distR="114300" simplePos="0" relativeHeight="251667456" behindDoc="0" locked="0" layoutInCell="1" allowOverlap="1" wp14:anchorId="1A5071AA" wp14:editId="1B25555C">
                <wp:simplePos x="0" y="0"/>
                <wp:positionH relativeFrom="column">
                  <wp:posOffset>1405890</wp:posOffset>
                </wp:positionH>
                <wp:positionV relativeFrom="paragraph">
                  <wp:posOffset>1554480</wp:posOffset>
                </wp:positionV>
                <wp:extent cx="768985" cy="478155"/>
                <wp:effectExtent l="0" t="0" r="12065" b="17145"/>
                <wp:wrapNone/>
                <wp:docPr id="293" name="Oval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985" cy="47815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BB78F3" id="Oval 293" o:spid="_x0000_s1026" style="position:absolute;margin-left:110.7pt;margin-top:122.4pt;width:60.55pt;height:3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" filled="f" strokecolor="red"/>
            </w:pict>
          </mc:Fallback>
        </mc:AlternateContent>
      </w:r>
      <w:r w:rsidRPr="007764FD">
        <w:rPr>
          <w:rFonts w:ascii="Times New Roman" w:eastAsia="Times New Roman" w:hAnsi="Times New Roman"/>
          <w:noProof/>
          <w:sz w:val="20"/>
          <w:szCs w:val="20"/>
          <w:lang w:val="en-IN" w:eastAsia="en-IN"/>
        </w:rPr>
        <w:drawing>
          <wp:inline distT="0" distB="0" distL="0" distR="0" wp14:anchorId="024872A8" wp14:editId="30634E68">
            <wp:extent cx="2903220" cy="2202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3220" cy="2202180"/>
                    </a:xfrm>
                    <a:prstGeom prst="rect">
                      <a:avLst/>
                    </a:prstGeom>
                    <a:noFill/>
                    <a:ln>
                      <a:noFill/>
                    </a:ln>
                  </pic:spPr>
                </pic:pic>
              </a:graphicData>
            </a:graphic>
          </wp:inline>
        </w:drawing>
      </w:r>
    </w:p>
    <w:p w14:paraId="084B40D4"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Close shutoff valve of Barrel cooling waterline</w:t>
      </w:r>
    </w:p>
    <w:p w14:paraId="4A02B5DE"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Remove barrel cooling waterline hoses</w:t>
      </w:r>
    </w:p>
    <w:p w14:paraId="6507EFF8"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Remove Clay barrel cooling jacket and SS coil </w:t>
      </w:r>
    </w:p>
    <w:p w14:paraId="7C8DF3A0"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Make match line with clay barrel to pushing cylinder barrel flanges </w:t>
      </w:r>
    </w:p>
    <w:p w14:paraId="6CC84EF6"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r w:rsidRPr="007764FD">
        <w:rPr>
          <w:noProof/>
          <w:lang w:val="en-IN" w:eastAsia="en-IN"/>
        </w:rPr>
        <mc:AlternateContent>
          <mc:Choice Requires="wps">
            <w:drawing>
              <wp:anchor distT="0" distB="0" distL="114300" distR="114300" simplePos="0" relativeHeight="251678720" behindDoc="0" locked="0" layoutInCell="1" allowOverlap="1" wp14:anchorId="6CC3A82C" wp14:editId="2917A043">
                <wp:simplePos x="0" y="0"/>
                <wp:positionH relativeFrom="column">
                  <wp:posOffset>2348230</wp:posOffset>
                </wp:positionH>
                <wp:positionV relativeFrom="paragraph">
                  <wp:posOffset>1038860</wp:posOffset>
                </wp:positionV>
                <wp:extent cx="1662430" cy="269875"/>
                <wp:effectExtent l="0" t="0" r="13970" b="15875"/>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430" cy="269875"/>
                        </a:xfrm>
                        <a:prstGeom prst="rect">
                          <a:avLst/>
                        </a:prstGeom>
                        <a:solidFill>
                          <a:srgbClr val="FFFFFF"/>
                        </a:solidFill>
                        <a:ln w="9525">
                          <a:solidFill>
                            <a:srgbClr val="000000"/>
                          </a:solidFill>
                          <a:miter lim="800000"/>
                          <a:headEnd/>
                          <a:tailEnd/>
                        </a:ln>
                      </wps:spPr>
                      <wps:txbx>
                        <w:txbxContent>
                          <w:p w14:paraId="6282C1AD" w14:textId="77777777" w:rsidR="004D76E3" w:rsidRDefault="004D76E3" w:rsidP="004D76E3">
                            <w:r>
                              <w:t>Clay barrel holding bolts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C3A82C" id="Text Box 292" o:spid="_x0000_s1030" type="#_x0000_t202" style="position:absolute;left:0;text-align:left;margin-left:184.9pt;margin-top:81.8pt;width:130.9pt;height:2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">
                <v:textbox>
                  <w:txbxContent>
                    <w:p w14:paraId="6282C1AD" w14:textId="77777777" w:rsidR="004D76E3" w:rsidRDefault="004D76E3" w:rsidP="004D76E3">
                      <w:r>
                        <w:t>Clay barrel holding bolts</w:t>
                      </w:r>
                    </w:p>
                  </w:txbxContent>
                </v:textbox>
              </v:shape>
            </w:pict>
          </mc:Fallback>
        </mc:AlternateContent>
      </w:r>
      <w:r w:rsidRPr="007764FD">
        <w:rPr>
          <w:noProof/>
          <w:lang w:val="en-IN" w:eastAsia="en-IN"/>
        </w:rPr>
        <mc:AlternateContent>
          <mc:Choice Requires="wps">
            <w:drawing>
              <wp:anchor distT="0" distB="0" distL="114300" distR="114300" simplePos="0" relativeHeight="251677696" behindDoc="0" locked="0" layoutInCell="1" allowOverlap="1" wp14:anchorId="0A6C02FC" wp14:editId="6CBB2C73">
                <wp:simplePos x="0" y="0"/>
                <wp:positionH relativeFrom="column">
                  <wp:posOffset>1510030</wp:posOffset>
                </wp:positionH>
                <wp:positionV relativeFrom="paragraph">
                  <wp:posOffset>927735</wp:posOffset>
                </wp:positionV>
                <wp:extent cx="969645" cy="277495"/>
                <wp:effectExtent l="38100" t="57150" r="20955" b="27305"/>
                <wp:wrapNone/>
                <wp:docPr id="291" name="Straight Arrow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69645" cy="27749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38F598" id="Straight Arrow Connector 291" o:spid="_x0000_s1026" type="#_x0000_t32" style="position:absolute;margin-left:118.9pt;margin-top:73.05pt;width:76.35pt;height:21.8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">
                <v:stroke endarrow="block"/>
              </v:shape>
            </w:pict>
          </mc:Fallback>
        </mc:AlternateContent>
      </w:r>
      <w:r w:rsidRPr="007764FD">
        <w:rPr>
          <w:noProof/>
          <w:lang w:val="en-IN" w:eastAsia="en-IN"/>
        </w:rPr>
        <mc:AlternateContent>
          <mc:Choice Requires="wps">
            <w:drawing>
              <wp:anchor distT="0" distB="0" distL="114300" distR="114300" simplePos="0" relativeHeight="251676672" behindDoc="0" locked="0" layoutInCell="1" allowOverlap="1" wp14:anchorId="63A52CBD" wp14:editId="52B23D54">
                <wp:simplePos x="0" y="0"/>
                <wp:positionH relativeFrom="column">
                  <wp:posOffset>2390775</wp:posOffset>
                </wp:positionH>
                <wp:positionV relativeFrom="paragraph">
                  <wp:posOffset>549910</wp:posOffset>
                </wp:positionV>
                <wp:extent cx="1511935" cy="285750"/>
                <wp:effectExtent l="0" t="0" r="12065" b="19050"/>
                <wp:wrapNone/>
                <wp:docPr id="290"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285750"/>
                        </a:xfrm>
                        <a:prstGeom prst="rect">
                          <a:avLst/>
                        </a:prstGeom>
                        <a:solidFill>
                          <a:srgbClr val="FFFFFF"/>
                        </a:solidFill>
                        <a:ln w="9525">
                          <a:solidFill>
                            <a:srgbClr val="000000"/>
                          </a:solidFill>
                          <a:miter lim="800000"/>
                          <a:headEnd/>
                          <a:tailEnd/>
                        </a:ln>
                      </wps:spPr>
                      <wps:txbx>
                        <w:txbxContent>
                          <w:p w14:paraId="1A6E611C" w14:textId="77777777" w:rsidR="004D76E3" w:rsidRDefault="004D76E3" w:rsidP="004D76E3">
                            <w:r>
                              <w:t xml:space="preserve">Punch matching points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A52CBD" id="Text Box 290" o:spid="_x0000_s1031" type="#_x0000_t202" style="position:absolute;left:0;text-align:left;margin-left:188.25pt;margin-top:43.3pt;width:119.0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">
                <v:textbox>
                  <w:txbxContent>
                    <w:p w14:paraId="1A6E611C" w14:textId="77777777" w:rsidR="004D76E3" w:rsidRDefault="004D76E3" w:rsidP="004D76E3">
                      <w:r>
                        <w:t xml:space="preserve">Punch matching points </w:t>
                      </w:r>
                    </w:p>
                  </w:txbxContent>
                </v:textbox>
              </v:shape>
            </w:pict>
          </mc:Fallback>
        </mc:AlternateContent>
      </w:r>
      <w:r w:rsidRPr="007764FD">
        <w:rPr>
          <w:rFonts w:ascii="Times New Roman" w:eastAsia="Times New Roman" w:hAnsi="Times New Roman"/>
          <w:noProof/>
          <w:sz w:val="20"/>
          <w:szCs w:val="20"/>
          <w:lang w:val="en-IN" w:eastAsia="en-IN"/>
        </w:rPr>
        <mc:AlternateContent>
          <mc:Choice Requires="wps">
            <w:drawing>
              <wp:anchor distT="0" distB="0" distL="114300" distR="114300" simplePos="0" relativeHeight="251675648" behindDoc="0" locked="0" layoutInCell="1" allowOverlap="1" wp14:anchorId="1AE7A439" wp14:editId="4393D6FA">
                <wp:simplePos x="0" y="0"/>
                <wp:positionH relativeFrom="column">
                  <wp:posOffset>1669415</wp:posOffset>
                </wp:positionH>
                <wp:positionV relativeFrom="paragraph">
                  <wp:posOffset>699135</wp:posOffset>
                </wp:positionV>
                <wp:extent cx="907415" cy="34925"/>
                <wp:effectExtent l="38100" t="76200" r="26035" b="60325"/>
                <wp:wrapNone/>
                <wp:docPr id="289" name="Straight Arrow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07415" cy="34925"/>
                        </a:xfrm>
                        <a:prstGeom prst="straightConnector1">
                          <a:avLst/>
                        </a:prstGeom>
                        <a:noFill/>
                        <a:ln w="15875">
                          <a:solidFill>
                            <a:srgbClr val="7030A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DC0AF9" id="Straight Arrow Connector 289" o:spid="_x0000_s1026" type="#_x0000_t32" style="position:absolute;margin-left:131.45pt;margin-top:55.05pt;width:71.45pt;height:2.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" strokecolor="#7030a0" strokeweight="1.25pt">
                <v:stroke endarrow="block"/>
              </v:shape>
            </w:pict>
          </mc:Fallback>
        </mc:AlternateContent>
      </w:r>
      <w:r w:rsidRPr="007764FD">
        <w:rPr>
          <w:rFonts w:ascii="Times New Roman" w:eastAsia="Times New Roman" w:hAnsi="Times New Roman"/>
          <w:noProof/>
          <w:sz w:val="20"/>
          <w:szCs w:val="20"/>
          <w:lang w:val="en-IN" w:eastAsia="en-IN"/>
        </w:rPr>
        <mc:AlternateContent>
          <mc:Choice Requires="wps">
            <w:drawing>
              <wp:anchor distT="0" distB="0" distL="114300" distR="114300" simplePos="0" relativeHeight="251674624" behindDoc="0" locked="0" layoutInCell="1" allowOverlap="1" wp14:anchorId="19AB1E79" wp14:editId="54BCBFC7">
                <wp:simplePos x="0" y="0"/>
                <wp:positionH relativeFrom="column">
                  <wp:posOffset>1510030</wp:posOffset>
                </wp:positionH>
                <wp:positionV relativeFrom="paragraph">
                  <wp:posOffset>525780</wp:posOffset>
                </wp:positionV>
                <wp:extent cx="201295" cy="298450"/>
                <wp:effectExtent l="0" t="0" r="27305" b="25400"/>
                <wp:wrapNone/>
                <wp:docPr id="288" name="Oval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298450"/>
                        </a:xfrm>
                        <a:prstGeom prst="ellipse">
                          <a:avLst/>
                        </a:prstGeom>
                        <a:noFill/>
                        <a:ln w="158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F8B056" id="Oval 288" o:spid="_x0000_s1026" style="position:absolute;margin-left:118.9pt;margin-top:41.4pt;width:15.85pt;height: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" filled="f" strokecolor="red" strokeweight="1.25pt"/>
            </w:pict>
          </mc:Fallback>
        </mc:AlternateContent>
      </w:r>
      <w:r w:rsidRPr="007764FD">
        <w:rPr>
          <w:rFonts w:ascii="Times New Roman" w:eastAsia="Times New Roman" w:hAnsi="Times New Roman"/>
          <w:noProof/>
          <w:sz w:val="20"/>
          <w:szCs w:val="20"/>
          <w:lang w:val="en-IN" w:eastAsia="en-IN"/>
        </w:rPr>
        <w:drawing>
          <wp:inline distT="0" distB="0" distL="0" distR="0" wp14:anchorId="68161B7E" wp14:editId="3329A7B0">
            <wp:extent cx="1821180" cy="14782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1180" cy="1478280"/>
                    </a:xfrm>
                    <a:prstGeom prst="rect">
                      <a:avLst/>
                    </a:prstGeom>
                    <a:noFill/>
                    <a:ln>
                      <a:noFill/>
                    </a:ln>
                  </pic:spPr>
                </pic:pic>
              </a:graphicData>
            </a:graphic>
          </wp:inline>
        </w:drawing>
      </w:r>
    </w:p>
    <w:p w14:paraId="5B8A2DB9"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5F0903DF"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77E670E7"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Remove Clay barrel holding bolts (if gas cutting is required follow work instruction SP 44)</w:t>
      </w:r>
    </w:p>
    <w:p w14:paraId="5E864786"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Once the bolts are removed, slowly lower the Clay barrel and shift it aside.</w:t>
      </w:r>
    </w:p>
    <w:p w14:paraId="6072D863"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Withdrawn electrical shutdown of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power pack motors</w:t>
      </w:r>
    </w:p>
    <w:p w14:paraId="30E43FB5"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Open shutoff valves of Drill Machine swiveling cylinder lines.</w:t>
      </w:r>
    </w:p>
    <w:p w14:paraId="3F6CD241"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Ensure operating field key are ON condition</w:t>
      </w:r>
    </w:p>
    <w:p w14:paraId="4CCAD6BD"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Place Drill machine towards taphole</w:t>
      </w:r>
    </w:p>
    <w:p w14:paraId="1C9CE34F"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Take electrical shutdown of all three motors of hydraulic pumps.</w:t>
      </w:r>
    </w:p>
    <w:p w14:paraId="49C90E96"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Close shutoff valves of Drill Machine swiveling cylinder.</w:t>
      </w:r>
    </w:p>
    <w:p w14:paraId="414175DF"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Remove both the swiveling line hoses &amp; loop both the cylinders ports with hose pipe of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w:t>
      </w:r>
    </w:p>
    <w:p w14:paraId="0753BCA3"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Remove barrel cooling water jacket hoses.</w:t>
      </w:r>
    </w:p>
    <w:p w14:paraId="32787DC6"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Remove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Pushing Cylinder protecting water jacket with cover plate.</w:t>
      </w:r>
    </w:p>
    <w:p w14:paraId="537DF67C"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Use 5T capacity or higher capacity belt sling at Cast House Truss (build up beam) just above the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Pushing cylinder center line.</w:t>
      </w:r>
    </w:p>
    <w:p w14:paraId="2265DFEB"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r w:rsidRPr="007764FD">
        <w:rPr>
          <w:noProof/>
          <w:lang w:val="en-IN" w:eastAsia="en-IN"/>
        </w:rPr>
        <w:lastRenderedPageBreak/>
        <mc:AlternateContent>
          <mc:Choice Requires="wps">
            <w:drawing>
              <wp:anchor distT="0" distB="0" distL="114300" distR="114300" simplePos="0" relativeHeight="251688960" behindDoc="0" locked="0" layoutInCell="1" allowOverlap="1" wp14:anchorId="6012C887" wp14:editId="4BA3C8B8">
                <wp:simplePos x="0" y="0"/>
                <wp:positionH relativeFrom="column">
                  <wp:posOffset>1915795</wp:posOffset>
                </wp:positionH>
                <wp:positionV relativeFrom="paragraph">
                  <wp:posOffset>2073910</wp:posOffset>
                </wp:positionV>
                <wp:extent cx="1747520" cy="262890"/>
                <wp:effectExtent l="0" t="0" r="24130" b="2286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7520" cy="262890"/>
                        </a:xfrm>
                        <a:prstGeom prst="rect">
                          <a:avLst/>
                        </a:prstGeom>
                        <a:solidFill>
                          <a:srgbClr val="FFFFFF"/>
                        </a:solidFill>
                        <a:ln w="9525">
                          <a:solidFill>
                            <a:srgbClr val="000000"/>
                          </a:solidFill>
                          <a:miter lim="800000"/>
                          <a:headEnd/>
                          <a:tailEnd/>
                        </a:ln>
                      </wps:spPr>
                      <wps:txbx>
                        <w:txbxContent>
                          <w:p w14:paraId="13E959CD" w14:textId="77777777" w:rsidR="004D76E3" w:rsidRDefault="004D76E3" w:rsidP="004D76E3">
                            <w:r>
                              <w:t>Fix Chain pulley block here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12C887" id="Text Box 31" o:spid="_x0000_s1032" type="#_x0000_t202" style="position:absolute;left:0;text-align:left;margin-left:150.85pt;margin-top:163.3pt;width:137.6pt;height:20.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">
                <v:textbox>
                  <w:txbxContent>
                    <w:p w14:paraId="13E959CD" w14:textId="77777777" w:rsidR="004D76E3" w:rsidRDefault="004D76E3" w:rsidP="004D76E3">
                      <w:r>
                        <w:t>Fix Chain pulley block here</w:t>
                      </w:r>
                    </w:p>
                  </w:txbxContent>
                </v:textbox>
              </v:shape>
            </w:pict>
          </mc:Fallback>
        </mc:AlternateContent>
      </w:r>
      <w:r w:rsidRPr="007764FD">
        <w:rPr>
          <w:noProof/>
          <w:lang w:val="en-IN" w:eastAsia="en-IN"/>
        </w:rPr>
        <mc:AlternateContent>
          <mc:Choice Requires="wps">
            <w:drawing>
              <wp:anchor distT="0" distB="0" distL="114300" distR="114300" simplePos="0" relativeHeight="251687936" behindDoc="0" locked="0" layoutInCell="1" allowOverlap="1" wp14:anchorId="65582757" wp14:editId="01EA0F0C">
                <wp:simplePos x="0" y="0"/>
                <wp:positionH relativeFrom="column">
                  <wp:posOffset>1226185</wp:posOffset>
                </wp:positionH>
                <wp:positionV relativeFrom="paragraph">
                  <wp:posOffset>2190750</wp:posOffset>
                </wp:positionV>
                <wp:extent cx="775970" cy="635"/>
                <wp:effectExtent l="38100" t="76200" r="0" b="9461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5970" cy="635"/>
                        </a:xfrm>
                        <a:prstGeom prst="straightConnector1">
                          <a:avLst/>
                        </a:prstGeom>
                        <a:noFill/>
                        <a:ln w="222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1DF779" id="Straight Arrow Connector 30" o:spid="_x0000_s1026" type="#_x0000_t32" style="position:absolute;margin-left:96.55pt;margin-top:172.5pt;width:61.1pt;height:.0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" strokecolor="yellow" strokeweight="1.75pt">
                <v:stroke endarrow="block"/>
              </v:shape>
            </w:pict>
          </mc:Fallback>
        </mc:AlternateContent>
      </w:r>
      <w:r w:rsidRPr="007764FD">
        <w:rPr>
          <w:noProof/>
          <w:lang w:val="en-IN" w:eastAsia="en-IN"/>
        </w:rPr>
        <mc:AlternateContent>
          <mc:Choice Requires="wps">
            <w:drawing>
              <wp:anchor distT="0" distB="0" distL="114300" distR="114300" simplePos="0" relativeHeight="251682816" behindDoc="0" locked="0" layoutInCell="1" allowOverlap="1" wp14:anchorId="0B4FFC0E" wp14:editId="16855D83">
                <wp:simplePos x="0" y="0"/>
                <wp:positionH relativeFrom="column">
                  <wp:posOffset>1927225</wp:posOffset>
                </wp:positionH>
                <wp:positionV relativeFrom="paragraph">
                  <wp:posOffset>222885</wp:posOffset>
                </wp:positionV>
                <wp:extent cx="1290320" cy="264160"/>
                <wp:effectExtent l="0" t="0" r="24130" b="2159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320" cy="264160"/>
                        </a:xfrm>
                        <a:prstGeom prst="rect">
                          <a:avLst/>
                        </a:prstGeom>
                        <a:solidFill>
                          <a:srgbClr val="FFFFFF"/>
                        </a:solidFill>
                        <a:ln w="9525">
                          <a:solidFill>
                            <a:srgbClr val="000000"/>
                          </a:solidFill>
                          <a:miter lim="800000"/>
                          <a:headEnd/>
                          <a:tailEnd/>
                        </a:ln>
                      </wps:spPr>
                      <wps:txbx>
                        <w:txbxContent>
                          <w:p w14:paraId="3D8B2784" w14:textId="77777777" w:rsidR="004D76E3" w:rsidRDefault="004D76E3" w:rsidP="004D76E3">
                            <w:r>
                              <w:t>Fix Belt sling here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4FFC0E" id="Text Box 29" o:spid="_x0000_s1033" type="#_x0000_t202" style="position:absolute;left:0;text-align:left;margin-left:151.75pt;margin-top:17.55pt;width:101.6pt;height:20.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">
                <v:textbox>
                  <w:txbxContent>
                    <w:p w14:paraId="3D8B2784" w14:textId="77777777" w:rsidR="004D76E3" w:rsidRDefault="004D76E3" w:rsidP="004D76E3">
                      <w:r>
                        <w:t>Fix Belt sling here</w:t>
                      </w:r>
                    </w:p>
                  </w:txbxContent>
                </v:textbox>
              </v:shape>
            </w:pict>
          </mc:Fallback>
        </mc:AlternateContent>
      </w:r>
      <w:r w:rsidRPr="007764FD">
        <w:rPr>
          <w:noProof/>
          <w:lang w:val="en-IN" w:eastAsia="en-IN"/>
        </w:rPr>
        <mc:AlternateContent>
          <mc:Choice Requires="wps">
            <w:drawing>
              <wp:anchor distT="0" distB="0" distL="114300" distR="114300" simplePos="0" relativeHeight="251686912" behindDoc="0" locked="0" layoutInCell="1" allowOverlap="1" wp14:anchorId="15612C72" wp14:editId="4BF2CF0B">
                <wp:simplePos x="0" y="0"/>
                <wp:positionH relativeFrom="column">
                  <wp:posOffset>1939290</wp:posOffset>
                </wp:positionH>
                <wp:positionV relativeFrom="paragraph">
                  <wp:posOffset>1263015</wp:posOffset>
                </wp:positionV>
                <wp:extent cx="2052320" cy="450215"/>
                <wp:effectExtent l="0" t="0" r="24130" b="260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320" cy="450215"/>
                        </a:xfrm>
                        <a:prstGeom prst="rect">
                          <a:avLst/>
                        </a:prstGeom>
                        <a:solidFill>
                          <a:srgbClr val="FFFFFF"/>
                        </a:solidFill>
                        <a:ln w="9525">
                          <a:solidFill>
                            <a:srgbClr val="000000"/>
                          </a:solidFill>
                          <a:miter lim="800000"/>
                          <a:headEnd/>
                          <a:tailEnd/>
                        </a:ln>
                      </wps:spPr>
                      <wps:txbx>
                        <w:txbxContent>
                          <w:p w14:paraId="750F5861" w14:textId="77777777" w:rsidR="004D76E3" w:rsidRDefault="004D76E3" w:rsidP="004D76E3">
                            <w:r>
                              <w:t>Hang belt sling or rope sling up to pushing cylinder 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612C72" id="Text Box 28" o:spid="_x0000_s1034" type="#_x0000_t202" style="position:absolute;left:0;text-align:left;margin-left:152.7pt;margin-top:99.45pt;width:161.6pt;height:35.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">
                <v:textbox>
                  <w:txbxContent>
                    <w:p w14:paraId="750F5861" w14:textId="77777777" w:rsidR="004D76E3" w:rsidRDefault="004D76E3" w:rsidP="004D76E3">
                      <w:r>
                        <w:t>Hang belt sling or rope sling up to pushing cylinder top</w:t>
                      </w:r>
                    </w:p>
                  </w:txbxContent>
                </v:textbox>
              </v:shape>
            </w:pict>
          </mc:Fallback>
        </mc:AlternateContent>
      </w:r>
      <w:r w:rsidRPr="007764FD">
        <w:rPr>
          <w:noProof/>
          <w:lang w:val="en-IN" w:eastAsia="en-IN"/>
        </w:rPr>
        <mc:AlternateContent>
          <mc:Choice Requires="wps">
            <w:drawing>
              <wp:anchor distT="4294967295" distB="4294967295" distL="114300" distR="114300" simplePos="0" relativeHeight="251685888" behindDoc="0" locked="0" layoutInCell="1" allowOverlap="1" wp14:anchorId="3CFDAEFA" wp14:editId="6B2E8409">
                <wp:simplePos x="0" y="0"/>
                <wp:positionH relativeFrom="column">
                  <wp:posOffset>1226185</wp:posOffset>
                </wp:positionH>
                <wp:positionV relativeFrom="paragraph">
                  <wp:posOffset>1381759</wp:posOffset>
                </wp:positionV>
                <wp:extent cx="690245" cy="0"/>
                <wp:effectExtent l="38100" t="76200" r="0" b="952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0245" cy="0"/>
                        </a:xfrm>
                        <a:prstGeom prst="straightConnector1">
                          <a:avLst/>
                        </a:prstGeom>
                        <a:noFill/>
                        <a:ln w="95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C1BBF6" id="Straight Arrow Connector 27" o:spid="_x0000_s1026" type="#_x0000_t32" style="position:absolute;margin-left:96.55pt;margin-top:108.8pt;width:54.35pt;height:0;flip:x;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" strokecolor="yellow">
                <v:stroke endarrow="block"/>
              </v:shape>
            </w:pict>
          </mc:Fallback>
        </mc:AlternateContent>
      </w:r>
      <w:r w:rsidRPr="007764FD">
        <w:rPr>
          <w:noProof/>
          <w:lang w:val="en-IN" w:eastAsia="en-IN"/>
        </w:rPr>
        <mc:AlternateContent>
          <mc:Choice Requires="wps">
            <w:drawing>
              <wp:anchor distT="0" distB="0" distL="114300" distR="114300" simplePos="0" relativeHeight="251684864" behindDoc="0" locked="0" layoutInCell="1" allowOverlap="1" wp14:anchorId="728C3797" wp14:editId="083D9278">
                <wp:simplePos x="0" y="0"/>
                <wp:positionH relativeFrom="column">
                  <wp:posOffset>1219200</wp:posOffset>
                </wp:positionH>
                <wp:positionV relativeFrom="paragraph">
                  <wp:posOffset>389890</wp:posOffset>
                </wp:positionV>
                <wp:extent cx="6985" cy="1842770"/>
                <wp:effectExtent l="76200" t="0" r="69215" b="6223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18427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D64814" id="Straight Arrow Connector 26" o:spid="_x0000_s1026" type="#_x0000_t32" style="position:absolute;margin-left:96pt;margin-top:30.7pt;width:.55pt;height:14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">
                <v:stroke endarrow="block"/>
              </v:shape>
            </w:pict>
          </mc:Fallback>
        </mc:AlternateContent>
      </w:r>
      <w:r w:rsidRPr="007764FD">
        <w:rPr>
          <w:noProof/>
          <w:lang w:val="en-IN" w:eastAsia="en-IN"/>
        </w:rPr>
        <mc:AlternateContent>
          <mc:Choice Requires="wps">
            <w:drawing>
              <wp:anchor distT="0" distB="0" distL="114300" distR="114300" simplePos="0" relativeHeight="251683840" behindDoc="0" locked="0" layoutInCell="1" allowOverlap="1" wp14:anchorId="3D28CDC0" wp14:editId="616A1584">
                <wp:simplePos x="0" y="0"/>
                <wp:positionH relativeFrom="column">
                  <wp:posOffset>1065530</wp:posOffset>
                </wp:positionH>
                <wp:positionV relativeFrom="paragraph">
                  <wp:posOffset>2288540</wp:posOffset>
                </wp:positionV>
                <wp:extent cx="290830" cy="417195"/>
                <wp:effectExtent l="0" t="0" r="13970" b="2095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 cy="417195"/>
                        </a:xfrm>
                        <a:prstGeom prst="ellipse">
                          <a:avLst/>
                        </a:prstGeom>
                        <a:noFill/>
                        <a:ln w="158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3A2FC6" id="Oval 25" o:spid="_x0000_s1026" style="position:absolute;margin-left:83.9pt;margin-top:180.2pt;width:22.9pt;height:3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" filled="f" strokecolor="red" strokeweight="1.25pt"/>
            </w:pict>
          </mc:Fallback>
        </mc:AlternateContent>
      </w:r>
      <w:r w:rsidRPr="007764FD">
        <w:rPr>
          <w:rFonts w:ascii="Times New Roman" w:eastAsia="Times New Roman" w:hAnsi="Times New Roman"/>
          <w:noProof/>
          <w:sz w:val="20"/>
          <w:szCs w:val="20"/>
          <w:lang w:val="en-IN" w:eastAsia="en-IN"/>
        </w:rPr>
        <mc:AlternateContent>
          <mc:Choice Requires="wps">
            <w:drawing>
              <wp:anchor distT="4294967295" distB="4294967295" distL="114300" distR="114300" simplePos="0" relativeHeight="251681792" behindDoc="0" locked="0" layoutInCell="1" allowOverlap="1" wp14:anchorId="3DC84FD5" wp14:editId="48AB60EA">
                <wp:simplePos x="0" y="0"/>
                <wp:positionH relativeFrom="column">
                  <wp:posOffset>1311910</wp:posOffset>
                </wp:positionH>
                <wp:positionV relativeFrom="paragraph">
                  <wp:posOffset>334644</wp:posOffset>
                </wp:positionV>
                <wp:extent cx="690245" cy="0"/>
                <wp:effectExtent l="38100" t="76200" r="0" b="9525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0245" cy="0"/>
                        </a:xfrm>
                        <a:prstGeom prst="straightConnector1">
                          <a:avLst/>
                        </a:prstGeom>
                        <a:noFill/>
                        <a:ln w="95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7AE8D" id="Straight Arrow Connector 24" o:spid="_x0000_s1026" type="#_x0000_t32" style="position:absolute;margin-left:103.3pt;margin-top:26.35pt;width:54.35pt;height:0;flip:x;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" strokecolor="yellow">
                <v:stroke endarrow="block"/>
              </v:shape>
            </w:pict>
          </mc:Fallback>
        </mc:AlternateContent>
      </w:r>
      <w:r w:rsidRPr="007764FD">
        <w:rPr>
          <w:noProof/>
          <w:lang w:val="en-IN" w:eastAsia="en-IN"/>
        </w:rPr>
        <mc:AlternateContent>
          <mc:Choice Requires="wps">
            <w:drawing>
              <wp:anchor distT="0" distB="0" distL="114300" distR="114300" simplePos="0" relativeHeight="251679744" behindDoc="0" locked="0" layoutInCell="1" allowOverlap="1" wp14:anchorId="71B1D63C" wp14:editId="4E74A4D9">
                <wp:simplePos x="0" y="0"/>
                <wp:positionH relativeFrom="column">
                  <wp:posOffset>1080770</wp:posOffset>
                </wp:positionH>
                <wp:positionV relativeFrom="paragraph">
                  <wp:posOffset>152400</wp:posOffset>
                </wp:positionV>
                <wp:extent cx="290830" cy="417195"/>
                <wp:effectExtent l="0" t="0" r="13970" b="20955"/>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 cy="417195"/>
                        </a:xfrm>
                        <a:prstGeom prst="ellipse">
                          <a:avLst/>
                        </a:prstGeom>
                        <a:noFill/>
                        <a:ln w="158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5E54CA" id="Oval 23" o:spid="_x0000_s1026" style="position:absolute;margin-left:85.1pt;margin-top:12pt;width:22.9pt;height:3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" filled="f" strokecolor="red" strokeweight="1.25pt"/>
            </w:pict>
          </mc:Fallback>
        </mc:AlternateContent>
      </w:r>
      <w:r w:rsidRPr="007764FD">
        <w:rPr>
          <w:rFonts w:ascii="Times New Roman" w:eastAsia="Times New Roman" w:hAnsi="Times New Roman"/>
          <w:noProof/>
          <w:sz w:val="20"/>
          <w:szCs w:val="20"/>
          <w:lang w:val="en-IN" w:eastAsia="en-IN"/>
        </w:rPr>
        <w:drawing>
          <wp:inline distT="0" distB="0" distL="0" distR="0" wp14:anchorId="6BE4E5C8" wp14:editId="47501866">
            <wp:extent cx="14478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2743200"/>
                    </a:xfrm>
                    <a:prstGeom prst="rect">
                      <a:avLst/>
                    </a:prstGeom>
                    <a:noFill/>
                    <a:ln>
                      <a:noFill/>
                    </a:ln>
                  </pic:spPr>
                </pic:pic>
              </a:graphicData>
            </a:graphic>
          </wp:inline>
        </w:drawing>
      </w:r>
    </w:p>
    <w:p w14:paraId="394C114A"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36401255"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530C2789"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145598C0"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32D1B965"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Use Wire rope or belt sling at rated capacity of ≥5 ton from Truss to Pushing cylinder above.</w:t>
      </w:r>
    </w:p>
    <w:p w14:paraId="32C221A6"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Fix a Chain pulley block (Capacity 5 T) on hanging sling from Truss.</w:t>
      </w:r>
    </w:p>
    <w:p w14:paraId="5C919B7E"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Measure the pin center to center distance of vertical turnbuckle &amp; keep a note on a paper</w:t>
      </w:r>
    </w:p>
    <w:p w14:paraId="590727D5"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r w:rsidRPr="007764FD">
        <w:rPr>
          <w:noProof/>
          <w:lang w:val="en-IN" w:eastAsia="en-IN"/>
        </w:rPr>
        <mc:AlternateContent>
          <mc:Choice Requires="wps">
            <w:drawing>
              <wp:anchor distT="0" distB="0" distL="114300" distR="114300" simplePos="0" relativeHeight="251692032" behindDoc="0" locked="0" layoutInCell="1" allowOverlap="1" wp14:anchorId="66C4ECE0" wp14:editId="2BC035D4">
                <wp:simplePos x="0" y="0"/>
                <wp:positionH relativeFrom="column">
                  <wp:posOffset>2764155</wp:posOffset>
                </wp:positionH>
                <wp:positionV relativeFrom="paragraph">
                  <wp:posOffset>697865</wp:posOffset>
                </wp:positionV>
                <wp:extent cx="1851025" cy="467995"/>
                <wp:effectExtent l="0" t="0" r="15875" b="2730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025" cy="467995"/>
                        </a:xfrm>
                        <a:prstGeom prst="rect">
                          <a:avLst/>
                        </a:prstGeom>
                        <a:solidFill>
                          <a:srgbClr val="FFFFFF"/>
                        </a:solidFill>
                        <a:ln w="9525">
                          <a:solidFill>
                            <a:srgbClr val="000000"/>
                          </a:solidFill>
                          <a:miter lim="800000"/>
                          <a:headEnd/>
                          <a:tailEnd/>
                        </a:ln>
                      </wps:spPr>
                      <wps:txbx>
                        <w:txbxContent>
                          <w:p w14:paraId="70365542" w14:textId="77777777" w:rsidR="004D76E3" w:rsidRDefault="004D76E3" w:rsidP="004D76E3">
                            <w:r>
                              <w:t>Vertical Turnbuckle pins center distance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C4ECE0" id="Text Box 22" o:spid="_x0000_s1035" type="#_x0000_t202" style="position:absolute;left:0;text-align:left;margin-left:217.65pt;margin-top:54.95pt;width:145.75pt;height:36.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">
                <v:textbox>
                  <w:txbxContent>
                    <w:p w14:paraId="70365542" w14:textId="77777777" w:rsidR="004D76E3" w:rsidRDefault="004D76E3" w:rsidP="004D76E3">
                      <w:r>
                        <w:t>Vertical Turnbuckle pins center distance</w:t>
                      </w:r>
                    </w:p>
                  </w:txbxContent>
                </v:textbox>
              </v:shape>
            </w:pict>
          </mc:Fallback>
        </mc:AlternateContent>
      </w:r>
      <w:r w:rsidRPr="007764FD">
        <w:rPr>
          <w:noProof/>
          <w:lang w:val="en-IN" w:eastAsia="en-IN"/>
        </w:rPr>
        <mc:AlternateContent>
          <mc:Choice Requires="wps">
            <w:drawing>
              <wp:anchor distT="0" distB="0" distL="114300" distR="114300" simplePos="0" relativeHeight="251689984" behindDoc="0" locked="0" layoutInCell="1" allowOverlap="1" wp14:anchorId="07DDC170" wp14:editId="61529ABC">
                <wp:simplePos x="0" y="0"/>
                <wp:positionH relativeFrom="column">
                  <wp:posOffset>2120265</wp:posOffset>
                </wp:positionH>
                <wp:positionV relativeFrom="paragraph">
                  <wp:posOffset>927735</wp:posOffset>
                </wp:positionV>
                <wp:extent cx="775970" cy="635"/>
                <wp:effectExtent l="38100" t="76200" r="0" b="9461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5970" cy="635"/>
                        </a:xfrm>
                        <a:prstGeom prst="straightConnector1">
                          <a:avLst/>
                        </a:prstGeom>
                        <a:noFill/>
                        <a:ln w="222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A2447" id="Straight Arrow Connector 21" o:spid="_x0000_s1026" type="#_x0000_t32" style="position:absolute;margin-left:166.95pt;margin-top:73.05pt;width:61.1pt;height:.0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" strokecolor="yellow" strokeweight="1.75pt">
                <v:stroke endarrow="block"/>
              </v:shape>
            </w:pict>
          </mc:Fallback>
        </mc:AlternateContent>
      </w:r>
      <w:r w:rsidRPr="007764FD">
        <w:rPr>
          <w:noProof/>
          <w:lang w:val="en-IN" w:eastAsia="en-IN"/>
        </w:rPr>
        <mc:AlternateContent>
          <mc:Choice Requires="wps">
            <w:drawing>
              <wp:anchor distT="0" distB="0" distL="114300" distR="114300" simplePos="0" relativeHeight="251691008" behindDoc="0" locked="0" layoutInCell="1" allowOverlap="1" wp14:anchorId="39070F37" wp14:editId="5EDF808E">
                <wp:simplePos x="0" y="0"/>
                <wp:positionH relativeFrom="column">
                  <wp:posOffset>1191895</wp:posOffset>
                </wp:positionH>
                <wp:positionV relativeFrom="paragraph">
                  <wp:posOffset>415925</wp:posOffset>
                </wp:positionV>
                <wp:extent cx="1697355" cy="519430"/>
                <wp:effectExtent l="38100" t="38100" r="17145" b="3302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97355" cy="519430"/>
                        </a:xfrm>
                        <a:prstGeom prst="straightConnector1">
                          <a:avLst/>
                        </a:prstGeom>
                        <a:noFill/>
                        <a:ln w="222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2EE5EC" id="Straight Arrow Connector 20" o:spid="_x0000_s1026" type="#_x0000_t32" style="position:absolute;margin-left:93.85pt;margin-top:32.75pt;width:133.65pt;height:40.9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" strokecolor="yellow" strokeweight="1.75pt">
                <v:stroke endarrow="block"/>
              </v:shape>
            </w:pict>
          </mc:Fallback>
        </mc:AlternateContent>
      </w:r>
      <w:r w:rsidRPr="007764FD">
        <w:rPr>
          <w:rFonts w:ascii="Times New Roman" w:eastAsia="Times New Roman" w:hAnsi="Times New Roman"/>
          <w:noProof/>
          <w:sz w:val="20"/>
          <w:szCs w:val="20"/>
          <w:lang w:val="en-IN" w:eastAsia="en-IN"/>
        </w:rPr>
        <w:drawing>
          <wp:inline distT="0" distB="0" distL="0" distR="0" wp14:anchorId="3F539DAE" wp14:editId="05D4EABD">
            <wp:extent cx="208026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0260" cy="1219200"/>
                    </a:xfrm>
                    <a:prstGeom prst="rect">
                      <a:avLst/>
                    </a:prstGeom>
                    <a:noFill/>
                    <a:ln>
                      <a:noFill/>
                    </a:ln>
                  </pic:spPr>
                </pic:pic>
              </a:graphicData>
            </a:graphic>
          </wp:inline>
        </w:drawing>
      </w:r>
    </w:p>
    <w:p w14:paraId="02900846"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6A9A1C80"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Now take the load of Pushing Cylinder to the vertical mounted Chain pulley block</w:t>
      </w:r>
    </w:p>
    <w:p w14:paraId="354447C0"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Remove vertical turn buckle barrel side pin  </w:t>
      </w:r>
    </w:p>
    <w:p w14:paraId="178154CA"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Tie vertical turnbuckle with manila rope to Four-poster support structure</w:t>
      </w:r>
    </w:p>
    <w:p w14:paraId="579E7A29"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Tie Pushing cylinder barrel with Manila rope (20mm </w:t>
      </w:r>
      <w:proofErr w:type="spellStart"/>
      <w:r w:rsidRPr="007764FD">
        <w:rPr>
          <w:rFonts w:ascii="Times New Roman" w:eastAsia="Times New Roman" w:hAnsi="Times New Roman"/>
          <w:sz w:val="20"/>
          <w:szCs w:val="20"/>
        </w:rPr>
        <w:t>dia</w:t>
      </w:r>
      <w:proofErr w:type="spellEnd"/>
      <w:r w:rsidRPr="007764FD">
        <w:rPr>
          <w:rFonts w:ascii="Times New Roman" w:eastAsia="Times New Roman" w:hAnsi="Times New Roman"/>
          <w:sz w:val="20"/>
          <w:szCs w:val="20"/>
        </w:rPr>
        <w:t>) horizontally.</w:t>
      </w:r>
    </w:p>
    <w:p w14:paraId="75C15A3F"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Remove trunnion bracket bolts on both sides of the barrel.</w:t>
      </w:r>
    </w:p>
    <w:p w14:paraId="15B01D8C"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206A44AD"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r w:rsidRPr="007764FD">
        <w:rPr>
          <w:noProof/>
          <w:lang w:val="en-IN" w:eastAsia="en-IN"/>
        </w:rPr>
        <mc:AlternateContent>
          <mc:Choice Requires="wps">
            <w:drawing>
              <wp:anchor distT="0" distB="0" distL="114300" distR="114300" simplePos="0" relativeHeight="251695104" behindDoc="0" locked="0" layoutInCell="1" allowOverlap="1" wp14:anchorId="543E15EC" wp14:editId="6CDBE097">
                <wp:simplePos x="0" y="0"/>
                <wp:positionH relativeFrom="column">
                  <wp:posOffset>2407920</wp:posOffset>
                </wp:positionH>
                <wp:positionV relativeFrom="paragraph">
                  <wp:posOffset>850265</wp:posOffset>
                </wp:positionV>
                <wp:extent cx="1435735" cy="257810"/>
                <wp:effectExtent l="0" t="0" r="12065" b="2794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735" cy="257810"/>
                        </a:xfrm>
                        <a:prstGeom prst="rect">
                          <a:avLst/>
                        </a:prstGeom>
                        <a:solidFill>
                          <a:srgbClr val="FFFFFF"/>
                        </a:solidFill>
                        <a:ln w="9525">
                          <a:solidFill>
                            <a:srgbClr val="000000"/>
                          </a:solidFill>
                          <a:miter lim="800000"/>
                          <a:headEnd/>
                          <a:tailEnd/>
                        </a:ln>
                      </wps:spPr>
                      <wps:txbx>
                        <w:txbxContent>
                          <w:p w14:paraId="7B1C2214" w14:textId="77777777" w:rsidR="004D76E3" w:rsidRDefault="004D76E3" w:rsidP="004D76E3">
                            <w:r>
                              <w:t>Trunnion bracket bolts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3E15EC" id="Text Box 19" o:spid="_x0000_s1036" type="#_x0000_t202" style="position:absolute;left:0;text-align:left;margin-left:189.6pt;margin-top:66.95pt;width:113.05pt;height:20.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">
                <v:textbox>
                  <w:txbxContent>
                    <w:p w14:paraId="7B1C2214" w14:textId="77777777" w:rsidR="004D76E3" w:rsidRDefault="004D76E3" w:rsidP="004D76E3">
                      <w:r>
                        <w:t>Trunnion bracket bolts</w:t>
                      </w:r>
                    </w:p>
                  </w:txbxContent>
                </v:textbox>
              </v:shape>
            </w:pict>
          </mc:Fallback>
        </mc:AlternateContent>
      </w:r>
      <w:r w:rsidRPr="007764FD">
        <w:rPr>
          <w:noProof/>
          <w:lang w:val="en-IN" w:eastAsia="en-IN"/>
        </w:rPr>
        <mc:AlternateContent>
          <mc:Choice Requires="wps">
            <w:drawing>
              <wp:anchor distT="0" distB="0" distL="114300" distR="114300" simplePos="0" relativeHeight="251693056" behindDoc="0" locked="0" layoutInCell="1" allowOverlap="1" wp14:anchorId="4A43E33C" wp14:editId="297161AB">
                <wp:simplePos x="0" y="0"/>
                <wp:positionH relativeFrom="column">
                  <wp:posOffset>1863725</wp:posOffset>
                </wp:positionH>
                <wp:positionV relativeFrom="paragraph">
                  <wp:posOffset>1007745</wp:posOffset>
                </wp:positionV>
                <wp:extent cx="560705" cy="55245"/>
                <wp:effectExtent l="38100" t="19050" r="10795" b="7810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0705" cy="55245"/>
                        </a:xfrm>
                        <a:prstGeom prst="straightConnector1">
                          <a:avLst/>
                        </a:prstGeom>
                        <a:noFill/>
                        <a:ln w="222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BD3BB2" id="Straight Arrow Connector 18" o:spid="_x0000_s1026" type="#_x0000_t32" style="position:absolute;margin-left:146.75pt;margin-top:79.35pt;width:44.15pt;height:4.3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" strokecolor="yellow" strokeweight="1.75pt">
                <v:stroke endarrow="block"/>
              </v:shape>
            </w:pict>
          </mc:Fallback>
        </mc:AlternateContent>
      </w:r>
      <w:r w:rsidRPr="007764FD">
        <w:rPr>
          <w:noProof/>
          <w:lang w:val="en-IN" w:eastAsia="en-IN"/>
        </w:rPr>
        <mc:AlternateContent>
          <mc:Choice Requires="wps">
            <w:drawing>
              <wp:anchor distT="0" distB="0" distL="114300" distR="114300" simplePos="0" relativeHeight="251694080" behindDoc="0" locked="0" layoutInCell="1" allowOverlap="1" wp14:anchorId="7DBCB409" wp14:editId="4B53B215">
                <wp:simplePos x="0" y="0"/>
                <wp:positionH relativeFrom="column">
                  <wp:posOffset>1925955</wp:posOffset>
                </wp:positionH>
                <wp:positionV relativeFrom="paragraph">
                  <wp:posOffset>883920</wp:posOffset>
                </wp:positionV>
                <wp:extent cx="553720" cy="123825"/>
                <wp:effectExtent l="38100" t="57150" r="17780" b="2857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53720" cy="123825"/>
                        </a:xfrm>
                        <a:prstGeom prst="straightConnector1">
                          <a:avLst/>
                        </a:prstGeom>
                        <a:noFill/>
                        <a:ln w="222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7B096D" id="Straight Arrow Connector 17" o:spid="_x0000_s1026" type="#_x0000_t32" style="position:absolute;margin-left:151.65pt;margin-top:69.6pt;width:43.6pt;height:9.7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" strokecolor="yellow" strokeweight="1.75pt">
                <v:stroke endarrow="block"/>
              </v:shape>
            </w:pict>
          </mc:Fallback>
        </mc:AlternateContent>
      </w:r>
      <w:r w:rsidRPr="007764FD">
        <w:rPr>
          <w:rFonts w:ascii="Times New Roman" w:eastAsia="Times New Roman" w:hAnsi="Times New Roman"/>
          <w:noProof/>
          <w:sz w:val="20"/>
          <w:szCs w:val="20"/>
          <w:lang w:val="en-IN" w:eastAsia="en-IN"/>
        </w:rPr>
        <w:drawing>
          <wp:inline distT="0" distB="0" distL="0" distR="0" wp14:anchorId="64E3B05C" wp14:editId="0DF1A65F">
            <wp:extent cx="1821180" cy="14782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1180" cy="1478280"/>
                    </a:xfrm>
                    <a:prstGeom prst="rect">
                      <a:avLst/>
                    </a:prstGeom>
                    <a:noFill/>
                    <a:ln>
                      <a:noFill/>
                    </a:ln>
                  </pic:spPr>
                </pic:pic>
              </a:graphicData>
            </a:graphic>
          </wp:inline>
        </w:drawing>
      </w:r>
    </w:p>
    <w:p w14:paraId="27D958E5"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58341DEF"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Place Cast House crane near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to take pushing cylinder barrel out from trunnion by cross pulling towards PCM through chain pulley block which is placed at cast house crane platform.</w:t>
      </w:r>
    </w:p>
    <w:p w14:paraId="626D445F"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Take the Pushing cylinder barrel out of the trunnion brackets with operating Chain pulley block &amp; crane (as per requirement).</w:t>
      </w:r>
    </w:p>
    <w:p w14:paraId="14E4D598"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Now release the load from crane side chain pulley block &amp; swing pushing cylinder barrel perpendicular to the Main runner </w:t>
      </w:r>
    </w:p>
    <w:p w14:paraId="29E2DCF8"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lastRenderedPageBreak/>
        <w:t xml:space="preserve">Remove Mud level indicator mechanism (if require)   </w:t>
      </w:r>
    </w:p>
    <w:p w14:paraId="7F43EB22"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Gradually lowering the barrel to the ground &amp; take aside.</w:t>
      </w:r>
    </w:p>
    <w:p w14:paraId="6BA07DC5"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Place reconditioned/new pushing cylinder barrel at the bottom of vertical chain pulley block. </w:t>
      </w:r>
    </w:p>
    <w:p w14:paraId="0705E9AD"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Hoist the Pushing cylinder barrel up to the bracket level.</w:t>
      </w:r>
    </w:p>
    <w:p w14:paraId="08E2561C"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Take the load to </w:t>
      </w:r>
      <w:proofErr w:type="gramStart"/>
      <w:r w:rsidRPr="007764FD">
        <w:rPr>
          <w:rFonts w:ascii="Times New Roman" w:eastAsia="Times New Roman" w:hAnsi="Times New Roman"/>
          <w:sz w:val="20"/>
          <w:szCs w:val="20"/>
        </w:rPr>
        <w:t>16 ton</w:t>
      </w:r>
      <w:proofErr w:type="gramEnd"/>
      <w:r w:rsidRPr="007764FD">
        <w:rPr>
          <w:rFonts w:ascii="Times New Roman" w:eastAsia="Times New Roman" w:hAnsi="Times New Roman"/>
          <w:sz w:val="20"/>
          <w:szCs w:val="20"/>
        </w:rPr>
        <w:t xml:space="preserve"> crane chain pulley block for cross pulling.</w:t>
      </w:r>
    </w:p>
    <w:p w14:paraId="6E0E35DA"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Now put back pushing cylinder barrel into the bracket with operating both the chain pulley blocks (as per requirement)</w:t>
      </w:r>
    </w:p>
    <w:p w14:paraId="3234E98D"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Fix vertical turnbuckle &amp; ensure its </w:t>
      </w:r>
      <w:proofErr w:type="gramStart"/>
      <w:r w:rsidRPr="007764FD">
        <w:rPr>
          <w:rFonts w:ascii="Times New Roman" w:eastAsia="Times New Roman" w:hAnsi="Times New Roman"/>
          <w:sz w:val="20"/>
          <w:szCs w:val="20"/>
        </w:rPr>
        <w:t>pin to pin</w:t>
      </w:r>
      <w:proofErr w:type="gramEnd"/>
      <w:r w:rsidRPr="007764FD">
        <w:rPr>
          <w:rFonts w:ascii="Times New Roman" w:eastAsia="Times New Roman" w:hAnsi="Times New Roman"/>
          <w:sz w:val="20"/>
          <w:szCs w:val="20"/>
        </w:rPr>
        <w:t xml:space="preserve"> distance (that you have noted)</w:t>
      </w:r>
    </w:p>
    <w:p w14:paraId="32F09BB8"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Gradually release the load of vertical chain pulley block after full tight the bolts &amp; check nut of M24 x 260 studs.</w:t>
      </w:r>
    </w:p>
    <w:p w14:paraId="53929EFC"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Fit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indicator mechanism back</w:t>
      </w:r>
    </w:p>
    <w:p w14:paraId="3AEA0BC7"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Fit Pushing cylinder cooling water jacket with bottom plate.</w:t>
      </w:r>
    </w:p>
    <w:p w14:paraId="3FD2B027"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Take the load of clay barrel to Cast house crane chain pulley block</w:t>
      </w:r>
    </w:p>
    <w:p w14:paraId="10BCA05D"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Hoist the clay barrel &amp; position it to the mounting flange</w:t>
      </w:r>
    </w:p>
    <w:p w14:paraId="2F60BB3F"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Match the punch line, fix the bolts &amp; full tight the bolts</w:t>
      </w:r>
    </w:p>
    <w:p w14:paraId="2CFC20DA"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Release the load from cast house chain pulley block</w:t>
      </w:r>
    </w:p>
    <w:p w14:paraId="5F85112D"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Put the clay barrel cooling water jacket back</w:t>
      </w:r>
    </w:p>
    <w:p w14:paraId="0EF0DE37"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Connect clay barrel cooling waterline hose</w:t>
      </w:r>
    </w:p>
    <w:p w14:paraId="4989A8EA"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Put back nozzle with cast house crane &amp; tight the bolts</w:t>
      </w:r>
    </w:p>
    <w:p w14:paraId="4121F70B"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r w:rsidRPr="007764FD">
        <w:rPr>
          <w:noProof/>
          <w:lang w:val="en-IN" w:eastAsia="en-IN"/>
        </w:rPr>
        <mc:AlternateContent>
          <mc:Choice Requires="wps">
            <w:drawing>
              <wp:anchor distT="0" distB="0" distL="114300" distR="114300" simplePos="0" relativeHeight="251697152" behindDoc="0" locked="0" layoutInCell="1" allowOverlap="1" wp14:anchorId="0A88420A" wp14:editId="285A1D9A">
                <wp:simplePos x="0" y="0"/>
                <wp:positionH relativeFrom="column">
                  <wp:posOffset>1983105</wp:posOffset>
                </wp:positionH>
                <wp:positionV relativeFrom="paragraph">
                  <wp:posOffset>928370</wp:posOffset>
                </wp:positionV>
                <wp:extent cx="1116965" cy="294640"/>
                <wp:effectExtent l="0" t="0" r="26035" b="1016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294640"/>
                        </a:xfrm>
                        <a:prstGeom prst="rect">
                          <a:avLst/>
                        </a:prstGeom>
                        <a:solidFill>
                          <a:srgbClr val="FFFFFF"/>
                        </a:solidFill>
                        <a:ln w="9525">
                          <a:solidFill>
                            <a:srgbClr val="000000"/>
                          </a:solidFill>
                          <a:miter lim="800000"/>
                          <a:headEnd/>
                          <a:tailEnd/>
                        </a:ln>
                      </wps:spPr>
                      <wps:txbx>
                        <w:txbxContent>
                          <w:p w14:paraId="1997BDC3" w14:textId="77777777" w:rsidR="004D76E3" w:rsidRDefault="004D76E3" w:rsidP="004D76E3">
                            <w:proofErr w:type="spellStart"/>
                            <w:r>
                              <w:t>Mudgun</w:t>
                            </w:r>
                            <w:proofErr w:type="spellEnd"/>
                            <w:r>
                              <w:t xml:space="preserve"> Nozzle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8420A" id="Text Box 16" o:spid="_x0000_s1037" type="#_x0000_t202" style="position:absolute;left:0;text-align:left;margin-left:156.15pt;margin-top:73.1pt;width:87.95pt;height:23.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">
                <v:textbox>
                  <w:txbxContent>
                    <w:p w14:paraId="1997BDC3" w14:textId="77777777" w:rsidR="004D76E3" w:rsidRDefault="004D76E3" w:rsidP="004D76E3">
                      <w:proofErr w:type="spellStart"/>
                      <w:r>
                        <w:t>Mudgun</w:t>
                      </w:r>
                      <w:proofErr w:type="spellEnd"/>
                      <w:r>
                        <w:t xml:space="preserve"> Nozzle</w:t>
                      </w:r>
                    </w:p>
                  </w:txbxContent>
                </v:textbox>
              </v:shape>
            </w:pict>
          </mc:Fallback>
        </mc:AlternateContent>
      </w:r>
      <w:r w:rsidRPr="007764FD">
        <w:rPr>
          <w:noProof/>
          <w:lang w:val="en-IN" w:eastAsia="en-IN"/>
        </w:rPr>
        <mc:AlternateContent>
          <mc:Choice Requires="wps">
            <w:drawing>
              <wp:anchor distT="0" distB="0" distL="114300" distR="114300" simplePos="0" relativeHeight="251696128" behindDoc="0" locked="0" layoutInCell="1" allowOverlap="1" wp14:anchorId="242E579E" wp14:editId="20E4047E">
                <wp:simplePos x="0" y="0"/>
                <wp:positionH relativeFrom="column">
                  <wp:posOffset>1337310</wp:posOffset>
                </wp:positionH>
                <wp:positionV relativeFrom="paragraph">
                  <wp:posOffset>1036955</wp:posOffset>
                </wp:positionV>
                <wp:extent cx="796290" cy="36195"/>
                <wp:effectExtent l="38100" t="76200" r="22860" b="5905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96290" cy="36195"/>
                        </a:xfrm>
                        <a:prstGeom prst="straightConnector1">
                          <a:avLst/>
                        </a:prstGeom>
                        <a:noFill/>
                        <a:ln w="22225">
                          <a:solidFill>
                            <a:srgbClr val="FFFF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C6DE2F" id="Straight Arrow Connector 15" o:spid="_x0000_s1026" type="#_x0000_t32" style="position:absolute;margin-left:105.3pt;margin-top:81.65pt;width:62.7pt;height:2.8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" strokecolor="yellow" strokeweight="1.75pt">
                <v:stroke endarrow="block"/>
              </v:shape>
            </w:pict>
          </mc:Fallback>
        </mc:AlternateContent>
      </w:r>
      <w:r w:rsidRPr="007764FD">
        <w:rPr>
          <w:rFonts w:ascii="Times New Roman" w:eastAsia="Times New Roman" w:hAnsi="Times New Roman"/>
          <w:noProof/>
          <w:sz w:val="20"/>
          <w:szCs w:val="20"/>
          <w:lang w:val="en-IN" w:eastAsia="en-IN"/>
        </w:rPr>
        <w:drawing>
          <wp:inline distT="0" distB="0" distL="0" distR="0" wp14:anchorId="668D232C" wp14:editId="4F8B412D">
            <wp:extent cx="15621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2100" cy="1371600"/>
                    </a:xfrm>
                    <a:prstGeom prst="rect">
                      <a:avLst/>
                    </a:prstGeom>
                    <a:noFill/>
                    <a:ln>
                      <a:noFill/>
                    </a:ln>
                  </pic:spPr>
                </pic:pic>
              </a:graphicData>
            </a:graphic>
          </wp:inline>
        </w:drawing>
      </w:r>
    </w:p>
    <w:p w14:paraId="4F0F3943" w14:textId="77777777" w:rsidR="004D76E3" w:rsidRPr="007764FD" w:rsidRDefault="004D76E3" w:rsidP="004D76E3">
      <w:pPr>
        <w:pStyle w:val="ListParagraph"/>
        <w:spacing w:after="0" w:line="240" w:lineRule="auto"/>
        <w:ind w:left="708"/>
        <w:rPr>
          <w:rFonts w:ascii="Times New Roman" w:eastAsia="Times New Roman" w:hAnsi="Times New Roman"/>
          <w:sz w:val="20"/>
          <w:szCs w:val="20"/>
        </w:rPr>
      </w:pPr>
    </w:p>
    <w:p w14:paraId="16149822"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Connect hoses of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swiveling cylinder &amp; pushing cylinder</w:t>
      </w:r>
    </w:p>
    <w:p w14:paraId="2F1D0D32"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Open barrel cooling water line valve.</w:t>
      </w:r>
    </w:p>
    <w:p w14:paraId="088FFD87"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Remove all the loose parts, </w:t>
      </w:r>
      <w:proofErr w:type="spellStart"/>
      <w:proofErr w:type="gramStart"/>
      <w:r w:rsidRPr="007764FD">
        <w:rPr>
          <w:rFonts w:ascii="Times New Roman" w:eastAsia="Times New Roman" w:hAnsi="Times New Roman"/>
          <w:sz w:val="20"/>
          <w:szCs w:val="20"/>
        </w:rPr>
        <w:t>tools,tackle</w:t>
      </w:r>
      <w:proofErr w:type="spellEnd"/>
      <w:proofErr w:type="gramEnd"/>
      <w:r w:rsidRPr="007764FD">
        <w:rPr>
          <w:rFonts w:ascii="Times New Roman" w:eastAsia="Times New Roman" w:hAnsi="Times New Roman"/>
          <w:sz w:val="20"/>
          <w:szCs w:val="20"/>
        </w:rPr>
        <w:t xml:space="preserve"> &amp; oil tray from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area</w:t>
      </w:r>
    </w:p>
    <w:p w14:paraId="16FDC6AA"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Release electrical shutdown of hydraulic power pack motors</w:t>
      </w:r>
    </w:p>
    <w:p w14:paraId="20BB1817"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Open all the shutoff valves of (valves strand)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&amp; Drill Machine</w:t>
      </w:r>
    </w:p>
    <w:p w14:paraId="4497E3E7"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Release the Work permit &amp; handover the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for operation.</w:t>
      </w:r>
    </w:p>
    <w:p w14:paraId="120EDB94"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Take trail by authorized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&amp; Drill machine operator</w:t>
      </w:r>
    </w:p>
    <w:p w14:paraId="5F0A7B41" w14:textId="77777777" w:rsidR="004D76E3" w:rsidRPr="007764FD" w:rsidRDefault="004D76E3" w:rsidP="004D76E3">
      <w:pPr>
        <w:pStyle w:val="ListParagraph"/>
        <w:numPr>
          <w:ilvl w:val="0"/>
          <w:numId w:val="36"/>
        </w:numPr>
        <w:spacing w:after="0" w:line="240" w:lineRule="auto"/>
        <w:rPr>
          <w:rFonts w:ascii="Times New Roman" w:eastAsia="Times New Roman" w:hAnsi="Times New Roman"/>
          <w:sz w:val="20"/>
          <w:szCs w:val="20"/>
        </w:rPr>
      </w:pPr>
      <w:r w:rsidRPr="007764FD">
        <w:rPr>
          <w:rFonts w:ascii="Times New Roman" w:eastAsia="Times New Roman" w:hAnsi="Times New Roman"/>
          <w:sz w:val="20"/>
          <w:szCs w:val="20"/>
        </w:rPr>
        <w:t xml:space="preserve">Confirm </w:t>
      </w:r>
      <w:proofErr w:type="spellStart"/>
      <w:r w:rsidRPr="007764FD">
        <w:rPr>
          <w:rFonts w:ascii="Times New Roman" w:eastAsia="Times New Roman" w:hAnsi="Times New Roman"/>
          <w:sz w:val="20"/>
          <w:szCs w:val="20"/>
        </w:rPr>
        <w:t>Mudgun</w:t>
      </w:r>
      <w:proofErr w:type="spellEnd"/>
      <w:r w:rsidRPr="007764FD">
        <w:rPr>
          <w:rFonts w:ascii="Times New Roman" w:eastAsia="Times New Roman" w:hAnsi="Times New Roman"/>
          <w:sz w:val="20"/>
          <w:szCs w:val="20"/>
        </w:rPr>
        <w:t xml:space="preserve"> centering with SS &amp; Cast House production in charge</w:t>
      </w:r>
    </w:p>
    <w:p w14:paraId="30275930" w14:textId="77777777" w:rsidR="004D76E3" w:rsidRPr="007764FD" w:rsidRDefault="004D76E3" w:rsidP="004D76E3">
      <w:pPr>
        <w:ind w:left="720"/>
      </w:pPr>
    </w:p>
    <w:p w14:paraId="7095417A" w14:textId="77777777" w:rsidR="004D76E3" w:rsidRPr="007764FD" w:rsidRDefault="004D76E3" w:rsidP="004D76E3">
      <w:pPr>
        <w:spacing w:before="100" w:beforeAutospacing="1" w:after="100" w:afterAutospacing="1"/>
        <w:jc w:val="both"/>
      </w:pPr>
      <w:r w:rsidRPr="007764FD">
        <w:t> </w:t>
      </w:r>
      <w:proofErr w:type="gramStart"/>
      <w:r w:rsidRPr="007764FD">
        <w:t>DO :</w:t>
      </w:r>
      <w:proofErr w:type="gramEnd"/>
    </w:p>
    <w:p w14:paraId="28FDEA9F" w14:textId="77777777" w:rsidR="004D76E3" w:rsidRPr="007764FD" w:rsidRDefault="004D76E3" w:rsidP="004D76E3">
      <w:pPr>
        <w:numPr>
          <w:ilvl w:val="0"/>
          <w:numId w:val="30"/>
        </w:numPr>
        <w:spacing w:before="100" w:beforeAutospacing="1" w:after="100" w:afterAutospacing="1" w:line="240" w:lineRule="auto"/>
        <w:jc w:val="both"/>
      </w:pPr>
      <w:r w:rsidRPr="007764FD">
        <w:t xml:space="preserve">Wear gloves, goggles while working at cast house area. </w:t>
      </w:r>
    </w:p>
    <w:p w14:paraId="301E8EA2" w14:textId="77777777" w:rsidR="004D76E3" w:rsidRPr="007764FD" w:rsidRDefault="004D76E3" w:rsidP="004D76E3">
      <w:pPr>
        <w:numPr>
          <w:ilvl w:val="0"/>
          <w:numId w:val="30"/>
        </w:numPr>
        <w:tabs>
          <w:tab w:val="num" w:pos="360"/>
        </w:tabs>
        <w:spacing w:before="100" w:beforeAutospacing="1" w:after="100" w:afterAutospacing="1" w:line="240" w:lineRule="auto"/>
        <w:ind w:left="1080"/>
        <w:jc w:val="both"/>
      </w:pPr>
      <w:r w:rsidRPr="007764FD">
        <w:t xml:space="preserve">Take necessary precautions while working in cast house as it is a hot metal handling area. </w:t>
      </w:r>
    </w:p>
    <w:p w14:paraId="1F52B186" w14:textId="77777777" w:rsidR="004D76E3" w:rsidRPr="007764FD" w:rsidRDefault="004D76E3" w:rsidP="004D76E3">
      <w:pPr>
        <w:numPr>
          <w:ilvl w:val="0"/>
          <w:numId w:val="30"/>
        </w:numPr>
        <w:tabs>
          <w:tab w:val="num" w:pos="360"/>
        </w:tabs>
        <w:spacing w:before="100" w:beforeAutospacing="1" w:after="100" w:afterAutospacing="1" w:line="240" w:lineRule="auto"/>
        <w:ind w:left="1080"/>
        <w:jc w:val="both"/>
      </w:pPr>
      <w:r w:rsidRPr="007764FD">
        <w:t xml:space="preserve">Take necessary care while handling items, which are smeared with grease and oil. </w:t>
      </w:r>
    </w:p>
    <w:p w14:paraId="42711EE5" w14:textId="77777777" w:rsidR="004D76E3" w:rsidRPr="007764FD" w:rsidRDefault="004D76E3" w:rsidP="004D76E3">
      <w:pPr>
        <w:numPr>
          <w:ilvl w:val="0"/>
          <w:numId w:val="30"/>
        </w:numPr>
        <w:tabs>
          <w:tab w:val="num" w:pos="360"/>
        </w:tabs>
        <w:spacing w:before="100" w:beforeAutospacing="1" w:after="100" w:afterAutospacing="1" w:line="240" w:lineRule="auto"/>
        <w:ind w:left="1080"/>
        <w:jc w:val="both"/>
      </w:pPr>
      <w:r w:rsidRPr="007764FD">
        <w:t xml:space="preserve">Ensure nobody is within the swing area of </w:t>
      </w:r>
      <w:proofErr w:type="spellStart"/>
      <w:r w:rsidRPr="007764FD">
        <w:t>mudgun</w:t>
      </w:r>
      <w:proofErr w:type="spellEnd"/>
      <w:r w:rsidRPr="007764FD">
        <w:t xml:space="preserve"> while taking trial. </w:t>
      </w:r>
    </w:p>
    <w:p w14:paraId="08BB2065" w14:textId="77777777" w:rsidR="004D76E3" w:rsidRPr="007764FD" w:rsidRDefault="004D76E3" w:rsidP="004D76E3">
      <w:pPr>
        <w:numPr>
          <w:ilvl w:val="0"/>
          <w:numId w:val="30"/>
        </w:numPr>
        <w:tabs>
          <w:tab w:val="num" w:pos="360"/>
        </w:tabs>
        <w:spacing w:before="100" w:beforeAutospacing="1" w:after="100" w:afterAutospacing="1" w:line="240" w:lineRule="auto"/>
        <w:ind w:left="1080"/>
        <w:jc w:val="both"/>
      </w:pPr>
      <w:r w:rsidRPr="007764FD">
        <w:t xml:space="preserve">Collect oil in tray of the hose pipes. </w:t>
      </w:r>
    </w:p>
    <w:p w14:paraId="0DD67712" w14:textId="77777777" w:rsidR="004D76E3" w:rsidRPr="007764FD" w:rsidRDefault="004D76E3" w:rsidP="004D76E3">
      <w:pPr>
        <w:numPr>
          <w:ilvl w:val="0"/>
          <w:numId w:val="30"/>
        </w:numPr>
        <w:tabs>
          <w:tab w:val="num" w:pos="360"/>
        </w:tabs>
        <w:spacing w:before="100" w:beforeAutospacing="1" w:after="100" w:afterAutospacing="1" w:line="240" w:lineRule="auto"/>
        <w:ind w:left="1080"/>
        <w:jc w:val="both"/>
      </w:pPr>
      <w:r w:rsidRPr="007764FD">
        <w:t xml:space="preserve">Use proper slings while dismantling. </w:t>
      </w:r>
    </w:p>
    <w:p w14:paraId="77A29FBD" w14:textId="77777777" w:rsidR="004D76E3" w:rsidRPr="007764FD" w:rsidRDefault="004D76E3" w:rsidP="004D76E3">
      <w:pPr>
        <w:numPr>
          <w:ilvl w:val="0"/>
          <w:numId w:val="30"/>
        </w:numPr>
        <w:tabs>
          <w:tab w:val="num" w:pos="360"/>
        </w:tabs>
        <w:spacing w:before="100" w:beforeAutospacing="1" w:after="100" w:afterAutospacing="1" w:line="240" w:lineRule="auto"/>
        <w:ind w:left="1080"/>
        <w:jc w:val="both"/>
      </w:pPr>
      <w:r w:rsidRPr="007764FD">
        <w:t>Put a grating on main runner in case you are working on runner side.</w:t>
      </w:r>
    </w:p>
    <w:p w14:paraId="34D70A53" w14:textId="77777777" w:rsidR="004D76E3" w:rsidRPr="007764FD" w:rsidRDefault="004D76E3" w:rsidP="004D76E3">
      <w:pPr>
        <w:pStyle w:val="Heading1"/>
        <w:jc w:val="both"/>
        <w:rPr>
          <w:b w:val="0"/>
          <w:color w:val="auto"/>
          <w:sz w:val="22"/>
          <w:szCs w:val="22"/>
        </w:rPr>
      </w:pPr>
      <w:r w:rsidRPr="007764FD">
        <w:rPr>
          <w:b w:val="0"/>
          <w:color w:val="auto"/>
          <w:sz w:val="22"/>
          <w:szCs w:val="22"/>
        </w:rPr>
        <w:t xml:space="preserve">DO </w:t>
      </w:r>
      <w:proofErr w:type="gramStart"/>
      <w:r w:rsidRPr="007764FD">
        <w:rPr>
          <w:b w:val="0"/>
          <w:color w:val="auto"/>
          <w:sz w:val="22"/>
          <w:szCs w:val="22"/>
        </w:rPr>
        <w:t>NOT :</w:t>
      </w:r>
      <w:proofErr w:type="gramEnd"/>
      <w:r w:rsidRPr="007764FD">
        <w:rPr>
          <w:b w:val="0"/>
          <w:color w:val="auto"/>
          <w:sz w:val="22"/>
          <w:szCs w:val="22"/>
        </w:rPr>
        <w:t xml:space="preserve">  </w:t>
      </w:r>
    </w:p>
    <w:p w14:paraId="38B3E4F3" w14:textId="77777777" w:rsidR="004D76E3" w:rsidRPr="007764FD" w:rsidRDefault="004D76E3" w:rsidP="004D76E3">
      <w:pPr>
        <w:numPr>
          <w:ilvl w:val="0"/>
          <w:numId w:val="31"/>
        </w:numPr>
        <w:tabs>
          <w:tab w:val="num" w:pos="360"/>
        </w:tabs>
        <w:spacing w:before="100" w:beforeAutospacing="1" w:after="100" w:afterAutospacing="1" w:line="240" w:lineRule="auto"/>
        <w:ind w:left="1080"/>
        <w:jc w:val="both"/>
      </w:pPr>
      <w:r w:rsidRPr="007764FD">
        <w:t xml:space="preserve">Wear gum boots while working in cast house. </w:t>
      </w:r>
    </w:p>
    <w:p w14:paraId="68630D1A" w14:textId="77777777" w:rsidR="004D76E3" w:rsidRPr="007764FD" w:rsidRDefault="004D76E3" w:rsidP="004D76E3">
      <w:pPr>
        <w:numPr>
          <w:ilvl w:val="0"/>
          <w:numId w:val="31"/>
        </w:numPr>
        <w:tabs>
          <w:tab w:val="num" w:pos="360"/>
        </w:tabs>
        <w:spacing w:before="100" w:beforeAutospacing="1" w:after="100" w:afterAutospacing="1" w:line="240" w:lineRule="auto"/>
        <w:ind w:left="1080"/>
        <w:jc w:val="both"/>
      </w:pPr>
      <w:r w:rsidRPr="007764FD">
        <w:t xml:space="preserve">Take trial of the machine yourself. Only cast house operators and engineers are authorized to operate the </w:t>
      </w:r>
      <w:proofErr w:type="spellStart"/>
      <w:r w:rsidRPr="007764FD">
        <w:t>mudgun</w:t>
      </w:r>
      <w:proofErr w:type="spellEnd"/>
      <w:r w:rsidRPr="007764FD">
        <w:t xml:space="preserve">. </w:t>
      </w:r>
    </w:p>
    <w:p w14:paraId="3AFA7B95" w14:textId="77777777" w:rsidR="004D76E3" w:rsidRPr="007764FD" w:rsidRDefault="004D76E3" w:rsidP="004D76E3">
      <w:r w:rsidRPr="007764FD">
        <w:lastRenderedPageBreak/>
        <w:t xml:space="preserve">  </w:t>
      </w:r>
    </w:p>
    <w:p w14:paraId="5C9BDD25" w14:textId="77777777" w:rsidR="007D79FA" w:rsidRPr="007764FD" w:rsidRDefault="007D79FA" w:rsidP="00603CA3">
      <w:pPr>
        <w:rPr>
          <w:rFonts w:ascii="Times New Roman" w:hAnsi="Times New Roman" w:cs="Times New Roman"/>
          <w:b/>
          <w:sz w:val="24"/>
          <w:szCs w:val="24"/>
        </w:rPr>
      </w:pPr>
    </w:p>
    <w:p w14:paraId="56A15996" w14:textId="698529EC" w:rsidR="007D79FA" w:rsidRPr="007764FD" w:rsidRDefault="007D79FA" w:rsidP="007D79FA">
      <w:pPr>
        <w:rPr>
          <w:rFonts w:ascii="Times New Roman" w:hAnsi="Times New Roman" w:cs="Times New Roman"/>
          <w:b/>
          <w:sz w:val="24"/>
          <w:szCs w:val="24"/>
        </w:rPr>
      </w:pPr>
      <w:r w:rsidRPr="007764FD">
        <w:rPr>
          <w:rFonts w:ascii="Times New Roman" w:hAnsi="Times New Roman" w:cs="Times New Roman"/>
          <w:b/>
          <w:sz w:val="24"/>
          <w:szCs w:val="24"/>
        </w:rPr>
        <w:t>REFERENCES: Operation &amp; Maintenance manual.</w:t>
      </w:r>
    </w:p>
    <w:p w14:paraId="627FA9C8" w14:textId="77777777" w:rsidR="007D79FA" w:rsidRDefault="007D79FA">
      <w:pPr>
        <w:ind w:left="180" w:firstLine="180"/>
        <w:rPr>
          <w:rFonts w:ascii="Times New Roman" w:hAnsi="Times New Roman" w:cs="Times New Roman"/>
          <w:b/>
          <w:sz w:val="24"/>
          <w:szCs w:val="24"/>
        </w:rPr>
      </w:pPr>
    </w:p>
    <w:p w14:paraId="13B2D475" w14:textId="77777777" w:rsidR="002F7FE9" w:rsidRPr="00C06123" w:rsidRDefault="002F7FE9" w:rsidP="002F7FE9">
      <w:pPr>
        <w:pStyle w:val="ListParagraph"/>
        <w:spacing w:before="100" w:beforeAutospacing="1" w:after="100" w:afterAutospacing="1" w:line="240" w:lineRule="auto"/>
        <w:rPr>
          <w:rFonts w:ascii="Times New Roman" w:eastAsia="Times New Roman" w:hAnsi="Times New Roman" w:cs="Times New Roman"/>
          <w:b/>
          <w:bCs/>
          <w:sz w:val="24"/>
          <w:szCs w:val="24"/>
          <w:u w:val="single"/>
          <w:lang w:val="fr-FR" w:eastAsia="en-IN"/>
        </w:rPr>
      </w:pPr>
      <w:r w:rsidRPr="00A03D80">
        <w:rPr>
          <w:rFonts w:ascii="Times New Roman" w:eastAsia="Times New Roman" w:hAnsi="Times New Roman" w:cs="Times New Roman"/>
          <w:b/>
          <w:bCs/>
          <w:sz w:val="24"/>
          <w:szCs w:val="24"/>
          <w:lang w:val="fr-FR" w:eastAsia="en-IN"/>
        </w:rPr>
        <w:t xml:space="preserve">                                    </w:t>
      </w:r>
      <w:r w:rsidRPr="00C06123">
        <w:rPr>
          <w:rFonts w:ascii="Times New Roman" w:eastAsia="Times New Roman" w:hAnsi="Times New Roman" w:cs="Times New Roman"/>
          <w:b/>
          <w:bCs/>
          <w:sz w:val="24"/>
          <w:szCs w:val="24"/>
          <w:u w:val="single"/>
          <w:lang w:val="fr-FR" w:eastAsia="en-IN"/>
        </w:rPr>
        <w:t xml:space="preserve">  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2F7FE9" w:rsidRPr="001E642A" w14:paraId="02D02E22" w14:textId="77777777" w:rsidTr="00D67ABD">
        <w:tc>
          <w:tcPr>
            <w:tcW w:w="1277" w:type="dxa"/>
            <w:tcBorders>
              <w:bottom w:val="single" w:sz="4" w:space="0" w:color="auto"/>
              <w:right w:val="single" w:sz="4" w:space="0" w:color="auto"/>
            </w:tcBorders>
          </w:tcPr>
          <w:p w14:paraId="4E8D3E41" w14:textId="77777777" w:rsidR="002F7FE9" w:rsidRPr="007C1842" w:rsidRDefault="002F7FE9" w:rsidP="00D67ABD">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1B9A34D5" w14:textId="77777777" w:rsidR="002F7FE9" w:rsidRPr="007C1842" w:rsidRDefault="002F7FE9" w:rsidP="00D67ABD">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05E99477" w14:textId="77777777" w:rsidR="002F7FE9" w:rsidRPr="007C1842" w:rsidRDefault="002F7FE9" w:rsidP="00D67ABD">
            <w:pPr>
              <w:pStyle w:val="Header"/>
              <w:ind w:right="-151"/>
              <w:rPr>
                <w:b/>
              </w:rPr>
            </w:pPr>
            <w:r w:rsidRPr="007C1842">
              <w:rPr>
                <w:b/>
              </w:rPr>
              <w:t>Brief details of Revision</w:t>
            </w:r>
          </w:p>
        </w:tc>
        <w:tc>
          <w:tcPr>
            <w:tcW w:w="992" w:type="dxa"/>
            <w:tcBorders>
              <w:left w:val="single" w:sz="4" w:space="0" w:color="auto"/>
            </w:tcBorders>
          </w:tcPr>
          <w:p w14:paraId="6CF15ED6" w14:textId="77777777" w:rsidR="002F7FE9" w:rsidRPr="007C1842" w:rsidRDefault="002F7FE9" w:rsidP="00D67ABD">
            <w:pPr>
              <w:pStyle w:val="Header"/>
              <w:tabs>
                <w:tab w:val="left" w:pos="1440"/>
                <w:tab w:val="left" w:pos="3240"/>
                <w:tab w:val="left" w:pos="8820"/>
              </w:tabs>
              <w:ind w:left="-108" w:right="-151"/>
              <w:jc w:val="center"/>
              <w:rPr>
                <w:b/>
              </w:rPr>
            </w:pPr>
            <w:r w:rsidRPr="007C1842">
              <w:rPr>
                <w:b/>
              </w:rPr>
              <w:t>New Rev.</w:t>
            </w:r>
          </w:p>
        </w:tc>
      </w:tr>
      <w:tr w:rsidR="002F7FE9" w:rsidRPr="001E642A" w14:paraId="7E04568B" w14:textId="77777777" w:rsidTr="00D67ABD">
        <w:tc>
          <w:tcPr>
            <w:tcW w:w="1277" w:type="dxa"/>
            <w:tcBorders>
              <w:top w:val="single" w:sz="4" w:space="0" w:color="auto"/>
              <w:right w:val="single" w:sz="4" w:space="0" w:color="auto"/>
            </w:tcBorders>
          </w:tcPr>
          <w:p w14:paraId="07868188" w14:textId="3A6DF866" w:rsidR="002F7FE9" w:rsidRPr="007C1842" w:rsidRDefault="002F7FE9" w:rsidP="00D67ABD">
            <w:pPr>
              <w:pStyle w:val="Header"/>
              <w:ind w:right="-108"/>
            </w:pPr>
          </w:p>
        </w:tc>
        <w:tc>
          <w:tcPr>
            <w:tcW w:w="1701" w:type="dxa"/>
            <w:tcBorders>
              <w:top w:val="single" w:sz="4" w:space="0" w:color="auto"/>
              <w:left w:val="single" w:sz="4" w:space="0" w:color="auto"/>
              <w:right w:val="single" w:sz="4" w:space="0" w:color="auto"/>
            </w:tcBorders>
          </w:tcPr>
          <w:p w14:paraId="4E23F435" w14:textId="27DF234B" w:rsidR="002F7FE9" w:rsidRPr="007C1842" w:rsidRDefault="002F7FE9" w:rsidP="00D67ABD">
            <w:pPr>
              <w:pStyle w:val="Header"/>
              <w:ind w:right="-151"/>
            </w:pPr>
          </w:p>
        </w:tc>
        <w:tc>
          <w:tcPr>
            <w:tcW w:w="5953" w:type="dxa"/>
            <w:tcBorders>
              <w:top w:val="single" w:sz="4" w:space="0" w:color="auto"/>
              <w:left w:val="single" w:sz="4" w:space="0" w:color="auto"/>
              <w:right w:val="single" w:sz="4" w:space="0" w:color="auto"/>
            </w:tcBorders>
          </w:tcPr>
          <w:p w14:paraId="545C6FC2" w14:textId="3659BD9A" w:rsidR="002F7FE9" w:rsidRPr="007C1842" w:rsidRDefault="002F7FE9" w:rsidP="00D67ABD">
            <w:pPr>
              <w:pStyle w:val="Header"/>
              <w:jc w:val="both"/>
            </w:pPr>
          </w:p>
        </w:tc>
        <w:tc>
          <w:tcPr>
            <w:tcW w:w="992" w:type="dxa"/>
            <w:tcBorders>
              <w:left w:val="single" w:sz="4" w:space="0" w:color="auto"/>
            </w:tcBorders>
          </w:tcPr>
          <w:p w14:paraId="79384036" w14:textId="2BCB901E" w:rsidR="002F7FE9" w:rsidRPr="007C1842" w:rsidRDefault="002F7FE9" w:rsidP="00D67ABD">
            <w:pPr>
              <w:pStyle w:val="Header"/>
              <w:tabs>
                <w:tab w:val="left" w:pos="1440"/>
                <w:tab w:val="left" w:pos="3240"/>
                <w:tab w:val="left" w:pos="8820"/>
              </w:tabs>
              <w:ind w:left="-108" w:right="-151"/>
              <w:jc w:val="center"/>
            </w:pPr>
          </w:p>
        </w:tc>
      </w:tr>
      <w:tr w:rsidR="002F7FE9" w:rsidRPr="001E642A" w14:paraId="7C5F07F2" w14:textId="77777777" w:rsidTr="00D67ABD">
        <w:tc>
          <w:tcPr>
            <w:tcW w:w="1277" w:type="dxa"/>
            <w:tcBorders>
              <w:top w:val="single" w:sz="4" w:space="0" w:color="auto"/>
              <w:right w:val="single" w:sz="4" w:space="0" w:color="auto"/>
            </w:tcBorders>
          </w:tcPr>
          <w:p w14:paraId="07790750" w14:textId="77777777" w:rsidR="002F7FE9" w:rsidRPr="007C1842" w:rsidRDefault="002F7FE9" w:rsidP="00D67ABD">
            <w:pPr>
              <w:pStyle w:val="Header"/>
              <w:ind w:right="-108"/>
            </w:pPr>
          </w:p>
        </w:tc>
        <w:tc>
          <w:tcPr>
            <w:tcW w:w="1701" w:type="dxa"/>
            <w:tcBorders>
              <w:top w:val="single" w:sz="4" w:space="0" w:color="auto"/>
              <w:left w:val="single" w:sz="4" w:space="0" w:color="auto"/>
              <w:right w:val="single" w:sz="4" w:space="0" w:color="auto"/>
            </w:tcBorders>
          </w:tcPr>
          <w:p w14:paraId="491A426E" w14:textId="77777777" w:rsidR="002F7FE9" w:rsidRPr="007C1842" w:rsidRDefault="002F7FE9" w:rsidP="00D67ABD">
            <w:pPr>
              <w:pStyle w:val="Header"/>
              <w:ind w:right="-151"/>
            </w:pPr>
          </w:p>
        </w:tc>
        <w:tc>
          <w:tcPr>
            <w:tcW w:w="5953" w:type="dxa"/>
            <w:tcBorders>
              <w:top w:val="single" w:sz="4" w:space="0" w:color="auto"/>
              <w:left w:val="single" w:sz="4" w:space="0" w:color="auto"/>
              <w:right w:val="single" w:sz="4" w:space="0" w:color="auto"/>
            </w:tcBorders>
          </w:tcPr>
          <w:p w14:paraId="0F7362E9" w14:textId="77777777" w:rsidR="002F7FE9" w:rsidRPr="007C1842" w:rsidRDefault="002F7FE9" w:rsidP="00D67ABD">
            <w:pPr>
              <w:pStyle w:val="Header"/>
              <w:jc w:val="both"/>
            </w:pPr>
          </w:p>
        </w:tc>
        <w:tc>
          <w:tcPr>
            <w:tcW w:w="992" w:type="dxa"/>
            <w:tcBorders>
              <w:left w:val="single" w:sz="4" w:space="0" w:color="auto"/>
            </w:tcBorders>
          </w:tcPr>
          <w:p w14:paraId="58A63C2A" w14:textId="77777777" w:rsidR="002F7FE9" w:rsidRPr="007C1842" w:rsidRDefault="002F7FE9" w:rsidP="00D67ABD">
            <w:pPr>
              <w:pStyle w:val="Header"/>
              <w:tabs>
                <w:tab w:val="left" w:pos="1440"/>
                <w:tab w:val="left" w:pos="3240"/>
                <w:tab w:val="left" w:pos="8820"/>
              </w:tabs>
              <w:ind w:left="-108" w:right="-151"/>
              <w:jc w:val="center"/>
            </w:pPr>
          </w:p>
        </w:tc>
      </w:tr>
      <w:tr w:rsidR="002F7FE9" w:rsidRPr="001E642A" w14:paraId="376F8BD1" w14:textId="77777777" w:rsidTr="00D67ABD">
        <w:tc>
          <w:tcPr>
            <w:tcW w:w="1277" w:type="dxa"/>
            <w:tcBorders>
              <w:right w:val="nil"/>
            </w:tcBorders>
          </w:tcPr>
          <w:p w14:paraId="64C0D64F" w14:textId="77777777" w:rsidR="002F7FE9" w:rsidRPr="007C1842" w:rsidRDefault="002F7FE9" w:rsidP="00D67ABD">
            <w:pPr>
              <w:pStyle w:val="Header"/>
              <w:ind w:right="-151"/>
              <w:jc w:val="center"/>
            </w:pPr>
          </w:p>
        </w:tc>
        <w:tc>
          <w:tcPr>
            <w:tcW w:w="1701" w:type="dxa"/>
            <w:tcBorders>
              <w:left w:val="nil"/>
              <w:right w:val="nil"/>
            </w:tcBorders>
          </w:tcPr>
          <w:p w14:paraId="54EA773B" w14:textId="77777777" w:rsidR="002F7FE9" w:rsidRPr="007C1842" w:rsidRDefault="002F7FE9" w:rsidP="00D67ABD">
            <w:pPr>
              <w:pStyle w:val="Header"/>
              <w:ind w:right="-151"/>
              <w:jc w:val="center"/>
            </w:pPr>
          </w:p>
        </w:tc>
        <w:tc>
          <w:tcPr>
            <w:tcW w:w="5953" w:type="dxa"/>
            <w:tcBorders>
              <w:left w:val="nil"/>
              <w:right w:val="nil"/>
            </w:tcBorders>
          </w:tcPr>
          <w:p w14:paraId="41ECE6CE" w14:textId="77777777" w:rsidR="002F7FE9" w:rsidRPr="007C1842" w:rsidRDefault="002F7FE9" w:rsidP="00D67ABD">
            <w:pPr>
              <w:pStyle w:val="BodyText"/>
              <w:rPr>
                <w:rFonts w:ascii="Times New Roman" w:hAnsi="Times New Roman"/>
              </w:rPr>
            </w:pPr>
          </w:p>
        </w:tc>
        <w:tc>
          <w:tcPr>
            <w:tcW w:w="992" w:type="dxa"/>
            <w:tcBorders>
              <w:left w:val="nil"/>
            </w:tcBorders>
          </w:tcPr>
          <w:p w14:paraId="385F348B" w14:textId="77777777" w:rsidR="002F7FE9" w:rsidRPr="007C1842" w:rsidRDefault="002F7FE9" w:rsidP="00D67ABD">
            <w:pPr>
              <w:pStyle w:val="Header"/>
              <w:tabs>
                <w:tab w:val="left" w:pos="1440"/>
                <w:tab w:val="left" w:pos="3240"/>
                <w:tab w:val="left" w:pos="8820"/>
              </w:tabs>
              <w:ind w:left="-108" w:right="-151"/>
              <w:jc w:val="center"/>
            </w:pPr>
          </w:p>
        </w:tc>
      </w:tr>
    </w:tbl>
    <w:p w14:paraId="4D53AA2A" w14:textId="77777777" w:rsidR="002F7FE9" w:rsidRDefault="002F7FE9" w:rsidP="002F7FE9">
      <w:pPr>
        <w:ind w:left="180" w:firstLine="180"/>
        <w:rPr>
          <w:rFonts w:ascii="Times New Roman" w:hAnsi="Times New Roman" w:cs="Times New Roman"/>
          <w:b/>
          <w:sz w:val="24"/>
          <w:szCs w:val="24"/>
        </w:rPr>
      </w:pPr>
    </w:p>
    <w:p w14:paraId="1DB3F3E9" w14:textId="77777777" w:rsidR="002F7FE9" w:rsidRDefault="002F7FE9" w:rsidP="002F7FE9">
      <w:pPr>
        <w:ind w:left="180" w:firstLine="180"/>
        <w:rPr>
          <w:rFonts w:ascii="Times New Roman" w:hAnsi="Times New Roman" w:cs="Times New Roman"/>
          <w:b/>
          <w:sz w:val="24"/>
          <w:szCs w:val="24"/>
        </w:rPr>
      </w:pPr>
    </w:p>
    <w:p w14:paraId="1BA105A4" w14:textId="77777777" w:rsidR="002F7FE9" w:rsidRDefault="002F7FE9" w:rsidP="002F7FE9">
      <w:pPr>
        <w:ind w:left="180" w:firstLine="180"/>
        <w:rPr>
          <w:rFonts w:ascii="Times New Roman" w:hAnsi="Times New Roman" w:cs="Times New Roman"/>
          <w:b/>
          <w:sz w:val="24"/>
          <w:szCs w:val="24"/>
        </w:rPr>
      </w:pPr>
    </w:p>
    <w:tbl>
      <w:tblPr>
        <w:tblW w:w="9095" w:type="dxa"/>
        <w:tblCellMar>
          <w:left w:w="0" w:type="dxa"/>
          <w:right w:w="0" w:type="dxa"/>
        </w:tblCellMar>
        <w:tblLook w:val="04A0" w:firstRow="1" w:lastRow="0" w:firstColumn="1" w:lastColumn="0" w:noHBand="0" w:noVBand="1"/>
      </w:tblPr>
      <w:tblGrid>
        <w:gridCol w:w="2802"/>
        <w:gridCol w:w="3160"/>
        <w:gridCol w:w="3133"/>
      </w:tblGrid>
      <w:tr w:rsidR="002F7FE9" w14:paraId="7A311C77" w14:textId="77777777" w:rsidTr="00D67ABD">
        <w:trPr>
          <w:trHeight w:val="316"/>
        </w:trPr>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B622FCF" w14:textId="77777777" w:rsidR="002F7FE9" w:rsidRDefault="002F7FE9" w:rsidP="00D67ABD">
            <w:pPr>
              <w:rPr>
                <w:rFonts w:ascii="Times New Roman" w:hAnsi="Times New Roman" w:cs="Times New Roman"/>
                <w:b/>
                <w:bCs/>
                <w:sz w:val="20"/>
                <w:szCs w:val="20"/>
              </w:rPr>
            </w:pPr>
            <w:r>
              <w:rPr>
                <w:rFonts w:ascii="Times New Roman" w:hAnsi="Times New Roman" w:cs="Times New Roman"/>
                <w:b/>
                <w:bCs/>
              </w:rPr>
              <w:t xml:space="preserve">Prepared By: </w:t>
            </w:r>
          </w:p>
          <w:p w14:paraId="50D0D9C3" w14:textId="77777777" w:rsidR="002F7FE9" w:rsidRDefault="002F7FE9" w:rsidP="00D67ABD">
            <w:pPr>
              <w:rPr>
                <w:rFonts w:ascii="Times New Roman" w:hAnsi="Times New Roman" w:cs="Times New Roman"/>
              </w:rPr>
            </w:pPr>
            <w:r>
              <w:rPr>
                <w:rFonts w:ascii="Times New Roman" w:eastAsia="Times New Roman" w:hAnsi="Times New Roman" w:cs="Times New Roman"/>
              </w:rPr>
              <w:t>Digital head VAB</w:t>
            </w:r>
          </w:p>
        </w:tc>
        <w:tc>
          <w:tcPr>
            <w:tcW w:w="31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73EE534" w14:textId="77777777" w:rsidR="002F7FE9" w:rsidRDefault="002F7FE9" w:rsidP="00D67ABD">
            <w:pPr>
              <w:rPr>
                <w:rFonts w:ascii="Times New Roman" w:hAnsi="Times New Roman" w:cs="Times New Roman"/>
                <w:b/>
                <w:bCs/>
              </w:rPr>
            </w:pPr>
            <w:r>
              <w:rPr>
                <w:rFonts w:ascii="Times New Roman" w:hAnsi="Times New Roman" w:cs="Times New Roman"/>
                <w:b/>
                <w:bCs/>
              </w:rPr>
              <w:t xml:space="preserve">Reviewed &amp; Issued By: </w:t>
            </w:r>
          </w:p>
          <w:p w14:paraId="42EBF427" w14:textId="77777777" w:rsidR="002F7FE9" w:rsidRDefault="002F7FE9" w:rsidP="00D67ABD">
            <w:pPr>
              <w:rPr>
                <w:rFonts w:ascii="Times New Roman" w:hAnsi="Times New Roman" w:cs="Times New Roman"/>
              </w:rPr>
            </w:pPr>
            <w:r>
              <w:rPr>
                <w:rFonts w:ascii="Times New Roman" w:hAnsi="Times New Roman" w:cs="Times New Roman"/>
              </w:rPr>
              <w:t>Management Representative</w:t>
            </w:r>
          </w:p>
        </w:tc>
        <w:tc>
          <w:tcPr>
            <w:tcW w:w="313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102442C" w14:textId="77777777" w:rsidR="002F7FE9" w:rsidRDefault="002F7FE9" w:rsidP="00D67ABD">
            <w:pPr>
              <w:rPr>
                <w:rFonts w:ascii="Times New Roman" w:hAnsi="Times New Roman" w:cs="Times New Roman"/>
                <w:b/>
                <w:bCs/>
              </w:rPr>
            </w:pPr>
            <w:r>
              <w:rPr>
                <w:rFonts w:ascii="Times New Roman" w:hAnsi="Times New Roman" w:cs="Times New Roman"/>
                <w:b/>
                <w:bCs/>
              </w:rPr>
              <w:t xml:space="preserve">Approved By: </w:t>
            </w:r>
          </w:p>
          <w:p w14:paraId="7EFE3B2D" w14:textId="77777777" w:rsidR="002F7FE9" w:rsidRDefault="002F7FE9" w:rsidP="00D67ABD">
            <w:pPr>
              <w:rPr>
                <w:rFonts w:ascii="Times New Roman" w:hAnsi="Times New Roman" w:cs="Times New Roman"/>
              </w:rPr>
            </w:pPr>
            <w:r>
              <w:rPr>
                <w:rFonts w:ascii="Times New Roman" w:eastAsia="Times New Roman" w:hAnsi="Times New Roman" w:cs="Times New Roman"/>
              </w:rPr>
              <w:t>Mechanical and Asset Integrity Head VAB</w:t>
            </w:r>
          </w:p>
        </w:tc>
      </w:tr>
      <w:tr w:rsidR="002F7FE9" w14:paraId="664123C6" w14:textId="77777777" w:rsidTr="00D67ABD">
        <w:trPr>
          <w:trHeight w:val="1062"/>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91DE975" w14:textId="77777777" w:rsidR="002F7FE9" w:rsidRDefault="002F7FE9" w:rsidP="00D67ABD">
            <w:pPr>
              <w:rPr>
                <w:rFonts w:ascii="Times New Roman" w:hAnsi="Times New Roman" w:cs="Times New Roman"/>
                <w:b/>
                <w:bCs/>
              </w:rPr>
            </w:pPr>
            <w:r>
              <w:rPr>
                <w:rFonts w:ascii="Times New Roman" w:hAnsi="Times New Roman" w:cs="Times New Roman"/>
                <w:b/>
                <w:bCs/>
              </w:rPr>
              <w:t>Signature:</w:t>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1B91FA75" w14:textId="77777777" w:rsidR="002F7FE9" w:rsidRDefault="002F7FE9" w:rsidP="00D67ABD">
            <w:pPr>
              <w:rPr>
                <w:rFonts w:ascii="Times New Roman" w:hAnsi="Times New Roman" w:cs="Times New Roman"/>
                <w:b/>
                <w:bCs/>
              </w:rPr>
            </w:pPr>
            <w:r>
              <w:rPr>
                <w:rFonts w:ascii="Times New Roman" w:hAnsi="Times New Roman" w:cs="Times New Roman"/>
                <w:b/>
                <w:bCs/>
              </w:rPr>
              <w:t>Signature:</w:t>
            </w:r>
          </w:p>
        </w:tc>
        <w:tc>
          <w:tcPr>
            <w:tcW w:w="3133" w:type="dxa"/>
            <w:tcBorders>
              <w:top w:val="nil"/>
              <w:left w:val="nil"/>
              <w:bottom w:val="single" w:sz="8" w:space="0" w:color="000000"/>
              <w:right w:val="single" w:sz="8" w:space="0" w:color="000000"/>
            </w:tcBorders>
            <w:tcMar>
              <w:top w:w="0" w:type="dxa"/>
              <w:left w:w="108" w:type="dxa"/>
              <w:bottom w:w="0" w:type="dxa"/>
              <w:right w:w="108" w:type="dxa"/>
            </w:tcMar>
            <w:hideMark/>
          </w:tcPr>
          <w:p w14:paraId="4A4222E2" w14:textId="77777777" w:rsidR="002F7FE9" w:rsidRDefault="002F7FE9" w:rsidP="00D67ABD">
            <w:pPr>
              <w:rPr>
                <w:rFonts w:ascii="Times New Roman" w:hAnsi="Times New Roman" w:cs="Times New Roman"/>
                <w:b/>
                <w:bCs/>
              </w:rPr>
            </w:pPr>
            <w:r>
              <w:rPr>
                <w:rFonts w:ascii="Times New Roman" w:hAnsi="Times New Roman" w:cs="Times New Roman"/>
                <w:b/>
                <w:bCs/>
              </w:rPr>
              <w:t>Signature:</w:t>
            </w:r>
          </w:p>
        </w:tc>
      </w:tr>
      <w:tr w:rsidR="002F7FE9" w14:paraId="41D70525" w14:textId="77777777" w:rsidTr="00D67ABD">
        <w:trPr>
          <w:trHeight w:val="56"/>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C063D71" w14:textId="77777777" w:rsidR="002F7FE9" w:rsidRDefault="002F7FE9" w:rsidP="00D67ABD">
            <w:pPr>
              <w:tabs>
                <w:tab w:val="right" w:pos="2586"/>
              </w:tabs>
              <w:rPr>
                <w:rFonts w:ascii="Times New Roman" w:hAnsi="Times New Roman" w:cs="Times New Roman"/>
                <w:b/>
                <w:bCs/>
              </w:rPr>
            </w:pPr>
            <w:r>
              <w:rPr>
                <w:rFonts w:ascii="Times New Roman" w:hAnsi="Times New Roman" w:cs="Times New Roman"/>
                <w:b/>
                <w:bCs/>
              </w:rPr>
              <w:t>Review Date: 15.08.2023</w:t>
            </w:r>
            <w:r>
              <w:rPr>
                <w:rFonts w:ascii="Times New Roman" w:hAnsi="Times New Roman" w:cs="Times New Roman"/>
                <w:b/>
                <w:bCs/>
              </w:rPr>
              <w:tab/>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46700213" w14:textId="77777777" w:rsidR="002F7FE9" w:rsidRDefault="002F7FE9" w:rsidP="00D67ABD">
            <w:pPr>
              <w:rPr>
                <w:rFonts w:ascii="Times New Roman" w:hAnsi="Times New Roman" w:cs="Times New Roman"/>
                <w:b/>
                <w:bCs/>
              </w:rPr>
            </w:pPr>
            <w:r>
              <w:rPr>
                <w:rFonts w:ascii="Times New Roman" w:hAnsi="Times New Roman" w:cs="Times New Roman"/>
                <w:b/>
                <w:bCs/>
              </w:rPr>
              <w:t>Review Date: 15.08.2023</w:t>
            </w:r>
          </w:p>
        </w:tc>
        <w:tc>
          <w:tcPr>
            <w:tcW w:w="3133" w:type="dxa"/>
            <w:tcBorders>
              <w:top w:val="nil"/>
              <w:left w:val="nil"/>
              <w:bottom w:val="single" w:sz="8" w:space="0" w:color="000000"/>
              <w:right w:val="single" w:sz="8" w:space="0" w:color="000000"/>
            </w:tcBorders>
            <w:tcMar>
              <w:top w:w="0" w:type="dxa"/>
              <w:left w:w="108" w:type="dxa"/>
              <w:bottom w:w="0" w:type="dxa"/>
              <w:right w:w="108" w:type="dxa"/>
            </w:tcMar>
            <w:hideMark/>
          </w:tcPr>
          <w:p w14:paraId="520C6DA4" w14:textId="77777777" w:rsidR="002F7FE9" w:rsidRDefault="002F7FE9" w:rsidP="00D67ABD">
            <w:pPr>
              <w:rPr>
                <w:rFonts w:ascii="Times New Roman" w:hAnsi="Times New Roman" w:cs="Times New Roman"/>
                <w:b/>
                <w:bCs/>
              </w:rPr>
            </w:pPr>
            <w:r>
              <w:rPr>
                <w:rFonts w:ascii="Times New Roman" w:hAnsi="Times New Roman" w:cs="Times New Roman"/>
                <w:b/>
                <w:bCs/>
              </w:rPr>
              <w:t xml:space="preserve">Review Date: 15.08.2023 </w:t>
            </w:r>
          </w:p>
        </w:tc>
      </w:tr>
    </w:tbl>
    <w:p w14:paraId="70ED2ABD" w14:textId="77777777" w:rsidR="002F7FE9" w:rsidRPr="00441A80" w:rsidRDefault="002F7FE9" w:rsidP="002F7FE9">
      <w:pPr>
        <w:rPr>
          <w:rFonts w:ascii="Times New Roman" w:hAnsi="Times New Roman" w:cs="Times New Roman"/>
          <w:b/>
          <w:sz w:val="24"/>
          <w:szCs w:val="24"/>
        </w:rPr>
      </w:pPr>
    </w:p>
    <w:p w14:paraId="69FFD920" w14:textId="77777777" w:rsidR="00603CA3" w:rsidRPr="007764FD" w:rsidRDefault="00603CA3">
      <w:pPr>
        <w:ind w:left="180" w:firstLine="180"/>
        <w:rPr>
          <w:rFonts w:ascii="Times New Roman" w:hAnsi="Times New Roman" w:cs="Times New Roman"/>
          <w:b/>
          <w:sz w:val="24"/>
          <w:szCs w:val="24"/>
        </w:rPr>
      </w:pPr>
    </w:p>
    <w:sectPr w:rsidR="00603CA3" w:rsidRPr="007764FD" w:rsidSect="00F52908">
      <w:headerReference w:type="default" r:id="rId17"/>
      <w:footerReference w:type="default" r:id="rId18"/>
      <w:pgSz w:w="11906" w:h="16838" w:code="9"/>
      <w:pgMar w:top="1440" w:right="1133" w:bottom="851" w:left="1843"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CB926" w14:textId="77777777" w:rsidR="00523F62" w:rsidRDefault="00523F62" w:rsidP="0036287A">
      <w:pPr>
        <w:spacing w:after="0" w:line="240" w:lineRule="auto"/>
      </w:pPr>
      <w:r>
        <w:separator/>
      </w:r>
    </w:p>
  </w:endnote>
  <w:endnote w:type="continuationSeparator" w:id="0">
    <w:p w14:paraId="59B33BFB" w14:textId="77777777" w:rsidR="00523F62" w:rsidRDefault="00523F62"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8A37E" w14:textId="77777777" w:rsidR="00B00ACB" w:rsidRDefault="00B00ACB">
    <w:pPr>
      <w:pStyle w:val="Footer"/>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4098A" w14:textId="77777777" w:rsidR="00523F62" w:rsidRDefault="00523F62" w:rsidP="0036287A">
      <w:pPr>
        <w:spacing w:after="0" w:line="240" w:lineRule="auto"/>
      </w:pPr>
      <w:r>
        <w:separator/>
      </w:r>
    </w:p>
  </w:footnote>
  <w:footnote w:type="continuationSeparator" w:id="0">
    <w:p w14:paraId="171F70F1" w14:textId="77777777" w:rsidR="00523F62" w:rsidRDefault="00523F62"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30" w:type="dxa"/>
      <w:tblInd w:w="-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1"/>
      <w:gridCol w:w="3819"/>
      <w:gridCol w:w="1700"/>
      <w:gridCol w:w="2150"/>
    </w:tblGrid>
    <w:tr w:rsidR="00025D07" w14:paraId="22697DBB" w14:textId="77777777" w:rsidTr="00783DCD">
      <w:trPr>
        <w:trHeight w:val="230"/>
      </w:trPr>
      <w:tc>
        <w:tcPr>
          <w:tcW w:w="2261" w:type="dxa"/>
          <w:vMerge w:val="restart"/>
          <w:tcBorders>
            <w:top w:val="single" w:sz="4" w:space="0" w:color="auto"/>
            <w:left w:val="single" w:sz="4" w:space="0" w:color="auto"/>
            <w:bottom w:val="single" w:sz="4" w:space="0" w:color="auto"/>
            <w:right w:val="single" w:sz="4" w:space="0" w:color="auto"/>
          </w:tcBorders>
          <w:vAlign w:val="center"/>
          <w:hideMark/>
        </w:tcPr>
        <w:p w14:paraId="07535DB3" w14:textId="2BF06729" w:rsidR="00025D07" w:rsidRDefault="00011E94" w:rsidP="00603CA3">
          <w:pPr>
            <w:pStyle w:val="Header"/>
            <w:spacing w:line="276" w:lineRule="auto"/>
          </w:pPr>
          <w:r w:rsidRPr="009D7D6C">
            <w:rPr>
              <w:rFonts w:ascii="Times New Roman" w:eastAsia="Times New Roman" w:hAnsi="Times New Roman" w:cs="Times New Roman"/>
              <w:noProof/>
              <w:sz w:val="18"/>
              <w:szCs w:val="18"/>
            </w:rPr>
            <w:drawing>
              <wp:inline distT="0" distB="0" distL="0" distR="0" wp14:anchorId="40B2598D" wp14:editId="47168605">
                <wp:extent cx="1818508" cy="99441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7800" cy="1021364"/>
                        </a:xfrm>
                        <a:prstGeom prst="rect">
                          <a:avLst/>
                        </a:prstGeom>
                        <a:noFill/>
                        <a:ln>
                          <a:noFill/>
                        </a:ln>
                      </pic:spPr>
                    </pic:pic>
                  </a:graphicData>
                </a:graphic>
              </wp:inline>
            </w:drawing>
          </w:r>
        </w:p>
      </w:tc>
      <w:tc>
        <w:tcPr>
          <w:tcW w:w="3819" w:type="dxa"/>
          <w:tcBorders>
            <w:top w:val="single" w:sz="4" w:space="0" w:color="auto"/>
            <w:left w:val="single" w:sz="4" w:space="0" w:color="auto"/>
            <w:bottom w:val="single" w:sz="4" w:space="0" w:color="auto"/>
            <w:right w:val="single" w:sz="4" w:space="0" w:color="auto"/>
          </w:tcBorders>
          <w:vAlign w:val="center"/>
          <w:hideMark/>
        </w:tcPr>
        <w:p w14:paraId="243E5FFD" w14:textId="11AF8607" w:rsidR="00025D07" w:rsidRDefault="00025D07" w:rsidP="00603CA3">
          <w:pPr>
            <w:pStyle w:val="NoSpacing"/>
            <w:spacing w:line="276" w:lineRule="auto"/>
            <w:jc w:val="center"/>
            <w:rPr>
              <w:rFonts w:ascii="Times New Roman" w:hAnsi="Times New Roman" w:cs="Times New Roman"/>
              <w:b/>
            </w:rPr>
          </w:pPr>
          <w:r>
            <w:rPr>
              <w:rFonts w:ascii="Times New Roman" w:hAnsi="Times New Roman" w:cs="Times New Roman"/>
              <w:b/>
            </w:rPr>
            <w:t xml:space="preserve">VEDANTA LIMITED – VALUE </w:t>
          </w:r>
          <w:r w:rsidR="00603CA3">
            <w:rPr>
              <w:rFonts w:ascii="Times New Roman" w:hAnsi="Times New Roman" w:cs="Times New Roman"/>
              <w:b/>
            </w:rPr>
            <w:t xml:space="preserve">ADDED </w:t>
          </w:r>
          <w:r>
            <w:rPr>
              <w:rFonts w:ascii="Times New Roman" w:hAnsi="Times New Roman" w:cs="Times New Roman"/>
              <w:b/>
            </w:rPr>
            <w:t>BUSINESS</w:t>
          </w:r>
        </w:p>
      </w:tc>
      <w:tc>
        <w:tcPr>
          <w:tcW w:w="1700" w:type="dxa"/>
          <w:tcBorders>
            <w:top w:val="single" w:sz="4" w:space="0" w:color="auto"/>
            <w:left w:val="single" w:sz="4" w:space="0" w:color="auto"/>
            <w:bottom w:val="single" w:sz="4" w:space="0" w:color="auto"/>
            <w:right w:val="single" w:sz="4" w:space="0" w:color="auto"/>
          </w:tcBorders>
          <w:hideMark/>
        </w:tcPr>
        <w:p w14:paraId="07F53D16"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Document No.:</w:t>
          </w:r>
        </w:p>
      </w:tc>
      <w:tc>
        <w:tcPr>
          <w:tcW w:w="2150" w:type="dxa"/>
          <w:tcBorders>
            <w:top w:val="single" w:sz="4" w:space="0" w:color="auto"/>
            <w:left w:val="single" w:sz="4" w:space="0" w:color="auto"/>
            <w:bottom w:val="single" w:sz="4" w:space="0" w:color="auto"/>
            <w:right w:val="single" w:sz="4" w:space="0" w:color="auto"/>
          </w:tcBorders>
        </w:tcPr>
        <w:p w14:paraId="6635361A" w14:textId="6B095BC5" w:rsidR="00025D07" w:rsidRDefault="007D79FA">
          <w:pPr>
            <w:pStyle w:val="NoSpacing"/>
            <w:spacing w:line="276" w:lineRule="auto"/>
            <w:rPr>
              <w:rFonts w:ascii="Times New Roman" w:hAnsi="Times New Roman" w:cs="Times New Roman"/>
              <w:b/>
            </w:rPr>
          </w:pPr>
          <w:r>
            <w:rPr>
              <w:rFonts w:ascii="Times New Roman" w:hAnsi="Times New Roman" w:cs="Times New Roman"/>
              <w:b/>
            </w:rPr>
            <w:t>VL/IMS/</w:t>
          </w:r>
          <w:r w:rsidR="00395AC1">
            <w:rPr>
              <w:rFonts w:ascii="Times New Roman" w:hAnsi="Times New Roman" w:cs="Times New Roman"/>
              <w:b/>
            </w:rPr>
            <w:t>/BF3/</w:t>
          </w:r>
          <w:r>
            <w:rPr>
              <w:rFonts w:ascii="Times New Roman" w:hAnsi="Times New Roman" w:cs="Times New Roman"/>
              <w:b/>
            </w:rPr>
            <w:t>MECH/</w:t>
          </w:r>
          <w:r w:rsidR="00395AC1">
            <w:rPr>
              <w:rFonts w:ascii="Times New Roman" w:hAnsi="Times New Roman" w:cs="Times New Roman"/>
              <w:b/>
            </w:rPr>
            <w:t>WI/7</w:t>
          </w:r>
        </w:p>
      </w:tc>
    </w:tr>
    <w:tr w:rsidR="00025D07" w14:paraId="7EFE1812" w14:textId="77777777" w:rsidTr="00783DCD">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44093331" w14:textId="77777777" w:rsidR="00025D07" w:rsidRDefault="00025D07">
          <w:pPr>
            <w:spacing w:after="0" w:line="240" w:lineRule="auto"/>
          </w:pPr>
        </w:p>
      </w:tc>
      <w:tc>
        <w:tcPr>
          <w:tcW w:w="3819" w:type="dxa"/>
          <w:tcBorders>
            <w:top w:val="single" w:sz="4" w:space="0" w:color="auto"/>
            <w:left w:val="single" w:sz="4" w:space="0" w:color="auto"/>
            <w:bottom w:val="single" w:sz="4" w:space="0" w:color="auto"/>
            <w:right w:val="single" w:sz="4" w:space="0" w:color="auto"/>
          </w:tcBorders>
          <w:vAlign w:val="center"/>
          <w:hideMark/>
        </w:tcPr>
        <w:p w14:paraId="2FFDCAD9" w14:textId="77777777" w:rsidR="00025D07" w:rsidRDefault="00025D07">
          <w:pPr>
            <w:pStyle w:val="NoSpacing"/>
            <w:spacing w:line="276" w:lineRule="auto"/>
            <w:jc w:val="center"/>
            <w:rPr>
              <w:rFonts w:ascii="Times New Roman" w:hAnsi="Times New Roman" w:cs="Times New Roman"/>
              <w:b/>
            </w:rPr>
          </w:pPr>
          <w:r>
            <w:rPr>
              <w:rFonts w:ascii="Times New Roman" w:hAnsi="Times New Roman" w:cs="Times New Roman"/>
              <w:b/>
            </w:rPr>
            <w:t>IMS – DEPARTMENTAL MANUAL</w:t>
          </w:r>
        </w:p>
      </w:tc>
      <w:tc>
        <w:tcPr>
          <w:tcW w:w="1700" w:type="dxa"/>
          <w:tcBorders>
            <w:top w:val="single" w:sz="4" w:space="0" w:color="auto"/>
            <w:left w:val="single" w:sz="4" w:space="0" w:color="auto"/>
            <w:bottom w:val="single" w:sz="4" w:space="0" w:color="auto"/>
            <w:right w:val="single" w:sz="4" w:space="0" w:color="auto"/>
          </w:tcBorders>
          <w:hideMark/>
        </w:tcPr>
        <w:p w14:paraId="365BBDD3"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Revision Date:</w:t>
          </w:r>
        </w:p>
      </w:tc>
      <w:tc>
        <w:tcPr>
          <w:tcW w:w="2150" w:type="dxa"/>
          <w:tcBorders>
            <w:top w:val="single" w:sz="4" w:space="0" w:color="auto"/>
            <w:left w:val="single" w:sz="4" w:space="0" w:color="auto"/>
            <w:bottom w:val="single" w:sz="4" w:space="0" w:color="auto"/>
            <w:right w:val="single" w:sz="4" w:space="0" w:color="auto"/>
          </w:tcBorders>
        </w:tcPr>
        <w:p w14:paraId="788E1D11" w14:textId="32EC4FBF" w:rsidR="00025D07" w:rsidRDefault="00D857E1">
          <w:pPr>
            <w:pStyle w:val="NoSpacing"/>
            <w:spacing w:line="276" w:lineRule="auto"/>
            <w:rPr>
              <w:rFonts w:ascii="Times New Roman" w:hAnsi="Times New Roman" w:cs="Times New Roman"/>
              <w:b/>
            </w:rPr>
          </w:pPr>
          <w:r>
            <w:rPr>
              <w:rFonts w:ascii="Times New Roman" w:hAnsi="Times New Roman" w:cs="Times New Roman"/>
              <w:b/>
            </w:rPr>
            <w:t>15.08.20</w:t>
          </w:r>
          <w:r w:rsidR="00EC4AD9">
            <w:rPr>
              <w:rFonts w:ascii="Times New Roman" w:hAnsi="Times New Roman" w:cs="Times New Roman"/>
              <w:b/>
            </w:rPr>
            <w:t>2</w:t>
          </w:r>
          <w:r w:rsidR="00011E94">
            <w:rPr>
              <w:rFonts w:ascii="Times New Roman" w:hAnsi="Times New Roman" w:cs="Times New Roman"/>
              <w:b/>
            </w:rPr>
            <w:t>3</w:t>
          </w:r>
        </w:p>
      </w:tc>
    </w:tr>
    <w:tr w:rsidR="00025D07" w14:paraId="55CED5C5" w14:textId="77777777" w:rsidTr="00783DCD">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74EE7754" w14:textId="77777777" w:rsidR="00025D07" w:rsidRDefault="00025D07">
          <w:pPr>
            <w:spacing w:after="0" w:line="240" w:lineRule="auto"/>
          </w:pPr>
        </w:p>
      </w:tc>
      <w:tc>
        <w:tcPr>
          <w:tcW w:w="3819" w:type="dxa"/>
          <w:vMerge w:val="restart"/>
          <w:tcBorders>
            <w:top w:val="single" w:sz="4" w:space="0" w:color="auto"/>
            <w:left w:val="single" w:sz="4" w:space="0" w:color="auto"/>
            <w:bottom w:val="single" w:sz="4" w:space="0" w:color="auto"/>
            <w:right w:val="single" w:sz="4" w:space="0" w:color="auto"/>
          </w:tcBorders>
          <w:vAlign w:val="center"/>
          <w:hideMark/>
        </w:tcPr>
        <w:p w14:paraId="51FAA3C3" w14:textId="77777777" w:rsidR="00025D07" w:rsidRDefault="00025D07" w:rsidP="00783DCD">
          <w:pPr>
            <w:pStyle w:val="NoSpacing"/>
            <w:spacing w:line="276" w:lineRule="auto"/>
            <w:jc w:val="center"/>
            <w:rPr>
              <w:b/>
              <w:color w:val="000000" w:themeColor="text1"/>
              <w:szCs w:val="24"/>
            </w:rPr>
          </w:pPr>
          <w:proofErr w:type="gramStart"/>
          <w:r>
            <w:rPr>
              <w:rFonts w:ascii="Times New Roman" w:hAnsi="Times New Roman" w:cs="Times New Roman"/>
              <w:b/>
            </w:rPr>
            <w:t xml:space="preserve">Procedure </w:t>
          </w:r>
          <w:r w:rsidR="00987632">
            <w:rPr>
              <w:rFonts w:ascii="Times New Roman" w:hAnsi="Times New Roman" w:cs="Times New Roman"/>
              <w:b/>
            </w:rPr>
            <w:t>:</w:t>
          </w:r>
          <w:proofErr w:type="gramEnd"/>
          <w:r w:rsidR="00987632">
            <w:rPr>
              <w:rFonts w:ascii="Times New Roman" w:hAnsi="Times New Roman" w:cs="Times New Roman"/>
              <w:b/>
            </w:rPr>
            <w:t xml:space="preserve"> </w:t>
          </w:r>
          <w:r w:rsidR="00E61A84" w:rsidRPr="004A12F3">
            <w:rPr>
              <w:b/>
              <w:color w:val="000000" w:themeColor="text1"/>
              <w:szCs w:val="24"/>
            </w:rPr>
            <w:t xml:space="preserve">Safe maintenance of </w:t>
          </w:r>
          <w:proofErr w:type="spellStart"/>
          <w:r w:rsidR="00E61A84" w:rsidRPr="004A12F3">
            <w:rPr>
              <w:b/>
              <w:color w:val="000000" w:themeColor="text1"/>
              <w:szCs w:val="24"/>
            </w:rPr>
            <w:t>mudgun</w:t>
          </w:r>
          <w:proofErr w:type="spellEnd"/>
          <w:r w:rsidR="00E61A84" w:rsidRPr="004A12F3">
            <w:rPr>
              <w:b/>
              <w:color w:val="000000" w:themeColor="text1"/>
              <w:szCs w:val="24"/>
            </w:rPr>
            <w:t xml:space="preserve"> for optimum performance  </w:t>
          </w:r>
        </w:p>
        <w:p w14:paraId="7B64B70A" w14:textId="7F3FE9D6" w:rsidR="00E61A84" w:rsidRDefault="00E61A84" w:rsidP="00E61A84">
          <w:pPr>
            <w:pStyle w:val="NoSpacing"/>
            <w:spacing w:line="276" w:lineRule="auto"/>
            <w:rPr>
              <w:rFonts w:ascii="Times New Roman" w:hAnsi="Times New Roman" w:cs="Times New Roman"/>
              <w:b/>
            </w:rPr>
          </w:pPr>
        </w:p>
      </w:tc>
      <w:tc>
        <w:tcPr>
          <w:tcW w:w="1700" w:type="dxa"/>
          <w:tcBorders>
            <w:top w:val="single" w:sz="4" w:space="0" w:color="auto"/>
            <w:left w:val="single" w:sz="4" w:space="0" w:color="auto"/>
            <w:bottom w:val="single" w:sz="4" w:space="0" w:color="auto"/>
            <w:right w:val="single" w:sz="4" w:space="0" w:color="auto"/>
          </w:tcBorders>
          <w:hideMark/>
        </w:tcPr>
        <w:p w14:paraId="61CEFFA1"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Revision No.:</w:t>
          </w:r>
        </w:p>
      </w:tc>
      <w:tc>
        <w:tcPr>
          <w:tcW w:w="2150" w:type="dxa"/>
          <w:tcBorders>
            <w:top w:val="single" w:sz="4" w:space="0" w:color="auto"/>
            <w:left w:val="single" w:sz="4" w:space="0" w:color="auto"/>
            <w:bottom w:val="single" w:sz="4" w:space="0" w:color="auto"/>
            <w:right w:val="single" w:sz="4" w:space="0" w:color="auto"/>
          </w:tcBorders>
        </w:tcPr>
        <w:p w14:paraId="5D31AD36" w14:textId="01DD170F" w:rsidR="00025D07" w:rsidRDefault="00D857E1">
          <w:pPr>
            <w:pStyle w:val="NoSpacing"/>
            <w:spacing w:line="276" w:lineRule="auto"/>
            <w:rPr>
              <w:rFonts w:ascii="Times New Roman" w:hAnsi="Times New Roman" w:cs="Times New Roman"/>
              <w:b/>
            </w:rPr>
          </w:pPr>
          <w:r>
            <w:rPr>
              <w:rFonts w:ascii="Times New Roman" w:hAnsi="Times New Roman" w:cs="Times New Roman"/>
              <w:b/>
            </w:rPr>
            <w:t>0</w:t>
          </w:r>
          <w:r w:rsidR="00011E94">
            <w:rPr>
              <w:rFonts w:ascii="Times New Roman" w:hAnsi="Times New Roman" w:cs="Times New Roman"/>
              <w:b/>
            </w:rPr>
            <w:t>4</w:t>
          </w:r>
        </w:p>
      </w:tc>
    </w:tr>
    <w:tr w:rsidR="00025D07" w14:paraId="2F52C632" w14:textId="77777777" w:rsidTr="00025D07">
      <w:trPr>
        <w:trHeight w:val="90"/>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7AEBC8A5" w14:textId="77777777" w:rsidR="00025D07" w:rsidRDefault="00025D07">
          <w:pPr>
            <w:spacing w:after="0" w:line="240" w:lineRule="auto"/>
          </w:pPr>
        </w:p>
      </w:tc>
      <w:tc>
        <w:tcPr>
          <w:tcW w:w="3819" w:type="dxa"/>
          <w:vMerge/>
          <w:tcBorders>
            <w:top w:val="single" w:sz="4" w:space="0" w:color="auto"/>
            <w:left w:val="single" w:sz="4" w:space="0" w:color="auto"/>
            <w:bottom w:val="single" w:sz="4" w:space="0" w:color="auto"/>
            <w:right w:val="single" w:sz="4" w:space="0" w:color="auto"/>
          </w:tcBorders>
          <w:vAlign w:val="center"/>
          <w:hideMark/>
        </w:tcPr>
        <w:p w14:paraId="427D593A" w14:textId="77777777" w:rsidR="00025D07" w:rsidRDefault="00025D07">
          <w:pPr>
            <w:spacing w:after="0" w:line="240" w:lineRule="auto"/>
            <w:rPr>
              <w:rFonts w:ascii="Times New Roman" w:hAnsi="Times New Roman" w:cs="Times New Roman"/>
              <w:b/>
            </w:rPr>
          </w:pPr>
        </w:p>
      </w:tc>
      <w:tc>
        <w:tcPr>
          <w:tcW w:w="1700" w:type="dxa"/>
          <w:tcBorders>
            <w:top w:val="single" w:sz="4" w:space="0" w:color="auto"/>
            <w:left w:val="single" w:sz="4" w:space="0" w:color="auto"/>
            <w:bottom w:val="single" w:sz="4" w:space="0" w:color="auto"/>
            <w:right w:val="single" w:sz="4" w:space="0" w:color="auto"/>
          </w:tcBorders>
          <w:hideMark/>
        </w:tcPr>
        <w:p w14:paraId="5DD4E680"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Page No.:</w:t>
          </w:r>
        </w:p>
      </w:tc>
      <w:tc>
        <w:tcPr>
          <w:tcW w:w="2150" w:type="dxa"/>
          <w:tcBorders>
            <w:top w:val="single" w:sz="4" w:space="0" w:color="auto"/>
            <w:left w:val="single" w:sz="4" w:space="0" w:color="auto"/>
            <w:bottom w:val="single" w:sz="4" w:space="0" w:color="auto"/>
            <w:right w:val="single" w:sz="4" w:space="0" w:color="auto"/>
          </w:tcBorders>
          <w:hideMark/>
        </w:tcPr>
        <w:p w14:paraId="4B9BB3EF" w14:textId="2FE2BD57" w:rsidR="00025D07" w:rsidRDefault="00025D07">
          <w:pPr>
            <w:pStyle w:val="NoSpacing"/>
            <w:spacing w:line="276" w:lineRule="auto"/>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PAGE </w:instrText>
          </w:r>
          <w:r>
            <w:rPr>
              <w:rFonts w:ascii="Times New Roman" w:hAnsi="Times New Roman" w:cs="Times New Roman"/>
              <w:b/>
            </w:rPr>
            <w:fldChar w:fldCharType="separate"/>
          </w:r>
          <w:r w:rsidR="00603CA3">
            <w:rPr>
              <w:rFonts w:ascii="Times New Roman" w:hAnsi="Times New Roman" w:cs="Times New Roman"/>
              <w:b/>
              <w:noProof/>
            </w:rPr>
            <w:t>9</w:t>
          </w:r>
          <w:r>
            <w:rPr>
              <w:rFonts w:ascii="Times New Roman" w:hAnsi="Times New Roman" w:cs="Times New Roman"/>
              <w:b/>
            </w:rPr>
            <w:fldChar w:fldCharType="end"/>
          </w:r>
          <w:r w:rsidR="00603CA3">
            <w:rPr>
              <w:rFonts w:ascii="Times New Roman" w:hAnsi="Times New Roman" w:cs="Times New Roman"/>
              <w:b/>
            </w:rPr>
            <w:t xml:space="preserve"> of 10</w:t>
          </w:r>
        </w:p>
      </w:tc>
    </w:tr>
  </w:tbl>
  <w:p w14:paraId="158A34FF" w14:textId="77777777" w:rsidR="00B00ACB" w:rsidRDefault="00B00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CF4"/>
    <w:multiLevelType w:val="multilevel"/>
    <w:tmpl w:val="7C425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F00EE"/>
    <w:multiLevelType w:val="hybridMultilevel"/>
    <w:tmpl w:val="D4E021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62BF4"/>
    <w:multiLevelType w:val="hybridMultilevel"/>
    <w:tmpl w:val="E722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96918"/>
    <w:multiLevelType w:val="hybridMultilevel"/>
    <w:tmpl w:val="185AA6D4"/>
    <w:lvl w:ilvl="0" w:tplc="55725E6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A035DD"/>
    <w:multiLevelType w:val="hybridMultilevel"/>
    <w:tmpl w:val="80B89270"/>
    <w:lvl w:ilvl="0" w:tplc="6E1E03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444F0D"/>
    <w:multiLevelType w:val="multilevel"/>
    <w:tmpl w:val="F1120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E27DC"/>
    <w:multiLevelType w:val="multilevel"/>
    <w:tmpl w:val="82AEC87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D0040B2"/>
    <w:multiLevelType w:val="hybridMultilevel"/>
    <w:tmpl w:val="B0E03910"/>
    <w:lvl w:ilvl="0" w:tplc="676646FC">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21707AB4"/>
    <w:multiLevelType w:val="hybridMultilevel"/>
    <w:tmpl w:val="35B0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503E0"/>
    <w:multiLevelType w:val="hybridMultilevel"/>
    <w:tmpl w:val="91B0A73A"/>
    <w:lvl w:ilvl="0" w:tplc="F9CC9C8C">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97C7A"/>
    <w:multiLevelType w:val="hybridMultilevel"/>
    <w:tmpl w:val="C396FA48"/>
    <w:lvl w:ilvl="0" w:tplc="E2BAA8FE">
      <w:start w:val="1"/>
      <w:numFmt w:val="decimal"/>
      <w:lvlText w:val="%1."/>
      <w:lvlJc w:val="left"/>
      <w:pPr>
        <w:ind w:left="420" w:hanging="360"/>
      </w:pPr>
      <w:rPr>
        <w:rFonts w:hint="default"/>
        <w:b w:val="0"/>
        <w:u w:val="none"/>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2B504CA4"/>
    <w:multiLevelType w:val="hybridMultilevel"/>
    <w:tmpl w:val="D8D8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90F7E"/>
    <w:multiLevelType w:val="hybridMultilevel"/>
    <w:tmpl w:val="4D04F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893307"/>
    <w:multiLevelType w:val="multilevel"/>
    <w:tmpl w:val="C398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70065E"/>
    <w:multiLevelType w:val="hybridMultilevel"/>
    <w:tmpl w:val="B398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0D54FF"/>
    <w:multiLevelType w:val="hybridMultilevel"/>
    <w:tmpl w:val="024C7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052781"/>
    <w:multiLevelType w:val="multilevel"/>
    <w:tmpl w:val="F1120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A14CF7"/>
    <w:multiLevelType w:val="hybridMultilevel"/>
    <w:tmpl w:val="A6EC1E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936606A"/>
    <w:multiLevelType w:val="hybridMultilevel"/>
    <w:tmpl w:val="2FAC5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027283"/>
    <w:multiLevelType w:val="multilevel"/>
    <w:tmpl w:val="799CB038"/>
    <w:lvl w:ilvl="0">
      <w:start w:val="5"/>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4B983FC5"/>
    <w:multiLevelType w:val="multilevel"/>
    <w:tmpl w:val="86A4C19C"/>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4E8D3327"/>
    <w:multiLevelType w:val="multilevel"/>
    <w:tmpl w:val="4F0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CE08CC"/>
    <w:multiLevelType w:val="multilevel"/>
    <w:tmpl w:val="7A3C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D3D3F"/>
    <w:multiLevelType w:val="hybridMultilevel"/>
    <w:tmpl w:val="57DE58DC"/>
    <w:lvl w:ilvl="0" w:tplc="ADC0372E">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24" w15:restartNumberingAfterBreak="0">
    <w:nsid w:val="539714BD"/>
    <w:multiLevelType w:val="multilevel"/>
    <w:tmpl w:val="A8DA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2061B9"/>
    <w:multiLevelType w:val="hybridMultilevel"/>
    <w:tmpl w:val="B0E03910"/>
    <w:lvl w:ilvl="0" w:tplc="676646FC">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6" w15:restartNumberingAfterBreak="0">
    <w:nsid w:val="569E37BF"/>
    <w:multiLevelType w:val="hybridMultilevel"/>
    <w:tmpl w:val="B4048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AF7C88"/>
    <w:multiLevelType w:val="hybridMultilevel"/>
    <w:tmpl w:val="C94262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8F6517"/>
    <w:multiLevelType w:val="multilevel"/>
    <w:tmpl w:val="7416F03C"/>
    <w:lvl w:ilvl="0">
      <w:start w:val="10"/>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F254F3A"/>
    <w:multiLevelType w:val="hybridMultilevel"/>
    <w:tmpl w:val="4DD44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13F7033"/>
    <w:multiLevelType w:val="hybridMultilevel"/>
    <w:tmpl w:val="6702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211523"/>
    <w:multiLevelType w:val="multilevel"/>
    <w:tmpl w:val="33E43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456505"/>
    <w:multiLevelType w:val="hybridMultilevel"/>
    <w:tmpl w:val="771E4F36"/>
    <w:lvl w:ilvl="0" w:tplc="0CB4CD16">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3" w15:restartNumberingAfterBreak="0">
    <w:nsid w:val="7AD51CED"/>
    <w:multiLevelType w:val="multilevel"/>
    <w:tmpl w:val="AD029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022F10"/>
    <w:multiLevelType w:val="hybridMultilevel"/>
    <w:tmpl w:val="2C004FE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ED7C10"/>
    <w:multiLevelType w:val="hybridMultilevel"/>
    <w:tmpl w:val="ACC45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5849349">
    <w:abstractNumId w:val="19"/>
  </w:num>
  <w:num w:numId="2" w16cid:durableId="2101901390">
    <w:abstractNumId w:val="6"/>
  </w:num>
  <w:num w:numId="3" w16cid:durableId="1694919977">
    <w:abstractNumId w:val="29"/>
  </w:num>
  <w:num w:numId="4" w16cid:durableId="484856811">
    <w:abstractNumId w:val="30"/>
  </w:num>
  <w:num w:numId="5" w16cid:durableId="184177698">
    <w:abstractNumId w:val="2"/>
  </w:num>
  <w:num w:numId="6" w16cid:durableId="380984525">
    <w:abstractNumId w:val="8"/>
  </w:num>
  <w:num w:numId="7" w16cid:durableId="837308477">
    <w:abstractNumId w:val="35"/>
  </w:num>
  <w:num w:numId="8" w16cid:durableId="808792133">
    <w:abstractNumId w:val="10"/>
  </w:num>
  <w:num w:numId="9" w16cid:durableId="650595105">
    <w:abstractNumId w:val="15"/>
  </w:num>
  <w:num w:numId="10" w16cid:durableId="21253773">
    <w:abstractNumId w:val="17"/>
  </w:num>
  <w:num w:numId="11" w16cid:durableId="453254192">
    <w:abstractNumId w:val="14"/>
  </w:num>
  <w:num w:numId="12" w16cid:durableId="1850824126">
    <w:abstractNumId w:val="26"/>
  </w:num>
  <w:num w:numId="13" w16cid:durableId="1049648694">
    <w:abstractNumId w:val="11"/>
  </w:num>
  <w:num w:numId="14" w16cid:durableId="366880093">
    <w:abstractNumId w:val="4"/>
  </w:num>
  <w:num w:numId="15" w16cid:durableId="1007249413">
    <w:abstractNumId w:val="7"/>
  </w:num>
  <w:num w:numId="16" w16cid:durableId="959800262">
    <w:abstractNumId w:val="1"/>
  </w:num>
  <w:num w:numId="17" w16cid:durableId="1030453235">
    <w:abstractNumId w:val="27"/>
  </w:num>
  <w:num w:numId="18" w16cid:durableId="851799998">
    <w:abstractNumId w:val="25"/>
  </w:num>
  <w:num w:numId="19" w16cid:durableId="1679385766">
    <w:abstractNumId w:val="3"/>
  </w:num>
  <w:num w:numId="20" w16cid:durableId="1892616459">
    <w:abstractNumId w:val="34"/>
  </w:num>
  <w:num w:numId="21" w16cid:durableId="2035229501">
    <w:abstractNumId w:val="20"/>
  </w:num>
  <w:num w:numId="22" w16cid:durableId="1185443070">
    <w:abstractNumId w:val="28"/>
  </w:num>
  <w:num w:numId="23" w16cid:durableId="436559686">
    <w:abstractNumId w:val="32"/>
  </w:num>
  <w:num w:numId="24" w16cid:durableId="834150988">
    <w:abstractNumId w:val="24"/>
  </w:num>
  <w:num w:numId="25" w16cid:durableId="611129630">
    <w:abstractNumId w:val="33"/>
  </w:num>
  <w:num w:numId="26" w16cid:durableId="79453920">
    <w:abstractNumId w:val="5"/>
  </w:num>
  <w:num w:numId="27" w16cid:durableId="914045052">
    <w:abstractNumId w:val="31"/>
  </w:num>
  <w:num w:numId="28" w16cid:durableId="2070573141">
    <w:abstractNumId w:val="0"/>
  </w:num>
  <w:num w:numId="29" w16cid:durableId="168328836">
    <w:abstractNumId w:val="13"/>
  </w:num>
  <w:num w:numId="30" w16cid:durableId="1681227548">
    <w:abstractNumId w:val="21"/>
  </w:num>
  <w:num w:numId="31" w16cid:durableId="1773239368">
    <w:abstractNumId w:val="22"/>
  </w:num>
  <w:num w:numId="32" w16cid:durableId="585962014">
    <w:abstractNumId w:val="16"/>
  </w:num>
  <w:num w:numId="33" w16cid:durableId="325977713">
    <w:abstractNumId w:val="9"/>
  </w:num>
  <w:num w:numId="34" w16cid:durableId="147986967">
    <w:abstractNumId w:val="12"/>
  </w:num>
  <w:num w:numId="35" w16cid:durableId="62341727">
    <w:abstractNumId w:val="18"/>
  </w:num>
  <w:num w:numId="36" w16cid:durableId="1049644626">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44F5"/>
    <w:rsid w:val="00011E94"/>
    <w:rsid w:val="00013488"/>
    <w:rsid w:val="00016907"/>
    <w:rsid w:val="00020366"/>
    <w:rsid w:val="00025D07"/>
    <w:rsid w:val="0003242B"/>
    <w:rsid w:val="00032FE1"/>
    <w:rsid w:val="000357D1"/>
    <w:rsid w:val="00042ED0"/>
    <w:rsid w:val="00047800"/>
    <w:rsid w:val="00050067"/>
    <w:rsid w:val="00056522"/>
    <w:rsid w:val="00056BB9"/>
    <w:rsid w:val="0006593D"/>
    <w:rsid w:val="00071355"/>
    <w:rsid w:val="00077CF4"/>
    <w:rsid w:val="000804B4"/>
    <w:rsid w:val="000867DE"/>
    <w:rsid w:val="00094109"/>
    <w:rsid w:val="00096543"/>
    <w:rsid w:val="000B1E7D"/>
    <w:rsid w:val="000B2820"/>
    <w:rsid w:val="000B4AE1"/>
    <w:rsid w:val="000B5367"/>
    <w:rsid w:val="000B5D1C"/>
    <w:rsid w:val="000C080E"/>
    <w:rsid w:val="000C3B8C"/>
    <w:rsid w:val="000C77D0"/>
    <w:rsid w:val="000D0164"/>
    <w:rsid w:val="000D428B"/>
    <w:rsid w:val="000E4110"/>
    <w:rsid w:val="000F5195"/>
    <w:rsid w:val="000F6633"/>
    <w:rsid w:val="000F66AF"/>
    <w:rsid w:val="001043F5"/>
    <w:rsid w:val="0010512B"/>
    <w:rsid w:val="00107598"/>
    <w:rsid w:val="00110028"/>
    <w:rsid w:val="00110042"/>
    <w:rsid w:val="00110186"/>
    <w:rsid w:val="00110F97"/>
    <w:rsid w:val="001115FA"/>
    <w:rsid w:val="00112163"/>
    <w:rsid w:val="00135E34"/>
    <w:rsid w:val="00145919"/>
    <w:rsid w:val="00152D7F"/>
    <w:rsid w:val="00154287"/>
    <w:rsid w:val="00154B3F"/>
    <w:rsid w:val="001575F6"/>
    <w:rsid w:val="00160AC6"/>
    <w:rsid w:val="001631F9"/>
    <w:rsid w:val="00163F18"/>
    <w:rsid w:val="0016490C"/>
    <w:rsid w:val="001652EA"/>
    <w:rsid w:val="00172225"/>
    <w:rsid w:val="0018029F"/>
    <w:rsid w:val="00180982"/>
    <w:rsid w:val="00182DBA"/>
    <w:rsid w:val="001854B6"/>
    <w:rsid w:val="00190FEC"/>
    <w:rsid w:val="0019284D"/>
    <w:rsid w:val="001A1F1E"/>
    <w:rsid w:val="001A78A2"/>
    <w:rsid w:val="001B21B7"/>
    <w:rsid w:val="001C0E7E"/>
    <w:rsid w:val="001C61C4"/>
    <w:rsid w:val="001D269C"/>
    <w:rsid w:val="001D33A9"/>
    <w:rsid w:val="001D377D"/>
    <w:rsid w:val="001E166F"/>
    <w:rsid w:val="001E5AC6"/>
    <w:rsid w:val="001F4211"/>
    <w:rsid w:val="001F6228"/>
    <w:rsid w:val="002102D5"/>
    <w:rsid w:val="00210AED"/>
    <w:rsid w:val="00212B0B"/>
    <w:rsid w:val="00213467"/>
    <w:rsid w:val="00225198"/>
    <w:rsid w:val="00225682"/>
    <w:rsid w:val="00225E36"/>
    <w:rsid w:val="00226967"/>
    <w:rsid w:val="00231E26"/>
    <w:rsid w:val="00233524"/>
    <w:rsid w:val="0023499B"/>
    <w:rsid w:val="00235C73"/>
    <w:rsid w:val="00235C88"/>
    <w:rsid w:val="00241BB7"/>
    <w:rsid w:val="00250691"/>
    <w:rsid w:val="00256423"/>
    <w:rsid w:val="002606A1"/>
    <w:rsid w:val="00261044"/>
    <w:rsid w:val="00271BAF"/>
    <w:rsid w:val="00283E16"/>
    <w:rsid w:val="00285A5A"/>
    <w:rsid w:val="002A415F"/>
    <w:rsid w:val="002B2402"/>
    <w:rsid w:val="002B279E"/>
    <w:rsid w:val="002B54E5"/>
    <w:rsid w:val="002C795B"/>
    <w:rsid w:val="002D0F5E"/>
    <w:rsid w:val="002E0E3F"/>
    <w:rsid w:val="002E0F8B"/>
    <w:rsid w:val="002E17CE"/>
    <w:rsid w:val="002E6D08"/>
    <w:rsid w:val="002F7E19"/>
    <w:rsid w:val="002F7FE9"/>
    <w:rsid w:val="00302E96"/>
    <w:rsid w:val="0030597A"/>
    <w:rsid w:val="00307E27"/>
    <w:rsid w:val="00315EA5"/>
    <w:rsid w:val="00320C71"/>
    <w:rsid w:val="0032258B"/>
    <w:rsid w:val="00334FEA"/>
    <w:rsid w:val="003361E6"/>
    <w:rsid w:val="0035065C"/>
    <w:rsid w:val="00352E66"/>
    <w:rsid w:val="003555ED"/>
    <w:rsid w:val="0036287A"/>
    <w:rsid w:val="00362E8C"/>
    <w:rsid w:val="00364F12"/>
    <w:rsid w:val="00367352"/>
    <w:rsid w:val="003677A8"/>
    <w:rsid w:val="00367836"/>
    <w:rsid w:val="00367BDC"/>
    <w:rsid w:val="0037211A"/>
    <w:rsid w:val="00373505"/>
    <w:rsid w:val="00391102"/>
    <w:rsid w:val="00391C62"/>
    <w:rsid w:val="00392A3A"/>
    <w:rsid w:val="00395AC1"/>
    <w:rsid w:val="003962F6"/>
    <w:rsid w:val="00397384"/>
    <w:rsid w:val="00397EAD"/>
    <w:rsid w:val="003A3CA2"/>
    <w:rsid w:val="003B0949"/>
    <w:rsid w:val="003B12BA"/>
    <w:rsid w:val="003B184E"/>
    <w:rsid w:val="003C0C0D"/>
    <w:rsid w:val="003C3472"/>
    <w:rsid w:val="003C6AF8"/>
    <w:rsid w:val="003C780E"/>
    <w:rsid w:val="003D33B3"/>
    <w:rsid w:val="003D3903"/>
    <w:rsid w:val="003D69B1"/>
    <w:rsid w:val="003E244F"/>
    <w:rsid w:val="003F30BD"/>
    <w:rsid w:val="003F3839"/>
    <w:rsid w:val="003F7A21"/>
    <w:rsid w:val="003F7DB8"/>
    <w:rsid w:val="00403547"/>
    <w:rsid w:val="004052D9"/>
    <w:rsid w:val="00410140"/>
    <w:rsid w:val="0041101C"/>
    <w:rsid w:val="00417DD5"/>
    <w:rsid w:val="00420EA8"/>
    <w:rsid w:val="00421C5F"/>
    <w:rsid w:val="004266B8"/>
    <w:rsid w:val="004302CC"/>
    <w:rsid w:val="004514FB"/>
    <w:rsid w:val="00451BCD"/>
    <w:rsid w:val="00455751"/>
    <w:rsid w:val="00462248"/>
    <w:rsid w:val="00464B55"/>
    <w:rsid w:val="004676FC"/>
    <w:rsid w:val="004723A2"/>
    <w:rsid w:val="00481369"/>
    <w:rsid w:val="00482C8C"/>
    <w:rsid w:val="00483465"/>
    <w:rsid w:val="00490DEB"/>
    <w:rsid w:val="004A0454"/>
    <w:rsid w:val="004A12F3"/>
    <w:rsid w:val="004A6BDF"/>
    <w:rsid w:val="004C00D2"/>
    <w:rsid w:val="004C1D01"/>
    <w:rsid w:val="004C4123"/>
    <w:rsid w:val="004C759A"/>
    <w:rsid w:val="004C7C97"/>
    <w:rsid w:val="004D3758"/>
    <w:rsid w:val="004D76E3"/>
    <w:rsid w:val="004E02A4"/>
    <w:rsid w:val="004E0637"/>
    <w:rsid w:val="004E2A6E"/>
    <w:rsid w:val="004E33B4"/>
    <w:rsid w:val="004E6760"/>
    <w:rsid w:val="004E7ED0"/>
    <w:rsid w:val="004F1BCA"/>
    <w:rsid w:val="004F2A47"/>
    <w:rsid w:val="004F30EF"/>
    <w:rsid w:val="004F35EF"/>
    <w:rsid w:val="004F6036"/>
    <w:rsid w:val="00510936"/>
    <w:rsid w:val="005112D9"/>
    <w:rsid w:val="00511639"/>
    <w:rsid w:val="00513D38"/>
    <w:rsid w:val="00513DB1"/>
    <w:rsid w:val="00515920"/>
    <w:rsid w:val="005225C1"/>
    <w:rsid w:val="00523F62"/>
    <w:rsid w:val="00524276"/>
    <w:rsid w:val="00524D42"/>
    <w:rsid w:val="00526AED"/>
    <w:rsid w:val="00543467"/>
    <w:rsid w:val="005445FF"/>
    <w:rsid w:val="0055046A"/>
    <w:rsid w:val="00551B92"/>
    <w:rsid w:val="005570A0"/>
    <w:rsid w:val="00562E60"/>
    <w:rsid w:val="0056402C"/>
    <w:rsid w:val="005726CC"/>
    <w:rsid w:val="0057381B"/>
    <w:rsid w:val="00583DF7"/>
    <w:rsid w:val="00586E33"/>
    <w:rsid w:val="00587DC4"/>
    <w:rsid w:val="00590B7B"/>
    <w:rsid w:val="00595EA0"/>
    <w:rsid w:val="005A1FB6"/>
    <w:rsid w:val="005A5AC4"/>
    <w:rsid w:val="005A6E28"/>
    <w:rsid w:val="005A769D"/>
    <w:rsid w:val="005B229E"/>
    <w:rsid w:val="005B365D"/>
    <w:rsid w:val="005B3DDD"/>
    <w:rsid w:val="005C4331"/>
    <w:rsid w:val="005D0E75"/>
    <w:rsid w:val="005D2A64"/>
    <w:rsid w:val="005D2AB6"/>
    <w:rsid w:val="005D5D5F"/>
    <w:rsid w:val="005D72E9"/>
    <w:rsid w:val="005E146D"/>
    <w:rsid w:val="005E1D4D"/>
    <w:rsid w:val="005E6413"/>
    <w:rsid w:val="005F1195"/>
    <w:rsid w:val="005F7D0D"/>
    <w:rsid w:val="00602299"/>
    <w:rsid w:val="00603CA3"/>
    <w:rsid w:val="00604B41"/>
    <w:rsid w:val="006057F6"/>
    <w:rsid w:val="006128D2"/>
    <w:rsid w:val="00621336"/>
    <w:rsid w:val="006242ED"/>
    <w:rsid w:val="0063784C"/>
    <w:rsid w:val="00642F5C"/>
    <w:rsid w:val="00643443"/>
    <w:rsid w:val="00644FDB"/>
    <w:rsid w:val="00652175"/>
    <w:rsid w:val="006545C9"/>
    <w:rsid w:val="00662D59"/>
    <w:rsid w:val="00667DAD"/>
    <w:rsid w:val="00680342"/>
    <w:rsid w:val="00684AFE"/>
    <w:rsid w:val="006868A6"/>
    <w:rsid w:val="0069004E"/>
    <w:rsid w:val="006935E9"/>
    <w:rsid w:val="0069694E"/>
    <w:rsid w:val="006A009B"/>
    <w:rsid w:val="006C107E"/>
    <w:rsid w:val="006C43C3"/>
    <w:rsid w:val="006C440A"/>
    <w:rsid w:val="006C70F3"/>
    <w:rsid w:val="006D2830"/>
    <w:rsid w:val="006D7CF2"/>
    <w:rsid w:val="006F0B61"/>
    <w:rsid w:val="00701B56"/>
    <w:rsid w:val="00701F1D"/>
    <w:rsid w:val="0070594E"/>
    <w:rsid w:val="00712AAE"/>
    <w:rsid w:val="007308B0"/>
    <w:rsid w:val="0075279D"/>
    <w:rsid w:val="00760039"/>
    <w:rsid w:val="00760196"/>
    <w:rsid w:val="00764084"/>
    <w:rsid w:val="0076462F"/>
    <w:rsid w:val="0077479B"/>
    <w:rsid w:val="007764FD"/>
    <w:rsid w:val="00777A4F"/>
    <w:rsid w:val="00783164"/>
    <w:rsid w:val="00783DCD"/>
    <w:rsid w:val="00784EDD"/>
    <w:rsid w:val="00784F70"/>
    <w:rsid w:val="00785053"/>
    <w:rsid w:val="00790CE5"/>
    <w:rsid w:val="0079213F"/>
    <w:rsid w:val="00792636"/>
    <w:rsid w:val="00792C94"/>
    <w:rsid w:val="007A02EC"/>
    <w:rsid w:val="007A2DF2"/>
    <w:rsid w:val="007B0E02"/>
    <w:rsid w:val="007B6D8C"/>
    <w:rsid w:val="007B6FDD"/>
    <w:rsid w:val="007B79A6"/>
    <w:rsid w:val="007C426C"/>
    <w:rsid w:val="007D79FA"/>
    <w:rsid w:val="007E74E4"/>
    <w:rsid w:val="007F0DA1"/>
    <w:rsid w:val="007F5A73"/>
    <w:rsid w:val="00800AD4"/>
    <w:rsid w:val="00801C7A"/>
    <w:rsid w:val="00812D27"/>
    <w:rsid w:val="00823868"/>
    <w:rsid w:val="008308F2"/>
    <w:rsid w:val="00833F81"/>
    <w:rsid w:val="008404BF"/>
    <w:rsid w:val="00847D49"/>
    <w:rsid w:val="008522E8"/>
    <w:rsid w:val="00862B60"/>
    <w:rsid w:val="00872B2A"/>
    <w:rsid w:val="00880116"/>
    <w:rsid w:val="008873FA"/>
    <w:rsid w:val="0089085B"/>
    <w:rsid w:val="00893C0B"/>
    <w:rsid w:val="00895912"/>
    <w:rsid w:val="00897555"/>
    <w:rsid w:val="008A27B3"/>
    <w:rsid w:val="008A67B2"/>
    <w:rsid w:val="008A7BB2"/>
    <w:rsid w:val="008B3409"/>
    <w:rsid w:val="008B3536"/>
    <w:rsid w:val="008B3AB2"/>
    <w:rsid w:val="008C0634"/>
    <w:rsid w:val="008C6013"/>
    <w:rsid w:val="008C60B2"/>
    <w:rsid w:val="008D3A28"/>
    <w:rsid w:val="008D3A69"/>
    <w:rsid w:val="008D3AF0"/>
    <w:rsid w:val="008D4CA2"/>
    <w:rsid w:val="008D6942"/>
    <w:rsid w:val="008E5D61"/>
    <w:rsid w:val="008E6E1B"/>
    <w:rsid w:val="008E7D13"/>
    <w:rsid w:val="008F0F70"/>
    <w:rsid w:val="008F57C3"/>
    <w:rsid w:val="009025A3"/>
    <w:rsid w:val="0090360E"/>
    <w:rsid w:val="00906EF2"/>
    <w:rsid w:val="009130D6"/>
    <w:rsid w:val="0091469C"/>
    <w:rsid w:val="00915FD0"/>
    <w:rsid w:val="0091793E"/>
    <w:rsid w:val="00920388"/>
    <w:rsid w:val="00921235"/>
    <w:rsid w:val="00925DDA"/>
    <w:rsid w:val="009310DB"/>
    <w:rsid w:val="00934F7E"/>
    <w:rsid w:val="00935147"/>
    <w:rsid w:val="00935381"/>
    <w:rsid w:val="009359B4"/>
    <w:rsid w:val="00936E32"/>
    <w:rsid w:val="009370A5"/>
    <w:rsid w:val="009447C6"/>
    <w:rsid w:val="009453DA"/>
    <w:rsid w:val="00946413"/>
    <w:rsid w:val="009465B6"/>
    <w:rsid w:val="0095074E"/>
    <w:rsid w:val="00951DCD"/>
    <w:rsid w:val="0095471E"/>
    <w:rsid w:val="00954A86"/>
    <w:rsid w:val="0096707C"/>
    <w:rsid w:val="00970C2D"/>
    <w:rsid w:val="00980113"/>
    <w:rsid w:val="00980FC7"/>
    <w:rsid w:val="009846F0"/>
    <w:rsid w:val="00985187"/>
    <w:rsid w:val="00987632"/>
    <w:rsid w:val="00995C0A"/>
    <w:rsid w:val="00996860"/>
    <w:rsid w:val="009C0B75"/>
    <w:rsid w:val="009C2D3C"/>
    <w:rsid w:val="009C43DA"/>
    <w:rsid w:val="009C5BF2"/>
    <w:rsid w:val="009C7484"/>
    <w:rsid w:val="009D2CED"/>
    <w:rsid w:val="009D31C0"/>
    <w:rsid w:val="009E17B8"/>
    <w:rsid w:val="009E296D"/>
    <w:rsid w:val="009E2E82"/>
    <w:rsid w:val="009E5F19"/>
    <w:rsid w:val="009F1E18"/>
    <w:rsid w:val="00A01299"/>
    <w:rsid w:val="00A05D30"/>
    <w:rsid w:val="00A06473"/>
    <w:rsid w:val="00A1267A"/>
    <w:rsid w:val="00A2079D"/>
    <w:rsid w:val="00A20944"/>
    <w:rsid w:val="00A24667"/>
    <w:rsid w:val="00A25630"/>
    <w:rsid w:val="00A310A8"/>
    <w:rsid w:val="00A37D0F"/>
    <w:rsid w:val="00A37D4C"/>
    <w:rsid w:val="00A41452"/>
    <w:rsid w:val="00A42B06"/>
    <w:rsid w:val="00A432F2"/>
    <w:rsid w:val="00A44F64"/>
    <w:rsid w:val="00A46303"/>
    <w:rsid w:val="00A52D18"/>
    <w:rsid w:val="00A60A96"/>
    <w:rsid w:val="00A64FCA"/>
    <w:rsid w:val="00A670CD"/>
    <w:rsid w:val="00A70D9D"/>
    <w:rsid w:val="00A7400E"/>
    <w:rsid w:val="00A757D7"/>
    <w:rsid w:val="00A77874"/>
    <w:rsid w:val="00A86DBC"/>
    <w:rsid w:val="00A90A07"/>
    <w:rsid w:val="00A90B55"/>
    <w:rsid w:val="00AA06A9"/>
    <w:rsid w:val="00AA7AE2"/>
    <w:rsid w:val="00AB1375"/>
    <w:rsid w:val="00AB2BD0"/>
    <w:rsid w:val="00AC09FE"/>
    <w:rsid w:val="00AC1E5E"/>
    <w:rsid w:val="00AC1F84"/>
    <w:rsid w:val="00AC30EC"/>
    <w:rsid w:val="00AC4E09"/>
    <w:rsid w:val="00AD2669"/>
    <w:rsid w:val="00AD272E"/>
    <w:rsid w:val="00AD7A25"/>
    <w:rsid w:val="00AE0407"/>
    <w:rsid w:val="00AE24C7"/>
    <w:rsid w:val="00AE3566"/>
    <w:rsid w:val="00AE5C62"/>
    <w:rsid w:val="00AF000D"/>
    <w:rsid w:val="00B00ACB"/>
    <w:rsid w:val="00B04D1D"/>
    <w:rsid w:val="00B050AD"/>
    <w:rsid w:val="00B11532"/>
    <w:rsid w:val="00B2318F"/>
    <w:rsid w:val="00B27F0F"/>
    <w:rsid w:val="00B3185B"/>
    <w:rsid w:val="00B4491C"/>
    <w:rsid w:val="00B72B78"/>
    <w:rsid w:val="00B767F7"/>
    <w:rsid w:val="00B76860"/>
    <w:rsid w:val="00B80368"/>
    <w:rsid w:val="00B834FB"/>
    <w:rsid w:val="00B83518"/>
    <w:rsid w:val="00B9260F"/>
    <w:rsid w:val="00B93C91"/>
    <w:rsid w:val="00B94D7B"/>
    <w:rsid w:val="00BA13A1"/>
    <w:rsid w:val="00BA2F90"/>
    <w:rsid w:val="00BB43A2"/>
    <w:rsid w:val="00BB6027"/>
    <w:rsid w:val="00BB77F4"/>
    <w:rsid w:val="00BC35C0"/>
    <w:rsid w:val="00BC4003"/>
    <w:rsid w:val="00BD2753"/>
    <w:rsid w:val="00BD5437"/>
    <w:rsid w:val="00BD79CD"/>
    <w:rsid w:val="00BE24C2"/>
    <w:rsid w:val="00BE4600"/>
    <w:rsid w:val="00BE64F7"/>
    <w:rsid w:val="00BE7AB1"/>
    <w:rsid w:val="00BF180B"/>
    <w:rsid w:val="00BF6AE5"/>
    <w:rsid w:val="00BF6BD5"/>
    <w:rsid w:val="00BF6CD2"/>
    <w:rsid w:val="00C02D16"/>
    <w:rsid w:val="00C1460A"/>
    <w:rsid w:val="00C1547C"/>
    <w:rsid w:val="00C16895"/>
    <w:rsid w:val="00C22626"/>
    <w:rsid w:val="00C25B0D"/>
    <w:rsid w:val="00C27AD7"/>
    <w:rsid w:val="00C40473"/>
    <w:rsid w:val="00C426E3"/>
    <w:rsid w:val="00C52DD9"/>
    <w:rsid w:val="00C5314A"/>
    <w:rsid w:val="00C55420"/>
    <w:rsid w:val="00C56A1E"/>
    <w:rsid w:val="00C64284"/>
    <w:rsid w:val="00C64BBC"/>
    <w:rsid w:val="00C67B70"/>
    <w:rsid w:val="00C70B3F"/>
    <w:rsid w:val="00C729C8"/>
    <w:rsid w:val="00C74F76"/>
    <w:rsid w:val="00C7659A"/>
    <w:rsid w:val="00C83943"/>
    <w:rsid w:val="00C877A8"/>
    <w:rsid w:val="00CB479C"/>
    <w:rsid w:val="00CB6F9B"/>
    <w:rsid w:val="00CC1571"/>
    <w:rsid w:val="00CD2AEE"/>
    <w:rsid w:val="00CD32DD"/>
    <w:rsid w:val="00CD4D4D"/>
    <w:rsid w:val="00CE19C0"/>
    <w:rsid w:val="00CE2300"/>
    <w:rsid w:val="00CE3C9F"/>
    <w:rsid w:val="00CF0DD9"/>
    <w:rsid w:val="00CF21F5"/>
    <w:rsid w:val="00CF7CEC"/>
    <w:rsid w:val="00D02F9D"/>
    <w:rsid w:val="00D1438A"/>
    <w:rsid w:val="00D229A7"/>
    <w:rsid w:val="00D2455D"/>
    <w:rsid w:val="00D2520E"/>
    <w:rsid w:val="00D30459"/>
    <w:rsid w:val="00D332DF"/>
    <w:rsid w:val="00D341AE"/>
    <w:rsid w:val="00D34EF8"/>
    <w:rsid w:val="00D40E52"/>
    <w:rsid w:val="00D5074E"/>
    <w:rsid w:val="00D56C8D"/>
    <w:rsid w:val="00D57BEF"/>
    <w:rsid w:val="00D63440"/>
    <w:rsid w:val="00D66CF2"/>
    <w:rsid w:val="00D67219"/>
    <w:rsid w:val="00D72D0E"/>
    <w:rsid w:val="00D73AC6"/>
    <w:rsid w:val="00D7615E"/>
    <w:rsid w:val="00D84E9B"/>
    <w:rsid w:val="00D857E1"/>
    <w:rsid w:val="00D9681D"/>
    <w:rsid w:val="00DA0EBD"/>
    <w:rsid w:val="00DB14C9"/>
    <w:rsid w:val="00DB175D"/>
    <w:rsid w:val="00DC5201"/>
    <w:rsid w:val="00DC5863"/>
    <w:rsid w:val="00DC712E"/>
    <w:rsid w:val="00DD16ED"/>
    <w:rsid w:val="00DD3AEE"/>
    <w:rsid w:val="00DD76B3"/>
    <w:rsid w:val="00DD7C08"/>
    <w:rsid w:val="00DF3F3C"/>
    <w:rsid w:val="00E047D3"/>
    <w:rsid w:val="00E0539A"/>
    <w:rsid w:val="00E06059"/>
    <w:rsid w:val="00E12E5C"/>
    <w:rsid w:val="00E13C21"/>
    <w:rsid w:val="00E15EAA"/>
    <w:rsid w:val="00E17289"/>
    <w:rsid w:val="00E2148F"/>
    <w:rsid w:val="00E2330F"/>
    <w:rsid w:val="00E24712"/>
    <w:rsid w:val="00E25284"/>
    <w:rsid w:val="00E359D1"/>
    <w:rsid w:val="00E40430"/>
    <w:rsid w:val="00E45107"/>
    <w:rsid w:val="00E46DF6"/>
    <w:rsid w:val="00E4746F"/>
    <w:rsid w:val="00E57234"/>
    <w:rsid w:val="00E61A84"/>
    <w:rsid w:val="00E62FC7"/>
    <w:rsid w:val="00E64BA7"/>
    <w:rsid w:val="00E753C4"/>
    <w:rsid w:val="00E754FC"/>
    <w:rsid w:val="00E77A52"/>
    <w:rsid w:val="00E80776"/>
    <w:rsid w:val="00E80860"/>
    <w:rsid w:val="00E83893"/>
    <w:rsid w:val="00E8597A"/>
    <w:rsid w:val="00E95A45"/>
    <w:rsid w:val="00E97AB6"/>
    <w:rsid w:val="00EA5C70"/>
    <w:rsid w:val="00EA6333"/>
    <w:rsid w:val="00EA75F0"/>
    <w:rsid w:val="00EB3A94"/>
    <w:rsid w:val="00EC1C87"/>
    <w:rsid w:val="00EC4AD9"/>
    <w:rsid w:val="00EC5371"/>
    <w:rsid w:val="00ED58C2"/>
    <w:rsid w:val="00ED65B9"/>
    <w:rsid w:val="00ED7C07"/>
    <w:rsid w:val="00EE0FB6"/>
    <w:rsid w:val="00EE3241"/>
    <w:rsid w:val="00EF03A2"/>
    <w:rsid w:val="00EF7928"/>
    <w:rsid w:val="00F03CB9"/>
    <w:rsid w:val="00F04A74"/>
    <w:rsid w:val="00F11995"/>
    <w:rsid w:val="00F161A9"/>
    <w:rsid w:val="00F17391"/>
    <w:rsid w:val="00F2199F"/>
    <w:rsid w:val="00F22D9F"/>
    <w:rsid w:val="00F24EE3"/>
    <w:rsid w:val="00F404DA"/>
    <w:rsid w:val="00F41AF8"/>
    <w:rsid w:val="00F45C20"/>
    <w:rsid w:val="00F52908"/>
    <w:rsid w:val="00F557DE"/>
    <w:rsid w:val="00F634EC"/>
    <w:rsid w:val="00F63749"/>
    <w:rsid w:val="00F7410C"/>
    <w:rsid w:val="00F80D04"/>
    <w:rsid w:val="00F9441A"/>
    <w:rsid w:val="00F9459D"/>
    <w:rsid w:val="00FA4EF9"/>
    <w:rsid w:val="00FA5A25"/>
    <w:rsid w:val="00FB5731"/>
    <w:rsid w:val="00FC137D"/>
    <w:rsid w:val="00FC14B1"/>
    <w:rsid w:val="00FC2201"/>
    <w:rsid w:val="00FC3E28"/>
    <w:rsid w:val="00FC41B6"/>
    <w:rsid w:val="00FD400C"/>
    <w:rsid w:val="00FD5D20"/>
    <w:rsid w:val="00FD5D74"/>
    <w:rsid w:val="00FE173A"/>
    <w:rsid w:val="00FE3629"/>
    <w:rsid w:val="00FE3A5E"/>
    <w:rsid w:val="00FE5A3A"/>
    <w:rsid w:val="00FF0D97"/>
    <w:rsid w:val="00FF4884"/>
    <w:rsid w:val="00FF6ADA"/>
    <w:rsid w:val="00FF79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52654"/>
  <w15:docId w15:val="{5940685F-555A-45A8-A1EC-872A54D3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15F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7">
    <w:name w:val="heading 7"/>
    <w:basedOn w:val="Normal"/>
    <w:next w:val="Normal"/>
    <w:link w:val="Heading7Char"/>
    <w:qFormat/>
    <w:rsid w:val="004D76E3"/>
    <w:pPr>
      <w:keepNext/>
      <w:spacing w:after="0" w:line="240" w:lineRule="auto"/>
      <w:jc w:val="both"/>
      <w:outlineLvl w:val="6"/>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15FD0"/>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5D72E9"/>
    <w:rPr>
      <w:i/>
      <w:iCs/>
    </w:rPr>
  </w:style>
  <w:style w:type="character" w:customStyle="1" w:styleId="Heading7Char">
    <w:name w:val="Heading 7 Char"/>
    <w:basedOn w:val="DefaultParagraphFont"/>
    <w:link w:val="Heading7"/>
    <w:rsid w:val="004D76E3"/>
    <w:rPr>
      <w:rFonts w:ascii="Times New Roman" w:eastAsia="Times New Roman" w:hAnsi="Times New Roman" w:cs="Times New Roman"/>
      <w:b/>
      <w:sz w:val="24"/>
      <w:szCs w:val="20"/>
    </w:rPr>
  </w:style>
  <w:style w:type="paragraph" w:styleId="BodyText2">
    <w:name w:val="Body Text 2"/>
    <w:basedOn w:val="Normal"/>
    <w:link w:val="BodyText2Char"/>
    <w:rsid w:val="004D76E3"/>
    <w:pPr>
      <w:spacing w:after="0" w:line="240" w:lineRule="auto"/>
      <w:jc w:val="both"/>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4D76E3"/>
    <w:rPr>
      <w:rFonts w:ascii="Times New Roman" w:eastAsia="Times New Roman" w:hAnsi="Times New Roman" w:cs="Times New Roman"/>
      <w:b/>
      <w:sz w:val="24"/>
      <w:szCs w:val="20"/>
    </w:rPr>
  </w:style>
  <w:style w:type="paragraph" w:styleId="NormalWeb">
    <w:name w:val="Normal (Web)"/>
    <w:basedOn w:val="Normal"/>
    <w:rsid w:val="004D76E3"/>
    <w:pPr>
      <w:spacing w:before="100" w:after="100" w:line="240" w:lineRule="auto"/>
    </w:pPr>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2F7FE9"/>
    <w:pPr>
      <w:spacing w:after="120"/>
    </w:pPr>
  </w:style>
  <w:style w:type="character" w:customStyle="1" w:styleId="BodyTextChar">
    <w:name w:val="Body Text Char"/>
    <w:basedOn w:val="DefaultParagraphFont"/>
    <w:link w:val="BodyText"/>
    <w:uiPriority w:val="99"/>
    <w:semiHidden/>
    <w:rsid w:val="002F7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827856">
      <w:bodyDiv w:val="1"/>
      <w:marLeft w:val="0"/>
      <w:marRight w:val="0"/>
      <w:marTop w:val="0"/>
      <w:marBottom w:val="0"/>
      <w:divBdr>
        <w:top w:val="none" w:sz="0" w:space="0" w:color="auto"/>
        <w:left w:val="none" w:sz="0" w:space="0" w:color="auto"/>
        <w:bottom w:val="none" w:sz="0" w:space="0" w:color="auto"/>
        <w:right w:val="none" w:sz="0" w:space="0" w:color="auto"/>
      </w:divBdr>
    </w:div>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780446479">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customXml" Target="../customXml/item4.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F2F618-7E6B-4CD8-A92B-2DCD340BAD7E}">
  <ds:schemaRefs>
    <ds:schemaRef ds:uri="http://schemas.openxmlformats.org/officeDocument/2006/bibliography"/>
  </ds:schemaRefs>
</ds:datastoreItem>
</file>

<file path=customXml/itemProps2.xml><?xml version="1.0" encoding="utf-8"?>
<ds:datastoreItem xmlns:ds="http://schemas.openxmlformats.org/officeDocument/2006/customXml" ds:itemID="{7FC2A73C-4401-4174-8363-5E1BB6809D60}"/>
</file>

<file path=customXml/itemProps3.xml><?xml version="1.0" encoding="utf-8"?>
<ds:datastoreItem xmlns:ds="http://schemas.openxmlformats.org/officeDocument/2006/customXml" ds:itemID="{B1728C50-47CD-41B8-8A9E-0AD0EC1A71C3}"/>
</file>

<file path=customXml/itemProps4.xml><?xml version="1.0" encoding="utf-8"?>
<ds:datastoreItem xmlns:ds="http://schemas.openxmlformats.org/officeDocument/2006/customXml" ds:itemID="{9EAB1A9F-6980-4F8F-B046-F7ABD2A7AEA5}"/>
</file>

<file path=docProps/app.xml><?xml version="1.0" encoding="utf-8"?>
<Properties xmlns="http://schemas.openxmlformats.org/officeDocument/2006/extended-properties" xmlns:vt="http://schemas.openxmlformats.org/officeDocument/2006/docPropsVTypes">
  <Template>Normal</Template>
  <TotalTime>2</TotalTime>
  <Pages>10</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ADMIN</cp:lastModifiedBy>
  <cp:revision>8</cp:revision>
  <cp:lastPrinted>2016-08-03T09:34:00Z</cp:lastPrinted>
  <dcterms:created xsi:type="dcterms:W3CDTF">2023-08-27T09:58:00Z</dcterms:created>
  <dcterms:modified xsi:type="dcterms:W3CDTF">2023-08-27T11:11:00Z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ies>
</file>