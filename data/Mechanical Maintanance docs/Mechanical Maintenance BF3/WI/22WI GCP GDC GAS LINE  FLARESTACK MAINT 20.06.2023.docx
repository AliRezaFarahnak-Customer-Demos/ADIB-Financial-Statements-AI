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385F" w14:textId="77777777" w:rsidR="009E17B8" w:rsidRPr="0010512B" w:rsidRDefault="00FE5A3A" w:rsidP="000B4AE1">
      <w:pPr>
        <w:ind w:left="180" w:firstLine="180"/>
        <w:jc w:val="both"/>
        <w:rPr>
          <w:rFonts w:ascii="Times New Roman" w:hAnsi="Times New Roman" w:cs="Times New Roman"/>
          <w:b/>
          <w:sz w:val="24"/>
          <w:szCs w:val="24"/>
        </w:rPr>
      </w:pPr>
      <w:r w:rsidRPr="0010512B">
        <w:rPr>
          <w:rFonts w:ascii="Times New Roman" w:hAnsi="Times New Roman" w:cs="Times New Roman"/>
          <w:b/>
          <w:sz w:val="24"/>
          <w:szCs w:val="24"/>
        </w:rPr>
        <w:t xml:space="preserve">SOP FOR </w:t>
      </w:r>
    </w:p>
    <w:p w14:paraId="57FF77A4" w14:textId="2DBD1B05" w:rsidR="0068734B" w:rsidRPr="0068734B" w:rsidRDefault="00E46DF6" w:rsidP="0068734B">
      <w:pPr>
        <w:pStyle w:val="ListParagraph"/>
        <w:numPr>
          <w:ilvl w:val="0"/>
          <w:numId w:val="2"/>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 xml:space="preserve">PURPOSE: </w:t>
      </w:r>
      <w:r w:rsidR="0068734B" w:rsidRPr="0068734B">
        <w:rPr>
          <w:rFonts w:ascii="Times New Roman" w:hAnsi="Times New Roman" w:cs="Times New Roman"/>
          <w:b/>
          <w:color w:val="000000" w:themeColor="text1"/>
          <w:sz w:val="24"/>
          <w:szCs w:val="24"/>
        </w:rPr>
        <w:t>Safe maintenance of GCP</w:t>
      </w:r>
      <w:r w:rsidR="00E92A3D">
        <w:rPr>
          <w:rFonts w:ascii="Times New Roman" w:hAnsi="Times New Roman" w:cs="Times New Roman"/>
          <w:b/>
          <w:color w:val="000000" w:themeColor="text1"/>
          <w:sz w:val="24"/>
          <w:szCs w:val="24"/>
        </w:rPr>
        <w:t xml:space="preserve">, </w:t>
      </w:r>
      <w:r w:rsidR="00E92A3D" w:rsidRPr="00E92A3D">
        <w:rPr>
          <w:rFonts w:ascii="Times New Roman" w:hAnsi="Times New Roman" w:cs="Times New Roman"/>
          <w:b/>
          <w:color w:val="000000" w:themeColor="text1"/>
          <w:sz w:val="24"/>
          <w:szCs w:val="24"/>
          <w:highlight w:val="yellow"/>
        </w:rPr>
        <w:t>GDC, GAS LINE &amp; FLARESTACK</w:t>
      </w:r>
      <w:r w:rsidR="0068734B" w:rsidRPr="0068734B">
        <w:rPr>
          <w:rFonts w:ascii="Times New Roman" w:hAnsi="Times New Roman" w:cs="Times New Roman"/>
          <w:b/>
          <w:color w:val="000000" w:themeColor="text1"/>
          <w:sz w:val="24"/>
          <w:szCs w:val="24"/>
        </w:rPr>
        <w:t xml:space="preserve"> for optimum performance</w:t>
      </w:r>
    </w:p>
    <w:p w14:paraId="7E9DB454" w14:textId="77777777" w:rsidR="00AB2BD0" w:rsidRPr="0068734B" w:rsidRDefault="00AB2BD0" w:rsidP="0068734B">
      <w:pPr>
        <w:pStyle w:val="ListParagraph"/>
        <w:jc w:val="both"/>
        <w:rPr>
          <w:rFonts w:ascii="Times New Roman" w:hAnsi="Times New Roman" w:cs="Times New Roman"/>
          <w:color w:val="000000" w:themeColor="text1"/>
          <w:shd w:val="clear" w:color="auto" w:fill="FFFFFF"/>
        </w:rPr>
      </w:pPr>
    </w:p>
    <w:p w14:paraId="031BEDFC" w14:textId="77777777" w:rsidR="0068734B" w:rsidRPr="0068734B" w:rsidRDefault="0010512B" w:rsidP="0068734B">
      <w:pPr>
        <w:pStyle w:val="ListParagraph"/>
        <w:numPr>
          <w:ilvl w:val="0"/>
          <w:numId w:val="2"/>
        </w:numPr>
        <w:rPr>
          <w:rFonts w:ascii="Times New Roman" w:hAnsi="Times New Roman" w:cs="Times New Roman"/>
          <w:sz w:val="24"/>
          <w:szCs w:val="24"/>
        </w:rPr>
      </w:pPr>
      <w:r>
        <w:rPr>
          <w:rFonts w:ascii="Times New Roman" w:hAnsi="Times New Roman" w:cs="Times New Roman"/>
          <w:b/>
          <w:color w:val="000000" w:themeColor="text1"/>
          <w:sz w:val="24"/>
          <w:szCs w:val="24"/>
        </w:rPr>
        <w:t>SCOPE:</w:t>
      </w:r>
      <w:r w:rsidRPr="0010512B">
        <w:rPr>
          <w:rFonts w:ascii="Times New Roman" w:hAnsi="Times New Roman" w:cs="Times New Roman"/>
          <w:sz w:val="24"/>
          <w:szCs w:val="24"/>
        </w:rPr>
        <w:t xml:space="preserve"> </w:t>
      </w:r>
      <w:r w:rsidR="0068734B">
        <w:rPr>
          <w:rFonts w:ascii="Times New Roman" w:hAnsi="Times New Roman" w:cs="Times New Roman"/>
          <w:sz w:val="24"/>
          <w:szCs w:val="24"/>
        </w:rPr>
        <w:t xml:space="preserve"> </w:t>
      </w:r>
      <w:r w:rsidR="0068734B" w:rsidRPr="00E92A3D">
        <w:rPr>
          <w:rFonts w:ascii="Times New Roman" w:hAnsi="Times New Roman" w:cs="Times New Roman"/>
          <w:b/>
          <w:color w:val="000000" w:themeColor="text1"/>
          <w:sz w:val="24"/>
          <w:szCs w:val="24"/>
        </w:rPr>
        <w:t>Blast Furnace Accessories</w:t>
      </w:r>
    </w:p>
    <w:p w14:paraId="61858C93" w14:textId="77777777" w:rsidR="0010512B" w:rsidRPr="0068734B" w:rsidRDefault="0010512B" w:rsidP="0068734B">
      <w:pPr>
        <w:pStyle w:val="ListParagraph"/>
        <w:jc w:val="both"/>
        <w:rPr>
          <w:rFonts w:ascii="Times New Roman" w:hAnsi="Times New Roman" w:cs="Times New Roman"/>
          <w:b/>
          <w:color w:val="000000" w:themeColor="text1"/>
          <w:sz w:val="24"/>
          <w:szCs w:val="24"/>
        </w:rPr>
      </w:pPr>
    </w:p>
    <w:p w14:paraId="5B6ECDCD" w14:textId="77777777" w:rsidR="0010512B" w:rsidRPr="0068734B" w:rsidRDefault="005D72E9" w:rsidP="0068734B">
      <w:pPr>
        <w:pStyle w:val="ListParagraph"/>
        <w:numPr>
          <w:ilvl w:val="0"/>
          <w:numId w:val="2"/>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 xml:space="preserve">RESPONSIBILITY: </w:t>
      </w:r>
      <w:r w:rsidR="0068734B" w:rsidRPr="0068734B">
        <w:rPr>
          <w:rFonts w:ascii="Times New Roman" w:hAnsi="Times New Roman" w:cs="Times New Roman"/>
          <w:b/>
          <w:color w:val="000000" w:themeColor="text1"/>
          <w:sz w:val="24"/>
          <w:szCs w:val="24"/>
        </w:rPr>
        <w:t>Engineer in charge &amp; workmen on job</w:t>
      </w:r>
    </w:p>
    <w:p w14:paraId="44DA1F9E" w14:textId="77777777" w:rsidR="0010512B" w:rsidRPr="0010512B" w:rsidRDefault="0010512B" w:rsidP="0010512B">
      <w:pPr>
        <w:pStyle w:val="ListParagraph"/>
        <w:jc w:val="both"/>
        <w:rPr>
          <w:rFonts w:ascii="Times New Roman" w:hAnsi="Times New Roman" w:cs="Times New Roman"/>
          <w:b/>
          <w:color w:val="000000" w:themeColor="text1"/>
          <w:sz w:val="24"/>
          <w:szCs w:val="24"/>
        </w:rPr>
      </w:pPr>
    </w:p>
    <w:p w14:paraId="7EFBCAAF" w14:textId="61088938" w:rsidR="0095471E" w:rsidRPr="0068734B" w:rsidRDefault="0010512B" w:rsidP="0068734B">
      <w:pPr>
        <w:pStyle w:val="ListParagraph"/>
        <w:numPr>
          <w:ilvl w:val="0"/>
          <w:numId w:val="2"/>
        </w:numPr>
        <w:rPr>
          <w:b/>
          <w:color w:val="000000" w:themeColor="text1"/>
          <w:szCs w:val="24"/>
        </w:rPr>
      </w:pPr>
      <w:r>
        <w:rPr>
          <w:rFonts w:ascii="Times New Roman" w:hAnsi="Times New Roman" w:cs="Times New Roman"/>
          <w:b/>
          <w:color w:val="000000" w:themeColor="text1"/>
          <w:sz w:val="24"/>
          <w:szCs w:val="24"/>
        </w:rPr>
        <w:t>PROCEDURE</w:t>
      </w:r>
      <w:r w:rsidR="009453DA" w:rsidRPr="0010512B">
        <w:rPr>
          <w:rFonts w:ascii="Times New Roman" w:hAnsi="Times New Roman" w:cs="Times New Roman"/>
          <w:b/>
          <w:color w:val="000000" w:themeColor="text1"/>
          <w:szCs w:val="24"/>
        </w:rPr>
        <w:t>:</w:t>
      </w:r>
      <w:r w:rsidR="0068734B">
        <w:rPr>
          <w:rFonts w:ascii="Times New Roman" w:hAnsi="Times New Roman" w:cs="Times New Roman"/>
          <w:b/>
          <w:color w:val="000000" w:themeColor="text1"/>
          <w:szCs w:val="24"/>
        </w:rPr>
        <w:t xml:space="preserve"> </w:t>
      </w:r>
      <w:r w:rsidR="0068734B" w:rsidRPr="00E92A3D">
        <w:rPr>
          <w:rFonts w:ascii="Times New Roman" w:hAnsi="Times New Roman" w:cs="Times New Roman"/>
          <w:b/>
          <w:color w:val="000000" w:themeColor="text1"/>
          <w:sz w:val="24"/>
          <w:szCs w:val="24"/>
        </w:rPr>
        <w:t>GCP</w:t>
      </w:r>
      <w:r w:rsidR="00E92A3D">
        <w:rPr>
          <w:rFonts w:ascii="Times New Roman" w:hAnsi="Times New Roman" w:cs="Times New Roman"/>
          <w:b/>
          <w:color w:val="000000" w:themeColor="text1"/>
          <w:sz w:val="24"/>
          <w:szCs w:val="24"/>
        </w:rPr>
        <w:t xml:space="preserve">, GDC, GAS LINE &amp; FLARESTACK </w:t>
      </w:r>
      <w:r w:rsidR="0068734B" w:rsidRPr="00E92A3D">
        <w:rPr>
          <w:rFonts w:ascii="Times New Roman" w:hAnsi="Times New Roman" w:cs="Times New Roman"/>
          <w:b/>
          <w:color w:val="000000" w:themeColor="text1"/>
          <w:sz w:val="24"/>
          <w:szCs w:val="24"/>
        </w:rPr>
        <w:t>MAINTENANCE</w:t>
      </w:r>
    </w:p>
    <w:p w14:paraId="1C9B970F" w14:textId="77777777" w:rsidR="003D6571" w:rsidRPr="00DF3C95" w:rsidRDefault="00DD3AEE" w:rsidP="00DF3C95">
      <w:pPr>
        <w:pStyle w:val="ListParagraph"/>
        <w:numPr>
          <w:ilvl w:val="0"/>
          <w:numId w:val="1"/>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REFERENCE</w:t>
      </w:r>
      <w:r w:rsidR="005570A0" w:rsidRPr="0010512B">
        <w:rPr>
          <w:rFonts w:ascii="Times New Roman" w:hAnsi="Times New Roman" w:cs="Times New Roman"/>
          <w:b/>
          <w:color w:val="000000" w:themeColor="text1"/>
          <w:sz w:val="24"/>
          <w:szCs w:val="24"/>
        </w:rPr>
        <w:t>S:</w:t>
      </w:r>
      <w:r w:rsidR="00E46DF6" w:rsidRPr="0010512B">
        <w:rPr>
          <w:rFonts w:ascii="Times New Roman" w:hAnsi="Times New Roman" w:cs="Times New Roman"/>
          <w:b/>
          <w:color w:val="000000" w:themeColor="text1"/>
          <w:sz w:val="24"/>
          <w:szCs w:val="24"/>
        </w:rPr>
        <w:t xml:space="preserve"> </w:t>
      </w:r>
      <w:r w:rsidR="00DF3C95" w:rsidRPr="00DF3C95">
        <w:rPr>
          <w:rFonts w:ascii="Times New Roman" w:hAnsi="Times New Roman" w:cs="Times New Roman"/>
          <w:b/>
          <w:color w:val="000000" w:themeColor="text1"/>
          <w:sz w:val="24"/>
          <w:szCs w:val="24"/>
        </w:rPr>
        <w:t>Operation &amp; Maintenance manual</w:t>
      </w:r>
    </w:p>
    <w:p w14:paraId="18384F24" w14:textId="77777777" w:rsidR="00DA6E64" w:rsidRDefault="00DA6E64" w:rsidP="00DA6E64">
      <w:pPr>
        <w:pStyle w:val="BodyText2"/>
      </w:pPr>
      <w:r>
        <w:t>PPE –s to be used:</w:t>
      </w:r>
    </w:p>
    <w:p w14:paraId="4340C9C1" w14:textId="77777777" w:rsidR="00DA6E64" w:rsidRDefault="00DA6E64" w:rsidP="00DA6E64">
      <w:pPr>
        <w:jc w:val="both"/>
        <w:rPr>
          <w:sz w:val="24"/>
        </w:rPr>
      </w:pPr>
    </w:p>
    <w:p w14:paraId="485447FD" w14:textId="364C843D" w:rsidR="00DA6E64" w:rsidRPr="00571DE2" w:rsidRDefault="00DA6E64" w:rsidP="00A4422F">
      <w:pPr>
        <w:numPr>
          <w:ilvl w:val="0"/>
          <w:numId w:val="3"/>
        </w:numPr>
        <w:tabs>
          <w:tab w:val="num" w:pos="360"/>
        </w:tabs>
        <w:spacing w:after="0" w:line="240" w:lineRule="auto"/>
        <w:ind w:left="360"/>
        <w:jc w:val="both"/>
        <w:rPr>
          <w:sz w:val="24"/>
        </w:rPr>
      </w:pPr>
      <w:r>
        <w:rPr>
          <w:sz w:val="24"/>
        </w:rPr>
        <w:t>Safety shoes, Helmet, Hand gloves, Cotton cloth and goggle.</w:t>
      </w:r>
    </w:p>
    <w:p w14:paraId="645AA081" w14:textId="7E3BBC55" w:rsidR="00DA6E64" w:rsidRDefault="00866C34" w:rsidP="00DA6E64">
      <w:pPr>
        <w:numPr>
          <w:ilvl w:val="0"/>
          <w:numId w:val="6"/>
        </w:numPr>
        <w:spacing w:after="0" w:line="240" w:lineRule="auto"/>
        <w:rPr>
          <w:sz w:val="24"/>
        </w:rPr>
      </w:pPr>
      <w:r>
        <w:rPr>
          <w:sz w:val="24"/>
        </w:rPr>
        <w:t>Work No 1</w:t>
      </w:r>
      <w:r>
        <w:rPr>
          <w:sz w:val="24"/>
        </w:rPr>
        <w:tab/>
      </w:r>
      <w:r>
        <w:rPr>
          <w:sz w:val="24"/>
        </w:rPr>
        <w:tab/>
        <w:t xml:space="preserve">          </w:t>
      </w:r>
      <w:proofErr w:type="gramStart"/>
      <w:r>
        <w:rPr>
          <w:sz w:val="24"/>
        </w:rPr>
        <w:t xml:space="preserve">  :</w:t>
      </w:r>
      <w:proofErr w:type="gramEnd"/>
      <w:r>
        <w:rPr>
          <w:sz w:val="24"/>
        </w:rPr>
        <w:t xml:space="preserve"> </w:t>
      </w:r>
      <w:r>
        <w:rPr>
          <w:sz w:val="24"/>
        </w:rPr>
        <w:tab/>
        <w:t xml:space="preserve">Silo Bags replacement – </w:t>
      </w:r>
      <w:r w:rsidRPr="00866C34">
        <w:rPr>
          <w:color w:val="FF0000"/>
          <w:sz w:val="24"/>
        </w:rPr>
        <w:t>In operations scope</w:t>
      </w:r>
    </w:p>
    <w:p w14:paraId="03CC6EC7" w14:textId="77777777" w:rsidR="00DA6E64" w:rsidRDefault="00DA6E64" w:rsidP="00DA6E64">
      <w:pPr>
        <w:numPr>
          <w:ilvl w:val="0"/>
          <w:numId w:val="6"/>
        </w:numPr>
        <w:spacing w:after="0" w:line="240" w:lineRule="auto"/>
        <w:ind w:right="-630"/>
        <w:rPr>
          <w:sz w:val="24"/>
        </w:rPr>
      </w:pPr>
      <w:r>
        <w:rPr>
          <w:sz w:val="24"/>
        </w:rPr>
        <w:t>Work No 2</w:t>
      </w:r>
      <w:r>
        <w:rPr>
          <w:sz w:val="24"/>
        </w:rPr>
        <w:tab/>
      </w:r>
      <w:r>
        <w:rPr>
          <w:sz w:val="24"/>
        </w:rPr>
        <w:tab/>
        <w:t xml:space="preserve">          </w:t>
      </w:r>
      <w:proofErr w:type="gramStart"/>
      <w:r>
        <w:rPr>
          <w:sz w:val="24"/>
        </w:rPr>
        <w:t xml:space="preserve">  :</w:t>
      </w:r>
      <w:proofErr w:type="gramEnd"/>
      <w:r>
        <w:rPr>
          <w:sz w:val="24"/>
        </w:rPr>
        <w:t xml:space="preserve"> </w:t>
      </w:r>
      <w:r>
        <w:rPr>
          <w:sz w:val="24"/>
        </w:rPr>
        <w:tab/>
        <w:t>Silo flange opening.</w:t>
      </w:r>
    </w:p>
    <w:p w14:paraId="54C269B6" w14:textId="77777777" w:rsidR="00DA6E64" w:rsidRDefault="00DA6E64" w:rsidP="00DA6E64">
      <w:pPr>
        <w:numPr>
          <w:ilvl w:val="0"/>
          <w:numId w:val="6"/>
        </w:numPr>
        <w:spacing w:after="0" w:line="240" w:lineRule="auto"/>
        <w:rPr>
          <w:sz w:val="24"/>
        </w:rPr>
      </w:pPr>
      <w:r>
        <w:rPr>
          <w:sz w:val="24"/>
        </w:rPr>
        <w:t>Work No 3</w:t>
      </w:r>
      <w:r>
        <w:rPr>
          <w:sz w:val="24"/>
        </w:rPr>
        <w:tab/>
      </w:r>
      <w:r>
        <w:rPr>
          <w:sz w:val="24"/>
        </w:rPr>
        <w:tab/>
        <w:t xml:space="preserve">          </w:t>
      </w:r>
      <w:proofErr w:type="gramStart"/>
      <w:r>
        <w:rPr>
          <w:sz w:val="24"/>
        </w:rPr>
        <w:t xml:space="preserve">  :</w:t>
      </w:r>
      <w:proofErr w:type="gramEnd"/>
      <w:r>
        <w:rPr>
          <w:sz w:val="24"/>
        </w:rPr>
        <w:t xml:space="preserve"> </w:t>
      </w:r>
      <w:r>
        <w:rPr>
          <w:sz w:val="24"/>
        </w:rPr>
        <w:tab/>
        <w:t>Upper/Lower ash unload valve replacement.</w:t>
      </w:r>
    </w:p>
    <w:p w14:paraId="415E4568" w14:textId="57E5E4A4" w:rsidR="00DA6E64" w:rsidRDefault="00DA6E64" w:rsidP="00DA6E64">
      <w:pPr>
        <w:numPr>
          <w:ilvl w:val="0"/>
          <w:numId w:val="6"/>
        </w:numPr>
        <w:spacing w:after="0" w:line="240" w:lineRule="auto"/>
        <w:rPr>
          <w:sz w:val="24"/>
        </w:rPr>
      </w:pPr>
      <w:r>
        <w:rPr>
          <w:sz w:val="24"/>
        </w:rPr>
        <w:t>Work No 4</w:t>
      </w:r>
      <w:r>
        <w:rPr>
          <w:sz w:val="24"/>
        </w:rPr>
        <w:tab/>
        <w:t xml:space="preserve">                       </w:t>
      </w:r>
      <w:proofErr w:type="gramStart"/>
      <w:r w:rsidR="00104E66">
        <w:rPr>
          <w:sz w:val="24"/>
        </w:rPr>
        <w:t xml:space="preserve"> </w:t>
      </w:r>
      <w:r>
        <w:rPr>
          <w:sz w:val="24"/>
        </w:rPr>
        <w:t xml:space="preserve"> :</w:t>
      </w:r>
      <w:proofErr w:type="gramEnd"/>
      <w:r>
        <w:rPr>
          <w:sz w:val="24"/>
        </w:rPr>
        <w:t xml:space="preserve"> </w:t>
      </w:r>
      <w:r>
        <w:rPr>
          <w:sz w:val="24"/>
        </w:rPr>
        <w:tab/>
        <w:t>Vane feeder replacement.</w:t>
      </w:r>
    </w:p>
    <w:p w14:paraId="58997BE6" w14:textId="77777777" w:rsidR="00DA6E64" w:rsidRDefault="00DA6E64" w:rsidP="00DA6E64">
      <w:pPr>
        <w:numPr>
          <w:ilvl w:val="0"/>
          <w:numId w:val="6"/>
        </w:numPr>
        <w:spacing w:after="0" w:line="240" w:lineRule="auto"/>
        <w:rPr>
          <w:sz w:val="24"/>
        </w:rPr>
      </w:pPr>
      <w:r>
        <w:rPr>
          <w:sz w:val="24"/>
        </w:rPr>
        <w:t>Work No 5</w:t>
      </w:r>
      <w:r>
        <w:rPr>
          <w:sz w:val="24"/>
        </w:rPr>
        <w:tab/>
      </w:r>
      <w:r>
        <w:rPr>
          <w:sz w:val="24"/>
        </w:rPr>
        <w:tab/>
        <w:t xml:space="preserve">          </w:t>
      </w:r>
      <w:proofErr w:type="gramStart"/>
      <w:r>
        <w:rPr>
          <w:sz w:val="24"/>
        </w:rPr>
        <w:t xml:space="preserve">  :</w:t>
      </w:r>
      <w:proofErr w:type="gramEnd"/>
      <w:r>
        <w:rPr>
          <w:sz w:val="24"/>
        </w:rPr>
        <w:t xml:space="preserve"> </w:t>
      </w:r>
      <w:r>
        <w:rPr>
          <w:sz w:val="24"/>
        </w:rPr>
        <w:tab/>
        <w:t>Inlet/Outlet shutoff valve replacement.</w:t>
      </w:r>
    </w:p>
    <w:p w14:paraId="13330D96" w14:textId="3079E9C2" w:rsidR="00DA6E64" w:rsidRDefault="00DA6E64" w:rsidP="00DA6E64">
      <w:pPr>
        <w:numPr>
          <w:ilvl w:val="0"/>
          <w:numId w:val="6"/>
        </w:numPr>
        <w:spacing w:after="0" w:line="240" w:lineRule="auto"/>
        <w:rPr>
          <w:sz w:val="24"/>
        </w:rPr>
      </w:pPr>
      <w:r>
        <w:rPr>
          <w:sz w:val="24"/>
        </w:rPr>
        <w:t>Work No 6</w:t>
      </w:r>
      <w:r>
        <w:rPr>
          <w:sz w:val="24"/>
        </w:rPr>
        <w:tab/>
      </w:r>
      <w:r>
        <w:rPr>
          <w:sz w:val="24"/>
        </w:rPr>
        <w:tab/>
        <w:t xml:space="preserve">          </w:t>
      </w:r>
      <w:proofErr w:type="gramStart"/>
      <w:r>
        <w:rPr>
          <w:sz w:val="24"/>
        </w:rPr>
        <w:t xml:space="preserve">  :</w:t>
      </w:r>
      <w:proofErr w:type="gramEnd"/>
      <w:r>
        <w:rPr>
          <w:sz w:val="24"/>
        </w:rPr>
        <w:t xml:space="preserve"> </w:t>
      </w:r>
      <w:r>
        <w:rPr>
          <w:sz w:val="24"/>
        </w:rPr>
        <w:tab/>
        <w:t xml:space="preserve">Goggle valve </w:t>
      </w:r>
      <w:r w:rsidR="000579C9">
        <w:rPr>
          <w:sz w:val="24"/>
        </w:rPr>
        <w:t>O-ring</w:t>
      </w:r>
      <w:r>
        <w:rPr>
          <w:sz w:val="24"/>
        </w:rPr>
        <w:t xml:space="preserve"> replacement.</w:t>
      </w:r>
    </w:p>
    <w:p w14:paraId="289CDD9B" w14:textId="5BE1550D" w:rsidR="00DA6E64" w:rsidRDefault="00DA6E64" w:rsidP="00DA6E64">
      <w:pPr>
        <w:numPr>
          <w:ilvl w:val="0"/>
          <w:numId w:val="6"/>
        </w:numPr>
        <w:spacing w:after="0" w:line="240" w:lineRule="auto"/>
        <w:rPr>
          <w:sz w:val="24"/>
        </w:rPr>
      </w:pPr>
      <w:r>
        <w:rPr>
          <w:sz w:val="24"/>
        </w:rPr>
        <w:t xml:space="preserve">Work No 7                      </w:t>
      </w:r>
      <w:proofErr w:type="gramStart"/>
      <w:r>
        <w:rPr>
          <w:sz w:val="24"/>
        </w:rPr>
        <w:t xml:space="preserve">  :</w:t>
      </w:r>
      <w:proofErr w:type="gramEnd"/>
      <w:r>
        <w:rPr>
          <w:sz w:val="24"/>
        </w:rPr>
        <w:t xml:space="preserve">           </w:t>
      </w:r>
      <w:r w:rsidR="00BC7501">
        <w:rPr>
          <w:sz w:val="24"/>
        </w:rPr>
        <w:t xml:space="preserve">    </w:t>
      </w:r>
      <w:r>
        <w:rPr>
          <w:sz w:val="24"/>
        </w:rPr>
        <w:t>Drive replacement of scrapper conveyor.</w:t>
      </w:r>
    </w:p>
    <w:p w14:paraId="24EE39EF" w14:textId="77777777" w:rsidR="00DA6E64" w:rsidRDefault="00DA6E64" w:rsidP="00DA6E64">
      <w:pPr>
        <w:numPr>
          <w:ilvl w:val="0"/>
          <w:numId w:val="6"/>
        </w:numPr>
        <w:spacing w:after="0" w:line="240" w:lineRule="auto"/>
        <w:rPr>
          <w:sz w:val="24"/>
        </w:rPr>
      </w:pPr>
      <w:r>
        <w:rPr>
          <w:sz w:val="24"/>
        </w:rPr>
        <w:t xml:space="preserve">Work No 8 </w:t>
      </w:r>
      <w:r>
        <w:rPr>
          <w:sz w:val="24"/>
        </w:rPr>
        <w:tab/>
        <w:t xml:space="preserve">          </w:t>
      </w:r>
      <w:proofErr w:type="gramStart"/>
      <w:r>
        <w:rPr>
          <w:sz w:val="24"/>
        </w:rPr>
        <w:t xml:space="preserve">  :</w:t>
      </w:r>
      <w:proofErr w:type="gramEnd"/>
      <w:r>
        <w:rPr>
          <w:sz w:val="24"/>
        </w:rPr>
        <w:t xml:space="preserve"> </w:t>
      </w:r>
      <w:r>
        <w:rPr>
          <w:sz w:val="24"/>
        </w:rPr>
        <w:tab/>
        <w:t>Replacement of scrapper links.</w:t>
      </w:r>
    </w:p>
    <w:p w14:paraId="62314942" w14:textId="40BC60DA" w:rsidR="00DA6E64" w:rsidRDefault="00DA6E64" w:rsidP="00DA6E64">
      <w:pPr>
        <w:numPr>
          <w:ilvl w:val="0"/>
          <w:numId w:val="6"/>
        </w:numPr>
        <w:spacing w:after="0" w:line="240" w:lineRule="auto"/>
        <w:ind w:right="-810"/>
        <w:rPr>
          <w:sz w:val="24"/>
        </w:rPr>
      </w:pPr>
      <w:r>
        <w:rPr>
          <w:sz w:val="24"/>
        </w:rPr>
        <w:t xml:space="preserve">Work No 9                   </w:t>
      </w:r>
      <w:r w:rsidRPr="009214AB">
        <w:rPr>
          <w:sz w:val="24"/>
        </w:rPr>
        <w:t xml:space="preserve">   </w:t>
      </w:r>
      <w:proofErr w:type="gramStart"/>
      <w:r w:rsidRPr="009214AB">
        <w:rPr>
          <w:sz w:val="24"/>
        </w:rPr>
        <w:t xml:space="preserve">  :</w:t>
      </w:r>
      <w:proofErr w:type="gramEnd"/>
      <w:r w:rsidRPr="009214AB">
        <w:rPr>
          <w:sz w:val="24"/>
        </w:rPr>
        <w:t xml:space="preserve">          </w:t>
      </w:r>
      <w:r>
        <w:rPr>
          <w:sz w:val="24"/>
        </w:rPr>
        <w:t xml:space="preserve"> </w:t>
      </w:r>
      <w:r w:rsidR="00BC7501">
        <w:rPr>
          <w:sz w:val="24"/>
        </w:rPr>
        <w:t xml:space="preserve">    </w:t>
      </w:r>
      <w:r>
        <w:rPr>
          <w:sz w:val="24"/>
        </w:rPr>
        <w:t>Chain drive replacement and lubrication of scrapper.</w:t>
      </w:r>
    </w:p>
    <w:p w14:paraId="17D4551A" w14:textId="10B2FA64" w:rsidR="00DA6E64" w:rsidRPr="0095599C" w:rsidRDefault="00DA6E64" w:rsidP="00DA6E64">
      <w:pPr>
        <w:numPr>
          <w:ilvl w:val="0"/>
          <w:numId w:val="6"/>
        </w:numPr>
        <w:spacing w:after="0" w:line="240" w:lineRule="auto"/>
        <w:rPr>
          <w:sz w:val="24"/>
        </w:rPr>
      </w:pPr>
      <w:r w:rsidRPr="009214AB">
        <w:rPr>
          <w:sz w:val="24"/>
        </w:rPr>
        <w:t>Work No 1</w:t>
      </w:r>
      <w:r>
        <w:rPr>
          <w:sz w:val="24"/>
        </w:rPr>
        <w:t>0</w:t>
      </w:r>
      <w:r w:rsidRPr="009214AB">
        <w:rPr>
          <w:sz w:val="24"/>
        </w:rPr>
        <w:tab/>
        <w:t xml:space="preserve">         </w:t>
      </w:r>
      <w:proofErr w:type="gramStart"/>
      <w:r w:rsidRPr="009214AB">
        <w:rPr>
          <w:sz w:val="24"/>
        </w:rPr>
        <w:t xml:space="preserve">  :</w:t>
      </w:r>
      <w:proofErr w:type="gramEnd"/>
      <w:r w:rsidRPr="009214AB">
        <w:rPr>
          <w:sz w:val="24"/>
        </w:rPr>
        <w:t xml:space="preserve"> </w:t>
      </w:r>
      <w:r w:rsidRPr="009214AB">
        <w:rPr>
          <w:sz w:val="24"/>
        </w:rPr>
        <w:tab/>
      </w:r>
      <w:r w:rsidR="000C4886">
        <w:rPr>
          <w:sz w:val="24"/>
        </w:rPr>
        <w:t xml:space="preserve">             </w:t>
      </w:r>
      <w:r>
        <w:rPr>
          <w:sz w:val="24"/>
        </w:rPr>
        <w:t>Purging valve replacement.</w:t>
      </w:r>
    </w:p>
    <w:p w14:paraId="47D17E0B" w14:textId="6B498E8A" w:rsidR="00DA6E64" w:rsidRDefault="00DA6E64" w:rsidP="00DA6E64">
      <w:pPr>
        <w:numPr>
          <w:ilvl w:val="0"/>
          <w:numId w:val="6"/>
        </w:numPr>
        <w:spacing w:after="0" w:line="240" w:lineRule="auto"/>
        <w:rPr>
          <w:sz w:val="24"/>
        </w:rPr>
      </w:pPr>
      <w:r w:rsidRPr="0095599C">
        <w:rPr>
          <w:sz w:val="24"/>
        </w:rPr>
        <w:t>Work No 1</w:t>
      </w:r>
      <w:r>
        <w:rPr>
          <w:sz w:val="24"/>
        </w:rPr>
        <w:t>1</w:t>
      </w:r>
      <w:r w:rsidRPr="0095599C">
        <w:rPr>
          <w:sz w:val="24"/>
        </w:rPr>
        <w:tab/>
        <w:t xml:space="preserve">         </w:t>
      </w:r>
      <w:proofErr w:type="gramStart"/>
      <w:r w:rsidRPr="0095599C">
        <w:rPr>
          <w:sz w:val="24"/>
        </w:rPr>
        <w:t xml:space="preserve">  :</w:t>
      </w:r>
      <w:proofErr w:type="gramEnd"/>
      <w:r w:rsidRPr="0095599C">
        <w:rPr>
          <w:sz w:val="24"/>
        </w:rPr>
        <w:t xml:space="preserve"> </w:t>
      </w:r>
      <w:r w:rsidR="000C4886">
        <w:rPr>
          <w:sz w:val="24"/>
        </w:rPr>
        <w:t xml:space="preserve">        </w:t>
      </w:r>
      <w:r w:rsidRPr="0095599C">
        <w:rPr>
          <w:sz w:val="24"/>
        </w:rPr>
        <w:tab/>
      </w:r>
      <w:r>
        <w:rPr>
          <w:sz w:val="24"/>
        </w:rPr>
        <w:t>Drive replacement of bucket elevator.</w:t>
      </w:r>
    </w:p>
    <w:p w14:paraId="4ADD3D4B" w14:textId="01593B1F" w:rsidR="00DA6E64" w:rsidRDefault="00DA6E64" w:rsidP="00DA6E64">
      <w:pPr>
        <w:numPr>
          <w:ilvl w:val="0"/>
          <w:numId w:val="6"/>
        </w:numPr>
        <w:spacing w:after="0" w:line="240" w:lineRule="auto"/>
        <w:rPr>
          <w:sz w:val="24"/>
        </w:rPr>
      </w:pPr>
      <w:r>
        <w:rPr>
          <w:sz w:val="24"/>
        </w:rPr>
        <w:t xml:space="preserve">Work No 12                    </w:t>
      </w:r>
      <w:proofErr w:type="gramStart"/>
      <w:r>
        <w:rPr>
          <w:sz w:val="24"/>
        </w:rPr>
        <w:t xml:space="preserve">  :</w:t>
      </w:r>
      <w:proofErr w:type="gramEnd"/>
      <w:r>
        <w:rPr>
          <w:sz w:val="24"/>
        </w:rPr>
        <w:t xml:space="preserve">          </w:t>
      </w:r>
      <w:r w:rsidR="00BC7501">
        <w:rPr>
          <w:sz w:val="24"/>
        </w:rPr>
        <w:t xml:space="preserve">    </w:t>
      </w:r>
      <w:r>
        <w:rPr>
          <w:sz w:val="24"/>
        </w:rPr>
        <w:t xml:space="preserve"> Septum Valve replacement</w:t>
      </w:r>
    </w:p>
    <w:p w14:paraId="24854329" w14:textId="733FE91F" w:rsidR="00DA6E64" w:rsidRPr="00582B0B" w:rsidRDefault="00DA6E64" w:rsidP="00DA6E64">
      <w:pPr>
        <w:numPr>
          <w:ilvl w:val="0"/>
          <w:numId w:val="6"/>
        </w:numPr>
        <w:tabs>
          <w:tab w:val="left" w:pos="3600"/>
        </w:tabs>
        <w:spacing w:after="0" w:line="240" w:lineRule="auto"/>
        <w:rPr>
          <w:sz w:val="24"/>
        </w:rPr>
      </w:pPr>
      <w:r>
        <w:rPr>
          <w:sz w:val="24"/>
        </w:rPr>
        <w:t xml:space="preserve">Work No 13                    </w:t>
      </w:r>
      <w:proofErr w:type="gramStart"/>
      <w:r>
        <w:rPr>
          <w:sz w:val="24"/>
        </w:rPr>
        <w:t xml:space="preserve">  :</w:t>
      </w:r>
      <w:proofErr w:type="gramEnd"/>
      <w:r>
        <w:rPr>
          <w:sz w:val="24"/>
        </w:rPr>
        <w:t xml:space="preserve">           </w:t>
      </w:r>
      <w:r w:rsidR="00BC7501">
        <w:rPr>
          <w:sz w:val="24"/>
        </w:rPr>
        <w:t xml:space="preserve">    </w:t>
      </w:r>
      <w:r w:rsidRPr="00582B0B">
        <w:rPr>
          <w:sz w:val="24"/>
        </w:rPr>
        <w:t>Working On Flare Stack and Burner Assembly</w:t>
      </w:r>
    </w:p>
    <w:p w14:paraId="276E385D" w14:textId="3CBC9B55" w:rsidR="00DA6E64" w:rsidRDefault="00DA6E64" w:rsidP="00DA6E64">
      <w:pPr>
        <w:numPr>
          <w:ilvl w:val="0"/>
          <w:numId w:val="6"/>
        </w:numPr>
        <w:tabs>
          <w:tab w:val="left" w:pos="3600"/>
        </w:tabs>
        <w:spacing w:after="0" w:line="240" w:lineRule="auto"/>
        <w:rPr>
          <w:sz w:val="24"/>
        </w:rPr>
      </w:pPr>
      <w:r>
        <w:rPr>
          <w:sz w:val="24"/>
        </w:rPr>
        <w:t xml:space="preserve">Work No 14                    </w:t>
      </w:r>
      <w:proofErr w:type="gramStart"/>
      <w:r>
        <w:rPr>
          <w:sz w:val="24"/>
        </w:rPr>
        <w:t xml:space="preserve">  :</w:t>
      </w:r>
      <w:proofErr w:type="gramEnd"/>
      <w:r>
        <w:rPr>
          <w:sz w:val="24"/>
        </w:rPr>
        <w:t xml:space="preserve">          </w:t>
      </w:r>
      <w:r w:rsidR="00BC7501">
        <w:rPr>
          <w:sz w:val="24"/>
        </w:rPr>
        <w:t xml:space="preserve">    </w:t>
      </w:r>
      <w:r>
        <w:rPr>
          <w:sz w:val="24"/>
        </w:rPr>
        <w:t xml:space="preserve"> </w:t>
      </w:r>
      <w:r w:rsidRPr="00582B0B">
        <w:rPr>
          <w:sz w:val="24"/>
        </w:rPr>
        <w:t>Bucket elevator Head pulley Replacement</w:t>
      </w:r>
      <w:r>
        <w:rPr>
          <w:sz w:val="24"/>
        </w:rPr>
        <w:t xml:space="preserve"> </w:t>
      </w:r>
    </w:p>
    <w:p w14:paraId="595C1B27" w14:textId="23277B94" w:rsidR="006E6E56" w:rsidRDefault="006E6E56" w:rsidP="00DA6E64">
      <w:pPr>
        <w:numPr>
          <w:ilvl w:val="0"/>
          <w:numId w:val="6"/>
        </w:numPr>
        <w:tabs>
          <w:tab w:val="left" w:pos="3600"/>
        </w:tabs>
        <w:spacing w:after="0" w:line="240" w:lineRule="auto"/>
        <w:rPr>
          <w:sz w:val="24"/>
        </w:rPr>
      </w:pPr>
      <w:r>
        <w:rPr>
          <w:sz w:val="24"/>
        </w:rPr>
        <w:t xml:space="preserve">Work No 15                    </w:t>
      </w:r>
      <w:proofErr w:type="gramStart"/>
      <w:r>
        <w:rPr>
          <w:sz w:val="24"/>
        </w:rPr>
        <w:t xml:space="preserve">  :</w:t>
      </w:r>
      <w:proofErr w:type="gramEnd"/>
      <w:r>
        <w:rPr>
          <w:sz w:val="24"/>
        </w:rPr>
        <w:t xml:space="preserve">               </w:t>
      </w:r>
      <w:r w:rsidRPr="00582B0B">
        <w:rPr>
          <w:sz w:val="24"/>
        </w:rPr>
        <w:t xml:space="preserve">Bucket elevator </w:t>
      </w:r>
      <w:r>
        <w:rPr>
          <w:sz w:val="24"/>
        </w:rPr>
        <w:t>Tail</w:t>
      </w:r>
      <w:r w:rsidRPr="00582B0B">
        <w:rPr>
          <w:sz w:val="24"/>
        </w:rPr>
        <w:t xml:space="preserve"> pulley Replacement</w:t>
      </w:r>
    </w:p>
    <w:p w14:paraId="4A7511AA" w14:textId="71C77F77" w:rsidR="00DA6E64" w:rsidRDefault="00DA6E64" w:rsidP="00DA6E64">
      <w:pPr>
        <w:numPr>
          <w:ilvl w:val="0"/>
          <w:numId w:val="6"/>
        </w:numPr>
        <w:tabs>
          <w:tab w:val="left" w:pos="3600"/>
        </w:tabs>
        <w:spacing w:after="0" w:line="240" w:lineRule="auto"/>
        <w:rPr>
          <w:sz w:val="24"/>
        </w:rPr>
      </w:pPr>
      <w:r>
        <w:rPr>
          <w:sz w:val="24"/>
        </w:rPr>
        <w:t>Work No 1</w:t>
      </w:r>
      <w:r w:rsidR="006E6E56">
        <w:rPr>
          <w:sz w:val="24"/>
        </w:rPr>
        <w:t>6</w:t>
      </w:r>
      <w:r>
        <w:rPr>
          <w:sz w:val="24"/>
        </w:rPr>
        <w:t xml:space="preserve">                    </w:t>
      </w:r>
      <w:proofErr w:type="gramStart"/>
      <w:r>
        <w:rPr>
          <w:sz w:val="24"/>
        </w:rPr>
        <w:t xml:space="preserve">  :</w:t>
      </w:r>
      <w:proofErr w:type="gramEnd"/>
      <w:r>
        <w:rPr>
          <w:sz w:val="24"/>
        </w:rPr>
        <w:t xml:space="preserve">          </w:t>
      </w:r>
      <w:r w:rsidR="00BC7501">
        <w:rPr>
          <w:sz w:val="24"/>
        </w:rPr>
        <w:t xml:space="preserve">    </w:t>
      </w:r>
      <w:r>
        <w:rPr>
          <w:sz w:val="24"/>
        </w:rPr>
        <w:t xml:space="preserve"> Screw conveyor Inspection/Replacement</w:t>
      </w:r>
    </w:p>
    <w:p w14:paraId="0D71E242" w14:textId="54CD2F53" w:rsidR="00660A13" w:rsidRPr="00660A13" w:rsidRDefault="00660A13" w:rsidP="00660A13">
      <w:pPr>
        <w:numPr>
          <w:ilvl w:val="0"/>
          <w:numId w:val="6"/>
        </w:numPr>
        <w:tabs>
          <w:tab w:val="left" w:pos="3600"/>
        </w:tabs>
        <w:spacing w:after="0" w:line="240" w:lineRule="auto"/>
        <w:rPr>
          <w:sz w:val="24"/>
        </w:rPr>
      </w:pPr>
      <w:r w:rsidRPr="00660A13">
        <w:rPr>
          <w:sz w:val="24"/>
        </w:rPr>
        <w:lastRenderedPageBreak/>
        <w:t>Work No 17</w:t>
      </w:r>
      <w:r>
        <w:rPr>
          <w:sz w:val="24"/>
        </w:rPr>
        <w:t xml:space="preserve">                    </w:t>
      </w:r>
      <w:proofErr w:type="gramStart"/>
      <w:r>
        <w:rPr>
          <w:sz w:val="24"/>
        </w:rPr>
        <w:t xml:space="preserve">  </w:t>
      </w:r>
      <w:r w:rsidRPr="00660A13">
        <w:rPr>
          <w:sz w:val="24"/>
        </w:rPr>
        <w:t>:</w:t>
      </w:r>
      <w:proofErr w:type="gramEnd"/>
      <w:r w:rsidRPr="00660A13">
        <w:rPr>
          <w:sz w:val="24"/>
        </w:rPr>
        <w:t xml:space="preserve"> </w:t>
      </w:r>
      <w:r>
        <w:rPr>
          <w:sz w:val="24"/>
        </w:rPr>
        <w:t xml:space="preserve">              </w:t>
      </w:r>
      <w:r w:rsidRPr="00660A13">
        <w:rPr>
          <w:sz w:val="24"/>
        </w:rPr>
        <w:t>Replacement of</w:t>
      </w:r>
      <w:r>
        <w:rPr>
          <w:sz w:val="24"/>
        </w:rPr>
        <w:t xml:space="preserve"> lower </w:t>
      </w:r>
      <w:r w:rsidRPr="00660A13">
        <w:rPr>
          <w:sz w:val="24"/>
        </w:rPr>
        <w:t>valve at GDC</w:t>
      </w:r>
    </w:p>
    <w:p w14:paraId="08338459" w14:textId="0D23FF44" w:rsidR="00DA6E64" w:rsidRDefault="00DA6E64" w:rsidP="00DA6E64">
      <w:pPr>
        <w:numPr>
          <w:ilvl w:val="0"/>
          <w:numId w:val="6"/>
        </w:numPr>
        <w:tabs>
          <w:tab w:val="left" w:pos="3600"/>
        </w:tabs>
        <w:spacing w:after="0" w:line="240" w:lineRule="auto"/>
        <w:rPr>
          <w:sz w:val="24"/>
        </w:rPr>
      </w:pPr>
      <w:r>
        <w:rPr>
          <w:sz w:val="24"/>
        </w:rPr>
        <w:t>Work No 1</w:t>
      </w:r>
      <w:r w:rsidR="00660A13">
        <w:rPr>
          <w:sz w:val="24"/>
        </w:rPr>
        <w:t>8</w:t>
      </w:r>
      <w:r>
        <w:rPr>
          <w:sz w:val="24"/>
        </w:rPr>
        <w:t xml:space="preserve">                    </w:t>
      </w:r>
      <w:proofErr w:type="gramStart"/>
      <w:r>
        <w:rPr>
          <w:sz w:val="24"/>
        </w:rPr>
        <w:t xml:space="preserve">  :</w:t>
      </w:r>
      <w:proofErr w:type="gramEnd"/>
      <w:r>
        <w:rPr>
          <w:sz w:val="24"/>
        </w:rPr>
        <w:t xml:space="preserve">           </w:t>
      </w:r>
      <w:r w:rsidR="00BC7501">
        <w:rPr>
          <w:sz w:val="24"/>
        </w:rPr>
        <w:t xml:space="preserve">    </w:t>
      </w:r>
      <w:r>
        <w:rPr>
          <w:sz w:val="24"/>
        </w:rPr>
        <w:t>GDC ball valve replacement</w:t>
      </w:r>
    </w:p>
    <w:p w14:paraId="3B68F8CA" w14:textId="7C08154C" w:rsidR="00DA6E64" w:rsidRDefault="00DA6E64" w:rsidP="00DA6E64">
      <w:pPr>
        <w:numPr>
          <w:ilvl w:val="0"/>
          <w:numId w:val="6"/>
        </w:numPr>
        <w:tabs>
          <w:tab w:val="left" w:pos="3600"/>
        </w:tabs>
        <w:spacing w:after="0" w:line="240" w:lineRule="auto"/>
        <w:rPr>
          <w:b/>
          <w:sz w:val="28"/>
        </w:rPr>
      </w:pPr>
      <w:r w:rsidRPr="00582B0B">
        <w:rPr>
          <w:sz w:val="24"/>
        </w:rPr>
        <w:t>Work No 1</w:t>
      </w:r>
      <w:r w:rsidR="00660A13">
        <w:rPr>
          <w:sz w:val="24"/>
        </w:rPr>
        <w:t>9</w:t>
      </w:r>
      <w:r>
        <w:rPr>
          <w:sz w:val="24"/>
        </w:rPr>
        <w:t xml:space="preserve">                    </w:t>
      </w:r>
      <w:proofErr w:type="gramStart"/>
      <w:r>
        <w:rPr>
          <w:sz w:val="24"/>
        </w:rPr>
        <w:t xml:space="preserve">  </w:t>
      </w:r>
      <w:r w:rsidRPr="00582B0B">
        <w:rPr>
          <w:sz w:val="24"/>
        </w:rPr>
        <w:t>:</w:t>
      </w:r>
      <w:proofErr w:type="gramEnd"/>
      <w:r>
        <w:rPr>
          <w:sz w:val="24"/>
        </w:rPr>
        <w:t xml:space="preserve">         </w:t>
      </w:r>
      <w:r w:rsidR="00BC7501">
        <w:rPr>
          <w:sz w:val="24"/>
        </w:rPr>
        <w:t xml:space="preserve">    </w:t>
      </w:r>
      <w:r>
        <w:rPr>
          <w:sz w:val="24"/>
        </w:rPr>
        <w:t xml:space="preserve"> </w:t>
      </w:r>
      <w:r w:rsidRPr="00582B0B">
        <w:rPr>
          <w:sz w:val="24"/>
        </w:rPr>
        <w:t xml:space="preserve"> GDC Humidifier bearing replacement</w:t>
      </w:r>
      <w:r w:rsidRPr="00DB4219">
        <w:rPr>
          <w:b/>
          <w:sz w:val="28"/>
        </w:rPr>
        <w:t xml:space="preserve"> </w:t>
      </w:r>
    </w:p>
    <w:p w14:paraId="352C616F" w14:textId="69D90CE3" w:rsidR="00BC7501" w:rsidRPr="00A4422F" w:rsidRDefault="00BC7501" w:rsidP="00DA6E64">
      <w:pPr>
        <w:numPr>
          <w:ilvl w:val="0"/>
          <w:numId w:val="6"/>
        </w:numPr>
        <w:tabs>
          <w:tab w:val="left" w:pos="3600"/>
        </w:tabs>
        <w:spacing w:after="0" w:line="240" w:lineRule="auto"/>
        <w:rPr>
          <w:color w:val="548DD4" w:themeColor="text2" w:themeTint="99"/>
          <w:sz w:val="24"/>
        </w:rPr>
      </w:pPr>
      <w:r w:rsidRPr="00A4422F">
        <w:rPr>
          <w:color w:val="548DD4" w:themeColor="text2" w:themeTint="99"/>
          <w:sz w:val="24"/>
        </w:rPr>
        <w:t xml:space="preserve">Work No </w:t>
      </w:r>
      <w:r w:rsidR="00660A13">
        <w:rPr>
          <w:color w:val="548DD4" w:themeColor="text2" w:themeTint="99"/>
          <w:sz w:val="24"/>
        </w:rPr>
        <w:t>20</w:t>
      </w:r>
      <w:r w:rsidRPr="00A4422F">
        <w:rPr>
          <w:color w:val="548DD4" w:themeColor="text2" w:themeTint="99"/>
          <w:sz w:val="24"/>
        </w:rPr>
        <w:t xml:space="preserve">                    </w:t>
      </w:r>
      <w:proofErr w:type="gramStart"/>
      <w:r w:rsidRPr="00A4422F">
        <w:rPr>
          <w:color w:val="548DD4" w:themeColor="text2" w:themeTint="99"/>
          <w:sz w:val="24"/>
        </w:rPr>
        <w:t xml:space="preserve">  :</w:t>
      </w:r>
      <w:proofErr w:type="gramEnd"/>
      <w:r w:rsidRPr="00A4422F">
        <w:rPr>
          <w:color w:val="548DD4" w:themeColor="text2" w:themeTint="99"/>
          <w:sz w:val="24"/>
        </w:rPr>
        <w:t xml:space="preserve">               Gas line bellow &amp; duct replacement</w:t>
      </w:r>
    </w:p>
    <w:p w14:paraId="451D2889" w14:textId="77777777" w:rsidR="00DA6E64" w:rsidRPr="00A4422F" w:rsidRDefault="00DA6E64" w:rsidP="00DA6E64">
      <w:pPr>
        <w:pStyle w:val="ListParagraph"/>
        <w:spacing w:before="100" w:beforeAutospacing="1" w:after="100" w:afterAutospacing="1" w:line="240" w:lineRule="auto"/>
        <w:ind w:left="360"/>
        <w:jc w:val="both"/>
        <w:rPr>
          <w:sz w:val="24"/>
        </w:rPr>
      </w:pPr>
      <w:r w:rsidRPr="00582B0B">
        <w:rPr>
          <w:sz w:val="24"/>
        </w:rPr>
        <w:t xml:space="preserve">  </w:t>
      </w:r>
    </w:p>
    <w:p w14:paraId="0AA8F0BB" w14:textId="77777777" w:rsidR="00DA6E64" w:rsidRDefault="00DA6E64" w:rsidP="00DA6E64">
      <w:pPr>
        <w:tabs>
          <w:tab w:val="left" w:pos="3600"/>
        </w:tabs>
        <w:ind w:left="360"/>
        <w:rPr>
          <w:sz w:val="24"/>
        </w:rPr>
      </w:pPr>
    </w:p>
    <w:p w14:paraId="0E27EB10" w14:textId="77777777" w:rsidR="00DA6E64" w:rsidRPr="004914BE" w:rsidRDefault="00DA6E64" w:rsidP="00DA6E64">
      <w:pPr>
        <w:tabs>
          <w:tab w:val="left" w:pos="3600"/>
        </w:tabs>
        <w:ind w:left="360"/>
        <w:rPr>
          <w:sz w:val="24"/>
        </w:rPr>
      </w:pPr>
    </w:p>
    <w:p w14:paraId="2C716FF9" w14:textId="77777777" w:rsidR="00DA6E64" w:rsidRPr="0095599C" w:rsidRDefault="00DA6E64" w:rsidP="00DA6E64">
      <w:pPr>
        <w:rPr>
          <w:sz w:val="24"/>
        </w:rPr>
      </w:pPr>
    </w:p>
    <w:p w14:paraId="16E16EEA" w14:textId="77777777" w:rsidR="00DA6E64" w:rsidRDefault="00DA6E64" w:rsidP="00DA6E64">
      <w:pPr>
        <w:jc w:val="both"/>
        <w:rPr>
          <w:sz w:val="24"/>
        </w:rPr>
      </w:pPr>
    </w:p>
    <w:p w14:paraId="6168B71C" w14:textId="77777777" w:rsidR="00DA6E64" w:rsidRDefault="00DA6E64" w:rsidP="00DA6E64">
      <w:pPr>
        <w:pStyle w:val="Heading7"/>
      </w:pPr>
      <w:r>
        <w:t>Aspect – Impact</w:t>
      </w:r>
    </w:p>
    <w:p w14:paraId="09459E8B" w14:textId="77777777" w:rsidR="00DA6E64" w:rsidRDefault="00DA6E64" w:rsidP="00DA6E64">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65"/>
        <w:gridCol w:w="6215"/>
      </w:tblGrid>
      <w:tr w:rsidR="00DA6E64" w14:paraId="4D169654" w14:textId="77777777" w:rsidTr="00F415CD">
        <w:trPr>
          <w:trHeight w:val="255"/>
        </w:trPr>
        <w:tc>
          <w:tcPr>
            <w:tcW w:w="2465" w:type="dxa"/>
            <w:tcBorders>
              <w:top w:val="nil"/>
              <w:left w:val="nil"/>
              <w:bottom w:val="nil"/>
              <w:right w:val="nil"/>
            </w:tcBorders>
          </w:tcPr>
          <w:p w14:paraId="4EDFE727" w14:textId="77777777" w:rsidR="00DA6E64" w:rsidRDefault="00DA6E64" w:rsidP="00F415CD">
            <w:pPr>
              <w:rPr>
                <w:rFonts w:ascii="Arial" w:hAnsi="Arial"/>
              </w:rPr>
            </w:pPr>
            <w:r>
              <w:rPr>
                <w:rFonts w:ascii="Arial" w:hAnsi="Arial"/>
              </w:rPr>
              <w:t>Scrap generation</w:t>
            </w:r>
          </w:p>
        </w:tc>
        <w:tc>
          <w:tcPr>
            <w:tcW w:w="6215" w:type="dxa"/>
            <w:tcBorders>
              <w:top w:val="nil"/>
              <w:left w:val="nil"/>
              <w:bottom w:val="nil"/>
              <w:right w:val="nil"/>
            </w:tcBorders>
          </w:tcPr>
          <w:p w14:paraId="7EB3A6E5" w14:textId="77777777" w:rsidR="00DA6E64" w:rsidRDefault="00DA6E64" w:rsidP="00F415CD">
            <w:pPr>
              <w:rPr>
                <w:rFonts w:ascii="Arial" w:hAnsi="Arial"/>
              </w:rPr>
            </w:pPr>
            <w:r>
              <w:rPr>
                <w:rFonts w:ascii="Arial" w:hAnsi="Arial"/>
              </w:rPr>
              <w:t>Resource Depletion</w:t>
            </w:r>
          </w:p>
        </w:tc>
      </w:tr>
      <w:tr w:rsidR="00DA6E64" w14:paraId="6DDF2BF7" w14:textId="77777777" w:rsidTr="00F415CD">
        <w:trPr>
          <w:trHeight w:val="255"/>
        </w:trPr>
        <w:tc>
          <w:tcPr>
            <w:tcW w:w="2465" w:type="dxa"/>
            <w:tcBorders>
              <w:top w:val="nil"/>
              <w:left w:val="nil"/>
              <w:bottom w:val="nil"/>
              <w:right w:val="nil"/>
            </w:tcBorders>
          </w:tcPr>
          <w:p w14:paraId="7691E729" w14:textId="77777777" w:rsidR="00DA6E64" w:rsidRDefault="00DA6E64" w:rsidP="00F415CD">
            <w:pPr>
              <w:rPr>
                <w:rFonts w:ascii="Arial" w:hAnsi="Arial"/>
              </w:rPr>
            </w:pPr>
            <w:r>
              <w:rPr>
                <w:rFonts w:ascii="Arial" w:hAnsi="Arial"/>
              </w:rPr>
              <w:t>Oil Spillage</w:t>
            </w:r>
          </w:p>
        </w:tc>
        <w:tc>
          <w:tcPr>
            <w:tcW w:w="6215" w:type="dxa"/>
            <w:tcBorders>
              <w:top w:val="nil"/>
              <w:left w:val="nil"/>
              <w:bottom w:val="nil"/>
              <w:right w:val="nil"/>
            </w:tcBorders>
          </w:tcPr>
          <w:p w14:paraId="565DF725" w14:textId="77777777" w:rsidR="00DA6E64" w:rsidRDefault="00DA6E64" w:rsidP="00F415CD">
            <w:pPr>
              <w:rPr>
                <w:rFonts w:ascii="Arial" w:hAnsi="Arial"/>
              </w:rPr>
            </w:pPr>
            <w:r>
              <w:rPr>
                <w:rFonts w:ascii="Arial" w:hAnsi="Arial"/>
              </w:rPr>
              <w:t xml:space="preserve">Land contamination &amp; Resource Depletion </w:t>
            </w:r>
          </w:p>
        </w:tc>
      </w:tr>
      <w:tr w:rsidR="00DA6E64" w14:paraId="4A9FBC61" w14:textId="77777777" w:rsidTr="00F415CD">
        <w:trPr>
          <w:trHeight w:val="162"/>
        </w:trPr>
        <w:tc>
          <w:tcPr>
            <w:tcW w:w="2465" w:type="dxa"/>
            <w:tcBorders>
              <w:top w:val="nil"/>
              <w:left w:val="nil"/>
              <w:bottom w:val="nil"/>
              <w:right w:val="nil"/>
            </w:tcBorders>
          </w:tcPr>
          <w:p w14:paraId="25A6A7A8" w14:textId="77777777" w:rsidR="00DA6E64" w:rsidRDefault="00DA6E64" w:rsidP="00F415CD">
            <w:pPr>
              <w:rPr>
                <w:rFonts w:ascii="Arial" w:hAnsi="Arial"/>
              </w:rPr>
            </w:pPr>
            <w:r>
              <w:rPr>
                <w:rFonts w:ascii="Arial" w:hAnsi="Arial"/>
              </w:rPr>
              <w:t>Oil traced waste generation</w:t>
            </w:r>
          </w:p>
        </w:tc>
        <w:tc>
          <w:tcPr>
            <w:tcW w:w="6215" w:type="dxa"/>
            <w:tcBorders>
              <w:top w:val="nil"/>
              <w:left w:val="nil"/>
              <w:bottom w:val="nil"/>
              <w:right w:val="nil"/>
            </w:tcBorders>
          </w:tcPr>
          <w:p w14:paraId="057A9481" w14:textId="77777777" w:rsidR="00DA6E64" w:rsidRDefault="00DA6E64" w:rsidP="00F415CD">
            <w:pPr>
              <w:rPr>
                <w:rFonts w:ascii="Arial" w:hAnsi="Arial"/>
              </w:rPr>
            </w:pPr>
            <w:r>
              <w:rPr>
                <w:rFonts w:ascii="Arial" w:hAnsi="Arial"/>
              </w:rPr>
              <w:t xml:space="preserve">Land contamination &amp; Resource Depletion                                             </w:t>
            </w:r>
          </w:p>
        </w:tc>
      </w:tr>
      <w:tr w:rsidR="00DA6E64" w14:paraId="6426761C" w14:textId="77777777" w:rsidTr="00F415CD">
        <w:trPr>
          <w:trHeight w:val="255"/>
        </w:trPr>
        <w:tc>
          <w:tcPr>
            <w:tcW w:w="2465" w:type="dxa"/>
            <w:tcBorders>
              <w:top w:val="nil"/>
              <w:left w:val="nil"/>
              <w:bottom w:val="nil"/>
              <w:right w:val="nil"/>
            </w:tcBorders>
          </w:tcPr>
          <w:p w14:paraId="6D0AB2D2" w14:textId="77777777" w:rsidR="00DA6E64" w:rsidRDefault="00DA6E64" w:rsidP="00F415CD">
            <w:pPr>
              <w:rPr>
                <w:rFonts w:ascii="Arial" w:hAnsi="Arial"/>
              </w:rPr>
            </w:pPr>
            <w:r>
              <w:rPr>
                <w:rFonts w:ascii="Arial" w:hAnsi="Arial"/>
              </w:rPr>
              <w:t>Fumes</w:t>
            </w:r>
          </w:p>
        </w:tc>
        <w:tc>
          <w:tcPr>
            <w:tcW w:w="6215" w:type="dxa"/>
            <w:tcBorders>
              <w:top w:val="nil"/>
              <w:left w:val="nil"/>
              <w:bottom w:val="nil"/>
              <w:right w:val="nil"/>
            </w:tcBorders>
          </w:tcPr>
          <w:p w14:paraId="4E7B1D78" w14:textId="77777777" w:rsidR="00DA6E64" w:rsidRDefault="00DA6E64" w:rsidP="00F415CD">
            <w:pPr>
              <w:rPr>
                <w:rFonts w:ascii="Arial" w:hAnsi="Arial"/>
              </w:rPr>
            </w:pPr>
            <w:r>
              <w:rPr>
                <w:rFonts w:ascii="Arial" w:hAnsi="Arial"/>
              </w:rPr>
              <w:t xml:space="preserve">Health </w:t>
            </w:r>
          </w:p>
        </w:tc>
      </w:tr>
    </w:tbl>
    <w:p w14:paraId="328DF121" w14:textId="77777777" w:rsidR="00DA6E64" w:rsidRDefault="00DA6E64" w:rsidP="00DA6E64">
      <w:pPr>
        <w:jc w:val="both"/>
        <w:rPr>
          <w:sz w:val="24"/>
        </w:rPr>
      </w:pPr>
    </w:p>
    <w:p w14:paraId="0A685A7B" w14:textId="77777777" w:rsidR="00DA6E64" w:rsidRDefault="00000000" w:rsidP="00DA6E64">
      <w:pPr>
        <w:pStyle w:val="BodyText2"/>
        <w:spacing w:line="340" w:lineRule="atLeast"/>
        <w:jc w:val="left"/>
        <w:rPr>
          <w:color w:val="000000"/>
        </w:rPr>
      </w:pPr>
      <w:hyperlink r:id="rId8" w:history="1">
        <w:r w:rsidR="00DA6E64">
          <w:rPr>
            <w:rStyle w:val="Hyperlink"/>
            <w:color w:val="000000"/>
          </w:rPr>
          <w:t>Hazards identified</w:t>
        </w:r>
      </w:hyperlink>
      <w:r w:rsidR="00DA6E64">
        <w:rPr>
          <w:color w:val="000000"/>
        </w:rPr>
        <w:t xml:space="preserve"> </w:t>
      </w:r>
    </w:p>
    <w:p w14:paraId="6063CBD7" w14:textId="77777777" w:rsidR="00DA6E64" w:rsidRDefault="00DA6E64" w:rsidP="00DA6E64">
      <w:pPr>
        <w:pStyle w:val="BodyText2"/>
        <w:spacing w:line="340" w:lineRule="atLeast"/>
        <w:jc w:val="left"/>
        <w:rPr>
          <w:b w:val="0"/>
          <w:u w:val="single"/>
        </w:rPr>
      </w:pPr>
    </w:p>
    <w:p w14:paraId="6F8FE8EB" w14:textId="77777777" w:rsidR="00DA6E64" w:rsidRDefault="00DA6E64" w:rsidP="00DA6E64">
      <w:pPr>
        <w:pStyle w:val="BodyText2"/>
        <w:spacing w:line="340" w:lineRule="atLeast"/>
        <w:jc w:val="left"/>
        <w:rPr>
          <w:b w:val="0"/>
        </w:rPr>
      </w:pPr>
      <w:r>
        <w:rPr>
          <w:b w:val="0"/>
        </w:rPr>
        <w:t>Mechanical Hazard</w:t>
      </w:r>
      <w:r>
        <w:rPr>
          <w:b w:val="0"/>
        </w:rPr>
        <w:tab/>
      </w:r>
      <w:r>
        <w:rPr>
          <w:b w:val="0"/>
        </w:rPr>
        <w:tab/>
      </w:r>
    </w:p>
    <w:p w14:paraId="7EE77C33" w14:textId="77777777" w:rsidR="00DA6E64" w:rsidRDefault="00DA6E64" w:rsidP="00DA6E64">
      <w:pPr>
        <w:pStyle w:val="BodyText2"/>
        <w:numPr>
          <w:ilvl w:val="0"/>
          <w:numId w:val="8"/>
        </w:numPr>
        <w:spacing w:line="340" w:lineRule="atLeast"/>
        <w:jc w:val="left"/>
        <w:rPr>
          <w:b w:val="0"/>
        </w:rPr>
      </w:pPr>
      <w:r>
        <w:rPr>
          <w:b w:val="0"/>
        </w:rPr>
        <w:t xml:space="preserve">Trapping between two objects. </w:t>
      </w:r>
    </w:p>
    <w:p w14:paraId="1194A20C" w14:textId="500989E6" w:rsidR="00DA6E64" w:rsidRDefault="00DA6E64" w:rsidP="00DA6E64">
      <w:pPr>
        <w:pStyle w:val="BodyText2"/>
        <w:numPr>
          <w:ilvl w:val="0"/>
          <w:numId w:val="8"/>
        </w:numPr>
        <w:spacing w:line="340" w:lineRule="atLeast"/>
        <w:jc w:val="left"/>
        <w:rPr>
          <w:b w:val="0"/>
        </w:rPr>
      </w:pPr>
      <w:r>
        <w:rPr>
          <w:b w:val="0"/>
        </w:rPr>
        <w:lastRenderedPageBreak/>
        <w:t>Fall of material, equipment, hammer, tools, sling items, bolts.</w:t>
      </w:r>
    </w:p>
    <w:p w14:paraId="0E196108" w14:textId="77777777" w:rsidR="00DA6E64" w:rsidRDefault="00DA6E64" w:rsidP="00DA6E64">
      <w:pPr>
        <w:pStyle w:val="BodyText2"/>
        <w:numPr>
          <w:ilvl w:val="0"/>
          <w:numId w:val="8"/>
        </w:numPr>
        <w:spacing w:line="340" w:lineRule="atLeast"/>
        <w:jc w:val="left"/>
        <w:rPr>
          <w:b w:val="0"/>
        </w:rPr>
      </w:pPr>
      <w:r>
        <w:rPr>
          <w:b w:val="0"/>
        </w:rPr>
        <w:t>Fall of person from platform.</w:t>
      </w:r>
    </w:p>
    <w:p w14:paraId="7EAC2BFF" w14:textId="77777777" w:rsidR="00DA6E64" w:rsidRDefault="00DA6E64" w:rsidP="00DA6E64">
      <w:pPr>
        <w:pStyle w:val="BodyText2"/>
        <w:numPr>
          <w:ilvl w:val="0"/>
          <w:numId w:val="8"/>
        </w:numPr>
        <w:spacing w:line="340" w:lineRule="atLeast"/>
        <w:jc w:val="left"/>
        <w:rPr>
          <w:b w:val="0"/>
        </w:rPr>
      </w:pPr>
      <w:r>
        <w:rPr>
          <w:b w:val="0"/>
        </w:rPr>
        <w:t>Entanglement in moving Scrapper link.</w:t>
      </w:r>
    </w:p>
    <w:p w14:paraId="2E20C967" w14:textId="18FC0EE7" w:rsidR="00DA6E64" w:rsidRDefault="00DA6E64" w:rsidP="00DA6E64">
      <w:pPr>
        <w:pStyle w:val="BodyText2"/>
        <w:numPr>
          <w:ilvl w:val="0"/>
          <w:numId w:val="8"/>
        </w:numPr>
        <w:spacing w:line="340" w:lineRule="atLeast"/>
        <w:jc w:val="left"/>
        <w:rPr>
          <w:b w:val="0"/>
        </w:rPr>
      </w:pPr>
      <w:r>
        <w:rPr>
          <w:b w:val="0"/>
        </w:rPr>
        <w:t>Impact of moving / sling items</w:t>
      </w:r>
      <w:r w:rsidRPr="00FE05AF">
        <w:rPr>
          <w:b w:val="0"/>
        </w:rPr>
        <w:t>.</w:t>
      </w:r>
    </w:p>
    <w:p w14:paraId="3ADB4052" w14:textId="6874CEDD" w:rsidR="00DA6E64" w:rsidRDefault="00DA6E64" w:rsidP="00DA6E64">
      <w:pPr>
        <w:pStyle w:val="BodyText2"/>
        <w:numPr>
          <w:ilvl w:val="0"/>
          <w:numId w:val="8"/>
        </w:numPr>
        <w:spacing w:line="340" w:lineRule="atLeast"/>
        <w:jc w:val="left"/>
        <w:rPr>
          <w:b w:val="0"/>
        </w:rPr>
      </w:pPr>
      <w:r>
        <w:rPr>
          <w:b w:val="0"/>
        </w:rPr>
        <w:t>Impact of pipe line while working near Purging valves.</w:t>
      </w:r>
    </w:p>
    <w:p w14:paraId="083F63B5" w14:textId="77777777" w:rsidR="00DA6E64" w:rsidRPr="00FE05AF" w:rsidRDefault="00DA6E64" w:rsidP="00DA6E64">
      <w:pPr>
        <w:pStyle w:val="BodyText2"/>
        <w:spacing w:line="340" w:lineRule="atLeast"/>
        <w:ind w:left="720"/>
        <w:jc w:val="left"/>
        <w:rPr>
          <w:b w:val="0"/>
        </w:rPr>
      </w:pPr>
    </w:p>
    <w:p w14:paraId="02E0C909" w14:textId="77777777" w:rsidR="00DA6E64" w:rsidRDefault="00DA6E64" w:rsidP="00DA6E64">
      <w:pPr>
        <w:pStyle w:val="BodyText2"/>
        <w:spacing w:line="340" w:lineRule="atLeast"/>
        <w:ind w:left="360"/>
        <w:jc w:val="left"/>
        <w:rPr>
          <w:b w:val="0"/>
        </w:rPr>
      </w:pPr>
    </w:p>
    <w:p w14:paraId="048D0D2E" w14:textId="77777777" w:rsidR="00DA6E64" w:rsidRDefault="00DA6E64" w:rsidP="00DA6E64">
      <w:pPr>
        <w:pStyle w:val="BodyText2"/>
        <w:spacing w:line="340" w:lineRule="atLeast"/>
        <w:jc w:val="left"/>
        <w:rPr>
          <w:b w:val="0"/>
        </w:rPr>
      </w:pPr>
      <w:r>
        <w:rPr>
          <w:b w:val="0"/>
        </w:rPr>
        <w:t>Physical Hazard</w:t>
      </w:r>
    </w:p>
    <w:p w14:paraId="323F45F3" w14:textId="77777777" w:rsidR="00DA6E64" w:rsidRDefault="00DA6E64" w:rsidP="00DA6E64">
      <w:pPr>
        <w:pStyle w:val="BodyText2"/>
        <w:numPr>
          <w:ilvl w:val="0"/>
          <w:numId w:val="9"/>
        </w:numPr>
        <w:spacing w:line="340" w:lineRule="atLeast"/>
        <w:jc w:val="left"/>
        <w:rPr>
          <w:b w:val="0"/>
        </w:rPr>
      </w:pPr>
      <w:r>
        <w:rPr>
          <w:b w:val="0"/>
        </w:rPr>
        <w:t>Noise, pressure, temperature</w:t>
      </w:r>
    </w:p>
    <w:p w14:paraId="406B5A81" w14:textId="77777777" w:rsidR="00DA6E64" w:rsidRDefault="00DA6E64" w:rsidP="00DA6E64">
      <w:pPr>
        <w:pStyle w:val="BodyText2"/>
        <w:numPr>
          <w:ilvl w:val="0"/>
          <w:numId w:val="9"/>
        </w:numPr>
        <w:spacing w:line="340" w:lineRule="atLeast"/>
        <w:jc w:val="left"/>
        <w:rPr>
          <w:b w:val="0"/>
        </w:rPr>
      </w:pPr>
      <w:r>
        <w:rPr>
          <w:b w:val="0"/>
        </w:rPr>
        <w:t>Fall of dust/graphite in eyes / ear / body</w:t>
      </w:r>
    </w:p>
    <w:p w14:paraId="717BCC48" w14:textId="77777777" w:rsidR="00DA6E64" w:rsidRDefault="00DA6E64" w:rsidP="00DA6E64">
      <w:pPr>
        <w:pStyle w:val="BodyText2"/>
        <w:numPr>
          <w:ilvl w:val="0"/>
          <w:numId w:val="9"/>
        </w:numPr>
        <w:spacing w:line="340" w:lineRule="atLeast"/>
        <w:jc w:val="left"/>
        <w:rPr>
          <w:b w:val="0"/>
        </w:rPr>
      </w:pPr>
      <w:r>
        <w:rPr>
          <w:b w:val="0"/>
        </w:rPr>
        <w:t>Gas poisoning due to CO /Nitrogen</w:t>
      </w:r>
    </w:p>
    <w:p w14:paraId="3558DE58" w14:textId="77777777" w:rsidR="00DA6E64" w:rsidRDefault="00DA6E64" w:rsidP="00DA6E64">
      <w:pPr>
        <w:pStyle w:val="BodyText2"/>
        <w:spacing w:line="340" w:lineRule="atLeast"/>
        <w:jc w:val="left"/>
        <w:rPr>
          <w:b w:val="0"/>
        </w:rPr>
      </w:pPr>
    </w:p>
    <w:p w14:paraId="2D5696EF" w14:textId="77777777" w:rsidR="00DA6E64" w:rsidRDefault="00DA6E64" w:rsidP="00DA6E64">
      <w:pPr>
        <w:pStyle w:val="BodyText2"/>
        <w:spacing w:line="340" w:lineRule="atLeast"/>
        <w:jc w:val="left"/>
        <w:rPr>
          <w:b w:val="0"/>
        </w:rPr>
      </w:pPr>
      <w:r>
        <w:rPr>
          <w:b w:val="0"/>
        </w:rPr>
        <w:t>Chemical hazard</w:t>
      </w:r>
    </w:p>
    <w:p w14:paraId="6DE914CE" w14:textId="1BCC5EF3" w:rsidR="00DA6E64" w:rsidRDefault="00DA6E64" w:rsidP="00DA6E64">
      <w:pPr>
        <w:pStyle w:val="BodyText2"/>
        <w:numPr>
          <w:ilvl w:val="0"/>
          <w:numId w:val="10"/>
        </w:numPr>
        <w:spacing w:line="340" w:lineRule="atLeast"/>
        <w:jc w:val="left"/>
        <w:rPr>
          <w:b w:val="0"/>
        </w:rPr>
      </w:pPr>
      <w:r>
        <w:rPr>
          <w:b w:val="0"/>
        </w:rPr>
        <w:t xml:space="preserve"> Fire/explosion because of CO</w:t>
      </w:r>
    </w:p>
    <w:p w14:paraId="21D015B4" w14:textId="77777777" w:rsidR="00DA6E64" w:rsidRDefault="00DA6E64" w:rsidP="00DA6E64">
      <w:pPr>
        <w:pStyle w:val="BodyText2"/>
        <w:spacing w:line="340" w:lineRule="atLeast"/>
        <w:ind w:left="705"/>
        <w:jc w:val="left"/>
        <w:rPr>
          <w:b w:val="0"/>
        </w:rPr>
      </w:pPr>
    </w:p>
    <w:p w14:paraId="46DD5F66" w14:textId="77777777" w:rsidR="00DA6E64" w:rsidRDefault="00DA6E64" w:rsidP="00DA6E64">
      <w:pPr>
        <w:pStyle w:val="BodyText2"/>
        <w:spacing w:line="340" w:lineRule="atLeast"/>
        <w:jc w:val="left"/>
        <w:rPr>
          <w:b w:val="0"/>
        </w:rPr>
      </w:pPr>
      <w:r>
        <w:rPr>
          <w:b w:val="0"/>
        </w:rPr>
        <w:t>Electrical hazard</w:t>
      </w:r>
    </w:p>
    <w:p w14:paraId="537AF080" w14:textId="18D47F4C" w:rsidR="00232999" w:rsidRDefault="00DA6E64" w:rsidP="00DA6E64">
      <w:pPr>
        <w:pStyle w:val="BodyText2"/>
        <w:numPr>
          <w:ilvl w:val="0"/>
          <w:numId w:val="7"/>
        </w:numPr>
        <w:spacing w:line="340" w:lineRule="atLeast"/>
        <w:jc w:val="left"/>
        <w:rPr>
          <w:b w:val="0"/>
        </w:rPr>
      </w:pPr>
      <w:r>
        <w:rPr>
          <w:b w:val="0"/>
        </w:rPr>
        <w:t>Shock during welding</w:t>
      </w:r>
    </w:p>
    <w:p w14:paraId="0F1A0F4A" w14:textId="77777777" w:rsidR="00DA6E64" w:rsidRDefault="00DA6E64" w:rsidP="00A4422F">
      <w:pPr>
        <w:pStyle w:val="BodyText2"/>
        <w:spacing w:line="340" w:lineRule="atLeast"/>
        <w:jc w:val="left"/>
        <w:rPr>
          <w:color w:val="000000"/>
          <w:szCs w:val="24"/>
        </w:rPr>
      </w:pPr>
    </w:p>
    <w:p w14:paraId="0FEADBCE" w14:textId="77777777" w:rsidR="00232999" w:rsidRPr="00A4422F" w:rsidRDefault="00232999" w:rsidP="00232999">
      <w:pPr>
        <w:pStyle w:val="BodyText2"/>
        <w:spacing w:line="340" w:lineRule="atLeast"/>
        <w:jc w:val="left"/>
        <w:rPr>
          <w:b w:val="0"/>
        </w:rPr>
      </w:pPr>
      <w:r w:rsidRPr="00A4422F">
        <w:rPr>
          <w:b w:val="0"/>
        </w:rPr>
        <w:t xml:space="preserve">Chemical hazard   -    Co gas poisoning &amp; Fire </w:t>
      </w:r>
    </w:p>
    <w:p w14:paraId="3FFF1566" w14:textId="77777777" w:rsidR="00232999" w:rsidRPr="00A4422F" w:rsidRDefault="00232999" w:rsidP="00232999">
      <w:pPr>
        <w:pStyle w:val="BodyText2"/>
        <w:spacing w:line="340" w:lineRule="atLeast"/>
        <w:jc w:val="left"/>
        <w:rPr>
          <w:b w:val="0"/>
        </w:rPr>
      </w:pPr>
      <w:r w:rsidRPr="00A4422F">
        <w:rPr>
          <w:b w:val="0"/>
        </w:rPr>
        <w:t>Biological hazard   -   Bee sting, Bird attack.</w:t>
      </w:r>
    </w:p>
    <w:p w14:paraId="5DB20012" w14:textId="49FA2D7B" w:rsidR="00232999" w:rsidRPr="00A4422F" w:rsidRDefault="00232999" w:rsidP="00232999">
      <w:pPr>
        <w:pStyle w:val="BodyText2"/>
        <w:spacing w:line="340" w:lineRule="atLeast"/>
        <w:jc w:val="left"/>
        <w:rPr>
          <w:b w:val="0"/>
        </w:rPr>
      </w:pPr>
      <w:r w:rsidRPr="00571DE2">
        <w:rPr>
          <w:b w:val="0"/>
        </w:rPr>
        <w:t>Behavioral</w:t>
      </w:r>
      <w:r w:rsidRPr="00A4422F">
        <w:rPr>
          <w:b w:val="0"/>
        </w:rPr>
        <w:t xml:space="preserve"> hazard</w:t>
      </w:r>
      <w:r>
        <w:rPr>
          <w:rFonts w:ascii="Arial" w:hAnsi="Arial"/>
        </w:rPr>
        <w:t xml:space="preserve"> - </w:t>
      </w:r>
      <w:r w:rsidRPr="00A4422F">
        <w:rPr>
          <w:b w:val="0"/>
        </w:rPr>
        <w:t>Working without PPE’s, under influence of Alcohol, Not following SOP, Horseplay, Casual approach</w:t>
      </w:r>
    </w:p>
    <w:p w14:paraId="1DAFA26D" w14:textId="77777777" w:rsidR="0086184C" w:rsidRPr="00A4422F" w:rsidRDefault="0086184C" w:rsidP="00A4422F">
      <w:pPr>
        <w:pStyle w:val="BodyText2"/>
        <w:spacing w:line="340" w:lineRule="atLeast"/>
        <w:jc w:val="left"/>
      </w:pPr>
    </w:p>
    <w:p w14:paraId="10B991ED" w14:textId="77777777" w:rsidR="00232999" w:rsidRPr="00A4422F" w:rsidRDefault="00232999" w:rsidP="00232999">
      <w:pPr>
        <w:rPr>
          <w:rFonts w:ascii="Times New Roman" w:eastAsia="Times New Roman" w:hAnsi="Times New Roman" w:cs="Times New Roman"/>
          <w:sz w:val="24"/>
          <w:szCs w:val="20"/>
        </w:rPr>
      </w:pPr>
      <w:r w:rsidRPr="00A4422F">
        <w:rPr>
          <w:rFonts w:ascii="Times New Roman" w:eastAsia="Times New Roman" w:hAnsi="Times New Roman" w:cs="Times New Roman"/>
          <w:sz w:val="24"/>
          <w:szCs w:val="20"/>
        </w:rPr>
        <w:t>Note - Before carrying out all above activities inspection for Honey Bee Hive is to be done.</w:t>
      </w:r>
    </w:p>
    <w:p w14:paraId="3A1FED57" w14:textId="77777777" w:rsidR="00232999" w:rsidRDefault="00232999" w:rsidP="00232999">
      <w:pPr>
        <w:rPr>
          <w:b/>
          <w:sz w:val="24"/>
          <w:szCs w:val="24"/>
        </w:rPr>
      </w:pPr>
    </w:p>
    <w:p w14:paraId="1D2E2FC2" w14:textId="77777777" w:rsidR="00232999" w:rsidRDefault="00232999" w:rsidP="00A4422F">
      <w:pPr>
        <w:spacing w:before="100" w:beforeAutospacing="1" w:after="100" w:afterAutospacing="1" w:line="240" w:lineRule="auto"/>
        <w:jc w:val="both"/>
      </w:pPr>
    </w:p>
    <w:p w14:paraId="0E7322B4" w14:textId="77777777" w:rsidR="00DA6E64" w:rsidRPr="00C106F8" w:rsidRDefault="00DA6E64" w:rsidP="00DA6E64">
      <w:pPr>
        <w:ind w:left="360"/>
        <w:jc w:val="both"/>
        <w:rPr>
          <w:b/>
          <w:sz w:val="24"/>
        </w:rPr>
      </w:pPr>
    </w:p>
    <w:p w14:paraId="7206F99A" w14:textId="77777777" w:rsidR="00DA6E64" w:rsidRPr="00D83188" w:rsidRDefault="00DA6E64" w:rsidP="00DA6E64">
      <w:pPr>
        <w:rPr>
          <w:color w:val="000000"/>
          <w:sz w:val="24"/>
          <w:szCs w:val="24"/>
          <w:u w:val="single"/>
        </w:rPr>
      </w:pPr>
    </w:p>
    <w:p w14:paraId="10A27B37" w14:textId="77777777" w:rsidR="00DA6E64" w:rsidRPr="006155B7" w:rsidRDefault="00DA6E64" w:rsidP="00DA6E64">
      <w:pPr>
        <w:ind w:left="360" w:right="-810"/>
        <w:jc w:val="both"/>
        <w:rPr>
          <w:b/>
          <w:sz w:val="28"/>
        </w:rPr>
      </w:pPr>
      <w:r w:rsidRPr="006155B7">
        <w:rPr>
          <w:b/>
          <w:sz w:val="28"/>
        </w:rPr>
        <w:t xml:space="preserve">Work No </w:t>
      </w:r>
      <w:proofErr w:type="gramStart"/>
      <w:r w:rsidRPr="006155B7">
        <w:rPr>
          <w:b/>
          <w:sz w:val="28"/>
        </w:rPr>
        <w:t>2 :</w:t>
      </w:r>
      <w:proofErr w:type="gramEnd"/>
      <w:r w:rsidRPr="006155B7">
        <w:rPr>
          <w:b/>
          <w:sz w:val="28"/>
        </w:rPr>
        <w:t xml:space="preserve"> Silo flange opening for cleaning        </w:t>
      </w:r>
    </w:p>
    <w:p w14:paraId="445DA09B" w14:textId="77777777" w:rsidR="00DA6E64" w:rsidRDefault="00DA6E64" w:rsidP="00DA6E64">
      <w:pPr>
        <w:pStyle w:val="ListParagraph"/>
        <w:numPr>
          <w:ilvl w:val="0"/>
          <w:numId w:val="12"/>
        </w:numPr>
      </w:pPr>
      <w:r>
        <w:t>Always carry CO monitor and go with another person in GCP area</w:t>
      </w:r>
    </w:p>
    <w:p w14:paraId="56E739EB" w14:textId="7CB1D087" w:rsidR="00DA6E64" w:rsidRDefault="00DA6E64" w:rsidP="00DA6E64">
      <w:pPr>
        <w:pStyle w:val="ListParagraph"/>
        <w:numPr>
          <w:ilvl w:val="0"/>
          <w:numId w:val="12"/>
        </w:numPr>
      </w:pPr>
      <w:r>
        <w:t xml:space="preserve">Take work permit from BF control room. Resp – </w:t>
      </w:r>
      <w:r w:rsidR="006E6E56">
        <w:t>E</w:t>
      </w:r>
      <w:r>
        <w:t>ngineer/shift mechanical engineer</w:t>
      </w:r>
    </w:p>
    <w:p w14:paraId="7FA5BD84" w14:textId="4489D0E0" w:rsidR="00DA6E64" w:rsidRDefault="00DA6E64" w:rsidP="00DA6E64">
      <w:pPr>
        <w:pStyle w:val="ListParagraph"/>
        <w:numPr>
          <w:ilvl w:val="0"/>
          <w:numId w:val="12"/>
        </w:numPr>
      </w:pPr>
      <w:r>
        <w:t xml:space="preserve">Ensure isolation of GCP silo by visually checking closure of inlet and outlet shut off valve and goggle valve. Resp – </w:t>
      </w:r>
      <w:r w:rsidR="006E6E56">
        <w:t>E</w:t>
      </w:r>
      <w:r>
        <w:t>ngineer/shift mechanical engineer</w:t>
      </w:r>
    </w:p>
    <w:p w14:paraId="1464664B" w14:textId="1E58D5FD" w:rsidR="00DA6E64" w:rsidRDefault="00DA6E64" w:rsidP="00DA6E64">
      <w:pPr>
        <w:pStyle w:val="ListParagraph"/>
        <w:numPr>
          <w:ilvl w:val="0"/>
          <w:numId w:val="12"/>
        </w:numPr>
      </w:pPr>
      <w:r>
        <w:t>Ensure electrical shutdown with LOTO for shut off valve and goggle valve.</w:t>
      </w:r>
      <w:r w:rsidRPr="009B6C6D">
        <w:t xml:space="preserve"> </w:t>
      </w:r>
      <w:r>
        <w:t xml:space="preserve">Put a padlock for manual wheel of inlet and outlet shutoff as well as google valve Resp - </w:t>
      </w:r>
      <w:r w:rsidR="006E6E56">
        <w:t>E</w:t>
      </w:r>
      <w:r>
        <w:t xml:space="preserve">ngineer/shift mechanical engineer. </w:t>
      </w:r>
    </w:p>
    <w:p w14:paraId="6AB5101A" w14:textId="77777777" w:rsidR="00DA6E64" w:rsidRDefault="00DA6E64" w:rsidP="00DA6E64">
      <w:pPr>
        <w:pStyle w:val="ListParagraph"/>
        <w:numPr>
          <w:ilvl w:val="0"/>
          <w:numId w:val="12"/>
        </w:numPr>
      </w:pPr>
      <w:r>
        <w:t xml:space="preserve">Bleeder valve to be opened for purging. Resp – Production engineer </w:t>
      </w:r>
    </w:p>
    <w:p w14:paraId="3F37B2E0" w14:textId="77777777" w:rsidR="00DA6E64" w:rsidRDefault="00DA6E64" w:rsidP="00DA6E64">
      <w:pPr>
        <w:pStyle w:val="ListParagraph"/>
        <w:numPr>
          <w:ilvl w:val="0"/>
          <w:numId w:val="12"/>
        </w:numPr>
      </w:pPr>
      <w:r>
        <w:t>Nitrogen purging to be done of silo to be cleaned. Nitrogen purging to be done till CO gas is below 50 ppm. This can be checked from ball valve provided on top of the silo. Resp – Production engineer.</w:t>
      </w:r>
    </w:p>
    <w:p w14:paraId="56D617C3" w14:textId="5B714F36" w:rsidR="00DA6E64" w:rsidRDefault="00DA6E64" w:rsidP="00DA6E64">
      <w:pPr>
        <w:pStyle w:val="ListParagraph"/>
        <w:numPr>
          <w:ilvl w:val="0"/>
          <w:numId w:val="12"/>
        </w:numPr>
      </w:pPr>
      <w:r>
        <w:t xml:space="preserve">After CO level comes below 50 ppm close the nitrogen purging line. </w:t>
      </w:r>
      <w:r w:rsidR="005B5540">
        <w:t>Remove hose</w:t>
      </w:r>
      <w:r>
        <w:t xml:space="preserve"> from Nitrogen line and connect to compressed air </w:t>
      </w:r>
      <w:r w:rsidR="005B5540">
        <w:t>line. Now</w:t>
      </w:r>
      <w:r>
        <w:t xml:space="preserve"> start purging with compressed air.</w:t>
      </w:r>
      <w:r w:rsidR="006E6E56">
        <w:t xml:space="preserve"> </w:t>
      </w:r>
      <w:r>
        <w:t>Compressed air is required to be purged till oxygen level in the silo is above</w:t>
      </w:r>
      <w:r w:rsidR="006E6E56">
        <w:t xml:space="preserve"> </w:t>
      </w:r>
      <w:r>
        <w:t>18 %.</w:t>
      </w:r>
    </w:p>
    <w:p w14:paraId="6E5A6C41" w14:textId="77777777" w:rsidR="00DA6E64" w:rsidRDefault="00DA6E64" w:rsidP="00DA6E64">
      <w:pPr>
        <w:pStyle w:val="ListParagraph"/>
        <w:numPr>
          <w:ilvl w:val="0"/>
          <w:numId w:val="12"/>
        </w:numPr>
      </w:pPr>
      <w:r>
        <w:t xml:space="preserve">Puffing header of the silo in which work is to be carried out has to be isolated before opening the manholes. Close the nitrogen inlet valve to the header and slowly open the header bottom valve to de pressurize. </w:t>
      </w:r>
    </w:p>
    <w:p w14:paraId="1DF7E058" w14:textId="77777777" w:rsidR="00DA6E64" w:rsidRDefault="00DA6E64" w:rsidP="00DA6E64">
      <w:pPr>
        <w:pStyle w:val="ListParagraph"/>
        <w:numPr>
          <w:ilvl w:val="0"/>
          <w:numId w:val="12"/>
        </w:numPr>
      </w:pPr>
      <w:r>
        <w:t>After clearance from production open the manhole at bottom/top of silo by loosening the bolts. Note - In case silo 1 &amp; 8 manhole needs to be opened then restrict the concerned staircase entry and use foldable working platform for safe working.</w:t>
      </w:r>
    </w:p>
    <w:p w14:paraId="496644A5" w14:textId="77777777" w:rsidR="00DA6E64" w:rsidRDefault="00DA6E64" w:rsidP="00DA6E64">
      <w:pPr>
        <w:pStyle w:val="ListParagraph"/>
        <w:numPr>
          <w:ilvl w:val="0"/>
          <w:numId w:val="12"/>
        </w:numPr>
      </w:pPr>
      <w:r>
        <w:t>Check CO level for below 50ppm, else compressed air purging needs to be done again.</w:t>
      </w:r>
    </w:p>
    <w:p w14:paraId="73643C04" w14:textId="24F8BDDC" w:rsidR="00DA6E64" w:rsidRPr="008D3769" w:rsidRDefault="00DA6E64" w:rsidP="00DA6E64">
      <w:pPr>
        <w:pStyle w:val="ListParagraph"/>
        <w:numPr>
          <w:ilvl w:val="0"/>
          <w:numId w:val="12"/>
        </w:numPr>
        <w:spacing w:before="100" w:beforeAutospacing="1" w:after="100" w:afterAutospacing="1" w:line="240" w:lineRule="auto"/>
        <w:rPr>
          <w:rFonts w:ascii="Times New Roman" w:hAnsi="Times New Roman"/>
          <w:sz w:val="24"/>
          <w:szCs w:val="24"/>
        </w:rPr>
      </w:pPr>
      <w:r>
        <w:t>After complete cleaning of silo, production engineer will give clearance to close the bottom/top manhole.</w:t>
      </w:r>
    </w:p>
    <w:p w14:paraId="675F49A1" w14:textId="77777777" w:rsidR="00DA6E64" w:rsidRDefault="00DA6E64" w:rsidP="00DA6E64">
      <w:pPr>
        <w:pStyle w:val="ListParagraph"/>
        <w:numPr>
          <w:ilvl w:val="0"/>
          <w:numId w:val="12"/>
        </w:numPr>
        <w:spacing w:before="100" w:beforeAutospacing="1" w:after="100" w:afterAutospacing="1" w:line="240" w:lineRule="auto"/>
      </w:pPr>
      <w:r w:rsidRPr="006B6961">
        <w:t xml:space="preserve">Clean the flange </w:t>
      </w:r>
      <w:r>
        <w:t xml:space="preserve">and blind </w:t>
      </w:r>
      <w:r w:rsidRPr="006B6961">
        <w:t>surface</w:t>
      </w:r>
      <w:r>
        <w:t>s</w:t>
      </w:r>
      <w:r w:rsidRPr="006B6961">
        <w:t xml:space="preserve"> properly</w:t>
      </w:r>
      <w:r>
        <w:t xml:space="preserve"> with wire brush. Fix</w:t>
      </w:r>
      <w:r w:rsidRPr="006B6961">
        <w:t xml:space="preserve"> </w:t>
      </w:r>
      <w:r>
        <w:t>2 continuous rounds without joint of 16</w:t>
      </w:r>
      <w:r w:rsidRPr="006B6961">
        <w:t xml:space="preserve">mm </w:t>
      </w:r>
      <w:r>
        <w:t xml:space="preserve">graphite </w:t>
      </w:r>
      <w:r w:rsidRPr="006B6961">
        <w:t>asbestos rope</w:t>
      </w:r>
      <w:r>
        <w:t xml:space="preserve"> in the groove provided on the flange</w:t>
      </w:r>
      <w:r w:rsidRPr="006B6961">
        <w:t xml:space="preserve">. </w:t>
      </w:r>
    </w:p>
    <w:p w14:paraId="4D98A025" w14:textId="77777777" w:rsidR="00DA6E64" w:rsidRDefault="00DA6E64" w:rsidP="00DA6E64">
      <w:pPr>
        <w:pStyle w:val="ListParagraph"/>
        <w:numPr>
          <w:ilvl w:val="0"/>
          <w:numId w:val="12"/>
        </w:numPr>
      </w:pPr>
      <w:r>
        <w:lastRenderedPageBreak/>
        <w:t>Remove hose from compressed air purging and fix it to the nitrogen purging line.</w:t>
      </w:r>
    </w:p>
    <w:p w14:paraId="7344928A" w14:textId="77777777" w:rsidR="00DA6E64" w:rsidRDefault="00DA6E64" w:rsidP="00DA6E64">
      <w:pPr>
        <w:pStyle w:val="ListParagraph"/>
        <w:numPr>
          <w:ilvl w:val="0"/>
          <w:numId w:val="12"/>
        </w:numPr>
      </w:pPr>
      <w:r w:rsidRPr="006B6961">
        <w:t xml:space="preserve">Tighten the flange bolts </w:t>
      </w:r>
      <w:r>
        <w:t>diagonally and uniformly till the gap reduces to 7 to 8mm</w:t>
      </w:r>
    </w:p>
    <w:p w14:paraId="213CFBC0" w14:textId="77777777" w:rsidR="006E6E56" w:rsidRPr="006E6E56" w:rsidRDefault="00DA6E64" w:rsidP="006E6E56">
      <w:pPr>
        <w:pStyle w:val="ListParagraph"/>
        <w:numPr>
          <w:ilvl w:val="0"/>
          <w:numId w:val="12"/>
        </w:numPr>
        <w:spacing w:before="100" w:beforeAutospacing="1" w:after="100" w:afterAutospacing="1" w:line="240" w:lineRule="auto"/>
        <w:rPr>
          <w:rFonts w:ascii="Calibri" w:hAnsi="Calibri"/>
        </w:rPr>
      </w:pPr>
      <w:r>
        <w:t xml:space="preserve"> Soap bubble Leakage test to be carried out at 0.5 kg/cm2 with Nitrogen purging. Nitrogen purging to be carried out with pressure gauge and safety valve in line. Pressure testing is to be jointly done by Mechanical and operation engineer. Excess pressure above 1.6 kg/cm2 could result in explosion of vessel. Never exceed testing pressure above 1 kg/cm2.</w:t>
      </w:r>
    </w:p>
    <w:p w14:paraId="046E9122" w14:textId="2F0D031B" w:rsidR="00DA6E64" w:rsidRPr="006E6E56" w:rsidRDefault="00DA6E64" w:rsidP="006E6E56">
      <w:pPr>
        <w:pStyle w:val="ListParagraph"/>
        <w:numPr>
          <w:ilvl w:val="0"/>
          <w:numId w:val="12"/>
        </w:numPr>
        <w:spacing w:before="100" w:beforeAutospacing="1" w:after="100" w:afterAutospacing="1" w:line="240" w:lineRule="auto"/>
        <w:rPr>
          <w:rFonts w:ascii="Calibri" w:hAnsi="Calibri"/>
        </w:rPr>
      </w:pPr>
      <w:r w:rsidRPr="006E6E56">
        <w:rPr>
          <w:rFonts w:ascii="Calibri" w:hAnsi="Calibri"/>
        </w:rPr>
        <w:t>If soap bubbles appear, re-tighten the bolts</w:t>
      </w:r>
    </w:p>
    <w:p w14:paraId="20C269C5" w14:textId="77777777" w:rsidR="00DA6E64" w:rsidRPr="00C746DD" w:rsidRDefault="00DA6E64" w:rsidP="00DA6E64">
      <w:pPr>
        <w:numPr>
          <w:ilvl w:val="0"/>
          <w:numId w:val="12"/>
        </w:numPr>
        <w:spacing w:before="100" w:beforeAutospacing="1" w:after="100" w:afterAutospacing="1" w:line="240" w:lineRule="auto"/>
        <w:rPr>
          <w:rFonts w:ascii="Calibri" w:hAnsi="Calibri"/>
        </w:rPr>
      </w:pPr>
      <w:r w:rsidRPr="00C746DD">
        <w:rPr>
          <w:rFonts w:ascii="Calibri" w:hAnsi="Calibri"/>
        </w:rPr>
        <w:t xml:space="preserve"> Clear electrical shutdown and work permit and hand over to production.</w:t>
      </w:r>
    </w:p>
    <w:p w14:paraId="5D6068AE" w14:textId="3B92BF87" w:rsidR="00DA6E64" w:rsidRDefault="00DA6E64" w:rsidP="00DA6E64">
      <w:pPr>
        <w:ind w:left="360"/>
        <w:rPr>
          <w:rFonts w:ascii="Calibri" w:hAnsi="Calibri"/>
        </w:rPr>
      </w:pPr>
    </w:p>
    <w:p w14:paraId="07CA8287" w14:textId="7EFE1868" w:rsidR="006E6E56" w:rsidRDefault="006E6E56" w:rsidP="00DA6E64">
      <w:pPr>
        <w:ind w:left="360"/>
        <w:rPr>
          <w:rFonts w:ascii="Calibri" w:hAnsi="Calibri"/>
        </w:rPr>
      </w:pPr>
    </w:p>
    <w:p w14:paraId="74FB43CA" w14:textId="66649FE1" w:rsidR="006E6E56" w:rsidRDefault="006E6E56" w:rsidP="00DA6E64">
      <w:pPr>
        <w:ind w:left="360"/>
        <w:rPr>
          <w:rFonts w:ascii="Calibri" w:hAnsi="Calibri"/>
        </w:rPr>
      </w:pPr>
    </w:p>
    <w:p w14:paraId="3D56728D" w14:textId="77777777" w:rsidR="006E6E56" w:rsidRPr="00C746DD" w:rsidRDefault="006E6E56" w:rsidP="00DA6E64">
      <w:pPr>
        <w:ind w:left="360"/>
        <w:rPr>
          <w:rFonts w:ascii="Calibri" w:hAnsi="Calibri"/>
        </w:rPr>
      </w:pPr>
    </w:p>
    <w:p w14:paraId="569CCB4D" w14:textId="77777777" w:rsidR="00DA6E64" w:rsidRPr="006155B7" w:rsidRDefault="00DA6E64" w:rsidP="00DA6E64">
      <w:pPr>
        <w:ind w:left="360" w:right="-810"/>
        <w:jc w:val="both"/>
        <w:rPr>
          <w:b/>
          <w:sz w:val="28"/>
        </w:rPr>
      </w:pPr>
      <w:r w:rsidRPr="006155B7">
        <w:rPr>
          <w:b/>
          <w:sz w:val="28"/>
        </w:rPr>
        <w:t>Work No 3:  Upper/Lower ash unload valve replacement</w:t>
      </w:r>
      <w:r w:rsidRPr="006155B7" w:rsidDel="00D73499">
        <w:rPr>
          <w:b/>
          <w:sz w:val="28"/>
        </w:rPr>
        <w:t xml:space="preserve"> </w:t>
      </w:r>
    </w:p>
    <w:p w14:paraId="1DEEF914" w14:textId="38754FB5" w:rsidR="00DA6E64" w:rsidRPr="00C746DD" w:rsidRDefault="00DA6E64" w:rsidP="00DA6E64">
      <w:pPr>
        <w:ind w:left="720"/>
        <w:jc w:val="both"/>
        <w:rPr>
          <w:b/>
          <w:color w:val="000000"/>
          <w:sz w:val="24"/>
          <w:szCs w:val="24"/>
        </w:rPr>
      </w:pPr>
      <w:r w:rsidRPr="00C746DD">
        <w:rPr>
          <w:b/>
          <w:color w:val="000000"/>
          <w:sz w:val="24"/>
          <w:szCs w:val="24"/>
        </w:rPr>
        <w:t>For Upper ash unload valve</w:t>
      </w:r>
    </w:p>
    <w:p w14:paraId="73D635E6" w14:textId="77777777" w:rsidR="00DA6E64" w:rsidRDefault="00DA6E64" w:rsidP="00DA6E64">
      <w:pPr>
        <w:numPr>
          <w:ilvl w:val="0"/>
          <w:numId w:val="5"/>
        </w:numPr>
        <w:spacing w:after="0" w:line="240" w:lineRule="auto"/>
        <w:jc w:val="both"/>
        <w:rPr>
          <w:color w:val="000000"/>
          <w:sz w:val="24"/>
          <w:szCs w:val="24"/>
        </w:rPr>
      </w:pPr>
      <w:r w:rsidRPr="00D10FE1">
        <w:rPr>
          <w:color w:val="000000"/>
          <w:sz w:val="24"/>
          <w:szCs w:val="24"/>
        </w:rPr>
        <w:t>Take w</w:t>
      </w:r>
      <w:r>
        <w:rPr>
          <w:color w:val="000000"/>
          <w:sz w:val="24"/>
          <w:szCs w:val="24"/>
        </w:rPr>
        <w:t>ork permit from Production department. Put the valve in field mode.</w:t>
      </w:r>
    </w:p>
    <w:p w14:paraId="7BDEBD40"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For replacement of upper ash unload valve ensure silo is empty and cleaned by production department. </w:t>
      </w:r>
    </w:p>
    <w:p w14:paraId="2B0F3477" w14:textId="077FAD59"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For cleaning of silo and middle ash hopper follow </w:t>
      </w:r>
      <w:r w:rsidRPr="00A1718F">
        <w:rPr>
          <w:color w:val="000000"/>
          <w:sz w:val="24"/>
          <w:szCs w:val="24"/>
        </w:rPr>
        <w:t>below mentioned work</w:t>
      </w:r>
      <w:r>
        <w:rPr>
          <w:color w:val="000000"/>
          <w:sz w:val="24"/>
          <w:szCs w:val="24"/>
        </w:rPr>
        <w:t xml:space="preserve"> </w:t>
      </w:r>
      <w:r w:rsidR="00523D59" w:rsidRPr="00CF1E10">
        <w:rPr>
          <w:color w:val="000000"/>
          <w:sz w:val="24"/>
          <w:szCs w:val="24"/>
        </w:rPr>
        <w:t>procedure</w:t>
      </w:r>
      <w:r w:rsidR="00523D59">
        <w:rPr>
          <w:color w:val="000000"/>
          <w:sz w:val="24"/>
          <w:szCs w:val="24"/>
        </w:rPr>
        <w:t xml:space="preserve">: </w:t>
      </w:r>
    </w:p>
    <w:p w14:paraId="015C8895" w14:textId="77777777" w:rsidR="00DA6E64" w:rsidRDefault="00DA6E64" w:rsidP="00DA6E64">
      <w:pPr>
        <w:pStyle w:val="ListParagraph"/>
        <w:numPr>
          <w:ilvl w:val="0"/>
          <w:numId w:val="25"/>
        </w:numPr>
      </w:pPr>
      <w:r>
        <w:rPr>
          <w:color w:val="000000"/>
          <w:sz w:val="24"/>
          <w:szCs w:val="24"/>
        </w:rPr>
        <w:t xml:space="preserve"> </w:t>
      </w:r>
      <w:r>
        <w:t>Always carry CO monitor and go with another person in GCP area</w:t>
      </w:r>
    </w:p>
    <w:p w14:paraId="55F07D51" w14:textId="143394A7" w:rsidR="00DA6E64" w:rsidRDefault="00DA6E64" w:rsidP="00DA6E64">
      <w:pPr>
        <w:pStyle w:val="ListParagraph"/>
        <w:numPr>
          <w:ilvl w:val="0"/>
          <w:numId w:val="25"/>
        </w:numPr>
      </w:pPr>
      <w:r>
        <w:t xml:space="preserve">Take work permit from BF control room. Resp </w:t>
      </w:r>
      <w:r w:rsidR="00523D59">
        <w:t>– Engineer</w:t>
      </w:r>
      <w:r>
        <w:t>/shift mechanical engineer</w:t>
      </w:r>
    </w:p>
    <w:p w14:paraId="06046752" w14:textId="19DA7B39" w:rsidR="00DA6E64" w:rsidRDefault="00DA6E64" w:rsidP="00DA6E64">
      <w:pPr>
        <w:pStyle w:val="ListParagraph"/>
        <w:numPr>
          <w:ilvl w:val="0"/>
          <w:numId w:val="25"/>
        </w:numPr>
      </w:pPr>
      <w:r>
        <w:t xml:space="preserve">Ensure isolation of GCP silo by visually checking closure of inlet and outlet shut off valve and goggle valve. Resp </w:t>
      </w:r>
      <w:r w:rsidR="00523D59">
        <w:t>– Engineer</w:t>
      </w:r>
      <w:r>
        <w:t>/shift mechanical engineer</w:t>
      </w:r>
    </w:p>
    <w:p w14:paraId="71FC5A07" w14:textId="77777777" w:rsidR="00DA6E64" w:rsidRDefault="00DA6E64" w:rsidP="00DA6E64">
      <w:pPr>
        <w:pStyle w:val="ListParagraph"/>
        <w:numPr>
          <w:ilvl w:val="0"/>
          <w:numId w:val="25"/>
        </w:numPr>
      </w:pPr>
      <w:r>
        <w:t>Ensure electrical shutdown with LOTO for shut off valve and goggle valve.</w:t>
      </w:r>
      <w:r w:rsidRPr="009B6C6D">
        <w:t xml:space="preserve"> </w:t>
      </w:r>
      <w:r>
        <w:t xml:space="preserve">Put a padlock for manual wheel of inlet and outlet shutoff as well as google valve Resp - Engineer/shift mechanical engineer. </w:t>
      </w:r>
    </w:p>
    <w:p w14:paraId="7916A2F2" w14:textId="77777777" w:rsidR="00DA6E64" w:rsidRDefault="00DA6E64" w:rsidP="00DA6E64">
      <w:pPr>
        <w:pStyle w:val="ListParagraph"/>
        <w:numPr>
          <w:ilvl w:val="0"/>
          <w:numId w:val="25"/>
        </w:numPr>
      </w:pPr>
      <w:r>
        <w:t xml:space="preserve">Bleeder valve to be opened for purging. Resp – Production engineer </w:t>
      </w:r>
    </w:p>
    <w:p w14:paraId="74760709" w14:textId="77777777" w:rsidR="00DA6E64" w:rsidRDefault="00DA6E64" w:rsidP="00DA6E64">
      <w:pPr>
        <w:pStyle w:val="ListParagraph"/>
        <w:numPr>
          <w:ilvl w:val="0"/>
          <w:numId w:val="25"/>
        </w:numPr>
      </w:pPr>
      <w:r>
        <w:lastRenderedPageBreak/>
        <w:t>Nitrogen purging to be done of silo to be cleaned. Nitrogen purging to be done till CO gas is below 50 ppm. This can be checked from ball valve provided on top of the silo. Resp – Production engineer.</w:t>
      </w:r>
    </w:p>
    <w:p w14:paraId="6EF8DE7A" w14:textId="3DDD6291" w:rsidR="00DA6E64" w:rsidRDefault="00DA6E64" w:rsidP="00DA6E64">
      <w:pPr>
        <w:pStyle w:val="ListParagraph"/>
        <w:numPr>
          <w:ilvl w:val="0"/>
          <w:numId w:val="25"/>
        </w:numPr>
      </w:pPr>
      <w:r>
        <w:t xml:space="preserve">After CO level comes below 50 ppm close the nitrogen purging line. </w:t>
      </w:r>
      <w:r w:rsidR="00523D59">
        <w:t>Remove hose</w:t>
      </w:r>
      <w:r>
        <w:t xml:space="preserve"> from Nitrogen line and connect to compressed air </w:t>
      </w:r>
      <w:r w:rsidR="00523D59">
        <w:t>line. Now</w:t>
      </w:r>
      <w:r>
        <w:t xml:space="preserve"> start purging with compressed </w:t>
      </w:r>
      <w:r w:rsidR="00162370">
        <w:t>air. Compressed</w:t>
      </w:r>
      <w:r>
        <w:t xml:space="preserve"> air is required to be purged till oxygen level in the silo is above18 %.</w:t>
      </w:r>
    </w:p>
    <w:p w14:paraId="5C7BD20C" w14:textId="77777777" w:rsidR="00DA6E64" w:rsidRDefault="00DA6E64" w:rsidP="00DA6E64">
      <w:pPr>
        <w:pStyle w:val="ListParagraph"/>
        <w:numPr>
          <w:ilvl w:val="0"/>
          <w:numId w:val="25"/>
        </w:numPr>
      </w:pPr>
      <w:r>
        <w:t xml:space="preserve">Puffing header of the silo in which work is to be carried out has to be isolated before opening the manholes. Close the nitrogen inlet valve to the header and slowly open the header bottom valve to de pressurize. </w:t>
      </w:r>
    </w:p>
    <w:p w14:paraId="15360D93" w14:textId="77777777" w:rsidR="00DA6E64" w:rsidRDefault="00DA6E64" w:rsidP="00DA6E64">
      <w:pPr>
        <w:pStyle w:val="ListParagraph"/>
        <w:numPr>
          <w:ilvl w:val="0"/>
          <w:numId w:val="25"/>
        </w:numPr>
      </w:pPr>
      <w:r>
        <w:t>After clearance from production open the manhole at bottom/top of silo by loosening the bolts. Note - In case silo 1 &amp; 8 manhole needs to be opened then restrict the concerned staircase entry and use foldable working platform for safe working.</w:t>
      </w:r>
    </w:p>
    <w:p w14:paraId="55B37381" w14:textId="77777777" w:rsidR="00DA6E64" w:rsidRDefault="00DA6E64" w:rsidP="00DA6E64">
      <w:pPr>
        <w:pStyle w:val="ListParagraph"/>
        <w:numPr>
          <w:ilvl w:val="0"/>
          <w:numId w:val="25"/>
        </w:numPr>
      </w:pPr>
      <w:r>
        <w:t>Check CO level for below 50ppm, else compressed air purging needs to be done again.</w:t>
      </w:r>
    </w:p>
    <w:p w14:paraId="6062F10E" w14:textId="711B1E54" w:rsidR="00DA6E64" w:rsidRPr="008D3769" w:rsidRDefault="00DA6E64" w:rsidP="00DA6E64">
      <w:pPr>
        <w:pStyle w:val="ListParagraph"/>
        <w:numPr>
          <w:ilvl w:val="0"/>
          <w:numId w:val="25"/>
        </w:numPr>
        <w:spacing w:before="100" w:beforeAutospacing="1" w:after="100" w:afterAutospacing="1" w:line="240" w:lineRule="auto"/>
        <w:rPr>
          <w:rFonts w:ascii="Times New Roman" w:hAnsi="Times New Roman"/>
          <w:sz w:val="24"/>
          <w:szCs w:val="24"/>
        </w:rPr>
      </w:pPr>
      <w:r>
        <w:t xml:space="preserve">After complete cleaning of </w:t>
      </w:r>
      <w:r w:rsidR="00523D59">
        <w:t>silo,</w:t>
      </w:r>
      <w:r>
        <w:t xml:space="preserve"> production engineer will give clearance for replacement of valve.</w:t>
      </w:r>
    </w:p>
    <w:p w14:paraId="4EC69415"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Request instrumentation to remove the solenoid coil connected to actuator</w:t>
      </w:r>
    </w:p>
    <w:p w14:paraId="332BB5FB"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Close compressed air supply ball valve of the actuator and remove the PU hose connected to the ash unload valve cylinder.</w:t>
      </w:r>
    </w:p>
    <w:p w14:paraId="2EF13B8C" w14:textId="38676B8F"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Now dismantle the actuator from the valve and keep it on the </w:t>
      </w:r>
      <w:r w:rsidR="00523D59">
        <w:rPr>
          <w:color w:val="000000"/>
          <w:sz w:val="24"/>
          <w:szCs w:val="24"/>
        </w:rPr>
        <w:t>platform. Actuator</w:t>
      </w:r>
      <w:r>
        <w:rPr>
          <w:color w:val="000000"/>
          <w:sz w:val="24"/>
          <w:szCs w:val="24"/>
        </w:rPr>
        <w:t xml:space="preserve"> is to be dismantled manually with help of 4 manpower.</w:t>
      </w:r>
    </w:p>
    <w:p w14:paraId="778629C5"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Remove all the bolts of upper flange and lower flange bolts one by one.</w:t>
      </w:r>
    </w:p>
    <w:p w14:paraId="70FD6871"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Now remove the valve manually and keep it on the platform. Valve is to be removed manually with help of 4 manpower.</w:t>
      </w:r>
    </w:p>
    <w:p w14:paraId="449CBD3F"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Give clearance to production department for thorough cleaning of lower ash bucket.</w:t>
      </w:r>
    </w:p>
    <w:p w14:paraId="4C150003"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After clearance from production department </w:t>
      </w:r>
      <w:r w:rsidRPr="005470CE">
        <w:rPr>
          <w:color w:val="000000"/>
          <w:sz w:val="24"/>
          <w:szCs w:val="24"/>
        </w:rPr>
        <w:t xml:space="preserve">Replace </w:t>
      </w:r>
      <w:r>
        <w:rPr>
          <w:color w:val="000000"/>
          <w:sz w:val="24"/>
          <w:szCs w:val="24"/>
        </w:rPr>
        <w:t>the ash unload valve</w:t>
      </w:r>
      <w:r w:rsidRPr="005470CE">
        <w:rPr>
          <w:color w:val="000000"/>
          <w:sz w:val="24"/>
          <w:szCs w:val="24"/>
        </w:rPr>
        <w:t xml:space="preserve"> with a new/overhauled one. </w:t>
      </w:r>
    </w:p>
    <w:p w14:paraId="5CAE6308"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Ensure metallic gasket between the flanges and tight all the flange bolts</w:t>
      </w:r>
    </w:p>
    <w:p w14:paraId="291A11FC" w14:textId="77777777" w:rsidR="00DA6E64" w:rsidRPr="00EB67BE" w:rsidRDefault="00DA6E64" w:rsidP="00DA6E64">
      <w:pPr>
        <w:numPr>
          <w:ilvl w:val="0"/>
          <w:numId w:val="5"/>
        </w:numPr>
        <w:spacing w:after="0" w:line="240" w:lineRule="auto"/>
        <w:jc w:val="both"/>
        <w:rPr>
          <w:color w:val="000000"/>
          <w:sz w:val="24"/>
          <w:szCs w:val="24"/>
        </w:rPr>
      </w:pPr>
      <w:r>
        <w:rPr>
          <w:color w:val="000000"/>
          <w:sz w:val="24"/>
          <w:szCs w:val="24"/>
        </w:rPr>
        <w:lastRenderedPageBreak/>
        <w:t>Fix</w:t>
      </w:r>
      <w:r w:rsidRPr="00EB67BE">
        <w:rPr>
          <w:color w:val="000000"/>
          <w:sz w:val="24"/>
          <w:szCs w:val="24"/>
        </w:rPr>
        <w:t xml:space="preserve"> </w:t>
      </w:r>
      <w:r>
        <w:rPr>
          <w:color w:val="000000"/>
          <w:sz w:val="24"/>
          <w:szCs w:val="24"/>
        </w:rPr>
        <w:t>the pneumatic actuator as well as PU hose. Ensure oil level in FRL unit and cleanliness of filter element.</w:t>
      </w:r>
    </w:p>
    <w:p w14:paraId="6830AF7C" w14:textId="77777777" w:rsidR="00DA6E64" w:rsidRDefault="00DA6E64" w:rsidP="00DA6E64">
      <w:pPr>
        <w:numPr>
          <w:ilvl w:val="0"/>
          <w:numId w:val="5"/>
        </w:numPr>
        <w:spacing w:after="0" w:line="240" w:lineRule="auto"/>
        <w:jc w:val="both"/>
        <w:rPr>
          <w:color w:val="000000"/>
          <w:sz w:val="24"/>
          <w:szCs w:val="24"/>
        </w:rPr>
      </w:pPr>
      <w:r w:rsidRPr="00EB67BE">
        <w:rPr>
          <w:color w:val="000000"/>
          <w:sz w:val="24"/>
          <w:szCs w:val="24"/>
        </w:rPr>
        <w:t>Request inst</w:t>
      </w:r>
      <w:r>
        <w:rPr>
          <w:color w:val="000000"/>
          <w:sz w:val="24"/>
          <w:szCs w:val="24"/>
        </w:rPr>
        <w:t>rumentation to connect solenoid coil and then</w:t>
      </w:r>
      <w:r w:rsidRPr="009B6C6D">
        <w:rPr>
          <w:color w:val="000000"/>
          <w:sz w:val="24"/>
          <w:szCs w:val="24"/>
        </w:rPr>
        <w:t xml:space="preserve"> </w:t>
      </w:r>
      <w:r>
        <w:rPr>
          <w:color w:val="000000"/>
          <w:sz w:val="24"/>
          <w:szCs w:val="24"/>
        </w:rPr>
        <w:t>Open compressed air line.</w:t>
      </w:r>
    </w:p>
    <w:p w14:paraId="2EC91811" w14:textId="77777777" w:rsidR="00DA6E64" w:rsidRDefault="00DA6E64" w:rsidP="00DA6E64">
      <w:pPr>
        <w:numPr>
          <w:ilvl w:val="0"/>
          <w:numId w:val="5"/>
        </w:numPr>
        <w:spacing w:after="0" w:line="240" w:lineRule="auto"/>
        <w:jc w:val="both"/>
        <w:rPr>
          <w:color w:val="000000"/>
          <w:sz w:val="24"/>
          <w:szCs w:val="24"/>
        </w:rPr>
      </w:pPr>
      <w:r w:rsidRPr="009B6C6D">
        <w:rPr>
          <w:color w:val="000000"/>
          <w:sz w:val="24"/>
          <w:szCs w:val="24"/>
        </w:rPr>
        <w:t>Take trial of the valve.</w:t>
      </w:r>
    </w:p>
    <w:p w14:paraId="73AD0CDA"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Clean the</w:t>
      </w:r>
      <w:r>
        <w:rPr>
          <w:color w:val="000000"/>
          <w:sz w:val="24"/>
          <w:szCs w:val="24"/>
        </w:rPr>
        <w:t xml:space="preserve"> silo</w:t>
      </w:r>
      <w:r w:rsidRPr="00C746DD">
        <w:rPr>
          <w:color w:val="000000"/>
          <w:sz w:val="24"/>
          <w:szCs w:val="24"/>
        </w:rPr>
        <w:t xml:space="preserve"> flange</w:t>
      </w:r>
      <w:r>
        <w:rPr>
          <w:color w:val="000000"/>
          <w:sz w:val="24"/>
          <w:szCs w:val="24"/>
        </w:rPr>
        <w:t>s</w:t>
      </w:r>
      <w:r w:rsidRPr="00C746DD">
        <w:rPr>
          <w:color w:val="000000"/>
          <w:sz w:val="24"/>
          <w:szCs w:val="24"/>
        </w:rPr>
        <w:t xml:space="preserve"> and blind surfaces properly with wire brush. Fix 2 continuous rounds without joint of 16mm graphite asbestos rope/Rubber Gasket in the groove provided on the flange. </w:t>
      </w:r>
    </w:p>
    <w:p w14:paraId="50D30EBD"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Remove hose from compressed air purging and fix it to the nitrogen purging line.</w:t>
      </w:r>
    </w:p>
    <w:p w14:paraId="4BE95921" w14:textId="72962E4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Tighten the flange bolts diagonally and </w:t>
      </w:r>
      <w:r w:rsidR="00162370" w:rsidRPr="00C746DD">
        <w:rPr>
          <w:color w:val="000000"/>
          <w:sz w:val="24"/>
          <w:szCs w:val="24"/>
        </w:rPr>
        <w:t>uniformly.</w:t>
      </w:r>
    </w:p>
    <w:p w14:paraId="520D131D"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Soap bubble Leakage test to be carried out at 0.5 kg/cm2 with Nitrogen purging. Nitrogen purging to be carried out with pressure gauge and safety valve in </w:t>
      </w:r>
      <w:r>
        <w:rPr>
          <w:color w:val="000000"/>
          <w:sz w:val="24"/>
          <w:szCs w:val="24"/>
        </w:rPr>
        <w:t>line. Pressure testing is t</w:t>
      </w:r>
      <w:r w:rsidRPr="00C746DD">
        <w:rPr>
          <w:color w:val="000000"/>
          <w:sz w:val="24"/>
          <w:szCs w:val="24"/>
        </w:rPr>
        <w:t>o be jointly done by Mechanical and operation engineer. Excess pressure above 1.6 kg/cm2 could result in explosion of vessel. Never exceed testing pressure above 1 kg/cm2.</w:t>
      </w:r>
    </w:p>
    <w:p w14:paraId="5AA32E5A" w14:textId="067A5820"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 Ensure no leakage/passing through the upper ash unload </w:t>
      </w:r>
      <w:r w:rsidR="00162370" w:rsidRPr="00C746DD">
        <w:rPr>
          <w:color w:val="000000"/>
          <w:sz w:val="24"/>
          <w:szCs w:val="24"/>
        </w:rPr>
        <w:t>valve. (</w:t>
      </w:r>
      <w:r w:rsidRPr="00C746DD">
        <w:rPr>
          <w:color w:val="000000"/>
          <w:sz w:val="24"/>
          <w:szCs w:val="24"/>
        </w:rPr>
        <w:t>By opening bleed/vent valve of lower ash bucket)</w:t>
      </w:r>
    </w:p>
    <w:p w14:paraId="41362556" w14:textId="77777777" w:rsidR="00DA6E64" w:rsidRPr="00C746DD" w:rsidRDefault="00DA6E64" w:rsidP="00DA6E64">
      <w:pPr>
        <w:numPr>
          <w:ilvl w:val="0"/>
          <w:numId w:val="5"/>
        </w:numPr>
        <w:spacing w:after="0" w:line="240" w:lineRule="auto"/>
        <w:jc w:val="both"/>
        <w:rPr>
          <w:color w:val="000000"/>
          <w:sz w:val="24"/>
          <w:szCs w:val="24"/>
        </w:rPr>
      </w:pPr>
      <w:r w:rsidRPr="009B6C6D">
        <w:rPr>
          <w:color w:val="000000"/>
          <w:sz w:val="24"/>
          <w:szCs w:val="24"/>
        </w:rPr>
        <w:t>I</w:t>
      </w:r>
      <w:r w:rsidRPr="00C746DD">
        <w:rPr>
          <w:color w:val="000000"/>
          <w:sz w:val="24"/>
          <w:szCs w:val="24"/>
        </w:rPr>
        <w:t>nform Control room in charge to change over the system to Auto mode.</w:t>
      </w:r>
    </w:p>
    <w:p w14:paraId="55432AA2" w14:textId="1BBCE191" w:rsidR="00DA6E64" w:rsidRDefault="00DA6E64" w:rsidP="00DA6E64">
      <w:pPr>
        <w:numPr>
          <w:ilvl w:val="0"/>
          <w:numId w:val="5"/>
        </w:numPr>
        <w:spacing w:after="0" w:line="240" w:lineRule="auto"/>
        <w:jc w:val="both"/>
        <w:rPr>
          <w:color w:val="000000"/>
          <w:sz w:val="24"/>
          <w:szCs w:val="24"/>
        </w:rPr>
      </w:pPr>
      <w:r w:rsidRPr="00C746DD">
        <w:rPr>
          <w:color w:val="000000"/>
          <w:sz w:val="24"/>
          <w:szCs w:val="24"/>
        </w:rPr>
        <w:t>Clear the work permit &amp;</w:t>
      </w:r>
      <w:r>
        <w:rPr>
          <w:color w:val="000000"/>
          <w:sz w:val="24"/>
          <w:szCs w:val="24"/>
        </w:rPr>
        <w:t xml:space="preserve"> clear electrical </w:t>
      </w:r>
      <w:r w:rsidR="00162370">
        <w:rPr>
          <w:color w:val="000000"/>
          <w:sz w:val="24"/>
          <w:szCs w:val="24"/>
        </w:rPr>
        <w:t xml:space="preserve">shutdown </w:t>
      </w:r>
      <w:r w:rsidR="00162370" w:rsidRPr="00C746DD">
        <w:rPr>
          <w:color w:val="000000"/>
          <w:sz w:val="24"/>
          <w:szCs w:val="24"/>
        </w:rPr>
        <w:t>give</w:t>
      </w:r>
      <w:r w:rsidRPr="00C746DD">
        <w:rPr>
          <w:color w:val="000000"/>
          <w:sz w:val="24"/>
          <w:szCs w:val="24"/>
        </w:rPr>
        <w:t xml:space="preserve"> clearance.</w:t>
      </w:r>
    </w:p>
    <w:p w14:paraId="0CC77341" w14:textId="77777777" w:rsidR="00DA6E64" w:rsidRDefault="00DA6E64" w:rsidP="00DA6E64">
      <w:pPr>
        <w:jc w:val="both"/>
        <w:rPr>
          <w:color w:val="000000"/>
          <w:sz w:val="24"/>
          <w:szCs w:val="24"/>
        </w:rPr>
      </w:pPr>
    </w:p>
    <w:p w14:paraId="5C1620AF" w14:textId="4829D399" w:rsidR="00DA6E64" w:rsidRDefault="00DA6E64" w:rsidP="00DA6E64">
      <w:pPr>
        <w:jc w:val="both"/>
        <w:rPr>
          <w:color w:val="000000"/>
          <w:sz w:val="24"/>
          <w:szCs w:val="24"/>
        </w:rPr>
      </w:pPr>
      <w:r w:rsidRPr="00823271">
        <w:rPr>
          <w:b/>
          <w:color w:val="000000"/>
          <w:sz w:val="24"/>
          <w:szCs w:val="24"/>
        </w:rPr>
        <w:t xml:space="preserve">For lower ash unload </w:t>
      </w:r>
      <w:r w:rsidR="00162370" w:rsidRPr="00823271">
        <w:rPr>
          <w:b/>
          <w:color w:val="000000"/>
          <w:sz w:val="24"/>
          <w:szCs w:val="24"/>
        </w:rPr>
        <w:t>valve</w:t>
      </w:r>
      <w:r w:rsidR="00162370">
        <w:rPr>
          <w:color w:val="000000"/>
          <w:sz w:val="24"/>
          <w:szCs w:val="24"/>
        </w:rPr>
        <w:t>: -</w:t>
      </w:r>
    </w:p>
    <w:p w14:paraId="57F0ADDE"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Obtain</w:t>
      </w:r>
      <w:r w:rsidRPr="00D10FE1">
        <w:rPr>
          <w:color w:val="000000"/>
          <w:sz w:val="24"/>
          <w:szCs w:val="24"/>
        </w:rPr>
        <w:t xml:space="preserve"> w</w:t>
      </w:r>
      <w:r>
        <w:rPr>
          <w:color w:val="000000"/>
          <w:sz w:val="24"/>
          <w:szCs w:val="24"/>
        </w:rPr>
        <w:t>ork permit from Production department.</w:t>
      </w:r>
    </w:p>
    <w:p w14:paraId="474B04C0"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Take electrical shutdown of vane feeder of respective silo. Request electrical engineer to disconnect cables and remove vane feeder manually with help of 4 manpower.</w:t>
      </w:r>
    </w:p>
    <w:p w14:paraId="24021131"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Request instrumentation to remove the solenoid coil connected to actuator</w:t>
      </w:r>
    </w:p>
    <w:p w14:paraId="7E5A5DAA"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Close compressed air supply ball valve of the actuator and remove the PU hose connected to the ash unload valve cylinder.</w:t>
      </w:r>
    </w:p>
    <w:p w14:paraId="6BC82CEE" w14:textId="1C4FB029" w:rsidR="00DA6E64" w:rsidRDefault="00DA6E64" w:rsidP="00DA6E64">
      <w:pPr>
        <w:numPr>
          <w:ilvl w:val="0"/>
          <w:numId w:val="26"/>
        </w:numPr>
        <w:spacing w:after="0" w:line="240" w:lineRule="auto"/>
        <w:jc w:val="both"/>
        <w:rPr>
          <w:color w:val="000000"/>
          <w:sz w:val="24"/>
          <w:szCs w:val="24"/>
        </w:rPr>
      </w:pPr>
      <w:r>
        <w:rPr>
          <w:color w:val="000000"/>
          <w:sz w:val="24"/>
          <w:szCs w:val="24"/>
        </w:rPr>
        <w:t xml:space="preserve">Now dismantle the actuator from the valve and keep it on the </w:t>
      </w:r>
      <w:r w:rsidR="00162370">
        <w:rPr>
          <w:color w:val="000000"/>
          <w:sz w:val="24"/>
          <w:szCs w:val="24"/>
        </w:rPr>
        <w:t>platform. Actuator</w:t>
      </w:r>
      <w:r>
        <w:rPr>
          <w:color w:val="000000"/>
          <w:sz w:val="24"/>
          <w:szCs w:val="24"/>
        </w:rPr>
        <w:t xml:space="preserve"> is to be dismantled manually with help of 4 manpower.</w:t>
      </w:r>
    </w:p>
    <w:p w14:paraId="79708F22"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Open bleed valve of lower ash bucket and depressurize.</w:t>
      </w:r>
    </w:p>
    <w:p w14:paraId="6E30021C"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Remove all the bolts of upper flange and lower flange bolts.</w:t>
      </w:r>
    </w:p>
    <w:p w14:paraId="42CDE8A1"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lastRenderedPageBreak/>
        <w:t>Now remove the valve manually and keep it on the portable platform. Valve is to be removed manually with help of 4 manpower and gradually lower the valve from portable platform to the ground with help of nylon rope and pulley.</w:t>
      </w:r>
    </w:p>
    <w:p w14:paraId="70623716"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Give clearance to production department for thorough cleaning of lower ash bucket.</w:t>
      </w:r>
    </w:p>
    <w:p w14:paraId="02E83597"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 xml:space="preserve">After clearance from production department </w:t>
      </w:r>
      <w:r w:rsidRPr="005470CE">
        <w:rPr>
          <w:color w:val="000000"/>
          <w:sz w:val="24"/>
          <w:szCs w:val="24"/>
        </w:rPr>
        <w:t xml:space="preserve">Replace </w:t>
      </w:r>
      <w:r>
        <w:rPr>
          <w:color w:val="000000"/>
          <w:sz w:val="24"/>
          <w:szCs w:val="24"/>
        </w:rPr>
        <w:t>the ash unload valve</w:t>
      </w:r>
      <w:r w:rsidRPr="005470CE">
        <w:rPr>
          <w:color w:val="000000"/>
          <w:sz w:val="24"/>
          <w:szCs w:val="24"/>
        </w:rPr>
        <w:t xml:space="preserve"> with a new/overhauled one. </w:t>
      </w:r>
    </w:p>
    <w:p w14:paraId="215C993B"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Ensure metallic gasket between the flanges and tighten all the flange bolts</w:t>
      </w:r>
    </w:p>
    <w:p w14:paraId="786F28D3" w14:textId="77777777" w:rsidR="00DA6E64" w:rsidRPr="00EB67BE" w:rsidRDefault="00DA6E64" w:rsidP="00DA6E64">
      <w:pPr>
        <w:numPr>
          <w:ilvl w:val="0"/>
          <w:numId w:val="26"/>
        </w:numPr>
        <w:spacing w:after="0" w:line="240" w:lineRule="auto"/>
        <w:jc w:val="both"/>
        <w:rPr>
          <w:color w:val="000000"/>
          <w:sz w:val="24"/>
          <w:szCs w:val="24"/>
        </w:rPr>
      </w:pPr>
      <w:r>
        <w:rPr>
          <w:color w:val="000000"/>
          <w:sz w:val="24"/>
          <w:szCs w:val="24"/>
        </w:rPr>
        <w:t>Fix</w:t>
      </w:r>
      <w:r w:rsidRPr="00EB67BE">
        <w:rPr>
          <w:color w:val="000000"/>
          <w:sz w:val="24"/>
          <w:szCs w:val="24"/>
        </w:rPr>
        <w:t xml:space="preserve"> </w:t>
      </w:r>
      <w:r>
        <w:rPr>
          <w:color w:val="000000"/>
          <w:sz w:val="24"/>
          <w:szCs w:val="24"/>
        </w:rPr>
        <w:t>the pneumatic actuator as well as PU hose. Ensure oil level in FRL unit and cleanliness of filter element.</w:t>
      </w:r>
    </w:p>
    <w:p w14:paraId="5B7E26EE" w14:textId="77777777" w:rsidR="00DA6E64" w:rsidRDefault="00DA6E64" w:rsidP="00DA6E64">
      <w:pPr>
        <w:numPr>
          <w:ilvl w:val="0"/>
          <w:numId w:val="26"/>
        </w:numPr>
        <w:spacing w:after="0" w:line="240" w:lineRule="auto"/>
        <w:jc w:val="both"/>
        <w:rPr>
          <w:color w:val="000000"/>
          <w:sz w:val="24"/>
          <w:szCs w:val="24"/>
        </w:rPr>
      </w:pPr>
      <w:r w:rsidRPr="00EB67BE">
        <w:rPr>
          <w:color w:val="000000"/>
          <w:sz w:val="24"/>
          <w:szCs w:val="24"/>
        </w:rPr>
        <w:t>Request inst</w:t>
      </w:r>
      <w:r>
        <w:rPr>
          <w:color w:val="000000"/>
          <w:sz w:val="24"/>
          <w:szCs w:val="24"/>
        </w:rPr>
        <w:t>rumentation to connect solenoid coil and then</w:t>
      </w:r>
      <w:r w:rsidRPr="009B6C6D">
        <w:rPr>
          <w:color w:val="000000"/>
          <w:sz w:val="24"/>
          <w:szCs w:val="24"/>
        </w:rPr>
        <w:t xml:space="preserve"> </w:t>
      </w:r>
      <w:r>
        <w:rPr>
          <w:color w:val="000000"/>
          <w:sz w:val="24"/>
          <w:szCs w:val="24"/>
        </w:rPr>
        <w:t>Open compressed air line.</w:t>
      </w:r>
    </w:p>
    <w:p w14:paraId="11A8511B" w14:textId="77777777" w:rsidR="00DA6E64" w:rsidRDefault="00DA6E64" w:rsidP="00DA6E64">
      <w:pPr>
        <w:numPr>
          <w:ilvl w:val="0"/>
          <w:numId w:val="26"/>
        </w:numPr>
        <w:spacing w:after="0" w:line="240" w:lineRule="auto"/>
        <w:jc w:val="both"/>
        <w:rPr>
          <w:color w:val="000000"/>
          <w:sz w:val="24"/>
          <w:szCs w:val="24"/>
        </w:rPr>
      </w:pPr>
      <w:r w:rsidRPr="009B6C6D">
        <w:rPr>
          <w:color w:val="000000"/>
          <w:sz w:val="24"/>
          <w:szCs w:val="24"/>
        </w:rPr>
        <w:t>Take trial of the valve.</w:t>
      </w:r>
    </w:p>
    <w:p w14:paraId="666EEF90" w14:textId="314F2335" w:rsidR="00C5787B" w:rsidRPr="00C5787B" w:rsidRDefault="00DA6E64" w:rsidP="00C5787B">
      <w:pPr>
        <w:numPr>
          <w:ilvl w:val="0"/>
          <w:numId w:val="26"/>
        </w:numPr>
        <w:spacing w:after="0" w:line="240" w:lineRule="auto"/>
        <w:jc w:val="both"/>
        <w:rPr>
          <w:color w:val="000000"/>
          <w:sz w:val="24"/>
          <w:szCs w:val="24"/>
        </w:rPr>
      </w:pPr>
      <w:r w:rsidRPr="00C00A78">
        <w:rPr>
          <w:color w:val="000000"/>
          <w:sz w:val="24"/>
          <w:szCs w:val="24"/>
        </w:rPr>
        <w:t>Clear electrical shutdown and work permit and hand over to production.</w:t>
      </w:r>
    </w:p>
    <w:p w14:paraId="48692803" w14:textId="77777777" w:rsidR="00C5787B" w:rsidRDefault="00C5787B" w:rsidP="00DA6E64">
      <w:pPr>
        <w:ind w:left="360" w:right="-810"/>
        <w:jc w:val="both"/>
        <w:rPr>
          <w:b/>
          <w:sz w:val="28"/>
        </w:rPr>
      </w:pPr>
    </w:p>
    <w:p w14:paraId="6B74FBDC" w14:textId="3825C41A" w:rsidR="00DA6E64" w:rsidRPr="006155B7" w:rsidRDefault="00DA6E64" w:rsidP="00DA6E64">
      <w:pPr>
        <w:ind w:left="360" w:right="-810"/>
        <w:jc w:val="both"/>
        <w:rPr>
          <w:b/>
          <w:sz w:val="28"/>
        </w:rPr>
      </w:pPr>
      <w:r w:rsidRPr="006155B7">
        <w:rPr>
          <w:b/>
          <w:sz w:val="28"/>
        </w:rPr>
        <w:t>Wor</w:t>
      </w:r>
      <w:r>
        <w:rPr>
          <w:b/>
          <w:sz w:val="28"/>
        </w:rPr>
        <w:t>k No 4</w:t>
      </w:r>
      <w:r w:rsidRPr="006155B7">
        <w:rPr>
          <w:b/>
          <w:sz w:val="28"/>
        </w:rPr>
        <w:t>: Vane feeder replacement.</w:t>
      </w:r>
    </w:p>
    <w:p w14:paraId="01EF1033" w14:textId="2507486D" w:rsidR="00DA6E64" w:rsidRDefault="00DA6E64" w:rsidP="00DA6E64">
      <w:pPr>
        <w:numPr>
          <w:ilvl w:val="0"/>
          <w:numId w:val="13"/>
        </w:numPr>
        <w:spacing w:after="0" w:line="240" w:lineRule="auto"/>
        <w:jc w:val="both"/>
        <w:rPr>
          <w:sz w:val="24"/>
        </w:rPr>
      </w:pPr>
      <w:r>
        <w:rPr>
          <w:sz w:val="24"/>
        </w:rPr>
        <w:t>Take clearance from control room in charge by taking work permit.</w:t>
      </w:r>
    </w:p>
    <w:p w14:paraId="237255DE" w14:textId="4E77FC34" w:rsidR="00165717" w:rsidRDefault="00165717" w:rsidP="00DA6E64">
      <w:pPr>
        <w:numPr>
          <w:ilvl w:val="0"/>
          <w:numId w:val="13"/>
        </w:numPr>
        <w:spacing w:after="0" w:line="240" w:lineRule="auto"/>
        <w:jc w:val="both"/>
        <w:rPr>
          <w:sz w:val="24"/>
        </w:rPr>
      </w:pPr>
      <w:r w:rsidRPr="00A4422F">
        <w:rPr>
          <w:sz w:val="24"/>
          <w:highlight w:val="yellow"/>
        </w:rPr>
        <w:t xml:space="preserve">Silo to be taken offline </w:t>
      </w:r>
      <w:r w:rsidR="00570FB3" w:rsidRPr="00A4422F">
        <w:rPr>
          <w:sz w:val="24"/>
          <w:highlight w:val="yellow"/>
        </w:rPr>
        <w:t>before carrying out the activity.</w:t>
      </w:r>
    </w:p>
    <w:p w14:paraId="4B4D2FF2" w14:textId="1BE0DD8F" w:rsidR="00DA6E64" w:rsidRDefault="00DA6E64" w:rsidP="00DA6E64">
      <w:pPr>
        <w:numPr>
          <w:ilvl w:val="0"/>
          <w:numId w:val="13"/>
        </w:numPr>
        <w:spacing w:after="0" w:line="240" w:lineRule="auto"/>
        <w:jc w:val="both"/>
        <w:rPr>
          <w:sz w:val="24"/>
        </w:rPr>
      </w:pPr>
      <w:r>
        <w:rPr>
          <w:sz w:val="24"/>
        </w:rPr>
        <w:t>Ensure that control room in charge has changed over the system into field mode &amp; respective vane feeder is taken out f</w:t>
      </w:r>
      <w:r w:rsidR="00165717">
        <w:rPr>
          <w:sz w:val="24"/>
        </w:rPr>
        <w:t>ro</w:t>
      </w:r>
      <w:r>
        <w:rPr>
          <w:sz w:val="24"/>
        </w:rPr>
        <w:t>m the loop.</w:t>
      </w:r>
    </w:p>
    <w:p w14:paraId="6B353254" w14:textId="77777777" w:rsidR="00DA6E64" w:rsidRDefault="00DA6E64" w:rsidP="00DA6E64">
      <w:pPr>
        <w:numPr>
          <w:ilvl w:val="0"/>
          <w:numId w:val="13"/>
        </w:numPr>
        <w:spacing w:after="0" w:line="240" w:lineRule="auto"/>
        <w:jc w:val="both"/>
        <w:rPr>
          <w:sz w:val="24"/>
        </w:rPr>
      </w:pPr>
      <w:r w:rsidRPr="00B73F2A">
        <w:rPr>
          <w:sz w:val="24"/>
        </w:rPr>
        <w:t>Take electrical shut down</w:t>
      </w:r>
      <w:r>
        <w:rPr>
          <w:sz w:val="24"/>
        </w:rPr>
        <w:t xml:space="preserve"> of vane feeder </w:t>
      </w:r>
      <w:r w:rsidRPr="00B73F2A">
        <w:rPr>
          <w:sz w:val="24"/>
        </w:rPr>
        <w:t>by putting off isolators and locking with padlock LOTO.</w:t>
      </w:r>
      <w:r>
        <w:rPr>
          <w:sz w:val="24"/>
        </w:rPr>
        <w:t xml:space="preserve"> Also request to disconnect the electrical connection of vane feeder.</w:t>
      </w:r>
    </w:p>
    <w:p w14:paraId="72D8A212" w14:textId="77777777" w:rsidR="00DA6E64" w:rsidRDefault="00DA6E64" w:rsidP="00DA6E64">
      <w:pPr>
        <w:numPr>
          <w:ilvl w:val="0"/>
          <w:numId w:val="13"/>
        </w:numPr>
        <w:spacing w:after="0" w:line="240" w:lineRule="auto"/>
        <w:jc w:val="both"/>
        <w:rPr>
          <w:sz w:val="24"/>
        </w:rPr>
      </w:pPr>
      <w:r>
        <w:rPr>
          <w:sz w:val="24"/>
        </w:rPr>
        <w:t>Request instrumentation to remove the solenoid coil from lower ash unload valve.</w:t>
      </w:r>
    </w:p>
    <w:p w14:paraId="7BCE798E" w14:textId="545B2939" w:rsidR="00DA6E64" w:rsidRDefault="00DA6E64" w:rsidP="00DA6E64">
      <w:pPr>
        <w:numPr>
          <w:ilvl w:val="0"/>
          <w:numId w:val="13"/>
        </w:numPr>
        <w:spacing w:after="0" w:line="240" w:lineRule="auto"/>
        <w:jc w:val="both"/>
        <w:rPr>
          <w:sz w:val="24"/>
        </w:rPr>
      </w:pPr>
      <w:r w:rsidRPr="00A4422F">
        <w:rPr>
          <w:sz w:val="24"/>
          <w:highlight w:val="yellow"/>
        </w:rPr>
        <w:t>Close the inlet ball valve of compressed air</w:t>
      </w:r>
      <w:r w:rsidR="001441D8" w:rsidRPr="00A4422F">
        <w:rPr>
          <w:sz w:val="24"/>
          <w:highlight w:val="yellow"/>
        </w:rPr>
        <w:t xml:space="preserve"> of this particular silo,</w:t>
      </w:r>
      <w:r w:rsidRPr="00A4422F">
        <w:rPr>
          <w:sz w:val="24"/>
          <w:highlight w:val="yellow"/>
        </w:rPr>
        <w:t xml:space="preserve"> disconnect the PU hoses</w:t>
      </w:r>
      <w:r w:rsidR="009F4431" w:rsidRPr="00A4422F">
        <w:rPr>
          <w:sz w:val="24"/>
          <w:highlight w:val="yellow"/>
        </w:rPr>
        <w:t xml:space="preserve"> </w:t>
      </w:r>
      <w:r w:rsidR="001441D8" w:rsidRPr="00A4422F">
        <w:rPr>
          <w:sz w:val="24"/>
          <w:highlight w:val="yellow"/>
        </w:rPr>
        <w:t xml:space="preserve">to ensure zero energy </w:t>
      </w:r>
      <w:r w:rsidR="009F4431" w:rsidRPr="00A4422F">
        <w:rPr>
          <w:sz w:val="24"/>
          <w:highlight w:val="yellow"/>
        </w:rPr>
        <w:t>&amp; L</w:t>
      </w:r>
      <w:r w:rsidR="001441D8">
        <w:rPr>
          <w:sz w:val="24"/>
          <w:highlight w:val="yellow"/>
        </w:rPr>
        <w:t>OTO</w:t>
      </w:r>
      <w:r w:rsidR="009F4431" w:rsidRPr="00A4422F">
        <w:rPr>
          <w:sz w:val="24"/>
          <w:highlight w:val="yellow"/>
        </w:rPr>
        <w:t xml:space="preserve"> to be done.</w:t>
      </w:r>
      <w:r w:rsidR="009F4431">
        <w:rPr>
          <w:sz w:val="24"/>
        </w:rPr>
        <w:t xml:space="preserve"> </w:t>
      </w:r>
    </w:p>
    <w:p w14:paraId="3B1A47E1" w14:textId="48495349" w:rsidR="00DA6E64" w:rsidRPr="00835BE7" w:rsidRDefault="00162370" w:rsidP="00DA6E64">
      <w:pPr>
        <w:numPr>
          <w:ilvl w:val="0"/>
          <w:numId w:val="13"/>
        </w:numPr>
        <w:spacing w:after="0" w:line="240" w:lineRule="auto"/>
        <w:jc w:val="both"/>
        <w:rPr>
          <w:sz w:val="24"/>
        </w:rPr>
      </w:pPr>
      <w:r w:rsidRPr="00835BE7">
        <w:rPr>
          <w:sz w:val="24"/>
        </w:rPr>
        <w:t>Remove the</w:t>
      </w:r>
      <w:r w:rsidR="00DA6E64" w:rsidRPr="00835BE7">
        <w:rPr>
          <w:sz w:val="24"/>
        </w:rPr>
        <w:t xml:space="preserve"> mounting bolts </w:t>
      </w:r>
      <w:r w:rsidR="00DA6E64">
        <w:rPr>
          <w:sz w:val="24"/>
        </w:rPr>
        <w:t xml:space="preserve">of vane feeder </w:t>
      </w:r>
      <w:r w:rsidR="00DA6E64" w:rsidRPr="00835BE7">
        <w:rPr>
          <w:sz w:val="24"/>
        </w:rPr>
        <w:t>&amp; lower the assembly</w:t>
      </w:r>
      <w:r w:rsidR="00DA6E64">
        <w:rPr>
          <w:sz w:val="24"/>
        </w:rPr>
        <w:t xml:space="preserve"> manually</w:t>
      </w:r>
      <w:r w:rsidR="00DA6E64" w:rsidRPr="00835BE7">
        <w:rPr>
          <w:sz w:val="24"/>
        </w:rPr>
        <w:t xml:space="preserve"> </w:t>
      </w:r>
      <w:r w:rsidR="00DA6E64">
        <w:rPr>
          <w:sz w:val="24"/>
        </w:rPr>
        <w:t>on the ground</w:t>
      </w:r>
      <w:r w:rsidR="00DA6E64" w:rsidRPr="00835BE7">
        <w:rPr>
          <w:sz w:val="24"/>
        </w:rPr>
        <w:t>.</w:t>
      </w:r>
    </w:p>
    <w:p w14:paraId="7A444FFC" w14:textId="77777777" w:rsidR="00DA6E64" w:rsidRDefault="00DA6E64" w:rsidP="00DA6E64">
      <w:pPr>
        <w:numPr>
          <w:ilvl w:val="0"/>
          <w:numId w:val="13"/>
        </w:numPr>
        <w:spacing w:after="0" w:line="240" w:lineRule="auto"/>
        <w:jc w:val="both"/>
        <w:rPr>
          <w:sz w:val="24"/>
        </w:rPr>
      </w:pPr>
      <w:r>
        <w:rPr>
          <w:sz w:val="24"/>
        </w:rPr>
        <w:t>Refer WI/MAINT/12 for material handling.</w:t>
      </w:r>
    </w:p>
    <w:p w14:paraId="29BD812A" w14:textId="77777777" w:rsidR="00DA6E64" w:rsidRDefault="00DA6E64" w:rsidP="00DA6E64">
      <w:pPr>
        <w:numPr>
          <w:ilvl w:val="0"/>
          <w:numId w:val="13"/>
        </w:numPr>
        <w:spacing w:after="0" w:line="240" w:lineRule="auto"/>
        <w:jc w:val="both"/>
        <w:rPr>
          <w:sz w:val="24"/>
        </w:rPr>
      </w:pPr>
      <w:r w:rsidRPr="000E7D80">
        <w:rPr>
          <w:sz w:val="24"/>
        </w:rPr>
        <w:t>Replace vane feeder with new/overhauled one, fully tighten the bolts.</w:t>
      </w:r>
    </w:p>
    <w:p w14:paraId="66110398" w14:textId="77777777" w:rsidR="00DA6E64" w:rsidRDefault="00DA6E64" w:rsidP="00DA6E64">
      <w:pPr>
        <w:numPr>
          <w:ilvl w:val="0"/>
          <w:numId w:val="13"/>
        </w:numPr>
        <w:spacing w:after="0" w:line="240" w:lineRule="auto"/>
        <w:jc w:val="both"/>
        <w:rPr>
          <w:sz w:val="24"/>
        </w:rPr>
      </w:pPr>
      <w:r>
        <w:rPr>
          <w:sz w:val="24"/>
        </w:rPr>
        <w:t>Request instrumentation to connect solenoid coil of lower ash unload valve.</w:t>
      </w:r>
    </w:p>
    <w:p w14:paraId="35C3C82B" w14:textId="77777777" w:rsidR="00DA6E64" w:rsidRPr="000E7D80" w:rsidRDefault="00DA6E64" w:rsidP="00DA6E64">
      <w:pPr>
        <w:numPr>
          <w:ilvl w:val="0"/>
          <w:numId w:val="13"/>
        </w:numPr>
        <w:spacing w:after="0" w:line="240" w:lineRule="auto"/>
        <w:jc w:val="both"/>
        <w:rPr>
          <w:sz w:val="24"/>
        </w:rPr>
      </w:pPr>
      <w:r>
        <w:rPr>
          <w:sz w:val="24"/>
        </w:rPr>
        <w:t>Connect the PU hose and open inlet air supply valve.</w:t>
      </w:r>
    </w:p>
    <w:p w14:paraId="32E2ED51" w14:textId="400D00B8" w:rsidR="00DA6E64" w:rsidRDefault="00DA6E64" w:rsidP="00DA6E64">
      <w:pPr>
        <w:numPr>
          <w:ilvl w:val="0"/>
          <w:numId w:val="13"/>
        </w:numPr>
        <w:spacing w:after="0" w:line="240" w:lineRule="auto"/>
        <w:jc w:val="both"/>
        <w:rPr>
          <w:sz w:val="24"/>
        </w:rPr>
      </w:pPr>
      <w:r>
        <w:rPr>
          <w:sz w:val="24"/>
        </w:rPr>
        <w:lastRenderedPageBreak/>
        <w:t xml:space="preserve">Clear electrical </w:t>
      </w:r>
      <w:r w:rsidR="00C25FC7">
        <w:rPr>
          <w:sz w:val="24"/>
        </w:rPr>
        <w:t>shut down</w:t>
      </w:r>
      <w:r>
        <w:rPr>
          <w:sz w:val="24"/>
        </w:rPr>
        <w:t xml:space="preserve"> and take trial in manual mode along with electrical &amp; operation dept.</w:t>
      </w:r>
    </w:p>
    <w:p w14:paraId="46B71225" w14:textId="77777777" w:rsidR="00DA6E64" w:rsidRDefault="00DA6E64" w:rsidP="00DA6E64">
      <w:pPr>
        <w:numPr>
          <w:ilvl w:val="0"/>
          <w:numId w:val="13"/>
        </w:numPr>
        <w:spacing w:after="0" w:line="240" w:lineRule="auto"/>
        <w:jc w:val="both"/>
        <w:rPr>
          <w:sz w:val="24"/>
        </w:rPr>
      </w:pPr>
      <w:r>
        <w:rPr>
          <w:sz w:val="24"/>
        </w:rPr>
        <w:t xml:space="preserve"> Clear work permit and change system back to Auto mode.</w:t>
      </w:r>
    </w:p>
    <w:p w14:paraId="783FE77C" w14:textId="77777777" w:rsidR="00DA6E64" w:rsidRDefault="00DA6E64" w:rsidP="00DA6E64">
      <w:pPr>
        <w:rPr>
          <w:sz w:val="24"/>
          <w:szCs w:val="24"/>
        </w:rPr>
      </w:pPr>
    </w:p>
    <w:p w14:paraId="46A07C47" w14:textId="77777777" w:rsidR="00DA6E64" w:rsidRDefault="00DA6E64" w:rsidP="00DA6E64">
      <w:pPr>
        <w:rPr>
          <w:sz w:val="24"/>
          <w:szCs w:val="24"/>
        </w:rPr>
      </w:pPr>
    </w:p>
    <w:p w14:paraId="15CC8FEE" w14:textId="77777777" w:rsidR="00DA6E64" w:rsidRDefault="00DA6E64" w:rsidP="00DA6E64">
      <w:pPr>
        <w:ind w:left="360" w:right="-810"/>
        <w:jc w:val="both"/>
        <w:rPr>
          <w:b/>
          <w:sz w:val="28"/>
        </w:rPr>
      </w:pPr>
      <w:r w:rsidRPr="0046258F">
        <w:rPr>
          <w:b/>
          <w:sz w:val="28"/>
        </w:rPr>
        <w:t>Work No 5: Inlet/Outlet shutoff valve replacement.</w:t>
      </w:r>
    </w:p>
    <w:p w14:paraId="63BA52A8" w14:textId="77777777" w:rsidR="00DA6E64" w:rsidRDefault="00DA6E64" w:rsidP="00DA6E64">
      <w:pPr>
        <w:ind w:left="1170"/>
        <w:jc w:val="both"/>
        <w:rPr>
          <w:sz w:val="24"/>
        </w:rPr>
      </w:pPr>
    </w:p>
    <w:p w14:paraId="7E01F5E2" w14:textId="77777777" w:rsidR="00DA6E64" w:rsidRPr="00513C2B" w:rsidRDefault="00DA6E64" w:rsidP="00DA6E64">
      <w:pPr>
        <w:jc w:val="both"/>
        <w:rPr>
          <w:b/>
          <w:sz w:val="24"/>
        </w:rPr>
      </w:pPr>
      <w:r>
        <w:rPr>
          <w:sz w:val="24"/>
        </w:rPr>
        <w:t xml:space="preserve">       </w:t>
      </w:r>
      <w:r w:rsidRPr="00513C2B">
        <w:rPr>
          <w:b/>
          <w:sz w:val="24"/>
        </w:rPr>
        <w:t>For Inlet shut off valve:</w:t>
      </w:r>
    </w:p>
    <w:p w14:paraId="2C42CCCC" w14:textId="77777777" w:rsidR="00DA6E64" w:rsidRDefault="00DA6E64" w:rsidP="00DA6E64">
      <w:pPr>
        <w:ind w:left="1170"/>
        <w:jc w:val="both"/>
        <w:rPr>
          <w:sz w:val="24"/>
        </w:rPr>
      </w:pPr>
    </w:p>
    <w:p w14:paraId="19B784F4" w14:textId="77777777" w:rsidR="00DA6E64" w:rsidRDefault="00DA6E64" w:rsidP="00DA6E64">
      <w:pPr>
        <w:numPr>
          <w:ilvl w:val="0"/>
          <w:numId w:val="14"/>
        </w:numPr>
        <w:spacing w:after="0" w:line="240" w:lineRule="auto"/>
        <w:jc w:val="both"/>
        <w:rPr>
          <w:sz w:val="24"/>
        </w:rPr>
      </w:pPr>
      <w:r>
        <w:rPr>
          <w:sz w:val="24"/>
        </w:rPr>
        <w:t>Inlet shut off valve can be changed only during furnace shutdown.</w:t>
      </w:r>
    </w:p>
    <w:p w14:paraId="30744C20" w14:textId="77777777" w:rsidR="00DA6E64" w:rsidRDefault="00DA6E64" w:rsidP="00DA6E64">
      <w:pPr>
        <w:numPr>
          <w:ilvl w:val="0"/>
          <w:numId w:val="14"/>
        </w:numPr>
        <w:spacing w:after="0" w:line="240" w:lineRule="auto"/>
        <w:jc w:val="both"/>
        <w:rPr>
          <w:sz w:val="24"/>
        </w:rPr>
      </w:pPr>
      <w:r>
        <w:rPr>
          <w:sz w:val="24"/>
        </w:rPr>
        <w:t>Take clearance from control room in charge by taking work permit.</w:t>
      </w:r>
    </w:p>
    <w:p w14:paraId="7899260A" w14:textId="15EE0BF8" w:rsidR="00DA6E64" w:rsidRDefault="00DA6E64" w:rsidP="00DA6E64">
      <w:pPr>
        <w:numPr>
          <w:ilvl w:val="0"/>
          <w:numId w:val="14"/>
        </w:numPr>
        <w:spacing w:after="0" w:line="240" w:lineRule="auto"/>
        <w:jc w:val="both"/>
        <w:rPr>
          <w:sz w:val="24"/>
        </w:rPr>
      </w:pPr>
      <w:r w:rsidRPr="009214AB">
        <w:rPr>
          <w:sz w:val="24"/>
        </w:rPr>
        <w:t>Take electrical shut down</w:t>
      </w:r>
      <w:r>
        <w:rPr>
          <w:sz w:val="24"/>
        </w:rPr>
        <w:t xml:space="preserve"> of inlet and outlet shut off valve as well as inlet </w:t>
      </w:r>
      <w:r w:rsidR="00DF2153">
        <w:rPr>
          <w:sz w:val="24"/>
        </w:rPr>
        <w:t xml:space="preserve">&amp; outlet </w:t>
      </w:r>
      <w:r>
        <w:rPr>
          <w:sz w:val="24"/>
        </w:rPr>
        <w:t>goggle valve</w:t>
      </w:r>
      <w:r w:rsidR="00DF2153">
        <w:rPr>
          <w:sz w:val="24"/>
        </w:rPr>
        <w:t xml:space="preserve"> in close position</w:t>
      </w:r>
      <w:r w:rsidRPr="009214AB">
        <w:rPr>
          <w:sz w:val="24"/>
        </w:rPr>
        <w:t xml:space="preserve"> by putting off isolators and locking with padlock LOTO</w:t>
      </w:r>
      <w:r>
        <w:rPr>
          <w:sz w:val="24"/>
        </w:rPr>
        <w:t xml:space="preserve"> and also ask them to disconnect cables of inlet shut off </w:t>
      </w:r>
      <w:r w:rsidR="00DF2153">
        <w:rPr>
          <w:sz w:val="24"/>
        </w:rPr>
        <w:t xml:space="preserve">valve. </w:t>
      </w:r>
      <w:r>
        <w:rPr>
          <w:sz w:val="24"/>
        </w:rPr>
        <w:t xml:space="preserve"> </w:t>
      </w:r>
    </w:p>
    <w:p w14:paraId="2655333D" w14:textId="77777777" w:rsidR="00DA6E64" w:rsidRDefault="00DA6E64" w:rsidP="00DA6E64">
      <w:pPr>
        <w:numPr>
          <w:ilvl w:val="0"/>
          <w:numId w:val="14"/>
        </w:numPr>
        <w:spacing w:after="0" w:line="240" w:lineRule="auto"/>
        <w:jc w:val="both"/>
        <w:rPr>
          <w:sz w:val="24"/>
        </w:rPr>
      </w:pPr>
      <w:r>
        <w:rPr>
          <w:sz w:val="24"/>
        </w:rPr>
        <w:t>Isolate rest of the silo by closing inlet shut off valve and keep all inlet shut off valve in field mode.</w:t>
      </w:r>
    </w:p>
    <w:p w14:paraId="2D9B6A53" w14:textId="77777777" w:rsidR="00DA6E64" w:rsidRDefault="00DA6E64" w:rsidP="00DA6E64">
      <w:pPr>
        <w:numPr>
          <w:ilvl w:val="0"/>
          <w:numId w:val="14"/>
        </w:numPr>
        <w:spacing w:after="0" w:line="240" w:lineRule="auto"/>
        <w:jc w:val="both"/>
        <w:rPr>
          <w:sz w:val="24"/>
        </w:rPr>
      </w:pPr>
      <w:r>
        <w:rPr>
          <w:sz w:val="24"/>
        </w:rPr>
        <w:t>Open bleed valve off valve of respective silo and start nitrogen purging followed by air purging.</w:t>
      </w:r>
    </w:p>
    <w:p w14:paraId="3E4AD0B6" w14:textId="77777777" w:rsidR="00DA6E64" w:rsidRPr="00AD138C" w:rsidRDefault="00DA6E64" w:rsidP="00DA6E64">
      <w:pPr>
        <w:numPr>
          <w:ilvl w:val="0"/>
          <w:numId w:val="14"/>
        </w:numPr>
        <w:spacing w:after="0" w:line="240" w:lineRule="auto"/>
        <w:jc w:val="both"/>
        <w:rPr>
          <w:sz w:val="24"/>
        </w:rPr>
      </w:pPr>
      <w:r w:rsidRPr="00AD138C">
        <w:rPr>
          <w:sz w:val="24"/>
        </w:rPr>
        <w:t>Open both bleeder valve of inlet header and start nitrogen purging to displace CO.</w:t>
      </w:r>
    </w:p>
    <w:p w14:paraId="5735B8CC" w14:textId="77777777" w:rsidR="00DA6E64" w:rsidRPr="00AD138C" w:rsidRDefault="00DA6E64" w:rsidP="00DA6E64">
      <w:pPr>
        <w:numPr>
          <w:ilvl w:val="0"/>
          <w:numId w:val="14"/>
        </w:numPr>
        <w:spacing w:after="0" w:line="240" w:lineRule="auto"/>
        <w:jc w:val="both"/>
        <w:rPr>
          <w:sz w:val="24"/>
        </w:rPr>
      </w:pPr>
      <w:r w:rsidRPr="00AD138C">
        <w:rPr>
          <w:sz w:val="24"/>
        </w:rPr>
        <w:t>Start air purging till oxygen is above 20%</w:t>
      </w:r>
    </w:p>
    <w:p w14:paraId="42FF4C6A" w14:textId="77777777" w:rsidR="00DA6E64" w:rsidRDefault="00DA6E64" w:rsidP="00DA6E64">
      <w:pPr>
        <w:numPr>
          <w:ilvl w:val="0"/>
          <w:numId w:val="14"/>
        </w:numPr>
        <w:spacing w:after="0" w:line="240" w:lineRule="auto"/>
        <w:jc w:val="both"/>
        <w:rPr>
          <w:sz w:val="24"/>
        </w:rPr>
      </w:pPr>
      <w:r w:rsidRPr="00AD138C">
        <w:rPr>
          <w:sz w:val="24"/>
        </w:rPr>
        <w:t xml:space="preserve">Now secure the valve with a </w:t>
      </w:r>
      <w:r>
        <w:rPr>
          <w:sz w:val="24"/>
        </w:rPr>
        <w:t>2</w:t>
      </w:r>
      <w:r w:rsidRPr="00AD138C">
        <w:rPr>
          <w:sz w:val="24"/>
        </w:rPr>
        <w:t xml:space="preserve"> Ton chain block and star</w:t>
      </w:r>
      <w:r>
        <w:rPr>
          <w:sz w:val="24"/>
        </w:rPr>
        <w:t>t removing bolts.</w:t>
      </w:r>
    </w:p>
    <w:p w14:paraId="57236456" w14:textId="77777777" w:rsidR="00DA6E64" w:rsidRDefault="00DA6E64" w:rsidP="00DA6E64">
      <w:pPr>
        <w:numPr>
          <w:ilvl w:val="0"/>
          <w:numId w:val="14"/>
        </w:numPr>
        <w:spacing w:after="0" w:line="240" w:lineRule="auto"/>
        <w:jc w:val="both"/>
        <w:rPr>
          <w:sz w:val="24"/>
        </w:rPr>
      </w:pPr>
      <w:r>
        <w:rPr>
          <w:sz w:val="24"/>
        </w:rPr>
        <w:t>Replace the damaged valve with a new/overhauled one and ensure tightness of all the bolts.</w:t>
      </w:r>
    </w:p>
    <w:p w14:paraId="03CD0B51" w14:textId="684DD573" w:rsidR="00DA6E64" w:rsidRDefault="00DA6E64" w:rsidP="00DA6E64">
      <w:pPr>
        <w:numPr>
          <w:ilvl w:val="0"/>
          <w:numId w:val="14"/>
        </w:numPr>
        <w:spacing w:after="0" w:line="240" w:lineRule="auto"/>
        <w:jc w:val="both"/>
        <w:rPr>
          <w:sz w:val="24"/>
        </w:rPr>
      </w:pPr>
      <w:r>
        <w:rPr>
          <w:sz w:val="24"/>
        </w:rPr>
        <w:t xml:space="preserve">Clear electrical </w:t>
      </w:r>
      <w:r w:rsidR="00DF2153">
        <w:rPr>
          <w:sz w:val="24"/>
        </w:rPr>
        <w:t>shut down</w:t>
      </w:r>
      <w:r>
        <w:rPr>
          <w:sz w:val="24"/>
        </w:rPr>
        <w:t xml:space="preserve"> and take trial in field mode in presence of production engineer.</w:t>
      </w:r>
    </w:p>
    <w:p w14:paraId="6C37CE42" w14:textId="359B39E5" w:rsidR="00DA6E64" w:rsidRDefault="00DA6E64" w:rsidP="00DA6E64">
      <w:pPr>
        <w:numPr>
          <w:ilvl w:val="0"/>
          <w:numId w:val="14"/>
        </w:numPr>
        <w:spacing w:after="0" w:line="240" w:lineRule="auto"/>
        <w:jc w:val="both"/>
        <w:rPr>
          <w:sz w:val="24"/>
        </w:rPr>
      </w:pPr>
      <w:r>
        <w:rPr>
          <w:sz w:val="24"/>
        </w:rPr>
        <w:t xml:space="preserve">Clear electrical shut down </w:t>
      </w:r>
      <w:r w:rsidR="00DF2153">
        <w:rPr>
          <w:sz w:val="24"/>
        </w:rPr>
        <w:t>of inlet</w:t>
      </w:r>
      <w:r>
        <w:rPr>
          <w:sz w:val="24"/>
        </w:rPr>
        <w:t xml:space="preserve"> goggle valve and outlet shut off </w:t>
      </w:r>
      <w:r w:rsidR="00DF2153">
        <w:rPr>
          <w:sz w:val="24"/>
        </w:rPr>
        <w:t>valve</w:t>
      </w:r>
      <w:r>
        <w:rPr>
          <w:sz w:val="24"/>
        </w:rPr>
        <w:t>.</w:t>
      </w:r>
    </w:p>
    <w:p w14:paraId="33F09DC8" w14:textId="77777777" w:rsidR="00DA6E64" w:rsidRDefault="00DA6E64" w:rsidP="00DA6E64">
      <w:pPr>
        <w:numPr>
          <w:ilvl w:val="0"/>
          <w:numId w:val="14"/>
        </w:numPr>
        <w:spacing w:after="0" w:line="240" w:lineRule="auto"/>
        <w:jc w:val="both"/>
        <w:rPr>
          <w:sz w:val="24"/>
        </w:rPr>
      </w:pPr>
      <w:r>
        <w:rPr>
          <w:sz w:val="24"/>
        </w:rPr>
        <w:lastRenderedPageBreak/>
        <w:t>Change rest of silos into auto mode.</w:t>
      </w:r>
    </w:p>
    <w:p w14:paraId="30E1D966" w14:textId="77777777" w:rsidR="00DA6E64" w:rsidRDefault="00DA6E64" w:rsidP="00DA6E64">
      <w:pPr>
        <w:numPr>
          <w:ilvl w:val="0"/>
          <w:numId w:val="14"/>
        </w:numPr>
        <w:spacing w:after="0" w:line="240" w:lineRule="auto"/>
        <w:jc w:val="both"/>
        <w:rPr>
          <w:sz w:val="24"/>
        </w:rPr>
      </w:pPr>
      <w:r>
        <w:rPr>
          <w:sz w:val="24"/>
        </w:rPr>
        <w:t>Clear work permit and hand over system for operation.</w:t>
      </w:r>
    </w:p>
    <w:p w14:paraId="635DEC6E" w14:textId="77777777" w:rsidR="00DA6E64" w:rsidRPr="0097008E" w:rsidRDefault="00DA6E64" w:rsidP="00DA6E64">
      <w:pPr>
        <w:jc w:val="both"/>
        <w:rPr>
          <w:sz w:val="24"/>
        </w:rPr>
      </w:pPr>
    </w:p>
    <w:p w14:paraId="254411A7" w14:textId="77777777" w:rsidR="00DA6E64" w:rsidRDefault="00DA6E64" w:rsidP="00DA6E64">
      <w:pPr>
        <w:ind w:left="360" w:right="-810"/>
        <w:jc w:val="both"/>
        <w:rPr>
          <w:b/>
          <w:sz w:val="24"/>
        </w:rPr>
      </w:pPr>
      <w:r w:rsidRPr="00513C2B">
        <w:rPr>
          <w:b/>
          <w:sz w:val="24"/>
        </w:rPr>
        <w:t xml:space="preserve">For </w:t>
      </w:r>
      <w:r>
        <w:rPr>
          <w:b/>
          <w:sz w:val="24"/>
        </w:rPr>
        <w:t>Out</w:t>
      </w:r>
      <w:r w:rsidRPr="00513C2B">
        <w:rPr>
          <w:b/>
          <w:sz w:val="24"/>
        </w:rPr>
        <w:t>let shut off valve:</w:t>
      </w:r>
    </w:p>
    <w:p w14:paraId="3F65F767" w14:textId="77777777" w:rsidR="00DA6E64" w:rsidRDefault="00DA6E64" w:rsidP="00DA6E64">
      <w:pPr>
        <w:ind w:left="360" w:right="-810"/>
        <w:jc w:val="both"/>
        <w:rPr>
          <w:b/>
          <w:sz w:val="24"/>
        </w:rPr>
      </w:pPr>
    </w:p>
    <w:p w14:paraId="45D10C0D" w14:textId="77777777" w:rsidR="00DA6E64" w:rsidRDefault="00DA6E64" w:rsidP="00DA6E64">
      <w:pPr>
        <w:numPr>
          <w:ilvl w:val="0"/>
          <w:numId w:val="23"/>
        </w:numPr>
        <w:spacing w:after="0" w:line="240" w:lineRule="auto"/>
        <w:jc w:val="both"/>
        <w:rPr>
          <w:sz w:val="24"/>
        </w:rPr>
      </w:pPr>
      <w:r>
        <w:rPr>
          <w:sz w:val="24"/>
        </w:rPr>
        <w:t>Outlet shut off valve can be changed only during furnace shutdown</w:t>
      </w:r>
    </w:p>
    <w:p w14:paraId="7FC81C32" w14:textId="77777777" w:rsidR="00DA6E64" w:rsidRDefault="00DA6E64" w:rsidP="00DA6E64">
      <w:pPr>
        <w:numPr>
          <w:ilvl w:val="0"/>
          <w:numId w:val="23"/>
        </w:numPr>
        <w:spacing w:after="0" w:line="240" w:lineRule="auto"/>
        <w:jc w:val="both"/>
        <w:rPr>
          <w:sz w:val="24"/>
        </w:rPr>
      </w:pPr>
      <w:r>
        <w:rPr>
          <w:sz w:val="24"/>
        </w:rPr>
        <w:t>Take clearance from control room in charge by taking work permit.</w:t>
      </w:r>
    </w:p>
    <w:p w14:paraId="3AEEA353" w14:textId="61CAE3D4" w:rsidR="00DA6E64" w:rsidRDefault="00DA6E64" w:rsidP="00DA6E64">
      <w:pPr>
        <w:numPr>
          <w:ilvl w:val="0"/>
          <w:numId w:val="23"/>
        </w:numPr>
        <w:spacing w:after="0" w:line="240" w:lineRule="auto"/>
        <w:jc w:val="both"/>
        <w:rPr>
          <w:sz w:val="24"/>
        </w:rPr>
      </w:pPr>
      <w:r w:rsidRPr="009214AB">
        <w:rPr>
          <w:sz w:val="24"/>
        </w:rPr>
        <w:t>Take electrical shut down</w:t>
      </w:r>
      <w:r>
        <w:rPr>
          <w:sz w:val="24"/>
        </w:rPr>
        <w:t xml:space="preserve"> of inlet and outlet shut off </w:t>
      </w:r>
      <w:r w:rsidR="00CB4034">
        <w:rPr>
          <w:sz w:val="24"/>
        </w:rPr>
        <w:t xml:space="preserve">valve, inlet </w:t>
      </w:r>
      <w:proofErr w:type="gramStart"/>
      <w:r w:rsidR="00CB4034">
        <w:rPr>
          <w:sz w:val="24"/>
        </w:rPr>
        <w:t xml:space="preserve">&amp; </w:t>
      </w:r>
      <w:r>
        <w:rPr>
          <w:sz w:val="24"/>
        </w:rPr>
        <w:t xml:space="preserve"> outlet</w:t>
      </w:r>
      <w:proofErr w:type="gramEnd"/>
      <w:r>
        <w:rPr>
          <w:sz w:val="24"/>
        </w:rPr>
        <w:t xml:space="preserve"> goggle valve</w:t>
      </w:r>
      <w:r w:rsidRPr="009214AB">
        <w:rPr>
          <w:sz w:val="24"/>
        </w:rPr>
        <w:t xml:space="preserve"> </w:t>
      </w:r>
      <w:r w:rsidR="00CB4034">
        <w:rPr>
          <w:sz w:val="24"/>
        </w:rPr>
        <w:t xml:space="preserve">in close position &amp; relief valve open position </w:t>
      </w:r>
      <w:r w:rsidRPr="009214AB">
        <w:rPr>
          <w:sz w:val="24"/>
        </w:rPr>
        <w:t>by putting off isolators and locking with padlock LOTO</w:t>
      </w:r>
      <w:r>
        <w:rPr>
          <w:sz w:val="24"/>
        </w:rPr>
        <w:t xml:space="preserve"> and also ask them to disconnect cables of outlet shut off valve </w:t>
      </w:r>
    </w:p>
    <w:p w14:paraId="6FFC760D" w14:textId="77777777" w:rsidR="00DA6E64" w:rsidRPr="00C07C9F" w:rsidRDefault="00DA6E64" w:rsidP="00DA6E64">
      <w:pPr>
        <w:numPr>
          <w:ilvl w:val="0"/>
          <w:numId w:val="23"/>
        </w:numPr>
        <w:spacing w:after="0" w:line="240" w:lineRule="auto"/>
        <w:jc w:val="both"/>
        <w:rPr>
          <w:sz w:val="24"/>
        </w:rPr>
      </w:pPr>
      <w:r w:rsidRPr="00C07C9F">
        <w:rPr>
          <w:sz w:val="24"/>
        </w:rPr>
        <w:t>Isolate rest of the silo by closing outlet shut off valve and keep all outlet shut off valve in field mode.</w:t>
      </w:r>
    </w:p>
    <w:p w14:paraId="4349B4D4" w14:textId="77777777" w:rsidR="00DA6E64" w:rsidRDefault="00DA6E64" w:rsidP="00DA6E64">
      <w:pPr>
        <w:numPr>
          <w:ilvl w:val="0"/>
          <w:numId w:val="23"/>
        </w:numPr>
        <w:spacing w:after="0" w:line="240" w:lineRule="auto"/>
        <w:jc w:val="both"/>
        <w:rPr>
          <w:sz w:val="24"/>
        </w:rPr>
      </w:pPr>
      <w:r w:rsidRPr="00C07C9F">
        <w:rPr>
          <w:sz w:val="24"/>
        </w:rPr>
        <w:t>Open bleed valve of respective silo and start nitrogen purging followed by air purging</w:t>
      </w:r>
      <w:r>
        <w:rPr>
          <w:sz w:val="24"/>
        </w:rPr>
        <w:t>.</w:t>
      </w:r>
    </w:p>
    <w:p w14:paraId="7DAAF643" w14:textId="77777777" w:rsidR="00DA6E64" w:rsidRDefault="00DA6E64" w:rsidP="00DA6E64">
      <w:pPr>
        <w:numPr>
          <w:ilvl w:val="0"/>
          <w:numId w:val="23"/>
        </w:numPr>
        <w:spacing w:after="0" w:line="240" w:lineRule="auto"/>
        <w:jc w:val="both"/>
        <w:rPr>
          <w:sz w:val="24"/>
        </w:rPr>
      </w:pPr>
      <w:r>
        <w:rPr>
          <w:sz w:val="24"/>
        </w:rPr>
        <w:t>Close septum valve and Open both bleeder valve of outlet header and start nitrogen purging to displace CO.</w:t>
      </w:r>
    </w:p>
    <w:p w14:paraId="22B672F6" w14:textId="77777777" w:rsidR="00DA6E64" w:rsidRPr="007E62A2" w:rsidRDefault="00DA6E64" w:rsidP="00DA6E64">
      <w:pPr>
        <w:numPr>
          <w:ilvl w:val="0"/>
          <w:numId w:val="23"/>
        </w:numPr>
        <w:spacing w:after="0" w:line="240" w:lineRule="auto"/>
        <w:jc w:val="both"/>
        <w:rPr>
          <w:color w:val="FF0000"/>
          <w:sz w:val="24"/>
        </w:rPr>
      </w:pPr>
      <w:r w:rsidRPr="007E62A2">
        <w:rPr>
          <w:color w:val="FF0000"/>
          <w:sz w:val="24"/>
        </w:rPr>
        <w:t>Start air purging till oxygen is above 20%</w:t>
      </w:r>
      <w:r>
        <w:rPr>
          <w:color w:val="FF0000"/>
          <w:sz w:val="24"/>
        </w:rPr>
        <w:t>.</w:t>
      </w:r>
    </w:p>
    <w:p w14:paraId="4C64FC57" w14:textId="77777777" w:rsidR="00DA6E64" w:rsidRDefault="00DA6E64" w:rsidP="00DA6E64">
      <w:pPr>
        <w:numPr>
          <w:ilvl w:val="0"/>
          <w:numId w:val="23"/>
        </w:numPr>
        <w:spacing w:after="0" w:line="240" w:lineRule="auto"/>
        <w:jc w:val="both"/>
        <w:rPr>
          <w:sz w:val="24"/>
        </w:rPr>
      </w:pPr>
      <w:r>
        <w:rPr>
          <w:sz w:val="24"/>
        </w:rPr>
        <w:t>Now secure the valve with a 2 Ton chain block and start removing bolts.</w:t>
      </w:r>
    </w:p>
    <w:p w14:paraId="59317F8E" w14:textId="77777777" w:rsidR="00DA6E64" w:rsidRDefault="00DA6E64" w:rsidP="00DA6E64">
      <w:pPr>
        <w:numPr>
          <w:ilvl w:val="0"/>
          <w:numId w:val="23"/>
        </w:numPr>
        <w:spacing w:after="0" w:line="240" w:lineRule="auto"/>
        <w:jc w:val="both"/>
        <w:rPr>
          <w:sz w:val="24"/>
        </w:rPr>
      </w:pPr>
      <w:r>
        <w:rPr>
          <w:sz w:val="24"/>
        </w:rPr>
        <w:t>Replace the damaged valve with a new/overhauled one and ensure tightness of all the bolts.</w:t>
      </w:r>
    </w:p>
    <w:p w14:paraId="5AF73E48" w14:textId="3F9327B0" w:rsidR="00DA6E64" w:rsidRDefault="00DA6E64" w:rsidP="00DA6E64">
      <w:pPr>
        <w:numPr>
          <w:ilvl w:val="0"/>
          <w:numId w:val="23"/>
        </w:numPr>
        <w:spacing w:after="0" w:line="240" w:lineRule="auto"/>
        <w:jc w:val="both"/>
        <w:rPr>
          <w:sz w:val="24"/>
        </w:rPr>
      </w:pPr>
      <w:r>
        <w:rPr>
          <w:sz w:val="24"/>
        </w:rPr>
        <w:t xml:space="preserve">Clear electrical </w:t>
      </w:r>
      <w:r w:rsidR="00CB4034">
        <w:rPr>
          <w:sz w:val="24"/>
        </w:rPr>
        <w:t>shut down</w:t>
      </w:r>
      <w:r>
        <w:rPr>
          <w:sz w:val="24"/>
        </w:rPr>
        <w:t xml:space="preserve"> and take trial in field mode in presence of production engineer.</w:t>
      </w:r>
    </w:p>
    <w:p w14:paraId="5A1D25DF" w14:textId="724ED6CC" w:rsidR="00DA6E64" w:rsidRDefault="00DA6E64" w:rsidP="00DA6E64">
      <w:pPr>
        <w:numPr>
          <w:ilvl w:val="0"/>
          <w:numId w:val="23"/>
        </w:numPr>
        <w:spacing w:after="0" w:line="240" w:lineRule="auto"/>
        <w:jc w:val="both"/>
        <w:rPr>
          <w:sz w:val="24"/>
        </w:rPr>
      </w:pPr>
      <w:r>
        <w:rPr>
          <w:sz w:val="24"/>
        </w:rPr>
        <w:t xml:space="preserve">Clear electrical shut down </w:t>
      </w:r>
      <w:r w:rsidR="00CB4034">
        <w:rPr>
          <w:sz w:val="24"/>
        </w:rPr>
        <w:t>of outlet</w:t>
      </w:r>
      <w:r>
        <w:rPr>
          <w:sz w:val="24"/>
        </w:rPr>
        <w:t xml:space="preserve"> goggle valve and inlet shut off </w:t>
      </w:r>
      <w:r w:rsidR="00CB4034">
        <w:rPr>
          <w:sz w:val="24"/>
        </w:rPr>
        <w:t>valve</w:t>
      </w:r>
      <w:r>
        <w:rPr>
          <w:sz w:val="24"/>
        </w:rPr>
        <w:t>.</w:t>
      </w:r>
    </w:p>
    <w:p w14:paraId="2B42D46C" w14:textId="77777777" w:rsidR="00DA6E64" w:rsidRDefault="00DA6E64" w:rsidP="00DA6E64">
      <w:pPr>
        <w:numPr>
          <w:ilvl w:val="0"/>
          <w:numId w:val="23"/>
        </w:numPr>
        <w:spacing w:after="0" w:line="240" w:lineRule="auto"/>
        <w:jc w:val="both"/>
        <w:rPr>
          <w:sz w:val="24"/>
        </w:rPr>
      </w:pPr>
      <w:r>
        <w:rPr>
          <w:sz w:val="24"/>
        </w:rPr>
        <w:t>Change rest of silos into auto mode.</w:t>
      </w:r>
    </w:p>
    <w:p w14:paraId="3DDC091A" w14:textId="77777777" w:rsidR="00DA6E64" w:rsidRDefault="00DA6E64" w:rsidP="00DA6E64">
      <w:pPr>
        <w:numPr>
          <w:ilvl w:val="0"/>
          <w:numId w:val="23"/>
        </w:numPr>
        <w:spacing w:after="0" w:line="240" w:lineRule="auto"/>
        <w:jc w:val="both"/>
        <w:rPr>
          <w:sz w:val="24"/>
        </w:rPr>
      </w:pPr>
      <w:r>
        <w:rPr>
          <w:sz w:val="24"/>
        </w:rPr>
        <w:t>Clear work permit and hand over system for operation.</w:t>
      </w:r>
    </w:p>
    <w:p w14:paraId="3D560A6E" w14:textId="77777777" w:rsidR="00DA6E64" w:rsidRPr="0097008E" w:rsidRDefault="00DA6E64" w:rsidP="00DA6E64">
      <w:pPr>
        <w:jc w:val="both"/>
        <w:rPr>
          <w:sz w:val="24"/>
        </w:rPr>
      </w:pPr>
    </w:p>
    <w:p w14:paraId="28DAEB97" w14:textId="55935123" w:rsidR="00DA6E64" w:rsidRPr="00C07C9F" w:rsidRDefault="00DA6E64" w:rsidP="00DA6E64">
      <w:pPr>
        <w:ind w:right="-810"/>
        <w:jc w:val="both"/>
        <w:rPr>
          <w:b/>
          <w:sz w:val="24"/>
        </w:rPr>
      </w:pPr>
      <w:r w:rsidRPr="00C07C9F">
        <w:rPr>
          <w:b/>
          <w:sz w:val="24"/>
        </w:rPr>
        <w:t xml:space="preserve">Work No 6: Goggle valve </w:t>
      </w:r>
      <w:r w:rsidR="00CB4034" w:rsidRPr="00C07C9F">
        <w:rPr>
          <w:b/>
          <w:sz w:val="24"/>
        </w:rPr>
        <w:t>O-ring</w:t>
      </w:r>
      <w:r w:rsidRPr="00C07C9F">
        <w:rPr>
          <w:b/>
          <w:sz w:val="24"/>
        </w:rPr>
        <w:t xml:space="preserve"> replacement.</w:t>
      </w:r>
    </w:p>
    <w:p w14:paraId="718CBA39" w14:textId="77777777" w:rsidR="00DA6E64" w:rsidRPr="00C07C9F" w:rsidRDefault="00DA6E64" w:rsidP="00DA6E64">
      <w:pPr>
        <w:ind w:left="360" w:right="-810"/>
        <w:jc w:val="both"/>
        <w:rPr>
          <w:b/>
          <w:sz w:val="24"/>
        </w:rPr>
      </w:pPr>
      <w:r>
        <w:rPr>
          <w:b/>
          <w:sz w:val="24"/>
        </w:rPr>
        <w:lastRenderedPageBreak/>
        <w:t xml:space="preserve"> For Open position:</w:t>
      </w:r>
    </w:p>
    <w:p w14:paraId="3ED109A7" w14:textId="77777777" w:rsidR="00DA6E64" w:rsidRDefault="00DA6E64" w:rsidP="00DA6E64">
      <w:pPr>
        <w:numPr>
          <w:ilvl w:val="0"/>
          <w:numId w:val="22"/>
        </w:numPr>
        <w:spacing w:after="0" w:line="240" w:lineRule="auto"/>
        <w:jc w:val="both"/>
        <w:rPr>
          <w:sz w:val="24"/>
        </w:rPr>
      </w:pPr>
      <w:r w:rsidRPr="00C07C9F">
        <w:rPr>
          <w:sz w:val="24"/>
        </w:rPr>
        <w:t xml:space="preserve">Take </w:t>
      </w:r>
      <w:r w:rsidRPr="001C783D">
        <w:rPr>
          <w:sz w:val="28"/>
        </w:rPr>
        <w:t>c</w:t>
      </w:r>
      <w:r>
        <w:rPr>
          <w:sz w:val="24"/>
        </w:rPr>
        <w:t>learance from control room in charge by taking work permit.</w:t>
      </w:r>
    </w:p>
    <w:p w14:paraId="746C29B3" w14:textId="77777777" w:rsidR="00DA6E64" w:rsidRDefault="00DA6E64" w:rsidP="00DA6E64">
      <w:pPr>
        <w:numPr>
          <w:ilvl w:val="0"/>
          <w:numId w:val="22"/>
        </w:numPr>
        <w:spacing w:after="0" w:line="240" w:lineRule="auto"/>
        <w:jc w:val="both"/>
        <w:rPr>
          <w:sz w:val="24"/>
        </w:rPr>
      </w:pPr>
      <w:r>
        <w:rPr>
          <w:sz w:val="24"/>
        </w:rPr>
        <w:t>Ensure that control room in charge has changed over the system into field mode &amp; respective goggle valve and shut off valve is taken out form the loop.</w:t>
      </w:r>
    </w:p>
    <w:p w14:paraId="7488B6A7" w14:textId="67AC92C1" w:rsidR="00DA6E64" w:rsidRDefault="00DA6E64" w:rsidP="00DA6E64">
      <w:pPr>
        <w:pStyle w:val="ListParagraph"/>
        <w:numPr>
          <w:ilvl w:val="0"/>
          <w:numId w:val="22"/>
        </w:numPr>
        <w:spacing w:after="0" w:line="240" w:lineRule="auto"/>
        <w:jc w:val="both"/>
        <w:rPr>
          <w:rFonts w:ascii="Times New Roman" w:hAnsi="Times New Roman"/>
          <w:sz w:val="24"/>
          <w:szCs w:val="20"/>
        </w:rPr>
      </w:pPr>
      <w:r w:rsidRPr="00EF3A17">
        <w:rPr>
          <w:rFonts w:ascii="Times New Roman" w:hAnsi="Times New Roman"/>
          <w:sz w:val="24"/>
          <w:szCs w:val="20"/>
        </w:rPr>
        <w:t xml:space="preserve">Take electrical shut down of respective goggle </w:t>
      </w:r>
      <w:r w:rsidR="00CB4034" w:rsidRPr="00EF3A17">
        <w:rPr>
          <w:rFonts w:ascii="Times New Roman" w:hAnsi="Times New Roman"/>
          <w:sz w:val="24"/>
          <w:szCs w:val="20"/>
        </w:rPr>
        <w:t>valve</w:t>
      </w:r>
      <w:r w:rsidR="00CB4034">
        <w:rPr>
          <w:rFonts w:ascii="Times New Roman" w:hAnsi="Times New Roman"/>
          <w:sz w:val="24"/>
          <w:szCs w:val="20"/>
        </w:rPr>
        <w:t xml:space="preserve"> (</w:t>
      </w:r>
      <w:r>
        <w:rPr>
          <w:rFonts w:ascii="Times New Roman" w:hAnsi="Times New Roman"/>
          <w:sz w:val="24"/>
          <w:szCs w:val="20"/>
        </w:rPr>
        <w:t xml:space="preserve">close </w:t>
      </w:r>
      <w:r w:rsidR="003B021E">
        <w:rPr>
          <w:rFonts w:ascii="Times New Roman" w:hAnsi="Times New Roman"/>
          <w:sz w:val="24"/>
          <w:szCs w:val="20"/>
        </w:rPr>
        <w:t>position)</w:t>
      </w:r>
      <w:r w:rsidR="003B021E" w:rsidRPr="00EF3A17">
        <w:rPr>
          <w:rFonts w:ascii="Times New Roman" w:hAnsi="Times New Roman"/>
          <w:sz w:val="24"/>
          <w:szCs w:val="20"/>
        </w:rPr>
        <w:t xml:space="preserve"> by</w:t>
      </w:r>
      <w:r w:rsidRPr="00EF3A17">
        <w:rPr>
          <w:rFonts w:ascii="Times New Roman" w:hAnsi="Times New Roman"/>
          <w:sz w:val="24"/>
          <w:szCs w:val="20"/>
        </w:rPr>
        <w:t xml:space="preserve"> putting off isolator</w:t>
      </w:r>
      <w:r>
        <w:rPr>
          <w:rFonts w:ascii="Times New Roman" w:hAnsi="Times New Roman"/>
          <w:sz w:val="24"/>
          <w:szCs w:val="20"/>
        </w:rPr>
        <w:t>s and locking with padlock LOTO.</w:t>
      </w:r>
    </w:p>
    <w:p w14:paraId="3BD423F9" w14:textId="77777777" w:rsidR="00DA6E64" w:rsidRDefault="00DA6E64" w:rsidP="00DA6E64">
      <w:pPr>
        <w:pStyle w:val="ListParagraph"/>
        <w:numPr>
          <w:ilvl w:val="0"/>
          <w:numId w:val="22"/>
        </w:numPr>
        <w:spacing w:after="0" w:line="240" w:lineRule="auto"/>
        <w:jc w:val="both"/>
        <w:rPr>
          <w:rFonts w:ascii="Times New Roman" w:hAnsi="Times New Roman"/>
          <w:sz w:val="24"/>
          <w:szCs w:val="20"/>
        </w:rPr>
      </w:pPr>
      <w:r>
        <w:rPr>
          <w:rFonts w:ascii="Times New Roman" w:hAnsi="Times New Roman"/>
          <w:sz w:val="24"/>
          <w:szCs w:val="20"/>
        </w:rPr>
        <w:t>Monitor CO with help of portable CO monitor.CO should be below 50 ppm for working in that area.</w:t>
      </w:r>
    </w:p>
    <w:p w14:paraId="5474D24F" w14:textId="77777777" w:rsidR="00DA6E64" w:rsidRDefault="00DA6E64" w:rsidP="00DA6E64">
      <w:pPr>
        <w:pStyle w:val="ListParagraph"/>
        <w:numPr>
          <w:ilvl w:val="0"/>
          <w:numId w:val="22"/>
        </w:numPr>
        <w:spacing w:after="0" w:line="240" w:lineRule="auto"/>
        <w:jc w:val="both"/>
        <w:rPr>
          <w:rFonts w:ascii="Times New Roman" w:hAnsi="Times New Roman"/>
          <w:sz w:val="24"/>
          <w:szCs w:val="20"/>
        </w:rPr>
      </w:pPr>
      <w:r>
        <w:rPr>
          <w:rFonts w:ascii="Times New Roman" w:hAnsi="Times New Roman"/>
          <w:sz w:val="24"/>
          <w:szCs w:val="20"/>
        </w:rPr>
        <w:t>Remove the damaged O-ring and replace it with a new one. Ensure that the edges of O-ring are cut tapered.</w:t>
      </w:r>
    </w:p>
    <w:p w14:paraId="20B50C26" w14:textId="77777777" w:rsidR="00DA6E64" w:rsidRDefault="00DA6E64" w:rsidP="00DA6E64">
      <w:pPr>
        <w:numPr>
          <w:ilvl w:val="0"/>
          <w:numId w:val="22"/>
        </w:numPr>
        <w:spacing w:after="0" w:line="240" w:lineRule="auto"/>
        <w:jc w:val="both"/>
        <w:rPr>
          <w:sz w:val="24"/>
        </w:rPr>
      </w:pPr>
      <w:r>
        <w:rPr>
          <w:sz w:val="24"/>
        </w:rPr>
        <w:t>Clear electrical shutdown of goggle valve as well as shut off valve.</w:t>
      </w:r>
    </w:p>
    <w:p w14:paraId="5C9FD369" w14:textId="4AD4C2DC" w:rsidR="00DA6E64" w:rsidRDefault="00DA6E64" w:rsidP="00DA6E64">
      <w:pPr>
        <w:numPr>
          <w:ilvl w:val="0"/>
          <w:numId w:val="22"/>
        </w:numPr>
        <w:spacing w:after="0" w:line="240" w:lineRule="auto"/>
        <w:jc w:val="both"/>
        <w:rPr>
          <w:sz w:val="24"/>
        </w:rPr>
      </w:pPr>
      <w:r>
        <w:rPr>
          <w:sz w:val="24"/>
        </w:rPr>
        <w:t>Clear work permit and change system back to Auto mode</w:t>
      </w:r>
      <w:r w:rsidR="00AE2809">
        <w:rPr>
          <w:sz w:val="24"/>
        </w:rPr>
        <w:t>.</w:t>
      </w:r>
    </w:p>
    <w:p w14:paraId="4D7DA0E6" w14:textId="77777777" w:rsidR="00AE2809" w:rsidRDefault="00AE2809" w:rsidP="00A4422F">
      <w:pPr>
        <w:spacing w:after="0" w:line="240" w:lineRule="auto"/>
        <w:ind w:left="720"/>
        <w:jc w:val="both"/>
        <w:rPr>
          <w:sz w:val="24"/>
        </w:rPr>
      </w:pPr>
    </w:p>
    <w:p w14:paraId="7A7E5987" w14:textId="77777777" w:rsidR="00DA6E64" w:rsidRDefault="00DA6E64" w:rsidP="00DA6E64">
      <w:pPr>
        <w:jc w:val="both"/>
        <w:rPr>
          <w:b/>
          <w:sz w:val="24"/>
        </w:rPr>
      </w:pPr>
      <w:r>
        <w:rPr>
          <w:sz w:val="24"/>
        </w:rPr>
        <w:t xml:space="preserve">  </w:t>
      </w:r>
      <w:r>
        <w:rPr>
          <w:b/>
          <w:sz w:val="24"/>
        </w:rPr>
        <w:t>For Close position:</w:t>
      </w:r>
    </w:p>
    <w:p w14:paraId="5C3D8FF2" w14:textId="77777777" w:rsidR="00DA6E64" w:rsidRDefault="00DA6E64" w:rsidP="00DA6E64">
      <w:pPr>
        <w:numPr>
          <w:ilvl w:val="0"/>
          <w:numId w:val="27"/>
        </w:numPr>
        <w:spacing w:after="0" w:line="240" w:lineRule="auto"/>
        <w:jc w:val="both"/>
        <w:rPr>
          <w:sz w:val="24"/>
        </w:rPr>
      </w:pPr>
      <w:r w:rsidRPr="00C07C9F">
        <w:rPr>
          <w:sz w:val="24"/>
        </w:rPr>
        <w:t xml:space="preserve">Take </w:t>
      </w:r>
      <w:r w:rsidRPr="001C783D">
        <w:rPr>
          <w:sz w:val="28"/>
        </w:rPr>
        <w:t>c</w:t>
      </w:r>
      <w:r>
        <w:rPr>
          <w:sz w:val="24"/>
        </w:rPr>
        <w:t>learance from control room in charge by taking work permit.</w:t>
      </w:r>
    </w:p>
    <w:p w14:paraId="40C81327" w14:textId="77777777" w:rsidR="00DA6E64" w:rsidRDefault="00DA6E64" w:rsidP="00DA6E64">
      <w:pPr>
        <w:numPr>
          <w:ilvl w:val="0"/>
          <w:numId w:val="27"/>
        </w:numPr>
        <w:spacing w:after="0" w:line="240" w:lineRule="auto"/>
        <w:jc w:val="both"/>
        <w:rPr>
          <w:sz w:val="24"/>
        </w:rPr>
      </w:pPr>
      <w:r>
        <w:rPr>
          <w:sz w:val="24"/>
        </w:rPr>
        <w:t>Ensure that control room in charge has changed over the system into field mode &amp; respective goggle valve and shut off valve is taken out form the loop.</w:t>
      </w:r>
    </w:p>
    <w:p w14:paraId="569389A5" w14:textId="07A76B21" w:rsidR="00DA6E64" w:rsidRDefault="00DA6E64" w:rsidP="00DA6E64">
      <w:pPr>
        <w:pStyle w:val="ListParagraph"/>
        <w:numPr>
          <w:ilvl w:val="0"/>
          <w:numId w:val="27"/>
        </w:numPr>
        <w:spacing w:after="0" w:line="240" w:lineRule="auto"/>
        <w:jc w:val="both"/>
        <w:rPr>
          <w:rFonts w:ascii="Times New Roman" w:hAnsi="Times New Roman"/>
          <w:sz w:val="24"/>
          <w:szCs w:val="20"/>
        </w:rPr>
      </w:pPr>
      <w:r w:rsidRPr="00EF3A17">
        <w:rPr>
          <w:rFonts w:ascii="Times New Roman" w:hAnsi="Times New Roman"/>
          <w:sz w:val="24"/>
          <w:szCs w:val="20"/>
        </w:rPr>
        <w:t xml:space="preserve">Take electrical shut down of respective goggle </w:t>
      </w:r>
      <w:r w:rsidR="00CB4034" w:rsidRPr="00EF3A17">
        <w:rPr>
          <w:rFonts w:ascii="Times New Roman" w:hAnsi="Times New Roman"/>
          <w:sz w:val="24"/>
          <w:szCs w:val="20"/>
        </w:rPr>
        <w:t>valve</w:t>
      </w:r>
      <w:r w:rsidR="00CB4034">
        <w:rPr>
          <w:rFonts w:ascii="Times New Roman" w:hAnsi="Times New Roman"/>
          <w:sz w:val="24"/>
          <w:szCs w:val="20"/>
        </w:rPr>
        <w:t xml:space="preserve"> (</w:t>
      </w:r>
      <w:r>
        <w:rPr>
          <w:rFonts w:ascii="Times New Roman" w:hAnsi="Times New Roman"/>
          <w:sz w:val="24"/>
          <w:szCs w:val="20"/>
        </w:rPr>
        <w:t>Open position)</w:t>
      </w:r>
      <w:r w:rsidRPr="00EF3A17">
        <w:rPr>
          <w:rFonts w:ascii="Times New Roman" w:hAnsi="Times New Roman"/>
          <w:sz w:val="24"/>
          <w:szCs w:val="20"/>
        </w:rPr>
        <w:t xml:space="preserve"> and</w:t>
      </w:r>
      <w:r>
        <w:rPr>
          <w:rFonts w:ascii="Times New Roman" w:hAnsi="Times New Roman"/>
          <w:sz w:val="24"/>
          <w:szCs w:val="20"/>
        </w:rPr>
        <w:t xml:space="preserve"> </w:t>
      </w:r>
      <w:r w:rsidRPr="00EF3A17">
        <w:rPr>
          <w:rFonts w:ascii="Times New Roman" w:hAnsi="Times New Roman"/>
          <w:sz w:val="24"/>
          <w:szCs w:val="20"/>
        </w:rPr>
        <w:t>by putting off isolator</w:t>
      </w:r>
      <w:r>
        <w:rPr>
          <w:rFonts w:ascii="Times New Roman" w:hAnsi="Times New Roman"/>
          <w:sz w:val="24"/>
          <w:szCs w:val="20"/>
        </w:rPr>
        <w:t>s and locking with padlock LOTO.</w:t>
      </w:r>
    </w:p>
    <w:p w14:paraId="75146DE8" w14:textId="77777777" w:rsidR="00DA6E64" w:rsidRDefault="00DA6E64" w:rsidP="00DA6E64">
      <w:pPr>
        <w:pStyle w:val="ListParagraph"/>
        <w:numPr>
          <w:ilvl w:val="0"/>
          <w:numId w:val="27"/>
        </w:numPr>
        <w:spacing w:after="0" w:line="240" w:lineRule="auto"/>
        <w:jc w:val="both"/>
        <w:rPr>
          <w:rFonts w:ascii="Times New Roman" w:hAnsi="Times New Roman"/>
          <w:sz w:val="24"/>
          <w:szCs w:val="20"/>
        </w:rPr>
      </w:pPr>
      <w:r>
        <w:rPr>
          <w:rFonts w:ascii="Times New Roman" w:hAnsi="Times New Roman"/>
          <w:sz w:val="24"/>
          <w:szCs w:val="20"/>
        </w:rPr>
        <w:t>Monitor CO with help of portable CO monitor.CO should be below 50 ppm for working in that area.</w:t>
      </w:r>
    </w:p>
    <w:p w14:paraId="2BC95DDC" w14:textId="77777777" w:rsidR="00DA6E64" w:rsidRDefault="00DA6E64" w:rsidP="00DA6E64">
      <w:pPr>
        <w:pStyle w:val="ListParagraph"/>
        <w:numPr>
          <w:ilvl w:val="0"/>
          <w:numId w:val="27"/>
        </w:numPr>
        <w:spacing w:after="0" w:line="240" w:lineRule="auto"/>
        <w:jc w:val="both"/>
        <w:rPr>
          <w:rFonts w:ascii="Times New Roman" w:hAnsi="Times New Roman"/>
          <w:sz w:val="24"/>
          <w:szCs w:val="20"/>
        </w:rPr>
      </w:pPr>
      <w:r>
        <w:rPr>
          <w:rFonts w:ascii="Times New Roman" w:hAnsi="Times New Roman"/>
          <w:sz w:val="24"/>
          <w:szCs w:val="20"/>
        </w:rPr>
        <w:t>Remove the damaged O-ring and replace it with a new one. Ensure that the edges of O-ring are cut tapered.</w:t>
      </w:r>
    </w:p>
    <w:p w14:paraId="67228F12" w14:textId="77777777" w:rsidR="00DA6E64" w:rsidRDefault="00DA6E64" w:rsidP="00DA6E64">
      <w:pPr>
        <w:numPr>
          <w:ilvl w:val="0"/>
          <w:numId w:val="27"/>
        </w:numPr>
        <w:spacing w:after="0" w:line="240" w:lineRule="auto"/>
        <w:jc w:val="both"/>
        <w:rPr>
          <w:sz w:val="24"/>
        </w:rPr>
      </w:pPr>
      <w:r>
        <w:rPr>
          <w:sz w:val="24"/>
        </w:rPr>
        <w:t>Clear electrical shutdown of goggle valve as well as shut off valve.</w:t>
      </w:r>
    </w:p>
    <w:p w14:paraId="33D790B0" w14:textId="77777777" w:rsidR="00DA6E64" w:rsidRDefault="00DA6E64" w:rsidP="00DA6E64">
      <w:pPr>
        <w:numPr>
          <w:ilvl w:val="0"/>
          <w:numId w:val="27"/>
        </w:numPr>
        <w:spacing w:after="0" w:line="240" w:lineRule="auto"/>
        <w:jc w:val="both"/>
        <w:rPr>
          <w:sz w:val="24"/>
        </w:rPr>
      </w:pPr>
      <w:r>
        <w:rPr>
          <w:sz w:val="24"/>
        </w:rPr>
        <w:t>Clear work permit and change system back to Auto mode.</w:t>
      </w:r>
    </w:p>
    <w:p w14:paraId="6FD68009" w14:textId="77777777" w:rsidR="00DA6E64" w:rsidRDefault="00DA6E64" w:rsidP="00DA6E64">
      <w:pPr>
        <w:jc w:val="both"/>
        <w:rPr>
          <w:b/>
          <w:sz w:val="24"/>
        </w:rPr>
      </w:pPr>
    </w:p>
    <w:p w14:paraId="12FAB9C8" w14:textId="242428E9" w:rsidR="00DA6E64" w:rsidRPr="00A4422F" w:rsidRDefault="00AE2809" w:rsidP="00DA6E64">
      <w:pPr>
        <w:jc w:val="both"/>
        <w:rPr>
          <w:sz w:val="24"/>
        </w:rPr>
      </w:pPr>
      <w:r w:rsidRPr="00A4422F">
        <w:rPr>
          <w:b/>
          <w:color w:val="FF0000"/>
          <w:sz w:val="32"/>
        </w:rPr>
        <w:t>Note</w:t>
      </w:r>
      <w:r w:rsidRPr="00A4422F">
        <w:rPr>
          <w:b/>
          <w:color w:val="FF0000"/>
          <w:sz w:val="24"/>
        </w:rPr>
        <w:t>: -</w:t>
      </w:r>
      <w:r w:rsidR="00DA6E64" w:rsidRPr="00A4422F">
        <w:rPr>
          <w:b/>
          <w:color w:val="FF0000"/>
          <w:sz w:val="24"/>
        </w:rPr>
        <w:t xml:space="preserve"> If Both Open and Close O-rings are damaged or if the clamp is not holding properly or CO leakage from goggle valve then silo is to be isolated. Take electrical shutdown of inlet and outlet shut off </w:t>
      </w:r>
      <w:r w:rsidRPr="00A4422F">
        <w:rPr>
          <w:b/>
          <w:color w:val="FF0000"/>
          <w:sz w:val="24"/>
        </w:rPr>
        <w:t>valve (</w:t>
      </w:r>
      <w:r w:rsidR="00DA6E64" w:rsidRPr="00A4422F">
        <w:rPr>
          <w:b/>
          <w:color w:val="FF0000"/>
          <w:sz w:val="24"/>
        </w:rPr>
        <w:t xml:space="preserve">close position) as well as inlet &amp; outlet goggle valve. Open bleed </w:t>
      </w:r>
      <w:r w:rsidR="00DA6E64" w:rsidRPr="00A4422F">
        <w:rPr>
          <w:b/>
          <w:color w:val="FF0000"/>
          <w:sz w:val="24"/>
        </w:rPr>
        <w:lastRenderedPageBreak/>
        <w:t>valve of silo and start nitrogen purging. Monitor CO level of silo from ball valve provided at top. Work can be started only if CO is below 50pp</w:t>
      </w:r>
      <w:r w:rsidRPr="00A4422F">
        <w:rPr>
          <w:b/>
          <w:color w:val="FF0000"/>
          <w:sz w:val="24"/>
        </w:rPr>
        <w:t>m</w:t>
      </w:r>
    </w:p>
    <w:p w14:paraId="269C7D32" w14:textId="77777777" w:rsidR="00DA6E64" w:rsidRDefault="00DA6E64" w:rsidP="00DA6E64">
      <w:pPr>
        <w:rPr>
          <w:sz w:val="24"/>
          <w:szCs w:val="24"/>
        </w:rPr>
      </w:pPr>
    </w:p>
    <w:p w14:paraId="5C7BAC65" w14:textId="1A423C60" w:rsidR="00DA6E64" w:rsidRPr="006155B7" w:rsidRDefault="00DA6E64" w:rsidP="00A4422F">
      <w:pPr>
        <w:tabs>
          <w:tab w:val="left" w:pos="7290"/>
        </w:tabs>
        <w:ind w:left="360" w:right="-810"/>
        <w:jc w:val="both"/>
        <w:rPr>
          <w:b/>
          <w:sz w:val="28"/>
        </w:rPr>
      </w:pPr>
      <w:r w:rsidRPr="006155B7">
        <w:rPr>
          <w:b/>
          <w:sz w:val="28"/>
        </w:rPr>
        <w:t>Work No 7: Drive replacement of scrapper conveyor</w:t>
      </w:r>
      <w:r w:rsidR="00F415CD">
        <w:rPr>
          <w:b/>
          <w:sz w:val="28"/>
        </w:rPr>
        <w:t>.</w:t>
      </w:r>
    </w:p>
    <w:p w14:paraId="5F9813BA" w14:textId="77777777" w:rsidR="00DA6E64" w:rsidRDefault="00DA6E64" w:rsidP="00DA6E64">
      <w:pPr>
        <w:numPr>
          <w:ilvl w:val="0"/>
          <w:numId w:val="24"/>
        </w:numPr>
        <w:spacing w:after="0" w:line="240" w:lineRule="auto"/>
        <w:jc w:val="both"/>
        <w:rPr>
          <w:sz w:val="24"/>
        </w:rPr>
      </w:pPr>
      <w:r>
        <w:rPr>
          <w:sz w:val="24"/>
        </w:rPr>
        <w:t>Take clearance from control room in charge by taking work permit.</w:t>
      </w:r>
    </w:p>
    <w:p w14:paraId="6839A0DB" w14:textId="77777777" w:rsidR="00DA6E64" w:rsidRDefault="00DA6E64" w:rsidP="00DA6E64">
      <w:pPr>
        <w:numPr>
          <w:ilvl w:val="0"/>
          <w:numId w:val="24"/>
        </w:numPr>
        <w:spacing w:after="0" w:line="240" w:lineRule="auto"/>
        <w:jc w:val="both"/>
        <w:rPr>
          <w:sz w:val="24"/>
        </w:rPr>
      </w:pPr>
      <w:r w:rsidRPr="00990F60">
        <w:rPr>
          <w:sz w:val="24"/>
        </w:rPr>
        <w:t xml:space="preserve">Ensure that control room in charge has changed </w:t>
      </w:r>
      <w:r>
        <w:rPr>
          <w:sz w:val="24"/>
        </w:rPr>
        <w:t>over the system into field mode.</w:t>
      </w:r>
    </w:p>
    <w:p w14:paraId="05DCED0B" w14:textId="77777777" w:rsidR="00DA6E64" w:rsidRPr="0097008E" w:rsidRDefault="00DA6E64" w:rsidP="00DA6E64">
      <w:pPr>
        <w:numPr>
          <w:ilvl w:val="0"/>
          <w:numId w:val="24"/>
        </w:numPr>
        <w:spacing w:after="0" w:line="240" w:lineRule="auto"/>
        <w:jc w:val="both"/>
        <w:rPr>
          <w:sz w:val="24"/>
        </w:rPr>
      </w:pPr>
      <w:r w:rsidRPr="009214AB">
        <w:rPr>
          <w:sz w:val="24"/>
        </w:rPr>
        <w:t>Take electrical shut down by putting off isolators and locking with padlock LOTO</w:t>
      </w:r>
    </w:p>
    <w:p w14:paraId="077E7FAA" w14:textId="77777777" w:rsidR="00DA6E64" w:rsidRDefault="00DA6E64" w:rsidP="00DA6E64">
      <w:pPr>
        <w:numPr>
          <w:ilvl w:val="0"/>
          <w:numId w:val="24"/>
        </w:numPr>
        <w:spacing w:after="0" w:line="240" w:lineRule="auto"/>
        <w:jc w:val="both"/>
        <w:rPr>
          <w:sz w:val="24"/>
        </w:rPr>
      </w:pPr>
      <w:r>
        <w:rPr>
          <w:sz w:val="24"/>
        </w:rPr>
        <w:t>Remove Chain cover and remove the chain.</w:t>
      </w:r>
    </w:p>
    <w:p w14:paraId="1AF446DF" w14:textId="77777777" w:rsidR="00DA6E64" w:rsidRDefault="00DA6E64" w:rsidP="00DA6E64">
      <w:pPr>
        <w:numPr>
          <w:ilvl w:val="0"/>
          <w:numId w:val="24"/>
        </w:numPr>
        <w:spacing w:after="0" w:line="240" w:lineRule="auto"/>
        <w:jc w:val="both"/>
        <w:rPr>
          <w:sz w:val="24"/>
        </w:rPr>
      </w:pPr>
      <w:r>
        <w:rPr>
          <w:sz w:val="24"/>
        </w:rPr>
        <w:t>Remove foundation bolts, replace faulty drive with a new/overhauled one.</w:t>
      </w:r>
    </w:p>
    <w:p w14:paraId="284F8FA3" w14:textId="77777777" w:rsidR="00DA6E64" w:rsidRDefault="00DA6E64" w:rsidP="00DA6E64">
      <w:pPr>
        <w:numPr>
          <w:ilvl w:val="0"/>
          <w:numId w:val="24"/>
        </w:numPr>
        <w:spacing w:after="0" w:line="240" w:lineRule="auto"/>
        <w:jc w:val="both"/>
        <w:rPr>
          <w:sz w:val="24"/>
        </w:rPr>
      </w:pPr>
      <w:r>
        <w:rPr>
          <w:sz w:val="24"/>
        </w:rPr>
        <w:t>Fix chain and ensure proper tightness.</w:t>
      </w:r>
    </w:p>
    <w:p w14:paraId="0F4623A7" w14:textId="7A12FE85" w:rsidR="00DA6E64" w:rsidRDefault="00DA6E64" w:rsidP="00DA6E64">
      <w:pPr>
        <w:numPr>
          <w:ilvl w:val="0"/>
          <w:numId w:val="24"/>
        </w:numPr>
        <w:spacing w:after="0" w:line="240" w:lineRule="auto"/>
        <w:jc w:val="both"/>
        <w:rPr>
          <w:sz w:val="24"/>
        </w:rPr>
      </w:pPr>
      <w:r>
        <w:rPr>
          <w:sz w:val="24"/>
        </w:rPr>
        <w:t xml:space="preserve">Ensure tightening all foundation bolts, </w:t>
      </w:r>
      <w:r w:rsidR="001969B8">
        <w:rPr>
          <w:sz w:val="24"/>
        </w:rPr>
        <w:t>put</w:t>
      </w:r>
      <w:r>
        <w:rPr>
          <w:sz w:val="24"/>
        </w:rPr>
        <w:t xml:space="preserve"> back chain cover and ensure all bolts are fully tightened</w:t>
      </w:r>
    </w:p>
    <w:p w14:paraId="10D2836E" w14:textId="45BB37BE" w:rsidR="00DA6E64" w:rsidRDefault="00DA6E64" w:rsidP="00DA6E64">
      <w:pPr>
        <w:numPr>
          <w:ilvl w:val="0"/>
          <w:numId w:val="24"/>
        </w:numPr>
        <w:spacing w:after="0" w:line="240" w:lineRule="auto"/>
        <w:jc w:val="both"/>
        <w:rPr>
          <w:sz w:val="24"/>
        </w:rPr>
      </w:pPr>
      <w:r>
        <w:rPr>
          <w:sz w:val="24"/>
        </w:rPr>
        <w:t xml:space="preserve">Clear electrical </w:t>
      </w:r>
      <w:r w:rsidR="001969B8">
        <w:rPr>
          <w:sz w:val="24"/>
        </w:rPr>
        <w:t>shut down</w:t>
      </w:r>
      <w:r>
        <w:rPr>
          <w:sz w:val="24"/>
        </w:rPr>
        <w:t xml:space="preserve"> and take trial.</w:t>
      </w:r>
    </w:p>
    <w:p w14:paraId="7708CA8E" w14:textId="77777777" w:rsidR="00DA6E64" w:rsidRPr="00A82C30" w:rsidRDefault="00DA6E64" w:rsidP="00DA6E64">
      <w:pPr>
        <w:numPr>
          <w:ilvl w:val="0"/>
          <w:numId w:val="24"/>
        </w:numPr>
        <w:spacing w:after="0" w:line="240" w:lineRule="auto"/>
        <w:jc w:val="both"/>
        <w:rPr>
          <w:sz w:val="24"/>
        </w:rPr>
      </w:pPr>
      <w:r w:rsidRPr="00A82C30">
        <w:rPr>
          <w:sz w:val="24"/>
        </w:rPr>
        <w:t>Inform production engineer about completion of work and clear work permit.</w:t>
      </w:r>
    </w:p>
    <w:p w14:paraId="274FA140" w14:textId="77777777" w:rsidR="00DA6E64" w:rsidRDefault="00DA6E64" w:rsidP="00DA6E64">
      <w:pPr>
        <w:rPr>
          <w:sz w:val="24"/>
          <w:szCs w:val="24"/>
        </w:rPr>
      </w:pPr>
    </w:p>
    <w:p w14:paraId="0818B6D0" w14:textId="3A563E94" w:rsidR="00DA6E64" w:rsidRDefault="00DA6E64" w:rsidP="00A4422F">
      <w:pPr>
        <w:ind w:left="360" w:right="-810"/>
        <w:jc w:val="both"/>
        <w:rPr>
          <w:sz w:val="24"/>
        </w:rPr>
      </w:pPr>
      <w:r w:rsidRPr="006155B7">
        <w:rPr>
          <w:b/>
          <w:sz w:val="28"/>
        </w:rPr>
        <w:t>Work No 8: Replacement of scrapper links.</w:t>
      </w:r>
    </w:p>
    <w:p w14:paraId="372A0F52" w14:textId="77777777" w:rsidR="00DA6E64" w:rsidRPr="009214AB" w:rsidRDefault="00DA6E64" w:rsidP="00DA6E64">
      <w:pPr>
        <w:numPr>
          <w:ilvl w:val="0"/>
          <w:numId w:val="15"/>
        </w:numPr>
        <w:spacing w:after="0" w:line="240" w:lineRule="auto"/>
        <w:jc w:val="both"/>
        <w:rPr>
          <w:sz w:val="24"/>
        </w:rPr>
      </w:pPr>
      <w:r w:rsidRPr="009214AB">
        <w:rPr>
          <w:sz w:val="24"/>
        </w:rPr>
        <w:t>Take clearance from production department (Work Permit) from the shift Superintendent / in charge.</w:t>
      </w:r>
    </w:p>
    <w:p w14:paraId="639A9ABF" w14:textId="5BFAA678" w:rsidR="00DA6E64" w:rsidRDefault="00DA6E64" w:rsidP="00DA6E64">
      <w:pPr>
        <w:numPr>
          <w:ilvl w:val="0"/>
          <w:numId w:val="15"/>
        </w:numPr>
        <w:spacing w:after="0" w:line="240" w:lineRule="auto"/>
        <w:jc w:val="both"/>
        <w:rPr>
          <w:sz w:val="24"/>
        </w:rPr>
      </w:pPr>
      <w:r w:rsidRPr="009214AB">
        <w:rPr>
          <w:sz w:val="24"/>
        </w:rPr>
        <w:t>Take electrical shut down by putting off isolators and locking with padlock LOTO.</w:t>
      </w:r>
    </w:p>
    <w:p w14:paraId="39D122AF" w14:textId="64ED85CA" w:rsidR="001441D8" w:rsidRPr="00A4422F" w:rsidRDefault="001441D8" w:rsidP="00DA6E64">
      <w:pPr>
        <w:numPr>
          <w:ilvl w:val="0"/>
          <w:numId w:val="15"/>
        </w:numPr>
        <w:spacing w:after="0" w:line="240" w:lineRule="auto"/>
        <w:jc w:val="both"/>
        <w:rPr>
          <w:sz w:val="24"/>
          <w:highlight w:val="yellow"/>
        </w:rPr>
      </w:pPr>
      <w:r>
        <w:rPr>
          <w:sz w:val="24"/>
          <w:highlight w:val="yellow"/>
        </w:rPr>
        <w:t>When system is in AUTO, i</w:t>
      </w:r>
      <w:r w:rsidRPr="00A4422F">
        <w:rPr>
          <w:sz w:val="24"/>
          <w:highlight w:val="yellow"/>
        </w:rPr>
        <w:t>nterlock is there that when scrapper conveyor is taken shut down, none of the upper &amp; lower dust valves will operate.</w:t>
      </w:r>
    </w:p>
    <w:p w14:paraId="3846DBD6" w14:textId="075E3007" w:rsidR="00570FB3" w:rsidRPr="00A4422F" w:rsidRDefault="00570FB3" w:rsidP="00DA6E64">
      <w:pPr>
        <w:numPr>
          <w:ilvl w:val="0"/>
          <w:numId w:val="15"/>
        </w:numPr>
        <w:spacing w:after="0" w:line="240" w:lineRule="auto"/>
        <w:jc w:val="both"/>
        <w:rPr>
          <w:sz w:val="24"/>
          <w:highlight w:val="yellow"/>
        </w:rPr>
      </w:pPr>
      <w:r w:rsidRPr="00A4422F">
        <w:rPr>
          <w:sz w:val="24"/>
          <w:highlight w:val="yellow"/>
        </w:rPr>
        <w:t xml:space="preserve">Close the </w:t>
      </w:r>
      <w:r w:rsidR="00FB02EB">
        <w:rPr>
          <w:sz w:val="24"/>
          <w:highlight w:val="yellow"/>
        </w:rPr>
        <w:t xml:space="preserve">inlet valve of </w:t>
      </w:r>
      <w:r w:rsidRPr="00A4422F">
        <w:rPr>
          <w:sz w:val="24"/>
          <w:highlight w:val="yellow"/>
        </w:rPr>
        <w:t>main airline to upper &amp; lower dust valve</w:t>
      </w:r>
      <w:r w:rsidR="001441D8">
        <w:rPr>
          <w:sz w:val="24"/>
          <w:highlight w:val="yellow"/>
        </w:rPr>
        <w:t>s of all the silos</w:t>
      </w:r>
      <w:r w:rsidRPr="00A4422F">
        <w:rPr>
          <w:sz w:val="24"/>
          <w:highlight w:val="yellow"/>
        </w:rPr>
        <w:t xml:space="preserve"> &amp; </w:t>
      </w:r>
      <w:r w:rsidR="001441D8">
        <w:rPr>
          <w:sz w:val="24"/>
          <w:highlight w:val="yellow"/>
        </w:rPr>
        <w:t>LOTO</w:t>
      </w:r>
      <w:r w:rsidRPr="00A4422F">
        <w:rPr>
          <w:sz w:val="24"/>
          <w:highlight w:val="yellow"/>
        </w:rPr>
        <w:t xml:space="preserve"> to be done</w:t>
      </w:r>
      <w:r>
        <w:rPr>
          <w:sz w:val="24"/>
          <w:highlight w:val="yellow"/>
        </w:rPr>
        <w:t xml:space="preserve"> (as upper &amp; lower dust valve are positive isolation). </w:t>
      </w:r>
      <w:r w:rsidR="00CF0BB4">
        <w:rPr>
          <w:sz w:val="24"/>
          <w:highlight w:val="yellow"/>
        </w:rPr>
        <w:t>Ensure zero energy before start of the work.</w:t>
      </w:r>
    </w:p>
    <w:p w14:paraId="3D2F890C" w14:textId="77777777" w:rsidR="00DA6E64" w:rsidRPr="009214AB" w:rsidRDefault="00DA6E64" w:rsidP="00DA6E64">
      <w:pPr>
        <w:numPr>
          <w:ilvl w:val="0"/>
          <w:numId w:val="15"/>
        </w:numPr>
        <w:spacing w:after="0" w:line="240" w:lineRule="auto"/>
        <w:jc w:val="both"/>
        <w:rPr>
          <w:sz w:val="24"/>
        </w:rPr>
      </w:pPr>
      <w:r w:rsidRPr="009214AB">
        <w:rPr>
          <w:sz w:val="24"/>
        </w:rPr>
        <w:t>Remove top cover of scrapper.</w:t>
      </w:r>
    </w:p>
    <w:p w14:paraId="63A96E45" w14:textId="77777777" w:rsidR="00DA6E64" w:rsidRPr="009214AB" w:rsidRDefault="00DA6E64" w:rsidP="00DA6E64">
      <w:pPr>
        <w:numPr>
          <w:ilvl w:val="0"/>
          <w:numId w:val="15"/>
        </w:numPr>
        <w:spacing w:after="0" w:line="240" w:lineRule="auto"/>
        <w:jc w:val="both"/>
        <w:rPr>
          <w:sz w:val="24"/>
        </w:rPr>
      </w:pPr>
      <w:r w:rsidRPr="009214AB">
        <w:rPr>
          <w:sz w:val="24"/>
        </w:rPr>
        <w:t>Identify the link to be replaced. Remove link by taking out connecting pin.</w:t>
      </w:r>
    </w:p>
    <w:p w14:paraId="75F82FE5" w14:textId="77777777" w:rsidR="00DA6E64" w:rsidRPr="009214AB" w:rsidRDefault="00DA6E64" w:rsidP="00DA6E64">
      <w:pPr>
        <w:numPr>
          <w:ilvl w:val="0"/>
          <w:numId w:val="15"/>
        </w:numPr>
        <w:spacing w:after="0" w:line="240" w:lineRule="auto"/>
        <w:jc w:val="both"/>
        <w:rPr>
          <w:sz w:val="24"/>
        </w:rPr>
      </w:pPr>
      <w:r w:rsidRPr="009214AB">
        <w:rPr>
          <w:sz w:val="24"/>
        </w:rPr>
        <w:t>Replace it with new one.</w:t>
      </w:r>
    </w:p>
    <w:p w14:paraId="4D52546F" w14:textId="77777777" w:rsidR="00DA6E64" w:rsidRPr="009214AB" w:rsidRDefault="00DA6E64" w:rsidP="00DA6E64">
      <w:pPr>
        <w:numPr>
          <w:ilvl w:val="0"/>
          <w:numId w:val="15"/>
        </w:numPr>
        <w:spacing w:after="0" w:line="240" w:lineRule="auto"/>
        <w:jc w:val="both"/>
        <w:rPr>
          <w:sz w:val="24"/>
        </w:rPr>
      </w:pPr>
      <w:r w:rsidRPr="009214AB">
        <w:rPr>
          <w:sz w:val="24"/>
        </w:rPr>
        <w:lastRenderedPageBreak/>
        <w:t>Ensure proper fixing of split pin.</w:t>
      </w:r>
    </w:p>
    <w:p w14:paraId="6A7E040F" w14:textId="77777777" w:rsidR="00DA6E64" w:rsidRPr="009214AB" w:rsidRDefault="00DA6E64" w:rsidP="00DA6E64">
      <w:pPr>
        <w:numPr>
          <w:ilvl w:val="0"/>
          <w:numId w:val="15"/>
        </w:numPr>
        <w:spacing w:after="0" w:line="240" w:lineRule="auto"/>
        <w:jc w:val="both"/>
        <w:rPr>
          <w:sz w:val="24"/>
        </w:rPr>
      </w:pPr>
      <w:r w:rsidRPr="009214AB">
        <w:rPr>
          <w:sz w:val="24"/>
        </w:rPr>
        <w:t>Fix back top cover and ensure tightening of all bolts.</w:t>
      </w:r>
    </w:p>
    <w:p w14:paraId="7F6E9633" w14:textId="4F087F8D" w:rsidR="00DA6E64" w:rsidRPr="009214AB" w:rsidRDefault="00DA6E64" w:rsidP="00DA6E64">
      <w:pPr>
        <w:numPr>
          <w:ilvl w:val="0"/>
          <w:numId w:val="15"/>
        </w:numPr>
        <w:spacing w:after="0" w:line="240" w:lineRule="auto"/>
        <w:jc w:val="both"/>
        <w:rPr>
          <w:sz w:val="24"/>
        </w:rPr>
      </w:pPr>
      <w:r w:rsidRPr="009214AB">
        <w:rPr>
          <w:sz w:val="24"/>
        </w:rPr>
        <w:t xml:space="preserve">Clear electrical </w:t>
      </w:r>
      <w:r w:rsidR="001969B8" w:rsidRPr="009214AB">
        <w:rPr>
          <w:sz w:val="24"/>
        </w:rPr>
        <w:t>shut down</w:t>
      </w:r>
      <w:r w:rsidRPr="009214AB">
        <w:rPr>
          <w:sz w:val="24"/>
        </w:rPr>
        <w:t xml:space="preserve"> and take trial.</w:t>
      </w:r>
    </w:p>
    <w:p w14:paraId="5085322A" w14:textId="77777777" w:rsidR="00DA6E64" w:rsidRPr="009214AB" w:rsidRDefault="00DA6E64" w:rsidP="00DA6E64">
      <w:pPr>
        <w:numPr>
          <w:ilvl w:val="0"/>
          <w:numId w:val="15"/>
        </w:numPr>
        <w:spacing w:after="0" w:line="240" w:lineRule="auto"/>
        <w:jc w:val="both"/>
        <w:rPr>
          <w:sz w:val="24"/>
        </w:rPr>
      </w:pPr>
      <w:r w:rsidRPr="009214AB">
        <w:rPr>
          <w:sz w:val="24"/>
        </w:rPr>
        <w:t>Inform production engineer about completion of work and clear work permit.</w:t>
      </w:r>
    </w:p>
    <w:p w14:paraId="2631F60C" w14:textId="77777777" w:rsidR="00DA6E64" w:rsidRDefault="00DA6E64" w:rsidP="00DA6E64">
      <w:pPr>
        <w:ind w:left="360"/>
        <w:jc w:val="both"/>
        <w:rPr>
          <w:sz w:val="24"/>
        </w:rPr>
      </w:pPr>
    </w:p>
    <w:p w14:paraId="65B8F4E9" w14:textId="7F49C87A" w:rsidR="00DA6E64" w:rsidRPr="006155B7" w:rsidRDefault="00DA6E64" w:rsidP="00DA6E64">
      <w:pPr>
        <w:ind w:left="360" w:right="-810"/>
        <w:jc w:val="both"/>
        <w:rPr>
          <w:b/>
          <w:sz w:val="28"/>
        </w:rPr>
      </w:pPr>
      <w:r w:rsidRPr="006155B7">
        <w:rPr>
          <w:b/>
          <w:sz w:val="28"/>
        </w:rPr>
        <w:t>Work No 9</w:t>
      </w:r>
      <w:r w:rsidR="001969B8" w:rsidRPr="006155B7">
        <w:rPr>
          <w:b/>
          <w:sz w:val="28"/>
        </w:rPr>
        <w:t>:</w:t>
      </w:r>
      <w:r w:rsidRPr="006155B7">
        <w:rPr>
          <w:b/>
          <w:sz w:val="28"/>
        </w:rPr>
        <w:t xml:space="preserve">  Chain drive replacement and lubrication of scrapper.    </w:t>
      </w:r>
    </w:p>
    <w:p w14:paraId="0D231E3A" w14:textId="436542E7" w:rsidR="00DA6E64" w:rsidRDefault="00DA6E64" w:rsidP="00CF0BB4">
      <w:pPr>
        <w:ind w:left="360" w:right="-810"/>
        <w:jc w:val="both"/>
        <w:rPr>
          <w:sz w:val="24"/>
        </w:rPr>
      </w:pPr>
      <w:r w:rsidRPr="006155B7">
        <w:rPr>
          <w:b/>
          <w:sz w:val="28"/>
        </w:rPr>
        <w:t xml:space="preserve">    </w:t>
      </w:r>
      <w:r>
        <w:rPr>
          <w:sz w:val="24"/>
        </w:rPr>
        <w:t>Take clearance from control room in charge by taking work permit.</w:t>
      </w:r>
    </w:p>
    <w:p w14:paraId="174B3F3C" w14:textId="78CC1351" w:rsidR="00DA6E64" w:rsidRPr="00990F60" w:rsidRDefault="00DA6E64" w:rsidP="00DA6E64">
      <w:pPr>
        <w:numPr>
          <w:ilvl w:val="0"/>
          <w:numId w:val="16"/>
        </w:numPr>
        <w:spacing w:after="0" w:line="240" w:lineRule="auto"/>
        <w:jc w:val="both"/>
        <w:rPr>
          <w:sz w:val="24"/>
        </w:rPr>
      </w:pPr>
      <w:r w:rsidRPr="00990F60">
        <w:rPr>
          <w:sz w:val="24"/>
        </w:rPr>
        <w:t xml:space="preserve">Ensure that control room in charge has changed over the system into field </w:t>
      </w:r>
      <w:r w:rsidR="001969B8" w:rsidRPr="00990F60">
        <w:rPr>
          <w:sz w:val="24"/>
        </w:rPr>
        <w:t>mode.</w:t>
      </w:r>
    </w:p>
    <w:p w14:paraId="3CC5A20F" w14:textId="77777777" w:rsidR="00DA6E64" w:rsidRDefault="00DA6E64" w:rsidP="00DA6E64">
      <w:pPr>
        <w:pStyle w:val="ListParagraph"/>
        <w:numPr>
          <w:ilvl w:val="0"/>
          <w:numId w:val="16"/>
        </w:numPr>
        <w:spacing w:after="0" w:line="240" w:lineRule="auto"/>
        <w:jc w:val="both"/>
        <w:rPr>
          <w:sz w:val="24"/>
        </w:rPr>
      </w:pPr>
      <w:r w:rsidRPr="00B73F2A">
        <w:rPr>
          <w:sz w:val="24"/>
        </w:rPr>
        <w:t>Take electrical shut down by putting off isolators and locking with padlock LOTO.</w:t>
      </w:r>
    </w:p>
    <w:p w14:paraId="04E6FB4F" w14:textId="77777777" w:rsidR="00DA6E64" w:rsidRDefault="00DA6E64" w:rsidP="00DA6E64">
      <w:pPr>
        <w:numPr>
          <w:ilvl w:val="0"/>
          <w:numId w:val="16"/>
        </w:numPr>
        <w:spacing w:after="0" w:line="240" w:lineRule="auto"/>
        <w:jc w:val="both"/>
        <w:rPr>
          <w:sz w:val="24"/>
        </w:rPr>
      </w:pPr>
      <w:r>
        <w:rPr>
          <w:sz w:val="24"/>
        </w:rPr>
        <w:t>Remove the chain drive guard &amp; keep it aside</w:t>
      </w:r>
    </w:p>
    <w:p w14:paraId="2C43C1B8" w14:textId="77777777" w:rsidR="00DA6E64" w:rsidRPr="00D74586" w:rsidRDefault="00DA6E64" w:rsidP="00DA6E64">
      <w:pPr>
        <w:numPr>
          <w:ilvl w:val="0"/>
          <w:numId w:val="16"/>
        </w:numPr>
        <w:spacing w:after="0" w:line="240" w:lineRule="auto"/>
        <w:jc w:val="both"/>
        <w:rPr>
          <w:sz w:val="24"/>
        </w:rPr>
      </w:pPr>
      <w:r>
        <w:rPr>
          <w:sz w:val="24"/>
        </w:rPr>
        <w:t>Loosen the chain tensioning bolt.</w:t>
      </w:r>
    </w:p>
    <w:p w14:paraId="3E6B7647" w14:textId="77777777" w:rsidR="00DA6E64" w:rsidRDefault="00DA6E64" w:rsidP="00DA6E64">
      <w:pPr>
        <w:numPr>
          <w:ilvl w:val="0"/>
          <w:numId w:val="16"/>
        </w:numPr>
        <w:spacing w:after="0" w:line="240" w:lineRule="auto"/>
        <w:jc w:val="both"/>
        <w:rPr>
          <w:sz w:val="24"/>
        </w:rPr>
      </w:pPr>
      <w:r>
        <w:rPr>
          <w:sz w:val="24"/>
        </w:rPr>
        <w:t>Remove the old chain after disconnecting the master link &amp; replace it with new one.</w:t>
      </w:r>
    </w:p>
    <w:p w14:paraId="3BA551BE" w14:textId="77777777" w:rsidR="00DA6E64" w:rsidRDefault="00DA6E64" w:rsidP="00DA6E64">
      <w:pPr>
        <w:numPr>
          <w:ilvl w:val="0"/>
          <w:numId w:val="16"/>
        </w:numPr>
        <w:spacing w:after="0" w:line="240" w:lineRule="auto"/>
        <w:jc w:val="both"/>
        <w:rPr>
          <w:sz w:val="24"/>
        </w:rPr>
      </w:pPr>
      <w:r>
        <w:rPr>
          <w:sz w:val="24"/>
        </w:rPr>
        <w:t>Ensure proper lubrication and greasing is done.</w:t>
      </w:r>
    </w:p>
    <w:p w14:paraId="503DB898" w14:textId="77777777" w:rsidR="00DA6E64" w:rsidRDefault="00DA6E64" w:rsidP="00DA6E64">
      <w:pPr>
        <w:numPr>
          <w:ilvl w:val="0"/>
          <w:numId w:val="16"/>
        </w:numPr>
        <w:spacing w:after="0" w:line="240" w:lineRule="auto"/>
        <w:jc w:val="both"/>
        <w:rPr>
          <w:sz w:val="24"/>
        </w:rPr>
      </w:pPr>
      <w:r>
        <w:rPr>
          <w:sz w:val="24"/>
        </w:rPr>
        <w:t>Tighten the chain tensioning bolt by visually checking the tension on chain.</w:t>
      </w:r>
    </w:p>
    <w:p w14:paraId="6ADF7F80" w14:textId="77777777" w:rsidR="00DA6E64" w:rsidRDefault="00DA6E64" w:rsidP="00DA6E64">
      <w:pPr>
        <w:numPr>
          <w:ilvl w:val="0"/>
          <w:numId w:val="16"/>
        </w:numPr>
        <w:spacing w:after="0" w:line="240" w:lineRule="auto"/>
        <w:jc w:val="both"/>
        <w:rPr>
          <w:sz w:val="24"/>
        </w:rPr>
      </w:pPr>
      <w:r>
        <w:rPr>
          <w:sz w:val="24"/>
        </w:rPr>
        <w:t>Put back chain drive guard.</w:t>
      </w:r>
    </w:p>
    <w:p w14:paraId="1B2B3B00" w14:textId="480DF739" w:rsidR="00DA6E64" w:rsidRDefault="00DA6E64" w:rsidP="00DA6E64">
      <w:pPr>
        <w:numPr>
          <w:ilvl w:val="0"/>
          <w:numId w:val="16"/>
        </w:numPr>
        <w:spacing w:after="0" w:line="240" w:lineRule="auto"/>
        <w:jc w:val="both"/>
        <w:rPr>
          <w:sz w:val="24"/>
        </w:rPr>
      </w:pPr>
      <w:r>
        <w:rPr>
          <w:sz w:val="24"/>
        </w:rPr>
        <w:t xml:space="preserve">Clear electrical </w:t>
      </w:r>
      <w:r w:rsidR="001969B8">
        <w:rPr>
          <w:sz w:val="24"/>
        </w:rPr>
        <w:t>shut down</w:t>
      </w:r>
      <w:r>
        <w:rPr>
          <w:sz w:val="24"/>
        </w:rPr>
        <w:t xml:space="preserve"> and take trial along with electrical &amp; operation dept.</w:t>
      </w:r>
    </w:p>
    <w:p w14:paraId="64833F3F" w14:textId="77777777" w:rsidR="00DA6E64" w:rsidRDefault="00DA6E64" w:rsidP="00DA6E64">
      <w:pPr>
        <w:ind w:left="360" w:right="-810"/>
        <w:jc w:val="both"/>
        <w:rPr>
          <w:sz w:val="24"/>
        </w:rPr>
      </w:pPr>
    </w:p>
    <w:p w14:paraId="15E386AE" w14:textId="1EC460E7" w:rsidR="00DA6E64" w:rsidRDefault="00DA6E64" w:rsidP="00DA6E64">
      <w:pPr>
        <w:ind w:left="360"/>
        <w:jc w:val="both"/>
        <w:rPr>
          <w:sz w:val="24"/>
        </w:rPr>
      </w:pPr>
      <w:r w:rsidRPr="006155B7">
        <w:rPr>
          <w:b/>
          <w:sz w:val="28"/>
        </w:rPr>
        <w:t xml:space="preserve">Work No 10: </w:t>
      </w:r>
      <w:r w:rsidRPr="00A4422F">
        <w:rPr>
          <w:b/>
          <w:strike/>
          <w:color w:val="FF0000"/>
          <w:sz w:val="28"/>
        </w:rPr>
        <w:t>Purging</w:t>
      </w:r>
      <w:r w:rsidRPr="006155B7">
        <w:rPr>
          <w:b/>
          <w:sz w:val="28"/>
        </w:rPr>
        <w:t xml:space="preserve"> </w:t>
      </w:r>
      <w:r w:rsidR="002C562C" w:rsidRPr="00A4422F">
        <w:rPr>
          <w:b/>
          <w:color w:val="4F81BD" w:themeColor="accent1"/>
          <w:sz w:val="28"/>
        </w:rPr>
        <w:t xml:space="preserve">Puffing </w:t>
      </w:r>
      <w:r w:rsidRPr="006155B7">
        <w:rPr>
          <w:b/>
          <w:sz w:val="28"/>
        </w:rPr>
        <w:t>valve replacement</w:t>
      </w:r>
      <w:r>
        <w:rPr>
          <w:sz w:val="24"/>
        </w:rPr>
        <w:t>.</w:t>
      </w:r>
    </w:p>
    <w:p w14:paraId="54B285D8" w14:textId="77777777" w:rsidR="00DA6E64" w:rsidRDefault="00DA6E64" w:rsidP="00DA6E64">
      <w:pPr>
        <w:numPr>
          <w:ilvl w:val="0"/>
          <w:numId w:val="17"/>
        </w:numPr>
        <w:spacing w:after="0" w:line="240" w:lineRule="auto"/>
        <w:jc w:val="both"/>
        <w:rPr>
          <w:sz w:val="24"/>
        </w:rPr>
      </w:pPr>
      <w:r>
        <w:rPr>
          <w:sz w:val="24"/>
        </w:rPr>
        <w:t>Take clearance from control room in charge by taking work permit.</w:t>
      </w:r>
    </w:p>
    <w:p w14:paraId="5FC597FE" w14:textId="77777777" w:rsidR="00DA6E64" w:rsidRDefault="00DA6E64" w:rsidP="00DA6E64">
      <w:pPr>
        <w:numPr>
          <w:ilvl w:val="0"/>
          <w:numId w:val="17"/>
        </w:numPr>
        <w:spacing w:after="0" w:line="240" w:lineRule="auto"/>
        <w:jc w:val="both"/>
        <w:rPr>
          <w:sz w:val="24"/>
        </w:rPr>
      </w:pPr>
      <w:r w:rsidRPr="00990F60">
        <w:rPr>
          <w:sz w:val="24"/>
        </w:rPr>
        <w:t xml:space="preserve">Ensure that control room in charge has changed </w:t>
      </w:r>
      <w:r>
        <w:rPr>
          <w:sz w:val="24"/>
        </w:rPr>
        <w:t>over the system into field mode.</w:t>
      </w:r>
    </w:p>
    <w:p w14:paraId="3A64D406" w14:textId="77777777" w:rsidR="00DA6E64" w:rsidRDefault="00DA6E64" w:rsidP="00DA6E64">
      <w:pPr>
        <w:numPr>
          <w:ilvl w:val="0"/>
          <w:numId w:val="17"/>
        </w:numPr>
        <w:spacing w:after="0" w:line="240" w:lineRule="auto"/>
        <w:jc w:val="both"/>
        <w:rPr>
          <w:sz w:val="24"/>
        </w:rPr>
      </w:pPr>
      <w:r>
        <w:rPr>
          <w:sz w:val="24"/>
        </w:rPr>
        <w:t>Request instrumentation to remove solenoid coil of damaged purging valve</w:t>
      </w:r>
      <w:r w:rsidRPr="00B73F2A">
        <w:rPr>
          <w:sz w:val="24"/>
        </w:rPr>
        <w:t>.</w:t>
      </w:r>
    </w:p>
    <w:p w14:paraId="4926C179" w14:textId="77777777" w:rsidR="00DA6E64" w:rsidRDefault="00DA6E64" w:rsidP="00DA6E64">
      <w:pPr>
        <w:numPr>
          <w:ilvl w:val="0"/>
          <w:numId w:val="17"/>
        </w:numPr>
        <w:spacing w:after="0" w:line="240" w:lineRule="auto"/>
        <w:jc w:val="both"/>
        <w:rPr>
          <w:sz w:val="24"/>
        </w:rPr>
      </w:pPr>
      <w:r>
        <w:rPr>
          <w:sz w:val="24"/>
        </w:rPr>
        <w:t>Close corresponding header by closing inlet isolation valve.</w:t>
      </w:r>
    </w:p>
    <w:p w14:paraId="6ED909E2" w14:textId="5AD215A7" w:rsidR="00DA6E64" w:rsidRDefault="00DA6E64" w:rsidP="00DA6E64">
      <w:pPr>
        <w:numPr>
          <w:ilvl w:val="0"/>
          <w:numId w:val="17"/>
        </w:numPr>
        <w:spacing w:after="0" w:line="240" w:lineRule="auto"/>
        <w:jc w:val="both"/>
        <w:rPr>
          <w:sz w:val="24"/>
        </w:rPr>
      </w:pPr>
      <w:r>
        <w:rPr>
          <w:sz w:val="24"/>
        </w:rPr>
        <w:t xml:space="preserve">Slowly open the drain valve of same header to de pressurize the </w:t>
      </w:r>
      <w:r w:rsidR="002C562C">
        <w:rPr>
          <w:sz w:val="24"/>
        </w:rPr>
        <w:t>system.</w:t>
      </w:r>
    </w:p>
    <w:p w14:paraId="175D1585" w14:textId="4B1CD9ED" w:rsidR="00DA6E64" w:rsidRDefault="00DA6E64" w:rsidP="00DA6E64">
      <w:pPr>
        <w:numPr>
          <w:ilvl w:val="0"/>
          <w:numId w:val="17"/>
        </w:numPr>
        <w:spacing w:after="0" w:line="240" w:lineRule="auto"/>
        <w:jc w:val="both"/>
        <w:rPr>
          <w:sz w:val="24"/>
        </w:rPr>
      </w:pPr>
      <w:r>
        <w:rPr>
          <w:sz w:val="24"/>
        </w:rPr>
        <w:t xml:space="preserve">Close outlet valve of the line for which </w:t>
      </w:r>
      <w:r w:rsidRPr="00A4422F">
        <w:rPr>
          <w:strike/>
          <w:color w:val="FF0000"/>
          <w:sz w:val="24"/>
        </w:rPr>
        <w:t>purging</w:t>
      </w:r>
      <w:r>
        <w:rPr>
          <w:sz w:val="24"/>
        </w:rPr>
        <w:t xml:space="preserve"> </w:t>
      </w:r>
      <w:r w:rsidR="002C562C">
        <w:rPr>
          <w:sz w:val="24"/>
        </w:rPr>
        <w:t xml:space="preserve">puffing </w:t>
      </w:r>
      <w:r>
        <w:rPr>
          <w:sz w:val="24"/>
        </w:rPr>
        <w:t>valve is to be replaced.</w:t>
      </w:r>
    </w:p>
    <w:p w14:paraId="690F50E0" w14:textId="2E114C8D" w:rsidR="00DA6E64" w:rsidRDefault="00DA6E64" w:rsidP="00DA6E64">
      <w:pPr>
        <w:numPr>
          <w:ilvl w:val="0"/>
          <w:numId w:val="17"/>
        </w:numPr>
        <w:spacing w:after="0" w:line="240" w:lineRule="auto"/>
        <w:jc w:val="both"/>
        <w:rPr>
          <w:sz w:val="24"/>
        </w:rPr>
      </w:pPr>
      <w:r>
        <w:rPr>
          <w:sz w:val="24"/>
        </w:rPr>
        <w:t xml:space="preserve">Remove faulty </w:t>
      </w:r>
      <w:r w:rsidRPr="00A4422F">
        <w:rPr>
          <w:strike/>
          <w:color w:val="FF0000"/>
          <w:sz w:val="24"/>
        </w:rPr>
        <w:t>purging</w:t>
      </w:r>
      <w:r>
        <w:rPr>
          <w:sz w:val="24"/>
        </w:rPr>
        <w:t xml:space="preserve"> </w:t>
      </w:r>
      <w:r w:rsidR="002C562C">
        <w:rPr>
          <w:sz w:val="24"/>
        </w:rPr>
        <w:t xml:space="preserve">puffing </w:t>
      </w:r>
      <w:r>
        <w:rPr>
          <w:sz w:val="24"/>
        </w:rPr>
        <w:t xml:space="preserve">valve and replace it with a new/overhauled one. </w:t>
      </w:r>
    </w:p>
    <w:p w14:paraId="0B9E9F1C" w14:textId="77777777" w:rsidR="00DA6E64" w:rsidRDefault="00DA6E64" w:rsidP="00DA6E64">
      <w:pPr>
        <w:numPr>
          <w:ilvl w:val="0"/>
          <w:numId w:val="17"/>
        </w:numPr>
        <w:spacing w:after="0" w:line="240" w:lineRule="auto"/>
        <w:jc w:val="both"/>
        <w:rPr>
          <w:sz w:val="24"/>
        </w:rPr>
      </w:pPr>
      <w:r>
        <w:rPr>
          <w:sz w:val="24"/>
        </w:rPr>
        <w:t>Ensure tightening of all the bolts.</w:t>
      </w:r>
    </w:p>
    <w:p w14:paraId="5F4AA0B4" w14:textId="77777777" w:rsidR="00DA6E64" w:rsidRDefault="00DA6E64" w:rsidP="00DA6E64">
      <w:pPr>
        <w:numPr>
          <w:ilvl w:val="0"/>
          <w:numId w:val="17"/>
        </w:numPr>
        <w:spacing w:after="0" w:line="240" w:lineRule="auto"/>
        <w:jc w:val="both"/>
        <w:rPr>
          <w:sz w:val="24"/>
        </w:rPr>
      </w:pPr>
      <w:r>
        <w:rPr>
          <w:sz w:val="24"/>
        </w:rPr>
        <w:t>Request Instrumentation to connect the solenoid coil.</w:t>
      </w:r>
    </w:p>
    <w:p w14:paraId="4D0407AF" w14:textId="77777777" w:rsidR="00DA6E64" w:rsidRPr="00EB2642" w:rsidRDefault="00DA6E64" w:rsidP="00DA6E64">
      <w:pPr>
        <w:numPr>
          <w:ilvl w:val="0"/>
          <w:numId w:val="17"/>
        </w:numPr>
        <w:spacing w:after="0" w:line="240" w:lineRule="auto"/>
        <w:jc w:val="both"/>
        <w:rPr>
          <w:sz w:val="24"/>
        </w:rPr>
      </w:pPr>
      <w:r>
        <w:rPr>
          <w:sz w:val="24"/>
        </w:rPr>
        <w:lastRenderedPageBreak/>
        <w:t xml:space="preserve">Close the drain valve of header &amp; </w:t>
      </w:r>
      <w:r w:rsidRPr="00EB2642">
        <w:rPr>
          <w:sz w:val="24"/>
        </w:rPr>
        <w:t xml:space="preserve">Open </w:t>
      </w:r>
      <w:r>
        <w:rPr>
          <w:sz w:val="24"/>
        </w:rPr>
        <w:t xml:space="preserve">main </w:t>
      </w:r>
      <w:r w:rsidRPr="00EB2642">
        <w:rPr>
          <w:sz w:val="24"/>
        </w:rPr>
        <w:t xml:space="preserve">isolation valve </w:t>
      </w:r>
      <w:r>
        <w:rPr>
          <w:sz w:val="24"/>
        </w:rPr>
        <w:t>of header as well as outlet valve of the line.</w:t>
      </w:r>
    </w:p>
    <w:p w14:paraId="2EA7ACCD" w14:textId="4895A09A" w:rsidR="00DA6E64" w:rsidRDefault="00DA6E64" w:rsidP="00DA6E64">
      <w:pPr>
        <w:numPr>
          <w:ilvl w:val="0"/>
          <w:numId w:val="17"/>
        </w:numPr>
        <w:spacing w:after="0" w:line="240" w:lineRule="auto"/>
        <w:jc w:val="both"/>
        <w:rPr>
          <w:sz w:val="24"/>
        </w:rPr>
      </w:pPr>
      <w:r>
        <w:rPr>
          <w:sz w:val="24"/>
        </w:rPr>
        <w:t xml:space="preserve">Manually purge the valve and check proper functioning of </w:t>
      </w:r>
      <w:r w:rsidRPr="00A4422F">
        <w:rPr>
          <w:strike/>
          <w:color w:val="FF0000"/>
          <w:sz w:val="24"/>
        </w:rPr>
        <w:t>purging</w:t>
      </w:r>
      <w:r>
        <w:rPr>
          <w:sz w:val="24"/>
        </w:rPr>
        <w:t xml:space="preserve"> </w:t>
      </w:r>
      <w:r w:rsidR="002C562C">
        <w:rPr>
          <w:sz w:val="24"/>
        </w:rPr>
        <w:t>puffing valve.</w:t>
      </w:r>
    </w:p>
    <w:p w14:paraId="719D0159" w14:textId="77777777" w:rsidR="00DA6E64" w:rsidRDefault="00DA6E64" w:rsidP="00DA6E64">
      <w:pPr>
        <w:numPr>
          <w:ilvl w:val="0"/>
          <w:numId w:val="17"/>
        </w:numPr>
        <w:spacing w:after="0" w:line="240" w:lineRule="auto"/>
        <w:jc w:val="both"/>
        <w:rPr>
          <w:sz w:val="24"/>
        </w:rPr>
      </w:pPr>
      <w:r>
        <w:rPr>
          <w:sz w:val="24"/>
        </w:rPr>
        <w:t>Inform Control room in charge to change over the system to Auto mode.</w:t>
      </w:r>
    </w:p>
    <w:p w14:paraId="2F499B1C" w14:textId="77777777" w:rsidR="00DA6E64" w:rsidRDefault="00DA6E64" w:rsidP="00DA6E64">
      <w:pPr>
        <w:numPr>
          <w:ilvl w:val="0"/>
          <w:numId w:val="17"/>
        </w:numPr>
        <w:spacing w:after="0" w:line="240" w:lineRule="auto"/>
        <w:jc w:val="both"/>
        <w:rPr>
          <w:sz w:val="24"/>
        </w:rPr>
      </w:pPr>
      <w:r>
        <w:rPr>
          <w:sz w:val="24"/>
        </w:rPr>
        <w:t>Clear the work permit &amp; give clearance.</w:t>
      </w:r>
    </w:p>
    <w:p w14:paraId="12CDAFF5" w14:textId="77777777" w:rsidR="00DA6E64" w:rsidRDefault="00DA6E64" w:rsidP="00DA6E64">
      <w:pPr>
        <w:ind w:left="360"/>
        <w:jc w:val="both"/>
        <w:rPr>
          <w:sz w:val="24"/>
        </w:rPr>
      </w:pPr>
    </w:p>
    <w:p w14:paraId="02D60E76" w14:textId="4C9CFACA" w:rsidR="00DA6E64" w:rsidRDefault="00DA6E64" w:rsidP="00DA6E64">
      <w:pPr>
        <w:ind w:left="360"/>
        <w:jc w:val="both"/>
        <w:rPr>
          <w:sz w:val="24"/>
        </w:rPr>
      </w:pPr>
      <w:r w:rsidRPr="006155B7">
        <w:rPr>
          <w:b/>
          <w:sz w:val="28"/>
        </w:rPr>
        <w:t>Work No 11: Drive replacement of bucket elevator.</w:t>
      </w:r>
    </w:p>
    <w:p w14:paraId="68F56ADB" w14:textId="77777777" w:rsidR="00DA6E64" w:rsidRDefault="00DA6E64" w:rsidP="00DA6E64">
      <w:pPr>
        <w:numPr>
          <w:ilvl w:val="0"/>
          <w:numId w:val="18"/>
        </w:numPr>
        <w:spacing w:after="0" w:line="240" w:lineRule="auto"/>
        <w:jc w:val="both"/>
        <w:rPr>
          <w:sz w:val="24"/>
        </w:rPr>
      </w:pPr>
      <w:r>
        <w:rPr>
          <w:sz w:val="24"/>
        </w:rPr>
        <w:t>Take clearance from control room in charge by taking work permit.</w:t>
      </w:r>
    </w:p>
    <w:p w14:paraId="2A1130EC" w14:textId="77777777" w:rsidR="00DA6E64" w:rsidRPr="0097008E" w:rsidRDefault="00DA6E64" w:rsidP="00DA6E64">
      <w:pPr>
        <w:numPr>
          <w:ilvl w:val="0"/>
          <w:numId w:val="18"/>
        </w:numPr>
        <w:spacing w:after="0" w:line="240" w:lineRule="auto"/>
        <w:jc w:val="both"/>
        <w:rPr>
          <w:sz w:val="24"/>
        </w:rPr>
      </w:pPr>
      <w:r w:rsidRPr="00990F60">
        <w:rPr>
          <w:sz w:val="24"/>
        </w:rPr>
        <w:t xml:space="preserve">Ensure that control room in charge has changed </w:t>
      </w:r>
      <w:r>
        <w:rPr>
          <w:sz w:val="24"/>
        </w:rPr>
        <w:t>over the system into field mode.</w:t>
      </w:r>
    </w:p>
    <w:p w14:paraId="708EA4A6" w14:textId="77777777" w:rsidR="00DA6E64" w:rsidRDefault="00DA6E64" w:rsidP="00DA6E64">
      <w:pPr>
        <w:numPr>
          <w:ilvl w:val="0"/>
          <w:numId w:val="18"/>
        </w:numPr>
        <w:spacing w:after="0" w:line="240" w:lineRule="auto"/>
        <w:jc w:val="both"/>
        <w:rPr>
          <w:sz w:val="24"/>
        </w:rPr>
      </w:pPr>
      <w:r>
        <w:rPr>
          <w:sz w:val="24"/>
        </w:rPr>
        <w:t>Take electrical shut down by putting off isolators and locking with LOTO padlock.</w:t>
      </w:r>
    </w:p>
    <w:p w14:paraId="2B4F691F" w14:textId="77777777" w:rsidR="00DA6E64" w:rsidRPr="00DA30EA" w:rsidRDefault="00DA6E64" w:rsidP="00DA6E64">
      <w:pPr>
        <w:numPr>
          <w:ilvl w:val="0"/>
          <w:numId w:val="18"/>
        </w:numPr>
        <w:spacing w:after="0" w:line="240" w:lineRule="auto"/>
        <w:jc w:val="both"/>
        <w:rPr>
          <w:sz w:val="24"/>
        </w:rPr>
      </w:pPr>
      <w:r>
        <w:rPr>
          <w:sz w:val="24"/>
        </w:rPr>
        <w:t>Follow WI/SP-44G for working at height.</w:t>
      </w:r>
    </w:p>
    <w:p w14:paraId="208084A2" w14:textId="1C055B2D" w:rsidR="00DA6E64" w:rsidRPr="0023665B" w:rsidRDefault="00DA6E64" w:rsidP="00DA6E64">
      <w:pPr>
        <w:numPr>
          <w:ilvl w:val="0"/>
          <w:numId w:val="18"/>
        </w:numPr>
        <w:spacing w:after="0" w:line="240" w:lineRule="auto"/>
        <w:jc w:val="both"/>
        <w:rPr>
          <w:strike/>
          <w:sz w:val="24"/>
        </w:rPr>
      </w:pPr>
      <w:r w:rsidRPr="00AA490D">
        <w:rPr>
          <w:strike/>
          <w:sz w:val="24"/>
          <w:highlight w:val="yellow"/>
        </w:rPr>
        <w:t>Remove drive belt cover.</w:t>
      </w:r>
      <w:r w:rsidR="0023665B">
        <w:rPr>
          <w:strike/>
          <w:sz w:val="24"/>
          <w:highlight w:val="yellow"/>
        </w:rPr>
        <w:t xml:space="preserve"> </w:t>
      </w:r>
      <w:r w:rsidR="0023665B">
        <w:rPr>
          <w:strike/>
          <w:sz w:val="24"/>
        </w:rPr>
        <w:t xml:space="preserve"> </w:t>
      </w:r>
      <w:r w:rsidR="0023665B" w:rsidRPr="0023665B">
        <w:rPr>
          <w:sz w:val="24"/>
        </w:rPr>
        <w:t>Re</w:t>
      </w:r>
      <w:r w:rsidR="0023665B">
        <w:rPr>
          <w:sz w:val="24"/>
        </w:rPr>
        <w:t>move the drive chain cover.</w:t>
      </w:r>
    </w:p>
    <w:p w14:paraId="7D6D016E" w14:textId="2DDBCB06" w:rsidR="00DA6E64" w:rsidRDefault="00DA6E64" w:rsidP="00DA6E64">
      <w:pPr>
        <w:numPr>
          <w:ilvl w:val="0"/>
          <w:numId w:val="18"/>
        </w:numPr>
        <w:spacing w:after="0" w:line="240" w:lineRule="auto"/>
        <w:jc w:val="both"/>
        <w:rPr>
          <w:sz w:val="24"/>
        </w:rPr>
      </w:pPr>
      <w:r w:rsidRPr="0023665B">
        <w:rPr>
          <w:strike/>
          <w:sz w:val="24"/>
          <w:highlight w:val="yellow"/>
        </w:rPr>
        <w:t>Loosen the tension on V belt, by loosening the jacking bolt</w:t>
      </w:r>
      <w:r>
        <w:rPr>
          <w:sz w:val="24"/>
        </w:rPr>
        <w:t xml:space="preserve">. </w:t>
      </w:r>
    </w:p>
    <w:p w14:paraId="59DCDD35" w14:textId="6052E94D" w:rsidR="00DA6E64" w:rsidRDefault="00DA6E64" w:rsidP="00DA6E64">
      <w:pPr>
        <w:numPr>
          <w:ilvl w:val="0"/>
          <w:numId w:val="18"/>
        </w:numPr>
        <w:spacing w:after="0" w:line="240" w:lineRule="auto"/>
        <w:jc w:val="both"/>
        <w:rPr>
          <w:sz w:val="24"/>
        </w:rPr>
      </w:pPr>
      <w:r>
        <w:rPr>
          <w:sz w:val="24"/>
        </w:rPr>
        <w:t xml:space="preserve">Remove </w:t>
      </w:r>
      <w:r w:rsidRPr="0023665B">
        <w:rPr>
          <w:strike/>
          <w:sz w:val="24"/>
          <w:highlight w:val="yellow"/>
        </w:rPr>
        <w:t xml:space="preserve">the V </w:t>
      </w:r>
      <w:r w:rsidR="0023665B" w:rsidRPr="0023665B">
        <w:rPr>
          <w:strike/>
          <w:sz w:val="24"/>
          <w:highlight w:val="yellow"/>
        </w:rPr>
        <w:t>belt</w:t>
      </w:r>
      <w:r w:rsidR="0023665B">
        <w:rPr>
          <w:sz w:val="24"/>
        </w:rPr>
        <w:t xml:space="preserve"> the drive chain.</w:t>
      </w:r>
    </w:p>
    <w:p w14:paraId="091F2B06" w14:textId="77777777" w:rsidR="00DA6E64" w:rsidRDefault="00DA6E64" w:rsidP="00DA6E64">
      <w:pPr>
        <w:numPr>
          <w:ilvl w:val="0"/>
          <w:numId w:val="18"/>
        </w:numPr>
        <w:spacing w:after="0" w:line="240" w:lineRule="auto"/>
        <w:jc w:val="both"/>
        <w:rPr>
          <w:sz w:val="24"/>
        </w:rPr>
      </w:pPr>
      <w:r>
        <w:rPr>
          <w:sz w:val="24"/>
        </w:rPr>
        <w:t>Replace the old gear box –motor unit with new/ overhauled one,</w:t>
      </w:r>
    </w:p>
    <w:p w14:paraId="0BC246D2" w14:textId="3D526D50" w:rsidR="00DA6E64" w:rsidRDefault="00DA6E64" w:rsidP="00DA6E64">
      <w:pPr>
        <w:numPr>
          <w:ilvl w:val="0"/>
          <w:numId w:val="18"/>
        </w:numPr>
        <w:spacing w:after="0" w:line="240" w:lineRule="auto"/>
        <w:jc w:val="both"/>
        <w:rPr>
          <w:sz w:val="24"/>
        </w:rPr>
      </w:pPr>
      <w:r w:rsidRPr="0023665B">
        <w:rPr>
          <w:strike/>
          <w:sz w:val="24"/>
          <w:highlight w:val="yellow"/>
        </w:rPr>
        <w:t>Put V-</w:t>
      </w:r>
      <w:r w:rsidR="00CC6D5B" w:rsidRPr="0023665B">
        <w:rPr>
          <w:strike/>
          <w:sz w:val="24"/>
          <w:highlight w:val="yellow"/>
        </w:rPr>
        <w:t>belts</w:t>
      </w:r>
      <w:r w:rsidR="00CC6D5B">
        <w:rPr>
          <w:sz w:val="24"/>
        </w:rPr>
        <w:t xml:space="preserve"> Put</w:t>
      </w:r>
      <w:r w:rsidR="0023665B">
        <w:rPr>
          <w:sz w:val="24"/>
        </w:rPr>
        <w:t xml:space="preserve"> drive chain </w:t>
      </w:r>
      <w:r>
        <w:rPr>
          <w:sz w:val="24"/>
        </w:rPr>
        <w:t>and adjust the tightness by adjusting the jack bolt.</w:t>
      </w:r>
    </w:p>
    <w:p w14:paraId="37239E43" w14:textId="77777777" w:rsidR="00DA6E64" w:rsidRDefault="00DA6E64" w:rsidP="00DA6E64">
      <w:pPr>
        <w:numPr>
          <w:ilvl w:val="0"/>
          <w:numId w:val="18"/>
        </w:numPr>
        <w:spacing w:after="0" w:line="240" w:lineRule="auto"/>
        <w:jc w:val="both"/>
        <w:rPr>
          <w:sz w:val="24"/>
        </w:rPr>
      </w:pPr>
      <w:r>
        <w:rPr>
          <w:sz w:val="24"/>
        </w:rPr>
        <w:t>Fix back safety cover and ensure tightness of all bolts</w:t>
      </w:r>
    </w:p>
    <w:p w14:paraId="6C7B3E1D" w14:textId="59BEB578" w:rsidR="00DA6E64" w:rsidRDefault="00DA6E64" w:rsidP="00DA6E64">
      <w:pPr>
        <w:numPr>
          <w:ilvl w:val="0"/>
          <w:numId w:val="18"/>
        </w:numPr>
        <w:spacing w:after="0" w:line="240" w:lineRule="auto"/>
        <w:jc w:val="both"/>
        <w:rPr>
          <w:sz w:val="24"/>
        </w:rPr>
      </w:pPr>
      <w:r>
        <w:rPr>
          <w:sz w:val="24"/>
        </w:rPr>
        <w:t xml:space="preserve">Clear electrical </w:t>
      </w:r>
      <w:r w:rsidR="003E2A56">
        <w:rPr>
          <w:sz w:val="24"/>
        </w:rPr>
        <w:t>shut down</w:t>
      </w:r>
      <w:r>
        <w:rPr>
          <w:sz w:val="24"/>
        </w:rPr>
        <w:t xml:space="preserve"> and take trial.</w:t>
      </w:r>
    </w:p>
    <w:p w14:paraId="4F0ACD34" w14:textId="77777777" w:rsidR="00DA6E64" w:rsidRDefault="00DA6E64" w:rsidP="00DA6E64">
      <w:pPr>
        <w:numPr>
          <w:ilvl w:val="0"/>
          <w:numId w:val="18"/>
        </w:numPr>
        <w:spacing w:after="0" w:line="240" w:lineRule="auto"/>
        <w:jc w:val="both"/>
        <w:rPr>
          <w:sz w:val="24"/>
        </w:rPr>
      </w:pPr>
      <w:r>
        <w:rPr>
          <w:sz w:val="24"/>
        </w:rPr>
        <w:t>Inform production engineer about completion of work and clear work permit.</w:t>
      </w:r>
    </w:p>
    <w:p w14:paraId="3BB357BC" w14:textId="77777777" w:rsidR="00DA6E64" w:rsidRDefault="00DA6E64" w:rsidP="00DA6E64">
      <w:pPr>
        <w:jc w:val="both"/>
        <w:rPr>
          <w:sz w:val="24"/>
        </w:rPr>
      </w:pPr>
    </w:p>
    <w:p w14:paraId="409F851C" w14:textId="3D4DE4A2" w:rsidR="00DA6E64" w:rsidRPr="0095599C" w:rsidRDefault="00DA6E64" w:rsidP="00DA6E64">
      <w:pPr>
        <w:ind w:left="360"/>
        <w:jc w:val="both"/>
        <w:rPr>
          <w:sz w:val="24"/>
        </w:rPr>
      </w:pPr>
      <w:r w:rsidRPr="00A14CF2">
        <w:rPr>
          <w:b/>
          <w:sz w:val="28"/>
        </w:rPr>
        <w:t>Work No</w:t>
      </w:r>
      <w:r>
        <w:rPr>
          <w:b/>
          <w:sz w:val="28"/>
        </w:rPr>
        <w:t xml:space="preserve"> 12</w:t>
      </w:r>
      <w:r w:rsidRPr="00A14CF2">
        <w:rPr>
          <w:b/>
          <w:sz w:val="28"/>
        </w:rPr>
        <w:t>: Septum valve replacement</w:t>
      </w:r>
    </w:p>
    <w:p w14:paraId="45C22202" w14:textId="72FA5F3E" w:rsidR="00F1102C" w:rsidRPr="00FB7050" w:rsidRDefault="00DA6E64" w:rsidP="00DA6E64">
      <w:pPr>
        <w:jc w:val="both"/>
        <w:rPr>
          <w:sz w:val="24"/>
        </w:rPr>
      </w:pPr>
      <w:r w:rsidRPr="00FB7050">
        <w:rPr>
          <w:sz w:val="24"/>
        </w:rPr>
        <w:t xml:space="preserve">1. </w:t>
      </w:r>
      <w:r w:rsidR="00F1102C">
        <w:rPr>
          <w:sz w:val="24"/>
        </w:rPr>
        <w:t xml:space="preserve"> </w:t>
      </w:r>
      <w:r w:rsidRPr="00FB7050">
        <w:rPr>
          <w:sz w:val="24"/>
        </w:rPr>
        <w:t xml:space="preserve">Furnace shutdown to be ensured before starting of this job. </w:t>
      </w:r>
    </w:p>
    <w:p w14:paraId="606DD279" w14:textId="7C216D47" w:rsidR="00F1102C" w:rsidRDefault="00DA6E64" w:rsidP="00F1102C">
      <w:pPr>
        <w:ind w:left="270" w:hanging="270"/>
        <w:jc w:val="both"/>
        <w:rPr>
          <w:sz w:val="24"/>
        </w:rPr>
      </w:pPr>
      <w:r w:rsidRPr="00FB7050">
        <w:rPr>
          <w:sz w:val="24"/>
        </w:rPr>
        <w:t xml:space="preserve">2. All Silos of GCP are to be Isolated. Keeping all Outlet Goggle valves closed &amp; relief </w:t>
      </w:r>
      <w:r w:rsidR="00782079" w:rsidRPr="00FB7050">
        <w:rPr>
          <w:sz w:val="24"/>
        </w:rPr>
        <w:t>valve in</w:t>
      </w:r>
      <w:r w:rsidRPr="00FB7050">
        <w:rPr>
          <w:sz w:val="24"/>
        </w:rPr>
        <w:t xml:space="preserve"> open</w:t>
      </w:r>
      <w:r w:rsidR="00F1102C">
        <w:rPr>
          <w:sz w:val="24"/>
        </w:rPr>
        <w:t>.</w:t>
      </w:r>
    </w:p>
    <w:p w14:paraId="1AFFE0D1" w14:textId="38EF7930" w:rsidR="00F1102C" w:rsidRDefault="00F1102C" w:rsidP="00F1102C">
      <w:pPr>
        <w:ind w:left="270" w:hanging="270"/>
        <w:jc w:val="both"/>
        <w:rPr>
          <w:sz w:val="24"/>
        </w:rPr>
      </w:pPr>
      <w:r>
        <w:rPr>
          <w:sz w:val="24"/>
        </w:rPr>
        <w:t>3. Gas line to be purged with N2 keeping all flare stack valve in 100% open condition</w:t>
      </w:r>
      <w:r w:rsidR="00C348CA">
        <w:rPr>
          <w:sz w:val="24"/>
        </w:rPr>
        <w:t xml:space="preserve"> &amp; clean gas header in open condition</w:t>
      </w:r>
      <w:r>
        <w:rPr>
          <w:sz w:val="24"/>
        </w:rPr>
        <w:t xml:space="preserve"> for </w:t>
      </w:r>
      <w:r w:rsidR="00C348CA">
        <w:rPr>
          <w:sz w:val="24"/>
        </w:rPr>
        <w:t>30-45Min.</w:t>
      </w:r>
    </w:p>
    <w:p w14:paraId="2131D85A" w14:textId="6C8FA071" w:rsidR="00C348CA" w:rsidRPr="00FB7050" w:rsidRDefault="00C348CA" w:rsidP="00F1102C">
      <w:pPr>
        <w:ind w:left="270" w:hanging="270"/>
        <w:jc w:val="both"/>
        <w:rPr>
          <w:sz w:val="24"/>
        </w:rPr>
      </w:pPr>
      <w:r>
        <w:rPr>
          <w:sz w:val="24"/>
        </w:rPr>
        <w:lastRenderedPageBreak/>
        <w:t xml:space="preserve">4. </w:t>
      </w:r>
      <w:r w:rsidRPr="00F43FFA">
        <w:rPr>
          <w:sz w:val="24"/>
          <w:highlight w:val="yellow"/>
        </w:rPr>
        <w:t xml:space="preserve">After gas line is purged, gas line to be water sealed in front of blower </w:t>
      </w:r>
      <w:ins w:id="0" w:author="Ramchandra S Kamat" w:date="2022-03-19T16:00:00Z">
        <w:r w:rsidR="00A4422F" w:rsidRPr="00F43FFA">
          <w:rPr>
            <w:sz w:val="24"/>
            <w:highlight w:val="yellow"/>
          </w:rPr>
          <w:t xml:space="preserve">(PCM U SEAL) </w:t>
        </w:r>
      </w:ins>
      <w:r w:rsidRPr="00F43FFA">
        <w:rPr>
          <w:sz w:val="24"/>
          <w:highlight w:val="yellow"/>
        </w:rPr>
        <w:t>keeping relief valve in open condition.</w:t>
      </w:r>
      <w:r w:rsidR="00A4422F" w:rsidRPr="00F43FFA">
        <w:rPr>
          <w:sz w:val="24"/>
          <w:highlight w:val="yellow"/>
        </w:rPr>
        <w:t xml:space="preserve"> LOTO to be done for drain &amp; overflow line valves</w:t>
      </w:r>
      <w:r w:rsidR="00F43FFA" w:rsidRPr="00F43FFA">
        <w:rPr>
          <w:sz w:val="24"/>
          <w:highlight w:val="yellow"/>
        </w:rPr>
        <w:t xml:space="preserve"> after operation gives clearance once water sealing is done.</w:t>
      </w:r>
    </w:p>
    <w:p w14:paraId="5EED4FD8" w14:textId="2CBCA7F4" w:rsidR="00F1102C" w:rsidRPr="00FB7050" w:rsidRDefault="00A4422F" w:rsidP="00F1102C">
      <w:pPr>
        <w:ind w:left="270" w:hanging="270"/>
        <w:jc w:val="both"/>
        <w:rPr>
          <w:sz w:val="24"/>
        </w:rPr>
      </w:pPr>
      <w:r>
        <w:rPr>
          <w:sz w:val="24"/>
        </w:rPr>
        <w:t>5</w:t>
      </w:r>
      <w:r w:rsidR="00DA6E64" w:rsidRPr="00FB7050">
        <w:rPr>
          <w:sz w:val="24"/>
        </w:rPr>
        <w:t xml:space="preserve">. </w:t>
      </w:r>
      <w:r w:rsidR="00EE24CB">
        <w:rPr>
          <w:sz w:val="24"/>
        </w:rPr>
        <w:t xml:space="preserve"> Disconnect the actuator connections</w:t>
      </w:r>
      <w:r w:rsidR="00DA6E64" w:rsidRPr="00FB7050">
        <w:rPr>
          <w:sz w:val="24"/>
        </w:rPr>
        <w:t>, keeping the valve in closed position. Call electrical &amp; instrumentation engineer for dismantling of cable connections.</w:t>
      </w:r>
    </w:p>
    <w:p w14:paraId="49CF6D5B" w14:textId="24208E57" w:rsidR="00DA6E64" w:rsidRPr="00FB7050" w:rsidRDefault="00A4422F" w:rsidP="00A4422F">
      <w:pPr>
        <w:ind w:left="180" w:hanging="180"/>
        <w:jc w:val="both"/>
        <w:rPr>
          <w:sz w:val="24"/>
        </w:rPr>
      </w:pPr>
      <w:r>
        <w:rPr>
          <w:sz w:val="24"/>
        </w:rPr>
        <w:t xml:space="preserve">6. </w:t>
      </w:r>
      <w:r w:rsidR="00DA6E64" w:rsidRPr="00FB7050">
        <w:rPr>
          <w:sz w:val="24"/>
        </w:rPr>
        <w:t>Obtain work permit form BF control room, saying “replacement of septum valve” which includes “gas cutting &amp; welding” (respective valve nomenclature to be described)</w:t>
      </w:r>
      <w:r>
        <w:rPr>
          <w:sz w:val="24"/>
        </w:rPr>
        <w:t xml:space="preserve">. </w:t>
      </w:r>
      <w:r w:rsidR="00DA6E64" w:rsidRPr="00FB7050">
        <w:rPr>
          <w:sz w:val="24"/>
        </w:rPr>
        <w:t xml:space="preserve">Area barricading has to be done. </w:t>
      </w:r>
    </w:p>
    <w:p w14:paraId="35A3167F" w14:textId="1E729794" w:rsidR="00DA6E64" w:rsidRPr="00FB7050" w:rsidRDefault="00A4422F" w:rsidP="00DA6E64">
      <w:pPr>
        <w:jc w:val="both"/>
        <w:rPr>
          <w:sz w:val="24"/>
        </w:rPr>
      </w:pPr>
      <w:r>
        <w:rPr>
          <w:sz w:val="24"/>
        </w:rPr>
        <w:t>7</w:t>
      </w:r>
      <w:r w:rsidR="00DA6E64" w:rsidRPr="00FB7050">
        <w:rPr>
          <w:sz w:val="24"/>
        </w:rPr>
        <w:t>. Obtain clearance</w:t>
      </w:r>
      <w:r>
        <w:rPr>
          <w:sz w:val="24"/>
        </w:rPr>
        <w:t xml:space="preserve"> </w:t>
      </w:r>
      <w:r w:rsidR="00C348CA">
        <w:rPr>
          <w:sz w:val="24"/>
        </w:rPr>
        <w:t>from</w:t>
      </w:r>
      <w:r w:rsidR="00DA6E64" w:rsidRPr="00FB7050">
        <w:rPr>
          <w:sz w:val="24"/>
        </w:rPr>
        <w:t xml:space="preserve"> operation in-charge for opening of septum valve manhole.</w:t>
      </w:r>
    </w:p>
    <w:p w14:paraId="4CA2E931" w14:textId="50EB8D8E" w:rsidR="00DA6E64" w:rsidRPr="00FB7050" w:rsidRDefault="00A4422F" w:rsidP="00DA6E64">
      <w:pPr>
        <w:jc w:val="both"/>
        <w:rPr>
          <w:sz w:val="24"/>
        </w:rPr>
      </w:pPr>
      <w:r>
        <w:rPr>
          <w:sz w:val="24"/>
        </w:rPr>
        <w:t>8</w:t>
      </w:r>
      <w:r w:rsidR="00DA6E64" w:rsidRPr="00FB7050">
        <w:rPr>
          <w:sz w:val="24"/>
        </w:rPr>
        <w:t xml:space="preserve">. Loosen or remove the alternate fasteners from the flanges of respective valve. </w:t>
      </w:r>
    </w:p>
    <w:p w14:paraId="20D8DB96" w14:textId="0C3B1DB8" w:rsidR="00DA6E64" w:rsidRPr="00FB7050" w:rsidRDefault="00DA6E64" w:rsidP="00DA6E64">
      <w:pPr>
        <w:rPr>
          <w:sz w:val="24"/>
        </w:rPr>
      </w:pPr>
      <w:r w:rsidRPr="00FB7050">
        <w:rPr>
          <w:sz w:val="24"/>
        </w:rPr>
        <w:t xml:space="preserve">9. Sling the valve with proper slinging arrangement engaged to </w:t>
      </w:r>
      <w:r w:rsidR="00C348CA">
        <w:rPr>
          <w:sz w:val="24"/>
        </w:rPr>
        <w:t>25T</w:t>
      </w:r>
      <w:r w:rsidR="00A4422F">
        <w:rPr>
          <w:sz w:val="24"/>
        </w:rPr>
        <w:t>/30T</w:t>
      </w:r>
      <w:r w:rsidR="00C348CA">
        <w:rPr>
          <w:sz w:val="24"/>
        </w:rPr>
        <w:t xml:space="preserve"> </w:t>
      </w:r>
      <w:r w:rsidRPr="00FB7050">
        <w:rPr>
          <w:sz w:val="24"/>
        </w:rPr>
        <w:t>locomotive telescopic crane.</w:t>
      </w:r>
    </w:p>
    <w:p w14:paraId="3A6CDAB7" w14:textId="54DCF63B" w:rsidR="00DA6E64" w:rsidRPr="00FB7050" w:rsidRDefault="00DA6E64" w:rsidP="00DA6E64">
      <w:pPr>
        <w:ind w:left="180" w:hanging="180"/>
        <w:rPr>
          <w:sz w:val="24"/>
        </w:rPr>
      </w:pPr>
      <w:r w:rsidRPr="00FB7050">
        <w:rPr>
          <w:sz w:val="24"/>
        </w:rPr>
        <w:t>10. Gas cut the one end flange</w:t>
      </w:r>
      <w:r w:rsidR="00A4422F">
        <w:rPr>
          <w:sz w:val="24"/>
        </w:rPr>
        <w:t xml:space="preserve"> </w:t>
      </w:r>
      <w:r w:rsidRPr="00FB7050">
        <w:rPr>
          <w:sz w:val="24"/>
        </w:rPr>
        <w:t>(towards GCP) with piping 200 mm apart maintaining a gap of 10 mm with proper match marking.</w:t>
      </w:r>
      <w:r w:rsidR="00A4422F">
        <w:rPr>
          <w:sz w:val="24"/>
        </w:rPr>
        <w:t xml:space="preserve"> </w:t>
      </w:r>
      <w:r w:rsidRPr="00FB7050">
        <w:rPr>
          <w:sz w:val="24"/>
        </w:rPr>
        <w:t xml:space="preserve">(Ensure CO PPM =0 before gas cutting and continuous nitrogen purging. </w:t>
      </w:r>
    </w:p>
    <w:p w14:paraId="7D0F746B" w14:textId="77777777" w:rsidR="00DA6E64" w:rsidRPr="00FB7050" w:rsidRDefault="00DA6E64" w:rsidP="00DA6E64">
      <w:pPr>
        <w:ind w:left="180" w:hanging="180"/>
        <w:rPr>
          <w:sz w:val="24"/>
        </w:rPr>
      </w:pPr>
      <w:r w:rsidRPr="00FB7050">
        <w:rPr>
          <w:sz w:val="24"/>
        </w:rPr>
        <w:t>11. Remove all the fasteners of the Valve flange at the flare stack side, then lift the valve and flange piping cut piece using crane (dismantle and lower it safely) over the ground.</w:t>
      </w:r>
    </w:p>
    <w:p w14:paraId="54F23A2F" w14:textId="77777777" w:rsidR="00DA6E64" w:rsidRPr="00FB7050" w:rsidRDefault="00DA6E64" w:rsidP="00DA6E64">
      <w:pPr>
        <w:ind w:left="180" w:hanging="180"/>
        <w:rPr>
          <w:sz w:val="24"/>
        </w:rPr>
      </w:pPr>
      <w:r w:rsidRPr="00FB7050">
        <w:rPr>
          <w:sz w:val="24"/>
        </w:rPr>
        <w:t>12. Ensure the inner periphery &amp; disc of the valve is coated with anti-wear coating. Thoroughly clean both the flanges of the ducting and the new septum valve.</w:t>
      </w:r>
    </w:p>
    <w:p w14:paraId="6BAF0D17" w14:textId="77777777" w:rsidR="00DA6E64" w:rsidRPr="00FB7050" w:rsidRDefault="00DA6E64" w:rsidP="00DA6E64">
      <w:pPr>
        <w:ind w:left="180" w:hanging="180"/>
        <w:rPr>
          <w:sz w:val="24"/>
        </w:rPr>
      </w:pPr>
      <w:r w:rsidRPr="00FB7050">
        <w:rPr>
          <w:sz w:val="24"/>
        </w:rPr>
        <w:t>13 Dismantle the flange piping cut piece from the dismantled valve and thoroughly clean. Fasten it thoroughly with the new valve.  (Proper gasket is to be inserted between flanges).</w:t>
      </w:r>
    </w:p>
    <w:p w14:paraId="35961A66" w14:textId="39678EC5" w:rsidR="00DA6E64" w:rsidRPr="00FB7050" w:rsidRDefault="00DA6E64" w:rsidP="00DA6E64">
      <w:pPr>
        <w:ind w:left="180" w:hanging="180"/>
        <w:rPr>
          <w:sz w:val="24"/>
        </w:rPr>
      </w:pPr>
      <w:r w:rsidRPr="00FB7050">
        <w:rPr>
          <w:sz w:val="24"/>
        </w:rPr>
        <w:lastRenderedPageBreak/>
        <w:t xml:space="preserve">14. Sling the New valve with proper slinging arrangement engaged to </w:t>
      </w:r>
      <w:r w:rsidR="00A4422F">
        <w:rPr>
          <w:sz w:val="24"/>
        </w:rPr>
        <w:t>2</w:t>
      </w:r>
      <w:r w:rsidRPr="00FB7050">
        <w:rPr>
          <w:sz w:val="24"/>
        </w:rPr>
        <w:t>5</w:t>
      </w:r>
      <w:r w:rsidR="00A4422F">
        <w:rPr>
          <w:sz w:val="24"/>
        </w:rPr>
        <w:t>/30</w:t>
      </w:r>
      <w:r w:rsidRPr="00FB7050">
        <w:rPr>
          <w:sz w:val="24"/>
        </w:rPr>
        <w:t xml:space="preserve"> MT locomotive telescopic crane. Lift and place the valve in position between the duct flanges (gasket to be inserted between the valve and uncut duct flange).</w:t>
      </w:r>
    </w:p>
    <w:p w14:paraId="5A7F9C63" w14:textId="77777777" w:rsidR="00DA6E64" w:rsidRPr="00FB7050" w:rsidRDefault="00DA6E64" w:rsidP="00DA6E64">
      <w:pPr>
        <w:rPr>
          <w:sz w:val="24"/>
        </w:rPr>
      </w:pPr>
      <w:r w:rsidRPr="00FB7050">
        <w:rPr>
          <w:sz w:val="24"/>
        </w:rPr>
        <w:t>15. Place the fasteners towards uncut side (flare stack) duct flange and tighten them thoroughly.</w:t>
      </w:r>
    </w:p>
    <w:p w14:paraId="6C9F59EE" w14:textId="77777777" w:rsidR="00DA6E64" w:rsidRPr="00FB7050" w:rsidRDefault="00DA6E64" w:rsidP="00DA6E64">
      <w:pPr>
        <w:rPr>
          <w:sz w:val="24"/>
        </w:rPr>
      </w:pPr>
      <w:r w:rsidRPr="00FB7050">
        <w:rPr>
          <w:sz w:val="24"/>
        </w:rPr>
        <w:t>16. After proper alignment, weld the piping using external metallic strip.</w:t>
      </w:r>
    </w:p>
    <w:p w14:paraId="3849E2BE" w14:textId="77777777" w:rsidR="00DA6E64" w:rsidRPr="00A14CF2" w:rsidRDefault="00DA6E64" w:rsidP="00DA6E64">
      <w:pPr>
        <w:tabs>
          <w:tab w:val="left" w:pos="90"/>
        </w:tabs>
        <w:ind w:left="180" w:hanging="180"/>
        <w:rPr>
          <w:sz w:val="24"/>
        </w:rPr>
      </w:pPr>
      <w:r w:rsidRPr="00A14CF2">
        <w:rPr>
          <w:sz w:val="24"/>
        </w:rPr>
        <w:t>17. Call E &amp; I engineers for connecting of disconnected cables. Clear the electrical shutdown on temporary basis for trial of newly fitted valve. Take trials in local mode and PLC mode.</w:t>
      </w:r>
    </w:p>
    <w:p w14:paraId="058C606E" w14:textId="77777777" w:rsidR="00DA6E64" w:rsidRDefault="00DA6E64" w:rsidP="00DA6E64">
      <w:pPr>
        <w:ind w:left="180" w:hanging="180"/>
        <w:jc w:val="both"/>
      </w:pPr>
      <w:r w:rsidRPr="00A14CF2">
        <w:rPr>
          <w:sz w:val="24"/>
        </w:rPr>
        <w:t>18. Clear the electrical shutdown and work permit after satisfactory trials and handover</w:t>
      </w:r>
      <w:r>
        <w:t xml:space="preserve"> </w:t>
      </w:r>
      <w:r w:rsidRPr="00D12A24">
        <w:rPr>
          <w:sz w:val="24"/>
        </w:rPr>
        <w:t>the equipment to operation dept.</w:t>
      </w:r>
      <w:r>
        <w:t xml:space="preserve"> </w:t>
      </w:r>
    </w:p>
    <w:p w14:paraId="755C016C" w14:textId="77777777" w:rsidR="00DA6E64" w:rsidRPr="008037D8" w:rsidRDefault="00DA6E64" w:rsidP="00DA6E64">
      <w:pPr>
        <w:jc w:val="both"/>
        <w:rPr>
          <w:color w:val="000000"/>
          <w:sz w:val="24"/>
          <w:szCs w:val="24"/>
        </w:rPr>
      </w:pPr>
    </w:p>
    <w:p w14:paraId="65AF858B" w14:textId="77777777" w:rsidR="00DA6E64" w:rsidRDefault="00DA6E64" w:rsidP="00DA6E64">
      <w:pPr>
        <w:jc w:val="both"/>
        <w:rPr>
          <w:color w:val="000000"/>
          <w:sz w:val="24"/>
          <w:szCs w:val="24"/>
        </w:rPr>
      </w:pPr>
    </w:p>
    <w:p w14:paraId="19A30256" w14:textId="61F9A817" w:rsidR="00DA6E64" w:rsidRPr="00A14CF2" w:rsidRDefault="00DA6E64" w:rsidP="00DA6E64">
      <w:pPr>
        <w:ind w:left="360"/>
        <w:jc w:val="both"/>
        <w:rPr>
          <w:b/>
          <w:sz w:val="28"/>
        </w:rPr>
      </w:pPr>
      <w:r w:rsidRPr="00A14CF2">
        <w:rPr>
          <w:b/>
          <w:sz w:val="28"/>
        </w:rPr>
        <w:t>Work No</w:t>
      </w:r>
      <w:r>
        <w:rPr>
          <w:b/>
          <w:sz w:val="28"/>
        </w:rPr>
        <w:t xml:space="preserve"> 13: </w:t>
      </w:r>
      <w:r w:rsidRPr="00D12A24">
        <w:rPr>
          <w:b/>
          <w:sz w:val="28"/>
        </w:rPr>
        <w:t xml:space="preserve">Working </w:t>
      </w:r>
      <w:r w:rsidR="009918B3" w:rsidRPr="00D12A24">
        <w:rPr>
          <w:b/>
          <w:sz w:val="28"/>
        </w:rPr>
        <w:t>on</w:t>
      </w:r>
      <w:r w:rsidRPr="00D12A24">
        <w:rPr>
          <w:b/>
          <w:sz w:val="28"/>
        </w:rPr>
        <w:t xml:space="preserve"> Flare Stack and Burner Assembly</w:t>
      </w:r>
    </w:p>
    <w:p w14:paraId="1D9D52BE" w14:textId="5EF14243" w:rsidR="00DA6E64" w:rsidRPr="00A4422F" w:rsidRDefault="00EE192E" w:rsidP="00A4422F">
      <w:pPr>
        <w:rPr>
          <w:b/>
          <w:sz w:val="24"/>
          <w:szCs w:val="24"/>
        </w:rPr>
      </w:pPr>
      <w:r>
        <w:rPr>
          <w:b/>
          <w:sz w:val="24"/>
          <w:szCs w:val="24"/>
        </w:rPr>
        <w:t>Activity 1: working on burner assembly</w:t>
      </w:r>
    </w:p>
    <w:p w14:paraId="377C1106"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Furnace shut down is required for working on flare stack top platform.</w:t>
      </w:r>
    </w:p>
    <w:p w14:paraId="2DA5F064"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Inform production about the job being carried out on flare stack.</w:t>
      </w:r>
    </w:p>
    <w:p w14:paraId="520404AB"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Isolate gas line from flare stack by operating goggle valve and shut off valve.</w:t>
      </w:r>
    </w:p>
    <w:p w14:paraId="7F33F3E0" w14:textId="7891ED21"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Electrical shutdown of Goggle valve and </w:t>
      </w:r>
      <w:r w:rsidR="003F1ED3" w:rsidRPr="00D12A24">
        <w:rPr>
          <w:rFonts w:ascii="Times New Roman" w:hAnsi="Times New Roman" w:cs="Times New Roman"/>
          <w:sz w:val="24"/>
          <w:szCs w:val="20"/>
        </w:rPr>
        <w:t>shut</w:t>
      </w:r>
      <w:r w:rsidRPr="00D12A24">
        <w:rPr>
          <w:rFonts w:ascii="Times New Roman" w:hAnsi="Times New Roman" w:cs="Times New Roman"/>
          <w:sz w:val="24"/>
          <w:szCs w:val="20"/>
        </w:rPr>
        <w:t xml:space="preserve"> off valve in closed position.</w:t>
      </w:r>
    </w:p>
    <w:p w14:paraId="071FDDD3" w14:textId="7F4902F8"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shutdown of panel </w:t>
      </w:r>
      <w:r w:rsidR="009918B3" w:rsidRPr="00D12A24">
        <w:rPr>
          <w:rFonts w:ascii="Times New Roman" w:hAnsi="Times New Roman" w:cs="Times New Roman"/>
          <w:sz w:val="24"/>
          <w:szCs w:val="20"/>
        </w:rPr>
        <w:t>by switching</w:t>
      </w:r>
      <w:r w:rsidRPr="00D12A24">
        <w:rPr>
          <w:rFonts w:ascii="Times New Roman" w:hAnsi="Times New Roman" w:cs="Times New Roman"/>
          <w:sz w:val="24"/>
          <w:szCs w:val="20"/>
        </w:rPr>
        <w:t xml:space="preserve"> off supply and removing incoming supply fuse (</w:t>
      </w:r>
      <w:r w:rsidR="001A2D43" w:rsidRPr="00D12A24">
        <w:rPr>
          <w:rFonts w:ascii="Times New Roman" w:hAnsi="Times New Roman" w:cs="Times New Roman"/>
          <w:sz w:val="24"/>
          <w:szCs w:val="20"/>
        </w:rPr>
        <w:t>i</w:t>
      </w:r>
      <w:r w:rsidR="001A2D43">
        <w:rPr>
          <w:rFonts w:ascii="Times New Roman" w:hAnsi="Times New Roman" w:cs="Times New Roman"/>
          <w:sz w:val="24"/>
          <w:szCs w:val="20"/>
        </w:rPr>
        <w:t>.</w:t>
      </w:r>
      <w:r w:rsidR="001A2D43" w:rsidRPr="00D12A24">
        <w:rPr>
          <w:rFonts w:ascii="Times New Roman" w:hAnsi="Times New Roman" w:cs="Times New Roman"/>
          <w:sz w:val="24"/>
          <w:szCs w:val="20"/>
        </w:rPr>
        <w:t>e</w:t>
      </w:r>
      <w:r w:rsidR="001A2D43">
        <w:rPr>
          <w:rFonts w:ascii="Times New Roman" w:hAnsi="Times New Roman" w:cs="Times New Roman"/>
          <w:sz w:val="24"/>
          <w:szCs w:val="20"/>
        </w:rPr>
        <w:t xml:space="preserve">., </w:t>
      </w:r>
      <w:r w:rsidRPr="00D12A24">
        <w:rPr>
          <w:rFonts w:ascii="Times New Roman" w:hAnsi="Times New Roman" w:cs="Times New Roman"/>
          <w:sz w:val="24"/>
          <w:szCs w:val="20"/>
        </w:rPr>
        <w:t>11KV burner shutdown). Ensure that switch or MCB is Off and glass fuses are opened physically.</w:t>
      </w:r>
    </w:p>
    <w:p w14:paraId="6C8DAE7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Take work permit from production for working on flare stack.</w:t>
      </w:r>
    </w:p>
    <w:p w14:paraId="126AB14C" w14:textId="5E522DA4" w:rsidR="00DA6E64" w:rsidRPr="003F1ED3" w:rsidRDefault="00DA6E64" w:rsidP="00DA6E64">
      <w:pPr>
        <w:numPr>
          <w:ilvl w:val="0"/>
          <w:numId w:val="28"/>
        </w:numPr>
        <w:spacing w:after="0" w:line="240" w:lineRule="auto"/>
        <w:rPr>
          <w:rFonts w:ascii="Times New Roman" w:hAnsi="Times New Roman" w:cs="Times New Roman"/>
          <w:strike/>
          <w:sz w:val="24"/>
          <w:szCs w:val="20"/>
          <w:highlight w:val="yellow"/>
        </w:rPr>
      </w:pPr>
      <w:r w:rsidRPr="003F1ED3">
        <w:rPr>
          <w:rFonts w:ascii="Times New Roman" w:hAnsi="Times New Roman" w:cs="Times New Roman"/>
          <w:strike/>
          <w:sz w:val="24"/>
          <w:szCs w:val="20"/>
          <w:highlight w:val="yellow"/>
        </w:rPr>
        <w:t>Dummy flange ahead of goggle valve in flare stack line should be opened. (</w:t>
      </w:r>
      <w:r w:rsidR="009918B3" w:rsidRPr="003F1ED3">
        <w:rPr>
          <w:rFonts w:ascii="Times New Roman" w:hAnsi="Times New Roman" w:cs="Times New Roman"/>
          <w:strike/>
          <w:sz w:val="24"/>
          <w:szCs w:val="20"/>
          <w:highlight w:val="yellow"/>
        </w:rPr>
        <w:t>This will</w:t>
      </w:r>
      <w:r w:rsidRPr="003F1ED3">
        <w:rPr>
          <w:rFonts w:ascii="Times New Roman" w:hAnsi="Times New Roman" w:cs="Times New Roman"/>
          <w:strike/>
          <w:sz w:val="24"/>
          <w:szCs w:val="20"/>
          <w:highlight w:val="yellow"/>
        </w:rPr>
        <w:t xml:space="preserve"> purge the line by air </w:t>
      </w:r>
      <w:proofErr w:type="gramStart"/>
      <w:r w:rsidR="003F1ED3" w:rsidRPr="003F1ED3">
        <w:rPr>
          <w:rFonts w:ascii="Times New Roman" w:hAnsi="Times New Roman" w:cs="Times New Roman"/>
          <w:strike/>
          <w:sz w:val="24"/>
          <w:szCs w:val="20"/>
          <w:highlight w:val="yellow"/>
        </w:rPr>
        <w:t>i.e.</w:t>
      </w:r>
      <w:proofErr w:type="gramEnd"/>
      <w:r w:rsidRPr="003F1ED3">
        <w:rPr>
          <w:rFonts w:ascii="Times New Roman" w:hAnsi="Times New Roman" w:cs="Times New Roman"/>
          <w:strike/>
          <w:sz w:val="24"/>
          <w:szCs w:val="20"/>
          <w:highlight w:val="yellow"/>
        </w:rPr>
        <w:t xml:space="preserve"> through natural draft.)</w:t>
      </w:r>
    </w:p>
    <w:p w14:paraId="22206E94"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lastRenderedPageBreak/>
        <w:t xml:space="preserve">Ensure flare stack is purged </w:t>
      </w:r>
      <w:r w:rsidRPr="003F1ED3">
        <w:rPr>
          <w:rFonts w:ascii="Times New Roman" w:hAnsi="Times New Roman" w:cs="Times New Roman"/>
          <w:strike/>
          <w:sz w:val="24"/>
          <w:szCs w:val="20"/>
          <w:highlight w:val="yellow"/>
        </w:rPr>
        <w:t>through air</w:t>
      </w:r>
      <w:r w:rsidRPr="00D12A24">
        <w:rPr>
          <w:rFonts w:ascii="Times New Roman" w:hAnsi="Times New Roman" w:cs="Times New Roman"/>
          <w:sz w:val="24"/>
          <w:szCs w:val="20"/>
        </w:rPr>
        <w:t xml:space="preserve"> and check if CO gas levels are within safe limits on working/burner platform</w:t>
      </w:r>
    </w:p>
    <w:p w14:paraId="513EDF8F"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IF CO gas levels are not met do not carry out the job till safe levels are reached.</w:t>
      </w:r>
    </w:p>
    <w:p w14:paraId="741348D6"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Follow Work Instruction for working at Heights (WI/BF3/SP-44G)</w:t>
      </w:r>
    </w:p>
    <w:p w14:paraId="22DE3C6B"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Follow Work Instruction for safe welding practice (WI/BF3/SP-44E)</w:t>
      </w:r>
    </w:p>
    <w:p w14:paraId="42C0A651" w14:textId="222A025F"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After the job is over ensure housekeeping is done </w:t>
      </w:r>
      <w:r w:rsidR="009918B3" w:rsidRPr="00D12A24">
        <w:rPr>
          <w:rFonts w:ascii="Times New Roman" w:hAnsi="Times New Roman" w:cs="Times New Roman"/>
          <w:sz w:val="24"/>
          <w:szCs w:val="20"/>
        </w:rPr>
        <w:t>of the</w:t>
      </w:r>
      <w:r w:rsidRPr="00D12A24">
        <w:rPr>
          <w:rFonts w:ascii="Times New Roman" w:hAnsi="Times New Roman" w:cs="Times New Roman"/>
          <w:sz w:val="24"/>
          <w:szCs w:val="20"/>
        </w:rPr>
        <w:t xml:space="preserve"> working are </w:t>
      </w:r>
      <w:r w:rsidR="009918B3" w:rsidRPr="00D12A24">
        <w:rPr>
          <w:rFonts w:ascii="Times New Roman" w:hAnsi="Times New Roman" w:cs="Times New Roman"/>
          <w:sz w:val="24"/>
          <w:szCs w:val="20"/>
        </w:rPr>
        <w:t>and all</w:t>
      </w:r>
      <w:r w:rsidRPr="00D12A24">
        <w:rPr>
          <w:rFonts w:ascii="Times New Roman" w:hAnsi="Times New Roman" w:cs="Times New Roman"/>
          <w:sz w:val="24"/>
          <w:szCs w:val="20"/>
        </w:rPr>
        <w:t xml:space="preserve"> workmen are brought down safely.</w:t>
      </w:r>
    </w:p>
    <w:p w14:paraId="73B95C45" w14:textId="40A9ACD6"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trial of the goggle and shut off valve along with operation </w:t>
      </w:r>
      <w:r w:rsidR="009918B3" w:rsidRPr="00D12A24">
        <w:rPr>
          <w:rFonts w:ascii="Times New Roman" w:hAnsi="Times New Roman" w:cs="Times New Roman"/>
          <w:sz w:val="24"/>
          <w:szCs w:val="20"/>
        </w:rPr>
        <w:t>in charge</w:t>
      </w:r>
    </w:p>
    <w:p w14:paraId="2915C40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Close the dummy flange ahead of goggle valve in flare stack line.</w:t>
      </w:r>
    </w:p>
    <w:p w14:paraId="430DBE8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Clear all the Electrical shutdowns.</w:t>
      </w:r>
    </w:p>
    <w:p w14:paraId="0152D1D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Clear the work permit.</w:t>
      </w:r>
    </w:p>
    <w:p w14:paraId="61487FDD" w14:textId="2D3AD499" w:rsidR="00DA6E64" w:rsidRDefault="00DA6E64" w:rsidP="00DA6E64">
      <w:pPr>
        <w:rPr>
          <w:color w:val="000000"/>
          <w:sz w:val="24"/>
          <w:szCs w:val="24"/>
        </w:rPr>
      </w:pPr>
    </w:p>
    <w:p w14:paraId="62BCD287" w14:textId="5CD00113" w:rsidR="00EE192E" w:rsidRPr="00A4422F" w:rsidRDefault="00EE192E" w:rsidP="00EE192E">
      <w:pPr>
        <w:rPr>
          <w:b/>
          <w:color w:val="548DD4" w:themeColor="text2" w:themeTint="99"/>
          <w:sz w:val="24"/>
          <w:szCs w:val="24"/>
        </w:rPr>
      </w:pPr>
      <w:r w:rsidRPr="00A4422F">
        <w:rPr>
          <w:b/>
          <w:color w:val="548DD4" w:themeColor="text2" w:themeTint="99"/>
          <w:sz w:val="24"/>
          <w:szCs w:val="24"/>
        </w:rPr>
        <w:t>Activity 2: Flare stack valve replacement</w:t>
      </w:r>
    </w:p>
    <w:p w14:paraId="74A0D66B" w14:textId="77777777" w:rsidR="00EE192E" w:rsidRPr="00A4422F" w:rsidRDefault="00EE192E" w:rsidP="00EE192E">
      <w:pPr>
        <w:rPr>
          <w:color w:val="548DD4" w:themeColor="text2" w:themeTint="99"/>
        </w:rPr>
      </w:pPr>
      <w:r w:rsidRPr="00A4422F">
        <w:rPr>
          <w:b/>
          <w:color w:val="548DD4" w:themeColor="text2" w:themeTint="99"/>
          <w:sz w:val="28"/>
          <w:szCs w:val="28"/>
        </w:rPr>
        <w:t>PROCEDURE</w:t>
      </w:r>
      <w:r w:rsidRPr="00A4422F">
        <w:rPr>
          <w:color w:val="548DD4" w:themeColor="text2" w:themeTint="99"/>
        </w:rPr>
        <w:t xml:space="preserve"> -</w:t>
      </w:r>
    </w:p>
    <w:p w14:paraId="594EC80C" w14:textId="33121D5B"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Furnace shut down is required for working on flare stack &amp; gas line.</w:t>
      </w:r>
    </w:p>
    <w:p w14:paraId="3E5D53E5"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Take work permit from production for working on flare stack.</w:t>
      </w:r>
    </w:p>
    <w:p w14:paraId="1D68425F" w14:textId="35DA110E"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Ensure gas line valve to NPP is close &amp; water seal is done.</w:t>
      </w:r>
      <w:r w:rsidR="00056F92">
        <w:rPr>
          <w:rFonts w:ascii="Arial" w:hAnsi="Arial" w:cs="Arial"/>
          <w:color w:val="548DD4" w:themeColor="text2" w:themeTint="99"/>
          <w:sz w:val="24"/>
          <w:szCs w:val="24"/>
        </w:rPr>
        <w:t xml:space="preserve"> </w:t>
      </w:r>
      <w:r w:rsidR="00056F92" w:rsidRPr="00F43FFA">
        <w:rPr>
          <w:sz w:val="24"/>
          <w:highlight w:val="yellow"/>
        </w:rPr>
        <w:t>LOTO to be done for drain &amp; overflow line valves after operation gives clearance once water sealing is done.</w:t>
      </w:r>
    </w:p>
    <w:p w14:paraId="43C7099B"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 xml:space="preserve">Dummy flange ahead of goggle valve in flare stack line should be opened. (This will purge the line by air </w:t>
      </w:r>
      <w:proofErr w:type="gramStart"/>
      <w:r w:rsidRPr="00A4422F">
        <w:rPr>
          <w:rFonts w:ascii="Arial" w:hAnsi="Arial" w:cs="Arial"/>
          <w:color w:val="548DD4" w:themeColor="text2" w:themeTint="99"/>
          <w:sz w:val="24"/>
          <w:szCs w:val="24"/>
        </w:rPr>
        <w:t>i.e.</w:t>
      </w:r>
      <w:proofErr w:type="gramEnd"/>
      <w:r w:rsidRPr="00A4422F">
        <w:rPr>
          <w:rFonts w:ascii="Arial" w:hAnsi="Arial" w:cs="Arial"/>
          <w:color w:val="548DD4" w:themeColor="text2" w:themeTint="99"/>
          <w:sz w:val="24"/>
          <w:szCs w:val="24"/>
        </w:rPr>
        <w:t xml:space="preserve"> through natural draft.)</w:t>
      </w:r>
    </w:p>
    <w:p w14:paraId="45C86A02"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Take electrical shut down of valve to be removed.</w:t>
      </w:r>
    </w:p>
    <w:p w14:paraId="34979B61"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Ones the co level is zero remove the flange bolts of valve &amp; remove the valve with the help of 25T crane using proper slings.</w:t>
      </w:r>
    </w:p>
    <w:p w14:paraId="3730AB1C" w14:textId="2C4837DD"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Install the new valve with 25T</w:t>
      </w:r>
      <w:r w:rsidR="00056F92">
        <w:rPr>
          <w:rFonts w:ascii="Arial" w:hAnsi="Arial" w:cs="Arial"/>
          <w:color w:val="548DD4" w:themeColor="text2" w:themeTint="99"/>
          <w:sz w:val="24"/>
          <w:szCs w:val="24"/>
        </w:rPr>
        <w:t>/30T</w:t>
      </w:r>
      <w:r w:rsidRPr="00A4422F">
        <w:rPr>
          <w:rFonts w:ascii="Arial" w:hAnsi="Arial" w:cs="Arial"/>
          <w:color w:val="548DD4" w:themeColor="text2" w:themeTint="99"/>
          <w:sz w:val="24"/>
          <w:szCs w:val="24"/>
        </w:rPr>
        <w:t xml:space="preserve"> crane &amp; tightened the bolts (Ensure both side gaskets are properly placed).</w:t>
      </w:r>
    </w:p>
    <w:p w14:paraId="612126F7"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Follow Work Instruction for working at Heights (WI/BF3/SP-44G)</w:t>
      </w:r>
    </w:p>
    <w:p w14:paraId="4FE0AABF"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After the job is over ensure housekeeping is done of the working are and all workmen are brought down safely.</w:t>
      </w:r>
    </w:p>
    <w:p w14:paraId="79033321"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Close the dummy flange ahead of goggle valve in flare stack line.</w:t>
      </w:r>
    </w:p>
    <w:p w14:paraId="0ACD7FB7"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Clear all the Electrical shutdowns.</w:t>
      </w:r>
    </w:p>
    <w:p w14:paraId="08A93360"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lastRenderedPageBreak/>
        <w:t>Clear the work permit.</w:t>
      </w:r>
    </w:p>
    <w:p w14:paraId="355E36ED" w14:textId="4DBC9E2E" w:rsidR="00DA6E64" w:rsidRPr="006E6E56" w:rsidRDefault="00EE192E" w:rsidP="006E6E56">
      <w:pPr>
        <w:numPr>
          <w:ilvl w:val="0"/>
          <w:numId w:val="34"/>
        </w:numPr>
        <w:spacing w:after="0" w:line="240" w:lineRule="auto"/>
        <w:rPr>
          <w:color w:val="000000"/>
          <w:sz w:val="24"/>
          <w:szCs w:val="24"/>
        </w:rPr>
      </w:pPr>
      <w:r w:rsidRPr="006E6E56">
        <w:rPr>
          <w:rFonts w:ascii="Arial" w:hAnsi="Arial" w:cs="Arial"/>
          <w:color w:val="548DD4" w:themeColor="text2" w:themeTint="99"/>
          <w:sz w:val="24"/>
          <w:szCs w:val="24"/>
        </w:rPr>
        <w:t>Take trial of the valves.</w:t>
      </w:r>
    </w:p>
    <w:p w14:paraId="7A6DE7C7" w14:textId="77777777" w:rsidR="00DA6E64" w:rsidRDefault="00DA6E64" w:rsidP="00DA6E64">
      <w:pPr>
        <w:rPr>
          <w:color w:val="000000"/>
          <w:sz w:val="24"/>
          <w:szCs w:val="24"/>
        </w:rPr>
      </w:pPr>
    </w:p>
    <w:p w14:paraId="6561BAA5" w14:textId="7963E9E2" w:rsidR="00DA6E64" w:rsidRPr="003600E3" w:rsidRDefault="00DA6E64" w:rsidP="00DA6E64">
      <w:pPr>
        <w:rPr>
          <w:b/>
          <w:sz w:val="28"/>
        </w:rPr>
      </w:pPr>
      <w:r w:rsidRPr="003600E3">
        <w:rPr>
          <w:b/>
          <w:sz w:val="28"/>
        </w:rPr>
        <w:t>Work No. 1</w:t>
      </w:r>
      <w:r w:rsidR="006E6E56" w:rsidRPr="003600E3">
        <w:rPr>
          <w:b/>
          <w:sz w:val="28"/>
        </w:rPr>
        <w:t>4</w:t>
      </w:r>
      <w:r w:rsidRPr="003600E3">
        <w:rPr>
          <w:b/>
          <w:sz w:val="28"/>
        </w:rPr>
        <w:t>: Bucket elevator Head pulley Replacement.</w:t>
      </w:r>
    </w:p>
    <w:p w14:paraId="714247CC"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Take written clearance from production department in the form of work permit.</w:t>
      </w:r>
    </w:p>
    <w:p w14:paraId="16C9409E"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Confirm for the electrical isolation of the bucket elevator </w:t>
      </w:r>
      <w:r>
        <w:rPr>
          <w:rFonts w:eastAsia="Calibri"/>
          <w:sz w:val="24"/>
          <w:szCs w:val="24"/>
          <w:lang w:val="en-IN"/>
        </w:rPr>
        <w:t xml:space="preserve">/scrapper conveyor </w:t>
      </w:r>
      <w:r w:rsidRPr="003143F5">
        <w:rPr>
          <w:rFonts w:eastAsia="Calibri"/>
          <w:sz w:val="24"/>
          <w:szCs w:val="24"/>
          <w:lang w:val="en-IN"/>
        </w:rPr>
        <w:t>by taking electrical shutdown.</w:t>
      </w:r>
    </w:p>
    <w:p w14:paraId="41C0A944"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Empty the buckets.</w:t>
      </w:r>
    </w:p>
    <w:p w14:paraId="172A7491"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Remove head pulley top cover.</w:t>
      </w:r>
    </w:p>
    <w:p w14:paraId="52C69081"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Decouple drive unit completely.</w:t>
      </w:r>
    </w:p>
    <w:p w14:paraId="26A276B0"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Loose tensioning arrangement.</w:t>
      </w:r>
    </w:p>
    <w:p w14:paraId="41AFFEE7"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Clamp the belt with chain block.</w:t>
      </w:r>
    </w:p>
    <w:p w14:paraId="17D2A9E7"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Pull the belt with chain block.</w:t>
      </w:r>
    </w:p>
    <w:p w14:paraId="07CCCF6C"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Clamp two chain blocks to the shaft of head pulley.</w:t>
      </w:r>
    </w:p>
    <w:p w14:paraId="573E272B" w14:textId="48585BAB"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Loose </w:t>
      </w:r>
      <w:r w:rsidR="00782079" w:rsidRPr="003143F5">
        <w:rPr>
          <w:rFonts w:eastAsia="Calibri"/>
          <w:sz w:val="24"/>
          <w:szCs w:val="24"/>
          <w:lang w:val="en-IN"/>
        </w:rPr>
        <w:t>Plummer</w:t>
      </w:r>
      <w:r w:rsidRPr="003143F5">
        <w:rPr>
          <w:rFonts w:eastAsia="Calibri"/>
          <w:sz w:val="24"/>
          <w:szCs w:val="24"/>
          <w:lang w:val="en-IN"/>
        </w:rPr>
        <w:t xml:space="preserve"> block bolts.</w:t>
      </w:r>
    </w:p>
    <w:p w14:paraId="06717AA9" w14:textId="00C1855E"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Remove the pulley with </w:t>
      </w:r>
      <w:r w:rsidR="00782079" w:rsidRPr="003143F5">
        <w:rPr>
          <w:rFonts w:eastAsia="Calibri"/>
          <w:sz w:val="24"/>
          <w:szCs w:val="24"/>
          <w:lang w:val="en-IN"/>
        </w:rPr>
        <w:t>Plummer</w:t>
      </w:r>
      <w:r w:rsidRPr="003143F5">
        <w:rPr>
          <w:rFonts w:eastAsia="Calibri"/>
          <w:sz w:val="24"/>
          <w:szCs w:val="24"/>
          <w:lang w:val="en-IN"/>
        </w:rPr>
        <w:t xml:space="preserve"> block.</w:t>
      </w:r>
    </w:p>
    <w:p w14:paraId="4A7B574C" w14:textId="1B261D40"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Place new head pulley with </w:t>
      </w:r>
      <w:r w:rsidR="00782079" w:rsidRPr="003143F5">
        <w:rPr>
          <w:rFonts w:eastAsia="Calibri"/>
          <w:sz w:val="24"/>
          <w:szCs w:val="24"/>
          <w:lang w:val="en-IN"/>
        </w:rPr>
        <w:t>Plummer</w:t>
      </w:r>
      <w:r w:rsidRPr="003143F5">
        <w:rPr>
          <w:rFonts w:eastAsia="Calibri"/>
          <w:sz w:val="24"/>
          <w:szCs w:val="24"/>
          <w:lang w:val="en-IN"/>
        </w:rPr>
        <w:t xml:space="preserve"> block.</w:t>
      </w:r>
    </w:p>
    <w:p w14:paraId="78D0D765"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Remove all chain blocks and tight the belt with tensioning arrangement.</w:t>
      </w:r>
    </w:p>
    <w:p w14:paraId="7EE44742"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Fix the top cover.</w:t>
      </w:r>
    </w:p>
    <w:p w14:paraId="168E9BB3"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Couple with drive unit.</w:t>
      </w:r>
    </w:p>
    <w:p w14:paraId="77F7EB14"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Clear electrical shut down and take no load trail.</w:t>
      </w:r>
    </w:p>
    <w:p w14:paraId="7D026249"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If found satisfactory, surrender work permit and hand over the equipment for operation.</w:t>
      </w:r>
    </w:p>
    <w:p w14:paraId="5F818CD1" w14:textId="77777777" w:rsidR="00DA6E64" w:rsidRPr="003143F5" w:rsidRDefault="00DA6E64" w:rsidP="00DA6E64">
      <w:pPr>
        <w:rPr>
          <w:rFonts w:eastAsia="Calibri"/>
          <w:sz w:val="24"/>
          <w:szCs w:val="24"/>
          <w:lang w:val="en-IN"/>
        </w:rPr>
      </w:pPr>
    </w:p>
    <w:p w14:paraId="08042956" w14:textId="09C4DAD3" w:rsidR="00DA6E64" w:rsidRPr="003600E3" w:rsidRDefault="00DA6E64" w:rsidP="00DA6E64">
      <w:pPr>
        <w:rPr>
          <w:b/>
          <w:sz w:val="28"/>
        </w:rPr>
      </w:pPr>
      <w:r w:rsidRPr="003600E3">
        <w:rPr>
          <w:b/>
          <w:sz w:val="28"/>
        </w:rPr>
        <w:t>Work No. 1</w:t>
      </w:r>
      <w:r w:rsidR="006E6E56" w:rsidRPr="003600E3">
        <w:rPr>
          <w:b/>
          <w:sz w:val="28"/>
        </w:rPr>
        <w:t>5</w:t>
      </w:r>
      <w:r w:rsidRPr="003600E3">
        <w:rPr>
          <w:b/>
          <w:sz w:val="28"/>
        </w:rPr>
        <w:t>: Bucket elevator Tail pulley Replacement.</w:t>
      </w:r>
    </w:p>
    <w:p w14:paraId="22B281F0"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lastRenderedPageBreak/>
        <w:t>Take written clearance from production department in the form of work permit.</w:t>
      </w:r>
    </w:p>
    <w:p w14:paraId="352FA8C8"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Confirm for the electrical isolation of the bucket elevator</w:t>
      </w:r>
      <w:r>
        <w:rPr>
          <w:rFonts w:eastAsia="Calibri"/>
          <w:sz w:val="24"/>
          <w:szCs w:val="24"/>
          <w:lang w:val="en-IN"/>
        </w:rPr>
        <w:t xml:space="preserve">/scraper conveyor </w:t>
      </w:r>
      <w:r w:rsidRPr="003143F5">
        <w:rPr>
          <w:rFonts w:eastAsia="Calibri"/>
          <w:sz w:val="24"/>
          <w:szCs w:val="24"/>
          <w:lang w:val="en-IN"/>
        </w:rPr>
        <w:t>by taking electrical shutdown.</w:t>
      </w:r>
    </w:p>
    <w:p w14:paraId="006ADD46"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Empty the buckets.</w:t>
      </w:r>
    </w:p>
    <w:p w14:paraId="1EB76707"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tail pulley bottom door at both sides.</w:t>
      </w:r>
    </w:p>
    <w:p w14:paraId="7CF82B8A"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Loose the take-up arrangement (tensioning arrangement).</w:t>
      </w:r>
    </w:p>
    <w:p w14:paraId="57AB5B15"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guide bar.</w:t>
      </w:r>
    </w:p>
    <w:p w14:paraId="63D2264B"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holding arrangement.</w:t>
      </w:r>
    </w:p>
    <w:p w14:paraId="1013FA25"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tail pulley with chain block.</w:t>
      </w:r>
    </w:p>
    <w:p w14:paraId="69700A52"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Place new pulley with complete assembly.</w:t>
      </w:r>
    </w:p>
    <w:p w14:paraId="0A48E46D"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the chain block and close the door.</w:t>
      </w:r>
    </w:p>
    <w:p w14:paraId="296FEE02"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Clear electrical shut down and take no load trail.</w:t>
      </w:r>
    </w:p>
    <w:p w14:paraId="460A9659"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If found satisfactory, surrender work permit and hand over the equipment for operation.</w:t>
      </w:r>
    </w:p>
    <w:p w14:paraId="1DACD597" w14:textId="77777777" w:rsidR="00DA6E64" w:rsidRDefault="00DA6E64" w:rsidP="00DA6E64">
      <w:pPr>
        <w:rPr>
          <w:color w:val="000000"/>
          <w:sz w:val="24"/>
          <w:szCs w:val="24"/>
        </w:rPr>
      </w:pPr>
    </w:p>
    <w:p w14:paraId="061C1266" w14:textId="09DC90C9" w:rsidR="00DA6E64" w:rsidRPr="003600E3" w:rsidRDefault="00DA6E64" w:rsidP="00DA6E64">
      <w:pPr>
        <w:rPr>
          <w:b/>
          <w:sz w:val="28"/>
        </w:rPr>
      </w:pPr>
      <w:r w:rsidRPr="003600E3">
        <w:rPr>
          <w:b/>
          <w:sz w:val="28"/>
        </w:rPr>
        <w:t>Work No. 1</w:t>
      </w:r>
      <w:r w:rsidR="003600E3" w:rsidRPr="003600E3">
        <w:rPr>
          <w:b/>
          <w:sz w:val="28"/>
        </w:rPr>
        <w:t>6</w:t>
      </w:r>
      <w:r w:rsidRPr="003600E3">
        <w:rPr>
          <w:b/>
          <w:sz w:val="28"/>
        </w:rPr>
        <w:t>: Screw conveyor Inspection/Replacement</w:t>
      </w:r>
      <w:r w:rsidR="003600E3">
        <w:rPr>
          <w:b/>
          <w:sz w:val="28"/>
        </w:rPr>
        <w:t>.</w:t>
      </w:r>
    </w:p>
    <w:p w14:paraId="7DFA9404" w14:textId="77777777" w:rsidR="00DA6E64" w:rsidRDefault="00DA6E64" w:rsidP="00DA6E64">
      <w:pPr>
        <w:numPr>
          <w:ilvl w:val="0"/>
          <w:numId w:val="31"/>
        </w:numPr>
        <w:contextualSpacing/>
        <w:rPr>
          <w:rFonts w:eastAsia="Calibri"/>
          <w:sz w:val="24"/>
          <w:szCs w:val="24"/>
          <w:lang w:val="en-IN"/>
        </w:rPr>
      </w:pPr>
      <w:r w:rsidRPr="003143F5">
        <w:rPr>
          <w:rFonts w:eastAsia="Calibri"/>
          <w:sz w:val="24"/>
          <w:szCs w:val="24"/>
          <w:lang w:val="en-IN"/>
        </w:rPr>
        <w:t>Take written clearance from production department in the form of work permit.</w:t>
      </w:r>
    </w:p>
    <w:p w14:paraId="110D49CD" w14:textId="77777777" w:rsidR="00DA6E64" w:rsidRDefault="00DA6E64" w:rsidP="00DA6E64">
      <w:pPr>
        <w:pStyle w:val="ListParagraph"/>
        <w:numPr>
          <w:ilvl w:val="0"/>
          <w:numId w:val="31"/>
        </w:numPr>
        <w:spacing w:after="0" w:line="240" w:lineRule="auto"/>
        <w:jc w:val="both"/>
        <w:rPr>
          <w:sz w:val="24"/>
        </w:rPr>
      </w:pPr>
      <w:r w:rsidRPr="00B73F2A">
        <w:rPr>
          <w:sz w:val="24"/>
        </w:rPr>
        <w:t>Take electrical shut down</w:t>
      </w:r>
      <w:r>
        <w:rPr>
          <w:sz w:val="24"/>
        </w:rPr>
        <w:t xml:space="preserve"> of </w:t>
      </w:r>
      <w:r>
        <w:rPr>
          <w:rFonts w:eastAsia="Calibri"/>
          <w:sz w:val="24"/>
          <w:szCs w:val="24"/>
          <w:lang w:val="en-IN"/>
        </w:rPr>
        <w:t>screw conveyor</w:t>
      </w:r>
      <w:r w:rsidRPr="00B73F2A">
        <w:rPr>
          <w:sz w:val="24"/>
        </w:rPr>
        <w:t xml:space="preserve"> by putting off isolators and locking with padlock LOTO.</w:t>
      </w:r>
    </w:p>
    <w:p w14:paraId="45D50A20" w14:textId="4EE13D4C" w:rsidR="00DA6E64" w:rsidRDefault="00DA6E64" w:rsidP="00DA6E64">
      <w:pPr>
        <w:pStyle w:val="ListParagraph"/>
        <w:numPr>
          <w:ilvl w:val="0"/>
          <w:numId w:val="31"/>
        </w:numPr>
        <w:spacing w:after="0" w:line="240" w:lineRule="auto"/>
        <w:jc w:val="both"/>
        <w:rPr>
          <w:sz w:val="24"/>
        </w:rPr>
      </w:pPr>
      <w:r>
        <w:rPr>
          <w:sz w:val="24"/>
        </w:rPr>
        <w:t>Open the inspection doors of both side of screw conveyor &amp; through cleaning to be done (resp:</w:t>
      </w:r>
      <w:r w:rsidR="009918B3">
        <w:rPr>
          <w:sz w:val="24"/>
        </w:rPr>
        <w:t xml:space="preserve"> </w:t>
      </w:r>
      <w:r>
        <w:rPr>
          <w:sz w:val="24"/>
        </w:rPr>
        <w:t>operation).</w:t>
      </w:r>
    </w:p>
    <w:p w14:paraId="18F24080" w14:textId="77777777" w:rsidR="00DA6E64" w:rsidRDefault="00DA6E64" w:rsidP="00DA6E64">
      <w:pPr>
        <w:pStyle w:val="ListParagraph"/>
        <w:numPr>
          <w:ilvl w:val="0"/>
          <w:numId w:val="31"/>
        </w:numPr>
        <w:spacing w:after="0" w:line="240" w:lineRule="auto"/>
        <w:jc w:val="both"/>
        <w:rPr>
          <w:sz w:val="24"/>
        </w:rPr>
      </w:pPr>
      <w:r>
        <w:rPr>
          <w:sz w:val="24"/>
        </w:rPr>
        <w:t>Inspect for blade conditions &amp; replaced the damage ones</w:t>
      </w:r>
    </w:p>
    <w:p w14:paraId="20A11DEF" w14:textId="77777777" w:rsidR="00DA6E64" w:rsidRDefault="00DA6E64" w:rsidP="00DA6E64">
      <w:pPr>
        <w:pStyle w:val="ListParagraph"/>
        <w:numPr>
          <w:ilvl w:val="0"/>
          <w:numId w:val="31"/>
        </w:numPr>
        <w:spacing w:after="0" w:line="240" w:lineRule="auto"/>
        <w:jc w:val="both"/>
        <w:rPr>
          <w:sz w:val="24"/>
        </w:rPr>
      </w:pPr>
      <w:r>
        <w:rPr>
          <w:sz w:val="24"/>
        </w:rPr>
        <w:t>For replacement of assembly close the manual gate valve above screw conveyor &amp; isolate mechanically.</w:t>
      </w:r>
    </w:p>
    <w:p w14:paraId="60060C79" w14:textId="77777777" w:rsidR="00DA6E64" w:rsidRPr="00EF5E66" w:rsidRDefault="00DA6E64" w:rsidP="00DA6E64">
      <w:pPr>
        <w:pStyle w:val="ListParagraph"/>
        <w:numPr>
          <w:ilvl w:val="0"/>
          <w:numId w:val="31"/>
        </w:numPr>
        <w:spacing w:after="0" w:line="240" w:lineRule="auto"/>
        <w:jc w:val="both"/>
        <w:rPr>
          <w:sz w:val="24"/>
        </w:rPr>
      </w:pPr>
      <w:r>
        <w:rPr>
          <w:sz w:val="24"/>
        </w:rPr>
        <w:t>Remove the distance piece above screw conveyor.</w:t>
      </w:r>
    </w:p>
    <w:p w14:paraId="63197611" w14:textId="77777777" w:rsidR="00DA6E64" w:rsidRDefault="00DA6E64" w:rsidP="00DA6E64">
      <w:pPr>
        <w:pStyle w:val="ListParagraph"/>
        <w:numPr>
          <w:ilvl w:val="0"/>
          <w:numId w:val="31"/>
        </w:numPr>
        <w:spacing w:after="0" w:line="240" w:lineRule="auto"/>
        <w:jc w:val="both"/>
        <w:rPr>
          <w:sz w:val="24"/>
        </w:rPr>
      </w:pPr>
      <w:r>
        <w:rPr>
          <w:sz w:val="24"/>
        </w:rPr>
        <w:t>Disconnect &amp; remove water &amp; steam pipe line of screw conveyor.</w:t>
      </w:r>
    </w:p>
    <w:p w14:paraId="62D34A88" w14:textId="77777777" w:rsidR="00DA6E64" w:rsidRDefault="00DA6E64" w:rsidP="00DA6E64">
      <w:pPr>
        <w:pStyle w:val="ListParagraph"/>
        <w:numPr>
          <w:ilvl w:val="0"/>
          <w:numId w:val="31"/>
        </w:numPr>
        <w:spacing w:after="0" w:line="240" w:lineRule="auto"/>
        <w:jc w:val="both"/>
        <w:rPr>
          <w:sz w:val="24"/>
        </w:rPr>
      </w:pPr>
      <w:r>
        <w:rPr>
          <w:sz w:val="24"/>
        </w:rPr>
        <w:t>Decoupled the GB &amp; remove the same.</w:t>
      </w:r>
    </w:p>
    <w:p w14:paraId="5EDF33DF" w14:textId="77777777" w:rsidR="00DA6E64" w:rsidRDefault="00DA6E64" w:rsidP="00DA6E64">
      <w:pPr>
        <w:pStyle w:val="ListParagraph"/>
        <w:numPr>
          <w:ilvl w:val="0"/>
          <w:numId w:val="31"/>
        </w:numPr>
        <w:spacing w:after="0" w:line="240" w:lineRule="auto"/>
        <w:jc w:val="both"/>
        <w:rPr>
          <w:sz w:val="24"/>
        </w:rPr>
      </w:pPr>
      <w:r>
        <w:rPr>
          <w:sz w:val="24"/>
        </w:rPr>
        <w:lastRenderedPageBreak/>
        <w:t>Remove the screw conveyor with the help of 12T hydra &amp; chain pulley block by removing frame mounting bolts.</w:t>
      </w:r>
    </w:p>
    <w:p w14:paraId="33D5E481" w14:textId="77777777" w:rsidR="00DA6E64" w:rsidRDefault="00DA6E64" w:rsidP="00DA6E64">
      <w:pPr>
        <w:pStyle w:val="ListParagraph"/>
        <w:numPr>
          <w:ilvl w:val="0"/>
          <w:numId w:val="31"/>
        </w:numPr>
        <w:spacing w:after="0" w:line="240" w:lineRule="auto"/>
        <w:jc w:val="both"/>
        <w:rPr>
          <w:sz w:val="24"/>
        </w:rPr>
      </w:pPr>
      <w:r>
        <w:rPr>
          <w:sz w:val="24"/>
        </w:rPr>
        <w:t>Install the new screw conveyor by following step no 9 to 6 reverse procedure.</w:t>
      </w:r>
    </w:p>
    <w:p w14:paraId="2FABF152" w14:textId="77777777" w:rsidR="00DA6E64" w:rsidRDefault="00DA6E64" w:rsidP="00DA6E64">
      <w:pPr>
        <w:pStyle w:val="ListParagraph"/>
        <w:numPr>
          <w:ilvl w:val="0"/>
          <w:numId w:val="31"/>
        </w:numPr>
        <w:spacing w:after="0" w:line="240" w:lineRule="auto"/>
        <w:jc w:val="both"/>
        <w:rPr>
          <w:sz w:val="24"/>
        </w:rPr>
      </w:pPr>
      <w:r>
        <w:rPr>
          <w:sz w:val="24"/>
        </w:rPr>
        <w:t xml:space="preserve">Clear the shutdown &amp; take trials </w:t>
      </w:r>
    </w:p>
    <w:p w14:paraId="7255A310" w14:textId="77777777" w:rsidR="00DA6E64" w:rsidRDefault="00DA6E64" w:rsidP="00DA6E64">
      <w:pPr>
        <w:pStyle w:val="ListParagraph"/>
        <w:numPr>
          <w:ilvl w:val="0"/>
          <w:numId w:val="31"/>
        </w:numPr>
        <w:spacing w:after="0" w:line="240" w:lineRule="auto"/>
        <w:jc w:val="both"/>
        <w:rPr>
          <w:sz w:val="24"/>
        </w:rPr>
      </w:pPr>
      <w:r>
        <w:rPr>
          <w:sz w:val="24"/>
        </w:rPr>
        <w:t>Clear the work permit &amp; handover the equipment to operation.</w:t>
      </w:r>
    </w:p>
    <w:p w14:paraId="5A5D9991" w14:textId="77777777" w:rsidR="00DA6E64" w:rsidRDefault="00DA6E64" w:rsidP="00DA6E64">
      <w:pPr>
        <w:pStyle w:val="ListParagraph"/>
        <w:spacing w:after="0" w:line="240" w:lineRule="auto"/>
        <w:jc w:val="both"/>
        <w:rPr>
          <w:sz w:val="24"/>
        </w:rPr>
      </w:pPr>
    </w:p>
    <w:p w14:paraId="58CD3A04" w14:textId="77777777" w:rsidR="003600E3" w:rsidRDefault="003600E3" w:rsidP="00DA6E64">
      <w:pPr>
        <w:ind w:left="360"/>
        <w:jc w:val="both"/>
        <w:rPr>
          <w:b/>
          <w:sz w:val="28"/>
        </w:rPr>
      </w:pPr>
    </w:p>
    <w:p w14:paraId="2D886D3E" w14:textId="6DAB1EE5" w:rsidR="00DA6E64" w:rsidRPr="001C7AEF" w:rsidRDefault="00DA6E64" w:rsidP="00DA6E64">
      <w:pPr>
        <w:ind w:left="360"/>
        <w:jc w:val="both"/>
        <w:rPr>
          <w:b/>
          <w:sz w:val="28"/>
        </w:rPr>
      </w:pPr>
      <w:r w:rsidRPr="006155B7">
        <w:rPr>
          <w:b/>
          <w:sz w:val="28"/>
        </w:rPr>
        <w:t xml:space="preserve">Work No </w:t>
      </w:r>
      <w:r>
        <w:rPr>
          <w:b/>
          <w:sz w:val="28"/>
        </w:rPr>
        <w:t>1</w:t>
      </w:r>
      <w:r w:rsidR="003600E3">
        <w:rPr>
          <w:b/>
          <w:sz w:val="28"/>
        </w:rPr>
        <w:t>7</w:t>
      </w:r>
      <w:r>
        <w:rPr>
          <w:sz w:val="24"/>
        </w:rPr>
        <w:t xml:space="preserve">: </w:t>
      </w:r>
      <w:r w:rsidRPr="001C7AEF">
        <w:rPr>
          <w:b/>
          <w:sz w:val="28"/>
        </w:rPr>
        <w:t>Replacement of ball valve at GDC</w:t>
      </w:r>
    </w:p>
    <w:p w14:paraId="064E1362"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This job can be carried out only in shutdown.</w:t>
      </w:r>
    </w:p>
    <w:p w14:paraId="7C4A596F"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Ensure that GDC to be made empty and purged before taking up the job.</w:t>
      </w:r>
    </w:p>
    <w:p w14:paraId="4B55F86D" w14:textId="6997C5B7" w:rsidR="00DA6E64" w:rsidRPr="00D12A24" w:rsidRDefault="008169E0" w:rsidP="00DA6E64">
      <w:pPr>
        <w:numPr>
          <w:ilvl w:val="0"/>
          <w:numId w:val="32"/>
        </w:numPr>
        <w:spacing w:after="0" w:line="240" w:lineRule="auto"/>
        <w:jc w:val="both"/>
        <w:rPr>
          <w:rFonts w:ascii="Calibri" w:hAnsi="Calibri"/>
          <w:sz w:val="24"/>
        </w:rPr>
      </w:pPr>
      <w:r>
        <w:rPr>
          <w:rFonts w:ascii="Calibri" w:hAnsi="Calibri"/>
          <w:sz w:val="24"/>
        </w:rPr>
        <w:t xml:space="preserve">Upper dust ball valve to be kept close &amp; </w:t>
      </w:r>
      <w:r w:rsidR="00DA6E64" w:rsidRPr="00D12A24">
        <w:rPr>
          <w:rFonts w:ascii="Calibri" w:hAnsi="Calibri"/>
          <w:sz w:val="24"/>
        </w:rPr>
        <w:t xml:space="preserve">Take the Electrical shut down </w:t>
      </w:r>
      <w:r>
        <w:rPr>
          <w:rFonts w:ascii="Calibri" w:hAnsi="Calibri"/>
          <w:sz w:val="24"/>
        </w:rPr>
        <w:t xml:space="preserve">of </w:t>
      </w:r>
      <w:r w:rsidR="00DA6E64" w:rsidRPr="00D12A24">
        <w:rPr>
          <w:rFonts w:ascii="Calibri" w:hAnsi="Calibri"/>
          <w:sz w:val="24"/>
        </w:rPr>
        <w:t>ball valve.</w:t>
      </w:r>
    </w:p>
    <w:p w14:paraId="3C28463D" w14:textId="3A9AA464"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Ensure that CO level in GDC is zero.</w:t>
      </w:r>
    </w:p>
    <w:p w14:paraId="701B676D" w14:textId="59A163F2" w:rsidR="00DA6E64" w:rsidRDefault="00DA6E64" w:rsidP="00DA6E64">
      <w:pPr>
        <w:numPr>
          <w:ilvl w:val="0"/>
          <w:numId w:val="32"/>
        </w:numPr>
        <w:spacing w:after="0" w:line="240" w:lineRule="auto"/>
        <w:jc w:val="both"/>
        <w:rPr>
          <w:rFonts w:ascii="Calibri" w:hAnsi="Calibri"/>
          <w:sz w:val="24"/>
        </w:rPr>
      </w:pPr>
      <w:r w:rsidRPr="00D12A24">
        <w:rPr>
          <w:rFonts w:ascii="Calibri" w:hAnsi="Calibri"/>
          <w:sz w:val="24"/>
        </w:rPr>
        <w:t>Take the work permit from operation department.</w:t>
      </w:r>
    </w:p>
    <w:p w14:paraId="665BB58F"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Inform electrical department to disconnect the electrical connections.</w:t>
      </w:r>
    </w:p>
    <w:p w14:paraId="67511D9E"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Gas cut &amp; remove the fasteners connecting to the valve.</w:t>
      </w:r>
    </w:p>
    <w:p w14:paraId="2DEA1B1A"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Remove the bottom side distance piece for easy removal of valve.</w:t>
      </w:r>
    </w:p>
    <w:p w14:paraId="091E9315"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Replace the valve by using the 2tn chain blocks from both sides.</w:t>
      </w:r>
    </w:p>
    <w:p w14:paraId="74FD4FE9" w14:textId="4C182F30" w:rsidR="00DA6E64" w:rsidRPr="00D12A24" w:rsidRDefault="009918B3" w:rsidP="00DA6E64">
      <w:pPr>
        <w:numPr>
          <w:ilvl w:val="0"/>
          <w:numId w:val="32"/>
        </w:numPr>
        <w:spacing w:after="0" w:line="240" w:lineRule="auto"/>
        <w:jc w:val="both"/>
        <w:rPr>
          <w:rFonts w:ascii="Calibri" w:hAnsi="Calibri"/>
          <w:sz w:val="24"/>
        </w:rPr>
      </w:pPr>
      <w:r w:rsidRPr="00D12A24">
        <w:rPr>
          <w:rFonts w:ascii="Calibri" w:hAnsi="Calibri"/>
          <w:sz w:val="24"/>
        </w:rPr>
        <w:t>Again,</w:t>
      </w:r>
      <w:r w:rsidR="00DA6E64" w:rsidRPr="00D12A24">
        <w:rPr>
          <w:rFonts w:ascii="Calibri" w:hAnsi="Calibri"/>
          <w:sz w:val="24"/>
        </w:rPr>
        <w:t xml:space="preserve"> insert the distance piece and tighten the </w:t>
      </w:r>
      <w:r w:rsidR="00AA490D" w:rsidRPr="00D12A24">
        <w:rPr>
          <w:rFonts w:ascii="Calibri" w:hAnsi="Calibri"/>
          <w:sz w:val="24"/>
        </w:rPr>
        <w:t>all-fastener</w:t>
      </w:r>
      <w:r w:rsidR="00DA6E64" w:rsidRPr="00D12A24">
        <w:rPr>
          <w:rFonts w:ascii="Calibri" w:hAnsi="Calibri"/>
          <w:sz w:val="24"/>
        </w:rPr>
        <w:t xml:space="preserve"> bolts.</w:t>
      </w:r>
    </w:p>
    <w:p w14:paraId="34EFA232"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Inform electrical department to connect the electrical connections.</w:t>
      </w:r>
    </w:p>
    <w:p w14:paraId="682E1813"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Clear the shutdown, take trial. </w:t>
      </w:r>
    </w:p>
    <w:p w14:paraId="4B5E8EC8"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Clear the work permit and handover the equipment to production department.</w:t>
      </w:r>
    </w:p>
    <w:p w14:paraId="2CC3D82D" w14:textId="725D5C78" w:rsidR="009918B3" w:rsidRDefault="009918B3" w:rsidP="00DA6E64">
      <w:pPr>
        <w:ind w:left="360"/>
        <w:jc w:val="both"/>
        <w:rPr>
          <w:b/>
          <w:sz w:val="28"/>
        </w:rPr>
      </w:pPr>
    </w:p>
    <w:p w14:paraId="6B5AC9AE" w14:textId="77777777" w:rsidR="009C70A6" w:rsidRDefault="009C70A6" w:rsidP="009C70A6">
      <w:pPr>
        <w:ind w:left="360"/>
        <w:jc w:val="both"/>
        <w:rPr>
          <w:b/>
          <w:sz w:val="28"/>
        </w:rPr>
      </w:pPr>
    </w:p>
    <w:p w14:paraId="14F8138C" w14:textId="3EF660D0" w:rsidR="009C70A6" w:rsidRPr="001C7AEF" w:rsidRDefault="009C70A6" w:rsidP="009C70A6">
      <w:pPr>
        <w:ind w:left="360"/>
        <w:jc w:val="both"/>
        <w:rPr>
          <w:b/>
          <w:sz w:val="28"/>
        </w:rPr>
      </w:pPr>
      <w:r w:rsidRPr="006155B7">
        <w:rPr>
          <w:b/>
          <w:sz w:val="28"/>
        </w:rPr>
        <w:t xml:space="preserve">Work No </w:t>
      </w:r>
      <w:r>
        <w:rPr>
          <w:b/>
          <w:sz w:val="28"/>
        </w:rPr>
        <w:t>18</w:t>
      </w:r>
      <w:r>
        <w:rPr>
          <w:sz w:val="24"/>
        </w:rPr>
        <w:t xml:space="preserve">: </w:t>
      </w:r>
      <w:r w:rsidRPr="001C7AEF">
        <w:rPr>
          <w:b/>
          <w:sz w:val="28"/>
        </w:rPr>
        <w:t xml:space="preserve">Replacement of </w:t>
      </w:r>
      <w:r>
        <w:rPr>
          <w:b/>
          <w:sz w:val="28"/>
        </w:rPr>
        <w:t>Lower dust</w:t>
      </w:r>
      <w:r w:rsidRPr="001C7AEF">
        <w:rPr>
          <w:b/>
          <w:sz w:val="28"/>
        </w:rPr>
        <w:t xml:space="preserve"> valve at GDC</w:t>
      </w:r>
    </w:p>
    <w:p w14:paraId="0C12ABAB"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This job can be carried out only in shutdown.</w:t>
      </w:r>
    </w:p>
    <w:p w14:paraId="43506F60"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Ensure that GDC to be made empty and purged before taking up the job.</w:t>
      </w:r>
    </w:p>
    <w:p w14:paraId="7FCD8ED0"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Take the Electrical shut down ball valve.</w:t>
      </w:r>
    </w:p>
    <w:p w14:paraId="0BECB2B5"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lastRenderedPageBreak/>
        <w:t>Ensure that CO level in GDC is zero.</w:t>
      </w:r>
    </w:p>
    <w:p w14:paraId="12908806" w14:textId="77777777" w:rsidR="009C70A6" w:rsidRDefault="009C70A6" w:rsidP="009C70A6">
      <w:pPr>
        <w:numPr>
          <w:ilvl w:val="0"/>
          <w:numId w:val="37"/>
        </w:numPr>
        <w:spacing w:after="0" w:line="240" w:lineRule="auto"/>
        <w:jc w:val="both"/>
        <w:rPr>
          <w:rFonts w:ascii="Calibri" w:hAnsi="Calibri"/>
          <w:sz w:val="24"/>
        </w:rPr>
      </w:pPr>
      <w:r w:rsidRPr="00D12A24">
        <w:rPr>
          <w:rFonts w:ascii="Calibri" w:hAnsi="Calibri"/>
          <w:sz w:val="24"/>
        </w:rPr>
        <w:t>Take the work permit from operation department.</w:t>
      </w:r>
    </w:p>
    <w:p w14:paraId="4DBEFF7B" w14:textId="61A655C3"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Inform </w:t>
      </w:r>
      <w:r>
        <w:rPr>
          <w:rFonts w:ascii="Calibri" w:hAnsi="Calibri"/>
          <w:sz w:val="24"/>
        </w:rPr>
        <w:t>Instrumentation to</w:t>
      </w:r>
      <w:r w:rsidRPr="00D12A24">
        <w:rPr>
          <w:rFonts w:ascii="Calibri" w:hAnsi="Calibri"/>
          <w:sz w:val="24"/>
        </w:rPr>
        <w:t xml:space="preserve"> disconnect the electrical connections.</w:t>
      </w:r>
    </w:p>
    <w:p w14:paraId="335BFF74" w14:textId="5ACC1FAB" w:rsidR="009C70A6" w:rsidRPr="00D12A24" w:rsidRDefault="00E01B41" w:rsidP="009C70A6">
      <w:pPr>
        <w:numPr>
          <w:ilvl w:val="0"/>
          <w:numId w:val="37"/>
        </w:numPr>
        <w:spacing w:after="0" w:line="240" w:lineRule="auto"/>
        <w:jc w:val="both"/>
        <w:rPr>
          <w:rFonts w:ascii="Calibri" w:hAnsi="Calibri"/>
          <w:sz w:val="24"/>
        </w:rPr>
      </w:pPr>
      <w:r>
        <w:rPr>
          <w:rFonts w:ascii="Calibri" w:hAnsi="Calibri"/>
          <w:sz w:val="24"/>
        </w:rPr>
        <w:t>R</w:t>
      </w:r>
      <w:r w:rsidR="009C70A6" w:rsidRPr="00D12A24">
        <w:rPr>
          <w:rFonts w:ascii="Calibri" w:hAnsi="Calibri"/>
          <w:sz w:val="24"/>
        </w:rPr>
        <w:t>emove the fasteners connecting to the valve.</w:t>
      </w:r>
    </w:p>
    <w:p w14:paraId="72066E00" w14:textId="4D7A853D"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Replace the valve by </w:t>
      </w:r>
      <w:r w:rsidR="00E01B41">
        <w:rPr>
          <w:rFonts w:ascii="Calibri" w:hAnsi="Calibri"/>
          <w:sz w:val="24"/>
        </w:rPr>
        <w:t>lifting it carefully.</w:t>
      </w:r>
    </w:p>
    <w:p w14:paraId="7BB6DB3A"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Again, insert the distance piece and tighten the all-fastener bolts.</w:t>
      </w:r>
    </w:p>
    <w:p w14:paraId="31052932"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Inform electrical department to connect the electrical connections.</w:t>
      </w:r>
    </w:p>
    <w:p w14:paraId="2E0A3703"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Clear the shutdown, take trial. </w:t>
      </w:r>
    </w:p>
    <w:p w14:paraId="58ED2B61"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Clear the work permit and handover the equipment to production department.</w:t>
      </w:r>
    </w:p>
    <w:p w14:paraId="02B16ACC" w14:textId="77777777" w:rsidR="009C70A6" w:rsidRDefault="009C70A6" w:rsidP="00DA6E64">
      <w:pPr>
        <w:ind w:left="360"/>
        <w:jc w:val="both"/>
        <w:rPr>
          <w:b/>
          <w:sz w:val="28"/>
        </w:rPr>
      </w:pPr>
    </w:p>
    <w:p w14:paraId="276672D8" w14:textId="77E7298D" w:rsidR="00DA6E64" w:rsidRPr="009D7856" w:rsidRDefault="00DA6E64" w:rsidP="00FC35D3">
      <w:pPr>
        <w:ind w:left="360"/>
        <w:jc w:val="both"/>
        <w:rPr>
          <w:rFonts w:ascii="Arial" w:hAnsi="Arial" w:cs="Arial"/>
          <w:b/>
          <w:u w:val="single"/>
        </w:rPr>
      </w:pPr>
      <w:r w:rsidRPr="00DB4219">
        <w:rPr>
          <w:b/>
          <w:sz w:val="28"/>
        </w:rPr>
        <w:t xml:space="preserve">     </w:t>
      </w:r>
      <w:r w:rsidRPr="006155B7">
        <w:rPr>
          <w:b/>
          <w:sz w:val="28"/>
        </w:rPr>
        <w:t xml:space="preserve">Work No </w:t>
      </w:r>
      <w:r>
        <w:rPr>
          <w:b/>
          <w:sz w:val="28"/>
        </w:rPr>
        <w:t>1</w:t>
      </w:r>
      <w:r w:rsidR="009C70A6">
        <w:rPr>
          <w:b/>
          <w:sz w:val="28"/>
        </w:rPr>
        <w:t>9</w:t>
      </w:r>
      <w:r w:rsidRPr="00DB4219">
        <w:rPr>
          <w:b/>
          <w:sz w:val="28"/>
        </w:rPr>
        <w:t xml:space="preserve">: GDC Humidifier bearing replacement </w:t>
      </w:r>
    </w:p>
    <w:p w14:paraId="20508E4E" w14:textId="77777777" w:rsidR="00DA6E64"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DB4219">
        <w:rPr>
          <w:rFonts w:ascii="Arial" w:hAnsi="Arial" w:cs="Arial"/>
        </w:rPr>
        <w:t>Take clearance from production by taking work permit</w:t>
      </w:r>
      <w:r>
        <w:rPr>
          <w:rFonts w:ascii="Arial" w:hAnsi="Arial" w:cs="Arial"/>
        </w:rPr>
        <w:t>.</w:t>
      </w:r>
    </w:p>
    <w:p w14:paraId="4D7004E7" w14:textId="77777777" w:rsidR="00DA6E64" w:rsidRPr="00DB4219"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B73F2A">
        <w:rPr>
          <w:sz w:val="24"/>
        </w:rPr>
        <w:t>Take electrical shut down</w:t>
      </w:r>
      <w:r>
        <w:rPr>
          <w:sz w:val="24"/>
        </w:rPr>
        <w:t xml:space="preserve"> of humidifier </w:t>
      </w:r>
      <w:r w:rsidRPr="00B73F2A">
        <w:rPr>
          <w:sz w:val="24"/>
        </w:rPr>
        <w:t>by putting off isolators and locking with padlock LOTO.</w:t>
      </w:r>
    </w:p>
    <w:p w14:paraId="5D78DF18" w14:textId="77777777" w:rsidR="00DA6E64" w:rsidRPr="00DB4219"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DB4219">
        <w:rPr>
          <w:rFonts w:ascii="Arial" w:hAnsi="Arial" w:cs="Arial"/>
        </w:rPr>
        <w:t>Remove coupling guard.</w:t>
      </w:r>
    </w:p>
    <w:p w14:paraId="01137902" w14:textId="77777777" w:rsidR="00DA6E64" w:rsidRPr="009D7856" w:rsidRDefault="00DA6E64" w:rsidP="00DA6E64">
      <w:pPr>
        <w:pStyle w:val="ListParagraph"/>
        <w:numPr>
          <w:ilvl w:val="0"/>
          <w:numId w:val="33"/>
        </w:numPr>
        <w:spacing w:before="100" w:beforeAutospacing="1" w:after="100" w:afterAutospacing="1" w:line="240" w:lineRule="auto"/>
        <w:rPr>
          <w:rFonts w:ascii="Arial" w:hAnsi="Arial" w:cs="Arial"/>
        </w:rPr>
      </w:pPr>
      <w:r w:rsidRPr="009D7856">
        <w:rPr>
          <w:rFonts w:ascii="Arial" w:hAnsi="Arial" w:cs="Arial"/>
        </w:rPr>
        <w:t>De couple the motor by removing V belts.</w:t>
      </w:r>
    </w:p>
    <w:p w14:paraId="6315FAAC" w14:textId="77777777" w:rsidR="00DA6E64" w:rsidRPr="009D7856" w:rsidRDefault="00DA6E64" w:rsidP="00DA6E64">
      <w:pPr>
        <w:pStyle w:val="ListParagraph"/>
        <w:numPr>
          <w:ilvl w:val="0"/>
          <w:numId w:val="33"/>
        </w:numPr>
        <w:rPr>
          <w:rFonts w:ascii="Arial" w:hAnsi="Arial" w:cs="Arial"/>
        </w:rPr>
      </w:pPr>
      <w:r w:rsidRPr="009D7856">
        <w:rPr>
          <w:rFonts w:ascii="Arial" w:hAnsi="Arial" w:cs="Arial"/>
          <w:bCs/>
        </w:rPr>
        <w:t>Remove drive pulley &amp; keep aside.</w:t>
      </w:r>
    </w:p>
    <w:p w14:paraId="5D3E741F"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Put sling on shaft on both sides of the drum. </w:t>
      </w:r>
    </w:p>
    <w:p w14:paraId="3FF9B42F" w14:textId="59681A2C"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Remove </w:t>
      </w:r>
      <w:r w:rsidR="009918B3" w:rsidRPr="009D7856">
        <w:rPr>
          <w:rFonts w:ascii="Arial" w:hAnsi="Arial" w:cs="Arial"/>
        </w:rPr>
        <w:t>Plummer</w:t>
      </w:r>
      <w:r w:rsidRPr="009D7856">
        <w:rPr>
          <w:rFonts w:ascii="Arial" w:hAnsi="Arial" w:cs="Arial"/>
        </w:rPr>
        <w:t xml:space="preserve"> block foundation bolts.</w:t>
      </w:r>
    </w:p>
    <w:p w14:paraId="698250A1" w14:textId="09C0F3F9"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Lift the drum to make </w:t>
      </w:r>
      <w:r w:rsidR="009918B3" w:rsidRPr="009D7856">
        <w:rPr>
          <w:rFonts w:ascii="Arial" w:hAnsi="Arial" w:cs="Arial"/>
        </w:rPr>
        <w:t>Plummer</w:t>
      </w:r>
      <w:r w:rsidRPr="009D7856">
        <w:rPr>
          <w:rFonts w:ascii="Arial" w:hAnsi="Arial" w:cs="Arial"/>
        </w:rPr>
        <w:t xml:space="preserve"> block free.</w:t>
      </w:r>
    </w:p>
    <w:p w14:paraId="475C1D5C"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Remove Plummer block along with bearing.</w:t>
      </w:r>
    </w:p>
    <w:p w14:paraId="33DF2957" w14:textId="4A5C5B7E"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Replace bearings /</w:t>
      </w:r>
      <w:r w:rsidR="009918B3" w:rsidRPr="009D7856">
        <w:rPr>
          <w:rFonts w:ascii="Arial" w:hAnsi="Arial" w:cs="Arial"/>
        </w:rPr>
        <w:t>Plummer</w:t>
      </w:r>
      <w:r w:rsidRPr="009D7856">
        <w:rPr>
          <w:rFonts w:ascii="Arial" w:hAnsi="Arial" w:cs="Arial"/>
        </w:rPr>
        <w:t xml:space="preserve"> blocks.</w:t>
      </w:r>
    </w:p>
    <w:p w14:paraId="1341BD0F" w14:textId="6E0D915D"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Fill </w:t>
      </w:r>
      <w:r w:rsidR="009918B3" w:rsidRPr="009D7856">
        <w:rPr>
          <w:rFonts w:ascii="Arial" w:hAnsi="Arial" w:cs="Arial"/>
        </w:rPr>
        <w:t>grease in</w:t>
      </w:r>
      <w:r w:rsidRPr="009D7856">
        <w:rPr>
          <w:rFonts w:ascii="Arial" w:hAnsi="Arial" w:cs="Arial"/>
        </w:rPr>
        <w:t xml:space="preserve"> Plummer block &amp; </w:t>
      </w:r>
      <w:r w:rsidR="009918B3" w:rsidRPr="009D7856">
        <w:rPr>
          <w:rFonts w:ascii="Arial" w:hAnsi="Arial" w:cs="Arial"/>
        </w:rPr>
        <w:t>bearings</w:t>
      </w:r>
      <w:r w:rsidR="009918B3">
        <w:rPr>
          <w:rFonts w:ascii="Arial" w:hAnsi="Arial" w:cs="Arial"/>
        </w:rPr>
        <w:t xml:space="preserve">, </w:t>
      </w:r>
      <w:r w:rsidR="009918B3" w:rsidRPr="009D7856">
        <w:rPr>
          <w:rFonts w:ascii="Arial" w:hAnsi="Arial" w:cs="Arial"/>
        </w:rPr>
        <w:t>close</w:t>
      </w:r>
      <w:r w:rsidRPr="009D7856">
        <w:rPr>
          <w:rFonts w:ascii="Arial" w:hAnsi="Arial" w:cs="Arial"/>
        </w:rPr>
        <w:t xml:space="preserve"> bearing covers </w:t>
      </w:r>
    </w:p>
    <w:p w14:paraId="5BFEA2BE"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Fix the Plummer blocks foundation bolts.</w:t>
      </w:r>
    </w:p>
    <w:p w14:paraId="52B63900"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Tighten the foundation bolts of Plummer blocks. </w:t>
      </w:r>
    </w:p>
    <w:p w14:paraId="33B59702"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Fix drive pulley and V belts, align it with driven pulley.</w:t>
      </w:r>
    </w:p>
    <w:p w14:paraId="586EF1AE"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Tighten the foundation bolts of Motor.</w:t>
      </w:r>
    </w:p>
    <w:p w14:paraId="333A84C4"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 xml:space="preserve">Fix the coupling guards </w:t>
      </w:r>
    </w:p>
    <w:p w14:paraId="670423E6"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Follow housekeeping procedure as per instruction specified by WI/MAINT/91.</w:t>
      </w:r>
    </w:p>
    <w:p w14:paraId="24E22073"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Clear the S/d.</w:t>
      </w:r>
    </w:p>
    <w:p w14:paraId="120392DA"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Take trial, hand over to operation.</w:t>
      </w:r>
    </w:p>
    <w:p w14:paraId="2E257C14" w14:textId="77777777" w:rsidR="00DA6E64" w:rsidRPr="003600E3" w:rsidRDefault="00DA6E64" w:rsidP="00DA6E64">
      <w:pPr>
        <w:rPr>
          <w:rFonts w:ascii="Arial" w:hAnsi="Arial" w:cs="Arial"/>
        </w:rPr>
      </w:pPr>
    </w:p>
    <w:p w14:paraId="6F15DEA9" w14:textId="78CC8305" w:rsidR="00DA6E64" w:rsidRPr="003600E3" w:rsidRDefault="00BC7501" w:rsidP="003600E3">
      <w:pPr>
        <w:ind w:left="360"/>
        <w:jc w:val="both"/>
        <w:rPr>
          <w:b/>
          <w:sz w:val="28"/>
        </w:rPr>
      </w:pPr>
      <w:r w:rsidRPr="003600E3">
        <w:rPr>
          <w:b/>
          <w:sz w:val="28"/>
        </w:rPr>
        <w:t xml:space="preserve">Work No </w:t>
      </w:r>
      <w:r w:rsidR="009C70A6">
        <w:rPr>
          <w:b/>
          <w:sz w:val="28"/>
        </w:rPr>
        <w:t>20</w:t>
      </w:r>
      <w:r w:rsidRPr="003600E3">
        <w:rPr>
          <w:b/>
          <w:sz w:val="28"/>
        </w:rPr>
        <w:t xml:space="preserve">: </w:t>
      </w:r>
      <w:bookmarkStart w:id="1" w:name="_Hlk70948239"/>
      <w:r w:rsidRPr="003600E3">
        <w:rPr>
          <w:b/>
          <w:sz w:val="28"/>
        </w:rPr>
        <w:t>Gas line bellow &amp; duct replacement</w:t>
      </w:r>
      <w:bookmarkEnd w:id="1"/>
    </w:p>
    <w:p w14:paraId="51582299" w14:textId="5F0DE13E"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Furnace shut down is required for working on gas line</w:t>
      </w:r>
    </w:p>
    <w:p w14:paraId="3D343368"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Take work permit from production for working on gas line</w:t>
      </w:r>
    </w:p>
    <w:p w14:paraId="16A4DEDF" w14:textId="42390F0C" w:rsidR="00BC7501" w:rsidRPr="003600E3" w:rsidRDefault="00BC7501" w:rsidP="00CF0BB4">
      <w:pPr>
        <w:numPr>
          <w:ilvl w:val="0"/>
          <w:numId w:val="34"/>
        </w:numPr>
        <w:spacing w:after="0" w:line="240" w:lineRule="auto"/>
        <w:rPr>
          <w:rFonts w:ascii="Arial" w:hAnsi="Arial" w:cs="Arial"/>
        </w:rPr>
      </w:pPr>
      <w:r w:rsidRPr="003600E3">
        <w:rPr>
          <w:rFonts w:ascii="Arial" w:hAnsi="Arial" w:cs="Arial"/>
        </w:rPr>
        <w:t>Ensure</w:t>
      </w:r>
      <w:r w:rsidR="00056F92" w:rsidRPr="003600E3">
        <w:rPr>
          <w:rFonts w:ascii="Arial" w:hAnsi="Arial" w:cs="Arial"/>
        </w:rPr>
        <w:t xml:space="preserve"> that</w:t>
      </w:r>
      <w:r w:rsidRPr="003600E3">
        <w:rPr>
          <w:rFonts w:ascii="Arial" w:hAnsi="Arial" w:cs="Arial"/>
        </w:rPr>
        <w:t xml:space="preserve"> gas line valve to NPP is close &amp; water seal is done</w:t>
      </w:r>
      <w:r w:rsidR="00CF0BB4" w:rsidRPr="003600E3">
        <w:rPr>
          <w:rFonts w:ascii="Arial" w:hAnsi="Arial" w:cs="Arial"/>
        </w:rPr>
        <w:t xml:space="preserve"> if work is to be carried out after PCM U-SEAL If any work on gas line is to be done before PCM U-SEAL, then water sealing of PCM – U-SEAL to be done. For both the cases, LOTO to be done for drain &amp; overflow line valves after operation gives clearance once water sealing is done.</w:t>
      </w:r>
    </w:p>
    <w:p w14:paraId="4E06CC6E"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Ensure the gas line is purged &amp; co level is zero PPM.</w:t>
      </w:r>
    </w:p>
    <w:p w14:paraId="75DD735F" w14:textId="2663F47A"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Ones the co level is zero Gas cut the gas line duct on either side of bellow and slowly lift the bellow with the help of 25T</w:t>
      </w:r>
      <w:r w:rsidR="00056F92" w:rsidRPr="003600E3">
        <w:rPr>
          <w:rFonts w:ascii="Arial" w:hAnsi="Arial" w:cs="Arial"/>
        </w:rPr>
        <w:t>/30T</w:t>
      </w:r>
      <w:r w:rsidRPr="003600E3">
        <w:rPr>
          <w:rFonts w:ascii="Arial" w:hAnsi="Arial" w:cs="Arial"/>
        </w:rPr>
        <w:t xml:space="preserve"> crane </w:t>
      </w:r>
      <w:r w:rsidR="00A46FB6" w:rsidRPr="003600E3">
        <w:rPr>
          <w:rFonts w:ascii="Arial" w:hAnsi="Arial" w:cs="Arial"/>
        </w:rPr>
        <w:t xml:space="preserve">&amp; safely </w:t>
      </w:r>
      <w:r w:rsidRPr="003600E3">
        <w:rPr>
          <w:rFonts w:ascii="Arial" w:hAnsi="Arial" w:cs="Arial"/>
        </w:rPr>
        <w:t>get it down</w:t>
      </w:r>
      <w:r w:rsidR="00A46FB6" w:rsidRPr="003600E3">
        <w:rPr>
          <w:rFonts w:ascii="Arial" w:hAnsi="Arial" w:cs="Arial"/>
        </w:rPr>
        <w:t>.</w:t>
      </w:r>
    </w:p>
    <w:p w14:paraId="2BFE73BB" w14:textId="63A6A856" w:rsidR="00A46FB6" w:rsidRPr="003600E3" w:rsidRDefault="00A46FB6" w:rsidP="00BC7501">
      <w:pPr>
        <w:numPr>
          <w:ilvl w:val="0"/>
          <w:numId w:val="35"/>
        </w:numPr>
        <w:spacing w:after="0" w:line="240" w:lineRule="auto"/>
        <w:rPr>
          <w:rFonts w:ascii="Arial" w:hAnsi="Arial" w:cs="Arial"/>
        </w:rPr>
      </w:pPr>
      <w:r w:rsidRPr="003600E3">
        <w:rPr>
          <w:rFonts w:ascii="Arial" w:hAnsi="Arial" w:cs="Arial"/>
        </w:rPr>
        <w:t xml:space="preserve">Keep the removed bellow aside at safe position &amp; barricade </w:t>
      </w:r>
    </w:p>
    <w:p w14:paraId="4B9FF46E" w14:textId="2D27F4C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Install the new bellow with 25T</w:t>
      </w:r>
      <w:r w:rsidR="00056F92" w:rsidRPr="003600E3">
        <w:rPr>
          <w:rFonts w:ascii="Arial" w:hAnsi="Arial" w:cs="Arial"/>
        </w:rPr>
        <w:t xml:space="preserve">/30T </w:t>
      </w:r>
      <w:r w:rsidRPr="003600E3">
        <w:rPr>
          <w:rFonts w:ascii="Arial" w:hAnsi="Arial" w:cs="Arial"/>
        </w:rPr>
        <w:t>crane &amp; weld it. (</w:t>
      </w:r>
      <w:proofErr w:type="gramStart"/>
      <w:r w:rsidRPr="003600E3">
        <w:rPr>
          <w:rFonts w:ascii="Arial" w:hAnsi="Arial" w:cs="Arial"/>
        </w:rPr>
        <w:t>while</w:t>
      </w:r>
      <w:proofErr w:type="gramEnd"/>
      <w:r w:rsidRPr="003600E3">
        <w:rPr>
          <w:rFonts w:ascii="Arial" w:hAnsi="Arial" w:cs="Arial"/>
        </w:rPr>
        <w:t xml:space="preserve"> installing ensure the flow direction of bellow)</w:t>
      </w:r>
    </w:p>
    <w:p w14:paraId="5270EF9C"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Follow Work Instruction for working at Heights (WI/BF3/SP-44G)</w:t>
      </w:r>
    </w:p>
    <w:p w14:paraId="51A510BB"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Follow Work Instruction for safe welding practice (WI/BF3/SP-44E)</w:t>
      </w:r>
    </w:p>
    <w:p w14:paraId="447FC6B3"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After the job is over ensure housekeeping is done of the working area and all workmen are brought down safely.</w:t>
      </w:r>
    </w:p>
    <w:p w14:paraId="1D64CB1F" w14:textId="6BC66E55" w:rsidR="00BC7501" w:rsidRPr="003600E3" w:rsidRDefault="00BC7501" w:rsidP="00921B51">
      <w:pPr>
        <w:numPr>
          <w:ilvl w:val="0"/>
          <w:numId w:val="35"/>
        </w:numPr>
        <w:spacing w:after="0" w:line="240" w:lineRule="auto"/>
        <w:rPr>
          <w:rFonts w:ascii="Arial" w:hAnsi="Arial" w:cs="Arial"/>
        </w:rPr>
      </w:pPr>
      <w:r w:rsidRPr="003600E3">
        <w:rPr>
          <w:rFonts w:ascii="Arial" w:hAnsi="Arial" w:cs="Arial"/>
        </w:rPr>
        <w:t>Clear the work permit.</w:t>
      </w:r>
    </w:p>
    <w:p w14:paraId="75179711" w14:textId="60F89C87" w:rsidR="00BC7501" w:rsidRDefault="00BC7501" w:rsidP="00DA6E64">
      <w:pPr>
        <w:rPr>
          <w:color w:val="000000"/>
          <w:sz w:val="24"/>
          <w:szCs w:val="24"/>
        </w:rPr>
      </w:pPr>
    </w:p>
    <w:p w14:paraId="02DA74FE" w14:textId="77777777" w:rsidR="00CC6D5B" w:rsidRDefault="00CC6D5B" w:rsidP="00CC6D5B">
      <w:pPr>
        <w:ind w:left="360"/>
        <w:jc w:val="both"/>
        <w:rPr>
          <w:sz w:val="24"/>
        </w:rPr>
      </w:pPr>
    </w:p>
    <w:p w14:paraId="11C6DC70" w14:textId="08E7EE65" w:rsidR="00CC6D5B" w:rsidRPr="00942E7F" w:rsidRDefault="00CC6D5B" w:rsidP="00CC6D5B">
      <w:pPr>
        <w:ind w:left="360"/>
        <w:jc w:val="both"/>
        <w:rPr>
          <w:sz w:val="24"/>
          <w:highlight w:val="yellow"/>
        </w:rPr>
      </w:pPr>
      <w:r w:rsidRPr="00942E7F">
        <w:rPr>
          <w:b/>
          <w:sz w:val="28"/>
          <w:highlight w:val="yellow"/>
        </w:rPr>
        <w:t>Work No 2</w:t>
      </w:r>
      <w:r w:rsidR="009C70A6">
        <w:rPr>
          <w:b/>
          <w:sz w:val="28"/>
          <w:highlight w:val="yellow"/>
        </w:rPr>
        <w:t>1</w:t>
      </w:r>
      <w:r w:rsidRPr="00942E7F">
        <w:rPr>
          <w:b/>
          <w:sz w:val="28"/>
          <w:highlight w:val="yellow"/>
        </w:rPr>
        <w:t xml:space="preserve">: </w:t>
      </w:r>
      <w:r w:rsidR="00DB3A09">
        <w:rPr>
          <w:b/>
          <w:sz w:val="28"/>
          <w:highlight w:val="yellow"/>
        </w:rPr>
        <w:t xml:space="preserve">Bucket elevator links &amp; bucket </w:t>
      </w:r>
      <w:r w:rsidR="00C6253D">
        <w:rPr>
          <w:b/>
          <w:sz w:val="28"/>
          <w:highlight w:val="yellow"/>
        </w:rPr>
        <w:t>replacement (Full Set)</w:t>
      </w:r>
    </w:p>
    <w:p w14:paraId="150375F5" w14:textId="29B1486A"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Take clearance from control room in charge by taking work permit.</w:t>
      </w:r>
    </w:p>
    <w:p w14:paraId="40D0E423" w14:textId="77777777"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Ensure that control room in charge has changed over the system into field mode.</w:t>
      </w:r>
    </w:p>
    <w:p w14:paraId="28CCEC08" w14:textId="7F5DEB48"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Take electrical shut down by putting off isolators and locking with LOTO padlock.</w:t>
      </w:r>
    </w:p>
    <w:p w14:paraId="51182DA1" w14:textId="71FC40C2" w:rsidR="00111609" w:rsidRPr="00942E7F" w:rsidRDefault="00111609" w:rsidP="00CC6D5B">
      <w:pPr>
        <w:pStyle w:val="ListParagraph"/>
        <w:numPr>
          <w:ilvl w:val="0"/>
          <w:numId w:val="36"/>
        </w:numPr>
        <w:spacing w:after="0" w:line="240" w:lineRule="auto"/>
        <w:jc w:val="both"/>
        <w:rPr>
          <w:sz w:val="24"/>
          <w:highlight w:val="yellow"/>
        </w:rPr>
      </w:pPr>
      <w:r w:rsidRPr="00942E7F">
        <w:rPr>
          <w:sz w:val="24"/>
          <w:highlight w:val="yellow"/>
        </w:rPr>
        <w:t>Open the both bottom manholes &amp; disconnect the bucket</w:t>
      </w:r>
      <w:r w:rsidR="008B2D57" w:rsidRPr="00942E7F">
        <w:rPr>
          <w:sz w:val="24"/>
          <w:highlight w:val="yellow"/>
        </w:rPr>
        <w:t xml:space="preserve"> &amp; links.</w:t>
      </w:r>
    </w:p>
    <w:p w14:paraId="754D52FA" w14:textId="3751EB69" w:rsidR="008B2D57" w:rsidRPr="00942E7F" w:rsidRDefault="008B2D57" w:rsidP="00CC6D5B">
      <w:pPr>
        <w:pStyle w:val="ListParagraph"/>
        <w:numPr>
          <w:ilvl w:val="0"/>
          <w:numId w:val="36"/>
        </w:numPr>
        <w:spacing w:after="0" w:line="240" w:lineRule="auto"/>
        <w:jc w:val="both"/>
        <w:rPr>
          <w:sz w:val="24"/>
          <w:highlight w:val="yellow"/>
        </w:rPr>
      </w:pPr>
      <w:r w:rsidRPr="00942E7F">
        <w:rPr>
          <w:sz w:val="24"/>
          <w:highlight w:val="yellow"/>
        </w:rPr>
        <w:t>Open the top hood cover &amp; keep it at a safe place.</w:t>
      </w:r>
    </w:p>
    <w:p w14:paraId="580B1D6B" w14:textId="3BAD9454" w:rsidR="008B2D57" w:rsidRPr="00942E7F" w:rsidRDefault="00870995" w:rsidP="00CC6D5B">
      <w:pPr>
        <w:pStyle w:val="ListParagraph"/>
        <w:numPr>
          <w:ilvl w:val="0"/>
          <w:numId w:val="36"/>
        </w:numPr>
        <w:spacing w:after="0" w:line="240" w:lineRule="auto"/>
        <w:jc w:val="both"/>
        <w:rPr>
          <w:sz w:val="24"/>
          <w:highlight w:val="yellow"/>
        </w:rPr>
      </w:pPr>
      <w:r w:rsidRPr="00942E7F">
        <w:rPr>
          <w:sz w:val="24"/>
          <w:highlight w:val="yellow"/>
        </w:rPr>
        <w:t xml:space="preserve">Remove the links </w:t>
      </w:r>
      <w:r w:rsidR="009013A1" w:rsidRPr="00942E7F">
        <w:rPr>
          <w:sz w:val="24"/>
          <w:highlight w:val="yellow"/>
        </w:rPr>
        <w:t>with bucket with the help of min 25T crane.</w:t>
      </w:r>
    </w:p>
    <w:p w14:paraId="0D2023B9" w14:textId="087C1508" w:rsidR="009013A1" w:rsidRPr="00942E7F" w:rsidRDefault="009013A1" w:rsidP="00CC6D5B">
      <w:pPr>
        <w:pStyle w:val="ListParagraph"/>
        <w:numPr>
          <w:ilvl w:val="0"/>
          <w:numId w:val="36"/>
        </w:numPr>
        <w:spacing w:after="0" w:line="240" w:lineRule="auto"/>
        <w:jc w:val="both"/>
        <w:rPr>
          <w:sz w:val="24"/>
          <w:highlight w:val="yellow"/>
        </w:rPr>
      </w:pPr>
      <w:r w:rsidRPr="00942E7F">
        <w:rPr>
          <w:sz w:val="24"/>
          <w:highlight w:val="yellow"/>
        </w:rPr>
        <w:lastRenderedPageBreak/>
        <w:t>Install one side link with bucket &amp; lock it with 5T wire rope sling, install the other side &amp; joint both the links.</w:t>
      </w:r>
    </w:p>
    <w:p w14:paraId="1B3F9B51" w14:textId="241D4B90"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Joint the remaining links from the bottom manhole.</w:t>
      </w:r>
    </w:p>
    <w:p w14:paraId="12E890AF" w14:textId="4DB39DCA"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Once links are joint fix the remaining buckets.</w:t>
      </w:r>
    </w:p>
    <w:p w14:paraId="7EB93C73" w14:textId="0B002F7B"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 xml:space="preserve">Fix the top hood cover </w:t>
      </w:r>
    </w:p>
    <w:p w14:paraId="212A2893" w14:textId="735F80BA" w:rsidR="0060592B" w:rsidRDefault="00942E7F" w:rsidP="00CC6D5B">
      <w:pPr>
        <w:pStyle w:val="ListParagraph"/>
        <w:numPr>
          <w:ilvl w:val="0"/>
          <w:numId w:val="36"/>
        </w:numPr>
        <w:spacing w:after="0" w:line="240" w:lineRule="auto"/>
        <w:jc w:val="both"/>
        <w:rPr>
          <w:sz w:val="24"/>
          <w:highlight w:val="yellow"/>
        </w:rPr>
      </w:pPr>
      <w:r w:rsidRPr="00942E7F">
        <w:rPr>
          <w:sz w:val="24"/>
          <w:highlight w:val="yellow"/>
        </w:rPr>
        <w:t>Temporary release the Elec shut down &amp; t</w:t>
      </w:r>
      <w:r w:rsidR="0060592B" w:rsidRPr="00942E7F">
        <w:rPr>
          <w:sz w:val="24"/>
          <w:highlight w:val="yellow"/>
        </w:rPr>
        <w:t>ake trials by keeping the bottom inspection manhole in open condition</w:t>
      </w:r>
      <w:r w:rsidRPr="00942E7F">
        <w:rPr>
          <w:sz w:val="24"/>
          <w:highlight w:val="yellow"/>
        </w:rPr>
        <w:t xml:space="preserve"> if found satisfactory take shut down &amp; close the bottom manholes.</w:t>
      </w:r>
    </w:p>
    <w:p w14:paraId="49977AA4" w14:textId="77777777" w:rsidR="00DB3A09" w:rsidRPr="00DB3A09" w:rsidRDefault="00DB3A09" w:rsidP="00DB3A09">
      <w:pPr>
        <w:pStyle w:val="ListParagraph"/>
        <w:numPr>
          <w:ilvl w:val="0"/>
          <w:numId w:val="36"/>
        </w:numPr>
        <w:spacing w:before="100" w:beforeAutospacing="1" w:after="100" w:afterAutospacing="1" w:line="240" w:lineRule="auto"/>
        <w:jc w:val="both"/>
        <w:rPr>
          <w:rFonts w:ascii="Arial" w:hAnsi="Arial" w:cs="Arial"/>
          <w:bCs/>
          <w:highlight w:val="yellow"/>
        </w:rPr>
      </w:pPr>
      <w:r w:rsidRPr="00DB3A09">
        <w:rPr>
          <w:rFonts w:ascii="Arial" w:hAnsi="Arial" w:cs="Arial"/>
          <w:highlight w:val="yellow"/>
        </w:rPr>
        <w:t>Follow housekeeping procedure as per instruction specified by WI/MAINT/91.</w:t>
      </w:r>
    </w:p>
    <w:p w14:paraId="5348BBE5" w14:textId="7FBF8A94" w:rsidR="00DB3A09" w:rsidRPr="00DB3A09" w:rsidRDefault="00DB3A09" w:rsidP="00DB3A09">
      <w:pPr>
        <w:pStyle w:val="ListParagraph"/>
        <w:numPr>
          <w:ilvl w:val="0"/>
          <w:numId w:val="36"/>
        </w:numPr>
        <w:spacing w:before="100" w:beforeAutospacing="1" w:after="100" w:afterAutospacing="1" w:line="240" w:lineRule="auto"/>
        <w:jc w:val="both"/>
        <w:rPr>
          <w:rFonts w:ascii="Arial" w:hAnsi="Arial" w:cs="Arial"/>
          <w:bCs/>
          <w:highlight w:val="yellow"/>
        </w:rPr>
      </w:pPr>
      <w:r w:rsidRPr="00DB3A09">
        <w:rPr>
          <w:rFonts w:ascii="Arial" w:hAnsi="Arial" w:cs="Arial"/>
          <w:highlight w:val="yellow"/>
        </w:rPr>
        <w:t>Clear the S/d</w:t>
      </w:r>
      <w:r>
        <w:rPr>
          <w:rFonts w:ascii="Arial" w:hAnsi="Arial" w:cs="Arial"/>
          <w:highlight w:val="yellow"/>
        </w:rPr>
        <w:t xml:space="preserve"> &amp; work permit</w:t>
      </w:r>
    </w:p>
    <w:p w14:paraId="31DA5535" w14:textId="77777777" w:rsidR="00942E7F" w:rsidRPr="00942E7F" w:rsidRDefault="00942E7F" w:rsidP="00DB3A09">
      <w:pPr>
        <w:pStyle w:val="ListParagraph"/>
        <w:spacing w:after="0" w:line="240" w:lineRule="auto"/>
        <w:jc w:val="both"/>
        <w:rPr>
          <w:sz w:val="24"/>
          <w:highlight w:val="yellow"/>
        </w:rPr>
      </w:pPr>
    </w:p>
    <w:p w14:paraId="3C99CF7E" w14:textId="73B9F68D" w:rsidR="00CC6D5B" w:rsidRDefault="00CC6D5B" w:rsidP="00DA6E64">
      <w:pPr>
        <w:rPr>
          <w:color w:val="000000"/>
          <w:sz w:val="24"/>
          <w:szCs w:val="24"/>
        </w:rPr>
      </w:pPr>
    </w:p>
    <w:p w14:paraId="40348100" w14:textId="3945A78E" w:rsidR="00CC6D5B" w:rsidRDefault="00CC6D5B" w:rsidP="00DA6E64">
      <w:pPr>
        <w:rPr>
          <w:color w:val="000000"/>
          <w:sz w:val="24"/>
          <w:szCs w:val="24"/>
        </w:rPr>
      </w:pPr>
    </w:p>
    <w:p w14:paraId="4039C229" w14:textId="77777777" w:rsidR="00CC6D5B" w:rsidRPr="00D10FE1" w:rsidRDefault="00CC6D5B" w:rsidP="00DA6E64">
      <w:pPr>
        <w:rPr>
          <w:color w:val="000000"/>
          <w:sz w:val="24"/>
          <w:szCs w:val="24"/>
        </w:rPr>
      </w:pPr>
    </w:p>
    <w:p w14:paraId="22A7CB7A" w14:textId="77777777" w:rsidR="00DA6E64" w:rsidRDefault="00DA6E64" w:rsidP="00DA6E64">
      <w:pPr>
        <w:pStyle w:val="ListParagraph"/>
        <w:numPr>
          <w:ilvl w:val="0"/>
          <w:numId w:val="21"/>
        </w:numPr>
        <w:spacing w:after="0" w:line="240" w:lineRule="auto"/>
        <w:jc w:val="both"/>
        <w:rPr>
          <w:b/>
          <w:sz w:val="28"/>
        </w:rPr>
      </w:pPr>
      <w:r w:rsidRPr="00B71D92">
        <w:rPr>
          <w:b/>
          <w:sz w:val="28"/>
        </w:rPr>
        <w:t xml:space="preserve">Carry out housekeeping as per procedure </w:t>
      </w:r>
      <w:hyperlink r:id="rId9" w:history="1">
        <w:r w:rsidRPr="00B71D92">
          <w:rPr>
            <w:rStyle w:val="Hyperlink"/>
            <w:b/>
            <w:sz w:val="28"/>
          </w:rPr>
          <w:t>WI/MAINT/91</w:t>
        </w:r>
      </w:hyperlink>
      <w:r w:rsidRPr="00B71D92">
        <w:rPr>
          <w:b/>
          <w:sz w:val="28"/>
        </w:rPr>
        <w:t>.</w:t>
      </w:r>
    </w:p>
    <w:p w14:paraId="1A35DBB1" w14:textId="77777777" w:rsidR="00DA6E64" w:rsidRPr="00B71D92" w:rsidRDefault="00DA6E64" w:rsidP="00DA6E64">
      <w:pPr>
        <w:pStyle w:val="ListParagraph"/>
        <w:spacing w:after="0" w:line="240" w:lineRule="auto"/>
        <w:ind w:left="360"/>
        <w:jc w:val="both"/>
        <w:rPr>
          <w:b/>
          <w:sz w:val="28"/>
        </w:rPr>
      </w:pPr>
    </w:p>
    <w:p w14:paraId="1F39DD02" w14:textId="77777777" w:rsidR="00DA6E64" w:rsidRPr="00B71D92" w:rsidRDefault="00DA6E64" w:rsidP="00DA6E64">
      <w:pPr>
        <w:pStyle w:val="Standard"/>
        <w:jc w:val="both"/>
        <w:rPr>
          <w:b/>
          <w:caps/>
        </w:rPr>
      </w:pPr>
      <w:r w:rsidRPr="00B71D92">
        <w:rPr>
          <w:b/>
          <w:caps/>
        </w:rPr>
        <w:t>DO</w:t>
      </w:r>
    </w:p>
    <w:p w14:paraId="09E0690D" w14:textId="77777777" w:rsidR="00DA6E64" w:rsidRPr="00B71D92" w:rsidRDefault="00DA6E64" w:rsidP="00DA6E64">
      <w:pPr>
        <w:pStyle w:val="Standard"/>
        <w:jc w:val="both"/>
        <w:rPr>
          <w:b/>
          <w:caps/>
        </w:rPr>
      </w:pPr>
    </w:p>
    <w:p w14:paraId="012ACA9A" w14:textId="77777777" w:rsidR="00DA6E64" w:rsidRPr="00B71D92" w:rsidRDefault="00DA6E64" w:rsidP="00DA6E64">
      <w:pPr>
        <w:pStyle w:val="Standard"/>
        <w:numPr>
          <w:ilvl w:val="0"/>
          <w:numId w:val="19"/>
        </w:numPr>
        <w:jc w:val="both"/>
        <w:rPr>
          <w:caps/>
        </w:rPr>
      </w:pPr>
      <w:r w:rsidRPr="00B71D92">
        <w:t>Use tested chain blocks &amp; slings only.</w:t>
      </w:r>
    </w:p>
    <w:p w14:paraId="61AB363B" w14:textId="77777777" w:rsidR="00DA6E64" w:rsidRPr="00B71D92" w:rsidRDefault="00DA6E64" w:rsidP="00DA6E64">
      <w:pPr>
        <w:pStyle w:val="Standard"/>
        <w:numPr>
          <w:ilvl w:val="0"/>
          <w:numId w:val="19"/>
        </w:numPr>
        <w:jc w:val="both"/>
        <w:rPr>
          <w:caps/>
        </w:rPr>
      </w:pPr>
      <w:r w:rsidRPr="00B71D92">
        <w:t>Cordon the total workable area.</w:t>
      </w:r>
    </w:p>
    <w:p w14:paraId="004C6FCC" w14:textId="77777777" w:rsidR="00DA6E64" w:rsidRPr="00B71D92" w:rsidRDefault="00DA6E64" w:rsidP="00DA6E64">
      <w:pPr>
        <w:pStyle w:val="Standard"/>
        <w:numPr>
          <w:ilvl w:val="0"/>
          <w:numId w:val="19"/>
        </w:numPr>
        <w:jc w:val="both"/>
      </w:pPr>
      <w:r w:rsidRPr="00B71D92">
        <w:t>Return back all scrap to store.</w:t>
      </w:r>
    </w:p>
    <w:p w14:paraId="0F699571" w14:textId="77777777" w:rsidR="00DA6E64" w:rsidRPr="00B71D92" w:rsidRDefault="00DA6E64" w:rsidP="00DA6E64">
      <w:pPr>
        <w:pStyle w:val="Standard"/>
        <w:numPr>
          <w:ilvl w:val="0"/>
          <w:numId w:val="19"/>
        </w:numPr>
        <w:jc w:val="both"/>
      </w:pPr>
      <w:r w:rsidRPr="00B71D92">
        <w:t>Avoid oil spillage while lubricating the machine. Use oil tray while carrying out lubrication activity</w:t>
      </w:r>
    </w:p>
    <w:p w14:paraId="6096C998" w14:textId="77777777" w:rsidR="00DA6E64" w:rsidRPr="00B71D92" w:rsidRDefault="00DA6E64" w:rsidP="00DA6E64">
      <w:pPr>
        <w:pStyle w:val="Standard"/>
        <w:numPr>
          <w:ilvl w:val="0"/>
          <w:numId w:val="19"/>
        </w:numPr>
        <w:jc w:val="both"/>
      </w:pPr>
      <w:r w:rsidRPr="00B71D92">
        <w:t>Use completely sealed goggles while working near dust/graphite.</w:t>
      </w:r>
    </w:p>
    <w:p w14:paraId="13C0C79C" w14:textId="4DC95B80" w:rsidR="00DA6E64" w:rsidRDefault="00DA6E64" w:rsidP="00DA6E64">
      <w:pPr>
        <w:pStyle w:val="Standard"/>
        <w:numPr>
          <w:ilvl w:val="0"/>
          <w:numId w:val="19"/>
        </w:numPr>
        <w:jc w:val="both"/>
      </w:pPr>
      <w:r w:rsidRPr="00B71D92">
        <w:t xml:space="preserve">Follow work instruction </w:t>
      </w:r>
      <w:hyperlink r:id="rId10" w:history="1">
        <w:r w:rsidRPr="00B71D92">
          <w:rPr>
            <w:rStyle w:val="Hyperlink"/>
          </w:rPr>
          <w:t>WI/MAINT/12</w:t>
        </w:r>
      </w:hyperlink>
      <w:r w:rsidRPr="00B71D92">
        <w:t xml:space="preserve"> for material handling</w:t>
      </w:r>
      <w:r>
        <w:t>.</w:t>
      </w:r>
    </w:p>
    <w:p w14:paraId="65B66D3B" w14:textId="3A7E05F6" w:rsidR="00DA6E64" w:rsidRPr="00B71D92" w:rsidRDefault="001A2D43" w:rsidP="00B61897">
      <w:pPr>
        <w:pStyle w:val="Standard"/>
        <w:numPr>
          <w:ilvl w:val="0"/>
          <w:numId w:val="19"/>
        </w:numPr>
        <w:jc w:val="both"/>
      </w:pPr>
      <w:r>
        <w:t>Carry Co monitor when working in gas prone area</w:t>
      </w:r>
    </w:p>
    <w:p w14:paraId="22896E2A" w14:textId="77777777" w:rsidR="00DA6E64" w:rsidRPr="00B71D92" w:rsidRDefault="00DA6E64" w:rsidP="00DA6E64">
      <w:pPr>
        <w:pStyle w:val="Standard"/>
        <w:jc w:val="both"/>
      </w:pPr>
    </w:p>
    <w:p w14:paraId="0D541328" w14:textId="77777777" w:rsidR="00DA6E64" w:rsidRPr="0059550F" w:rsidRDefault="00DA6E64" w:rsidP="00DA6E64">
      <w:pPr>
        <w:pStyle w:val="Standard"/>
        <w:jc w:val="both"/>
        <w:rPr>
          <w:highlight w:val="yellow"/>
        </w:rPr>
      </w:pPr>
    </w:p>
    <w:p w14:paraId="6D6FAD76" w14:textId="77777777" w:rsidR="00DA6E64" w:rsidRPr="00B71D92" w:rsidRDefault="00DA6E64" w:rsidP="00DA6E64">
      <w:pPr>
        <w:pStyle w:val="Standard"/>
        <w:jc w:val="both"/>
        <w:rPr>
          <w:b/>
        </w:rPr>
      </w:pPr>
      <w:r w:rsidRPr="00B71D92">
        <w:rPr>
          <w:b/>
        </w:rPr>
        <w:t>DO NOT</w:t>
      </w:r>
    </w:p>
    <w:p w14:paraId="705E7017" w14:textId="77777777" w:rsidR="00DA6E64" w:rsidRPr="0059550F" w:rsidRDefault="00DA6E64" w:rsidP="00DA6E64">
      <w:pPr>
        <w:pStyle w:val="Standard"/>
        <w:jc w:val="both"/>
        <w:rPr>
          <w:highlight w:val="yellow"/>
        </w:rPr>
      </w:pPr>
    </w:p>
    <w:p w14:paraId="71FF15AB" w14:textId="77777777" w:rsidR="00DA6E64" w:rsidRPr="00B71D92" w:rsidRDefault="00DA6E64" w:rsidP="00DA6E64">
      <w:pPr>
        <w:pStyle w:val="Standard"/>
        <w:numPr>
          <w:ilvl w:val="0"/>
          <w:numId w:val="20"/>
        </w:numPr>
        <w:jc w:val="both"/>
      </w:pPr>
      <w:r>
        <w:lastRenderedPageBreak/>
        <w:t>Keep Cutting set hoses</w:t>
      </w:r>
      <w:r w:rsidRPr="00B71D92">
        <w:t xml:space="preserve"> haphazardly on walkway.</w:t>
      </w:r>
    </w:p>
    <w:p w14:paraId="61EF2FF0" w14:textId="77777777" w:rsidR="00DA6E64" w:rsidRDefault="00DA6E64" w:rsidP="00DA6E64">
      <w:pPr>
        <w:pStyle w:val="Standard"/>
        <w:numPr>
          <w:ilvl w:val="0"/>
          <w:numId w:val="20"/>
        </w:numPr>
        <w:jc w:val="both"/>
      </w:pPr>
      <w:r w:rsidRPr="00B71D92">
        <w:t>Do not smoke, or use gas cutting torch and welding inside the bag house. This can cause fire hazard in the bag house.</w:t>
      </w:r>
    </w:p>
    <w:p w14:paraId="531A2956" w14:textId="0D3F1E75" w:rsidR="00BD5437" w:rsidRDefault="00DA6E64" w:rsidP="001A2D43">
      <w:pPr>
        <w:pStyle w:val="Standard"/>
        <w:numPr>
          <w:ilvl w:val="0"/>
          <w:numId w:val="20"/>
        </w:numPr>
        <w:jc w:val="both"/>
      </w:pPr>
      <w:r>
        <w:t>Start the activity of bags replacement incase Oxygen % is less th</w:t>
      </w:r>
      <w:r w:rsidR="001A2D43">
        <w:t>a</w:t>
      </w:r>
      <w:r>
        <w:t>n 75%.</w:t>
      </w:r>
    </w:p>
    <w:p w14:paraId="3FA37B4D" w14:textId="77777777" w:rsidR="00FE6D52" w:rsidRDefault="00FE6D52" w:rsidP="00FE6D52">
      <w:pPr>
        <w:pStyle w:val="Standard"/>
        <w:jc w:val="both"/>
      </w:pPr>
    </w:p>
    <w:p w14:paraId="012C387F" w14:textId="77777777" w:rsidR="00FE6D52" w:rsidRDefault="00FE6D52" w:rsidP="00FE6D52">
      <w:pPr>
        <w:pStyle w:val="Standard"/>
        <w:jc w:val="both"/>
      </w:pPr>
    </w:p>
    <w:p w14:paraId="0301D0C9" w14:textId="77777777" w:rsidR="00FE6D52" w:rsidRDefault="00FE6D52" w:rsidP="00FE6D52">
      <w:pPr>
        <w:pStyle w:val="Standard"/>
        <w:jc w:val="both"/>
      </w:pPr>
    </w:p>
    <w:p w14:paraId="5732057F" w14:textId="77777777" w:rsidR="00FE6D52" w:rsidRPr="00FE6D52" w:rsidRDefault="00FE6D52" w:rsidP="00FE6D52">
      <w:pPr>
        <w:spacing w:before="100" w:beforeAutospacing="1" w:after="100" w:afterAutospacing="1"/>
        <w:rPr>
          <w:b/>
          <w:bCs/>
          <w:color w:val="000000" w:themeColor="text1"/>
          <w:sz w:val="24"/>
          <w:szCs w:val="24"/>
          <w:lang w:val="fr-FR" w:eastAsia="en-IN"/>
        </w:rPr>
      </w:pPr>
      <w:r w:rsidRPr="00FE6D52">
        <w:rPr>
          <w:b/>
          <w:bCs/>
          <w:color w:val="000000" w:themeColor="text1"/>
          <w:sz w:val="24"/>
          <w:szCs w:val="24"/>
          <w:lang w:val="fr-FR" w:eastAsia="en-IN"/>
        </w:rPr>
        <w:t xml:space="preserve">                                                   Amendement Record</w:t>
      </w:r>
    </w:p>
    <w:tbl>
      <w:tblPr>
        <w:tblW w:w="1046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2551"/>
        <w:gridCol w:w="4820"/>
        <w:gridCol w:w="1955"/>
      </w:tblGrid>
      <w:tr w:rsidR="00FE6D52" w:rsidRPr="00312ED4" w14:paraId="369881EA" w14:textId="77777777" w:rsidTr="00064456">
        <w:tc>
          <w:tcPr>
            <w:tcW w:w="1135" w:type="dxa"/>
            <w:tcBorders>
              <w:bottom w:val="single" w:sz="4" w:space="0" w:color="auto"/>
              <w:right w:val="single" w:sz="4" w:space="0" w:color="auto"/>
            </w:tcBorders>
          </w:tcPr>
          <w:p w14:paraId="3509C8EE" w14:textId="77777777" w:rsidR="00FE6D52" w:rsidRPr="00312ED4" w:rsidRDefault="00FE6D52" w:rsidP="00064456">
            <w:pPr>
              <w:pStyle w:val="Header"/>
              <w:ind w:right="-108"/>
              <w:rPr>
                <w:b/>
                <w:color w:val="000000" w:themeColor="text1"/>
              </w:rPr>
            </w:pPr>
            <w:r w:rsidRPr="00312ED4">
              <w:rPr>
                <w:b/>
                <w:color w:val="000000" w:themeColor="text1"/>
              </w:rPr>
              <w:t>Date</w:t>
            </w:r>
          </w:p>
        </w:tc>
        <w:tc>
          <w:tcPr>
            <w:tcW w:w="2551" w:type="dxa"/>
            <w:tcBorders>
              <w:left w:val="single" w:sz="4" w:space="0" w:color="auto"/>
              <w:bottom w:val="single" w:sz="4" w:space="0" w:color="auto"/>
              <w:right w:val="single" w:sz="4" w:space="0" w:color="auto"/>
            </w:tcBorders>
          </w:tcPr>
          <w:p w14:paraId="536E2C99" w14:textId="77777777" w:rsidR="00FE6D52" w:rsidRPr="00312ED4" w:rsidRDefault="00FE6D52" w:rsidP="00064456">
            <w:pPr>
              <w:pStyle w:val="Header"/>
              <w:ind w:right="-151"/>
              <w:rPr>
                <w:b/>
                <w:color w:val="000000" w:themeColor="text1"/>
              </w:rPr>
            </w:pPr>
            <w:r w:rsidRPr="00312ED4">
              <w:rPr>
                <w:b/>
                <w:color w:val="000000" w:themeColor="text1"/>
              </w:rPr>
              <w:t>Manual Section Ref. &amp; Para</w:t>
            </w:r>
          </w:p>
        </w:tc>
        <w:tc>
          <w:tcPr>
            <w:tcW w:w="4820" w:type="dxa"/>
            <w:tcBorders>
              <w:left w:val="single" w:sz="4" w:space="0" w:color="auto"/>
              <w:bottom w:val="single" w:sz="4" w:space="0" w:color="auto"/>
              <w:right w:val="single" w:sz="4" w:space="0" w:color="auto"/>
            </w:tcBorders>
          </w:tcPr>
          <w:p w14:paraId="44B1D721" w14:textId="77777777" w:rsidR="00FE6D52" w:rsidRPr="00312ED4" w:rsidRDefault="00FE6D52" w:rsidP="00064456">
            <w:pPr>
              <w:pStyle w:val="Header"/>
              <w:ind w:right="-151"/>
              <w:rPr>
                <w:b/>
                <w:color w:val="000000" w:themeColor="text1"/>
              </w:rPr>
            </w:pPr>
            <w:r w:rsidRPr="00312ED4">
              <w:rPr>
                <w:b/>
                <w:color w:val="000000" w:themeColor="text1"/>
              </w:rPr>
              <w:t>Brief details of Revision</w:t>
            </w:r>
          </w:p>
        </w:tc>
        <w:tc>
          <w:tcPr>
            <w:tcW w:w="1955" w:type="dxa"/>
            <w:tcBorders>
              <w:left w:val="single" w:sz="4" w:space="0" w:color="auto"/>
            </w:tcBorders>
          </w:tcPr>
          <w:p w14:paraId="7596D5E4" w14:textId="77777777" w:rsidR="00FE6D52" w:rsidRPr="00312ED4" w:rsidRDefault="00FE6D52" w:rsidP="00064456">
            <w:pPr>
              <w:pStyle w:val="Header"/>
              <w:tabs>
                <w:tab w:val="left" w:pos="1440"/>
                <w:tab w:val="left" w:pos="3240"/>
                <w:tab w:val="left" w:pos="8820"/>
              </w:tabs>
              <w:ind w:left="-108" w:right="-151"/>
              <w:jc w:val="center"/>
              <w:rPr>
                <w:b/>
                <w:color w:val="000000" w:themeColor="text1"/>
              </w:rPr>
            </w:pPr>
            <w:r w:rsidRPr="00312ED4">
              <w:rPr>
                <w:b/>
                <w:color w:val="000000" w:themeColor="text1"/>
              </w:rPr>
              <w:t>New Rev.</w:t>
            </w:r>
          </w:p>
        </w:tc>
      </w:tr>
      <w:tr w:rsidR="00FE6D52" w:rsidRPr="00312ED4" w14:paraId="76EE300A" w14:textId="77777777" w:rsidTr="00064456">
        <w:tc>
          <w:tcPr>
            <w:tcW w:w="1135" w:type="dxa"/>
            <w:tcBorders>
              <w:top w:val="single" w:sz="4" w:space="0" w:color="auto"/>
              <w:right w:val="single" w:sz="4" w:space="0" w:color="auto"/>
            </w:tcBorders>
          </w:tcPr>
          <w:p w14:paraId="13BCD20A" w14:textId="77777777" w:rsidR="00FE6D52" w:rsidRPr="00312ED4" w:rsidRDefault="00FE6D52" w:rsidP="00064456">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4DD28FEA" w14:textId="77777777" w:rsidR="00FE6D52" w:rsidRPr="00312ED4" w:rsidRDefault="00FE6D52" w:rsidP="00064456">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1E7EC63" w14:textId="77777777" w:rsidR="00FE6D52" w:rsidRPr="00312ED4" w:rsidRDefault="00FE6D52" w:rsidP="00064456">
            <w:pPr>
              <w:pStyle w:val="Header"/>
              <w:jc w:val="both"/>
              <w:rPr>
                <w:color w:val="000000" w:themeColor="text1"/>
              </w:rPr>
            </w:pPr>
          </w:p>
        </w:tc>
        <w:tc>
          <w:tcPr>
            <w:tcW w:w="1955" w:type="dxa"/>
            <w:tcBorders>
              <w:left w:val="single" w:sz="4" w:space="0" w:color="auto"/>
            </w:tcBorders>
          </w:tcPr>
          <w:p w14:paraId="5964466A"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r w:rsidR="00FE6D52" w:rsidRPr="00312ED4" w14:paraId="456502B2" w14:textId="77777777" w:rsidTr="00064456">
        <w:tc>
          <w:tcPr>
            <w:tcW w:w="1135" w:type="dxa"/>
            <w:tcBorders>
              <w:top w:val="single" w:sz="4" w:space="0" w:color="auto"/>
              <w:right w:val="single" w:sz="4" w:space="0" w:color="auto"/>
            </w:tcBorders>
          </w:tcPr>
          <w:p w14:paraId="2AB5E02D" w14:textId="77777777" w:rsidR="00FE6D52" w:rsidRPr="00312ED4" w:rsidRDefault="00FE6D52" w:rsidP="00064456">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1E65F198" w14:textId="77777777" w:rsidR="00FE6D52" w:rsidRPr="00312ED4" w:rsidRDefault="00FE6D52" w:rsidP="00064456">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47F2267D" w14:textId="77777777" w:rsidR="00FE6D52" w:rsidRPr="00312ED4" w:rsidRDefault="00FE6D52" w:rsidP="00064456">
            <w:pPr>
              <w:pStyle w:val="Header"/>
              <w:jc w:val="both"/>
              <w:rPr>
                <w:color w:val="000000" w:themeColor="text1"/>
              </w:rPr>
            </w:pPr>
          </w:p>
        </w:tc>
        <w:tc>
          <w:tcPr>
            <w:tcW w:w="1955" w:type="dxa"/>
            <w:tcBorders>
              <w:left w:val="single" w:sz="4" w:space="0" w:color="auto"/>
            </w:tcBorders>
          </w:tcPr>
          <w:p w14:paraId="2FBB742F"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r w:rsidR="00FE6D52" w:rsidRPr="00312ED4" w14:paraId="4E555C67" w14:textId="77777777" w:rsidTr="00064456">
        <w:trPr>
          <w:trHeight w:val="514"/>
        </w:trPr>
        <w:tc>
          <w:tcPr>
            <w:tcW w:w="1135" w:type="dxa"/>
            <w:tcBorders>
              <w:right w:val="nil"/>
            </w:tcBorders>
          </w:tcPr>
          <w:p w14:paraId="4F25356A" w14:textId="77777777" w:rsidR="00FE6D52" w:rsidRPr="00312ED4" w:rsidRDefault="00FE6D52" w:rsidP="00064456">
            <w:pPr>
              <w:pStyle w:val="Header"/>
              <w:ind w:right="-151"/>
              <w:jc w:val="center"/>
              <w:rPr>
                <w:color w:val="000000" w:themeColor="text1"/>
              </w:rPr>
            </w:pPr>
          </w:p>
        </w:tc>
        <w:tc>
          <w:tcPr>
            <w:tcW w:w="2551" w:type="dxa"/>
            <w:tcBorders>
              <w:left w:val="nil"/>
              <w:right w:val="nil"/>
            </w:tcBorders>
          </w:tcPr>
          <w:p w14:paraId="617EF9AC" w14:textId="77777777" w:rsidR="00FE6D52" w:rsidRPr="00312ED4" w:rsidRDefault="00FE6D52" w:rsidP="00064456">
            <w:pPr>
              <w:pStyle w:val="Header"/>
              <w:ind w:right="-151"/>
              <w:jc w:val="center"/>
              <w:rPr>
                <w:color w:val="000000" w:themeColor="text1"/>
              </w:rPr>
            </w:pPr>
          </w:p>
        </w:tc>
        <w:tc>
          <w:tcPr>
            <w:tcW w:w="4820" w:type="dxa"/>
            <w:tcBorders>
              <w:left w:val="nil"/>
              <w:right w:val="nil"/>
            </w:tcBorders>
          </w:tcPr>
          <w:p w14:paraId="5F3D3757" w14:textId="77777777" w:rsidR="00FE6D52" w:rsidRPr="00312ED4" w:rsidRDefault="00FE6D52" w:rsidP="00064456">
            <w:pPr>
              <w:pStyle w:val="BodyText"/>
              <w:rPr>
                <w:color w:val="000000" w:themeColor="text1"/>
              </w:rPr>
            </w:pPr>
          </w:p>
        </w:tc>
        <w:tc>
          <w:tcPr>
            <w:tcW w:w="1955" w:type="dxa"/>
            <w:tcBorders>
              <w:left w:val="nil"/>
            </w:tcBorders>
          </w:tcPr>
          <w:p w14:paraId="4A80E81C"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bl>
    <w:p w14:paraId="3BC6BA47" w14:textId="77777777" w:rsidR="00FE6D52" w:rsidRPr="00312ED4" w:rsidRDefault="00FE6D52" w:rsidP="00FE6D52">
      <w:pPr>
        <w:rPr>
          <w:color w:val="000000" w:themeColor="text1"/>
          <w:sz w:val="24"/>
          <w:szCs w:val="24"/>
        </w:rPr>
      </w:pPr>
    </w:p>
    <w:p w14:paraId="34C7270E" w14:textId="77777777" w:rsidR="00FE6D52" w:rsidRPr="001A2D43" w:rsidRDefault="00FE6D52" w:rsidP="00FE6D52">
      <w:pPr>
        <w:pStyle w:val="Standard"/>
        <w:jc w:val="both"/>
      </w:pPr>
    </w:p>
    <w:sectPr w:rsidR="00FE6D52" w:rsidRPr="001A2D43" w:rsidSect="003600E3">
      <w:headerReference w:type="default" r:id="rId11"/>
      <w:footerReference w:type="default" r:id="rId12"/>
      <w:pgSz w:w="11906" w:h="16838" w:code="9"/>
      <w:pgMar w:top="1440" w:right="991"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5205" w14:textId="77777777" w:rsidR="00684526" w:rsidRDefault="00684526" w:rsidP="0036287A">
      <w:pPr>
        <w:spacing w:after="0" w:line="240" w:lineRule="auto"/>
      </w:pPr>
      <w:r>
        <w:separator/>
      </w:r>
    </w:p>
  </w:endnote>
  <w:endnote w:type="continuationSeparator" w:id="0">
    <w:p w14:paraId="76017A5B" w14:textId="77777777" w:rsidR="00684526" w:rsidRDefault="0068452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14D1" w14:textId="77777777" w:rsidR="008B55E1" w:rsidRDefault="008B55E1">
    <w:pPr>
      <w:pStyle w:val="Footer"/>
    </w:pPr>
  </w:p>
  <w:p w14:paraId="58155F7E" w14:textId="77777777" w:rsidR="008B55E1" w:rsidRDefault="008B55E1">
    <w:pPr>
      <w:pStyle w:val="Footer"/>
    </w:pPr>
  </w:p>
  <w:tbl>
    <w:tblPr>
      <w:tblW w:w="10774" w:type="dxa"/>
      <w:tblInd w:w="-1286" w:type="dxa"/>
      <w:tblCellMar>
        <w:left w:w="0" w:type="dxa"/>
        <w:right w:w="0" w:type="dxa"/>
      </w:tblCellMar>
      <w:tblLook w:val="04A0" w:firstRow="1" w:lastRow="0" w:firstColumn="1" w:lastColumn="0" w:noHBand="0" w:noVBand="1"/>
    </w:tblPr>
    <w:tblGrid>
      <w:gridCol w:w="4088"/>
      <w:gridCol w:w="3160"/>
      <w:gridCol w:w="3526"/>
    </w:tblGrid>
    <w:tr w:rsidR="008B55E1" w:rsidRPr="00D32F89" w14:paraId="4B7615C4" w14:textId="77777777" w:rsidTr="008C5FF1">
      <w:trPr>
        <w:trHeight w:val="689"/>
      </w:trPr>
      <w:tc>
        <w:tcPr>
          <w:tcW w:w="40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B60C4C" w14:textId="77777777" w:rsidR="008B55E1" w:rsidRPr="00D32F89" w:rsidRDefault="008B55E1" w:rsidP="008B55E1">
          <w:pPr>
            <w:rPr>
              <w:rFonts w:ascii="Times New Roman" w:hAnsi="Times New Roman" w:cs="Times New Roman"/>
              <w:b/>
              <w:bCs/>
              <w:sz w:val="20"/>
              <w:szCs w:val="20"/>
            </w:rPr>
          </w:pPr>
          <w:r w:rsidRPr="00D32F89">
            <w:rPr>
              <w:rFonts w:ascii="Times New Roman" w:hAnsi="Times New Roman" w:cs="Times New Roman"/>
              <w:b/>
              <w:bCs/>
            </w:rPr>
            <w:t xml:space="preserve">Prepared By: </w:t>
          </w:r>
        </w:p>
        <w:p w14:paraId="7F02939A"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0E56C8A"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Reviewed &amp; Issued By: </w:t>
          </w:r>
        </w:p>
        <w:p w14:paraId="1C81ABB3"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Management Representative</w:t>
          </w:r>
        </w:p>
      </w:tc>
      <w:tc>
        <w:tcPr>
          <w:tcW w:w="35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5A4A308"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Approved By: </w:t>
          </w:r>
        </w:p>
        <w:p w14:paraId="080F3BCE"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Mechanical Head</w:t>
          </w:r>
        </w:p>
      </w:tc>
    </w:tr>
    <w:tr w:rsidR="008B55E1" w:rsidRPr="00D32F89" w14:paraId="19B83CC0" w14:textId="77777777" w:rsidTr="008C5FF1">
      <w:trPr>
        <w:trHeight w:val="681"/>
      </w:trPr>
      <w:tc>
        <w:tcPr>
          <w:tcW w:w="40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2DE86F"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83A90D6"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c>
        <w:tcPr>
          <w:tcW w:w="3526" w:type="dxa"/>
          <w:tcBorders>
            <w:top w:val="nil"/>
            <w:left w:val="nil"/>
            <w:bottom w:val="single" w:sz="8" w:space="0" w:color="000000"/>
            <w:right w:val="single" w:sz="8" w:space="0" w:color="000000"/>
          </w:tcBorders>
          <w:tcMar>
            <w:top w:w="0" w:type="dxa"/>
            <w:left w:w="108" w:type="dxa"/>
            <w:bottom w:w="0" w:type="dxa"/>
            <w:right w:w="108" w:type="dxa"/>
          </w:tcMar>
          <w:hideMark/>
        </w:tcPr>
        <w:p w14:paraId="59D34984"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r>
    <w:tr w:rsidR="008B55E1" w:rsidRPr="00D32F89" w14:paraId="143E268C" w14:textId="77777777" w:rsidTr="008C5FF1">
      <w:trPr>
        <w:trHeight w:val="56"/>
      </w:trPr>
      <w:tc>
        <w:tcPr>
          <w:tcW w:w="40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FF4586" w14:textId="6C95A745"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.202</w:t>
          </w:r>
          <w:r>
            <w:rPr>
              <w:rFonts w:ascii="Times New Roman" w:hAnsi="Times New Roman" w:cs="Times New Roman"/>
              <w:b/>
              <w:bCs/>
            </w:rPr>
            <w:t>2</w:t>
          </w:r>
          <w:r w:rsidR="003C502A">
            <w:rPr>
              <w:rFonts w:ascii="Times New Roman" w:hAnsi="Times New Roman" w:cs="Times New Roman"/>
              <w:b/>
              <w:bCs/>
            </w:rPr>
            <w:t>3</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1B133A" w14:textId="5E8E47EE" w:rsidR="003C502A"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w:t>
          </w:r>
          <w:r w:rsidR="003C502A">
            <w:rPr>
              <w:rFonts w:ascii="Times New Roman" w:hAnsi="Times New Roman" w:cs="Times New Roman"/>
              <w:b/>
              <w:bCs/>
            </w:rPr>
            <w:t>23</w:t>
          </w:r>
        </w:p>
      </w:tc>
      <w:tc>
        <w:tcPr>
          <w:tcW w:w="3526" w:type="dxa"/>
          <w:tcBorders>
            <w:top w:val="nil"/>
            <w:left w:val="nil"/>
            <w:bottom w:val="single" w:sz="8" w:space="0" w:color="000000"/>
            <w:right w:val="single" w:sz="8" w:space="0" w:color="000000"/>
          </w:tcBorders>
          <w:tcMar>
            <w:top w:w="0" w:type="dxa"/>
            <w:left w:w="108" w:type="dxa"/>
            <w:bottom w:w="0" w:type="dxa"/>
            <w:right w:w="108" w:type="dxa"/>
          </w:tcMar>
          <w:hideMark/>
        </w:tcPr>
        <w:p w14:paraId="78BD60F9" w14:textId="7BB21650"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.202</w:t>
          </w:r>
          <w:r w:rsidR="003C502A">
            <w:rPr>
              <w:rFonts w:ascii="Times New Roman" w:hAnsi="Times New Roman" w:cs="Times New Roman"/>
              <w:b/>
              <w:bCs/>
            </w:rPr>
            <w:t>3</w:t>
          </w:r>
        </w:p>
      </w:tc>
    </w:tr>
  </w:tbl>
  <w:p w14:paraId="7F461CF3" w14:textId="77777777" w:rsidR="008B55E1" w:rsidRDefault="008B55E1">
    <w:pPr>
      <w:pStyle w:val="Footer"/>
    </w:pPr>
  </w:p>
  <w:p w14:paraId="663EE1BD" w14:textId="77777777" w:rsidR="008B55E1" w:rsidRDefault="008B55E1">
    <w:pPr>
      <w:pStyle w:val="Footer"/>
    </w:pPr>
  </w:p>
  <w:p w14:paraId="284F42B7" w14:textId="77777777" w:rsidR="008B55E1" w:rsidRDefault="008B55E1">
    <w:pPr>
      <w:pStyle w:val="Footer"/>
    </w:pPr>
  </w:p>
  <w:p w14:paraId="5AC5BEF4" w14:textId="77777777" w:rsidR="008B55E1" w:rsidRDefault="008B55E1">
    <w:pPr>
      <w:pStyle w:val="Footer"/>
    </w:pPr>
  </w:p>
  <w:p w14:paraId="2B653FC5" w14:textId="03BF3E4D" w:rsidR="006E6E56" w:rsidRDefault="006E6E5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0882" w14:textId="77777777" w:rsidR="00684526" w:rsidRDefault="00684526" w:rsidP="0036287A">
      <w:pPr>
        <w:spacing w:after="0" w:line="240" w:lineRule="auto"/>
      </w:pPr>
      <w:r>
        <w:separator/>
      </w:r>
    </w:p>
  </w:footnote>
  <w:footnote w:type="continuationSeparator" w:id="0">
    <w:p w14:paraId="37E1F187" w14:textId="77777777" w:rsidR="00684526" w:rsidRDefault="0068452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7"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277"/>
    </w:tblGrid>
    <w:tr w:rsidR="006E6E56" w14:paraId="051BABD4" w14:textId="77777777" w:rsidTr="00B3773E">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282FB2A7" w14:textId="77777777" w:rsidR="006E6E56" w:rsidRDefault="006E6E56" w:rsidP="00A4422F">
          <w:pPr>
            <w:pStyle w:val="Header"/>
            <w:spacing w:line="276" w:lineRule="auto"/>
          </w:pPr>
          <w:r>
            <w:rPr>
              <w:noProof/>
            </w:rPr>
            <w:drawing>
              <wp:inline distT="0" distB="0" distL="0" distR="0" wp14:anchorId="570EC561" wp14:editId="6CB70934">
                <wp:extent cx="1400175" cy="504825"/>
                <wp:effectExtent l="0" t="0" r="9525" b="9525"/>
                <wp:docPr id="4" name="Picture 4" descr="Vedanta%20Logo%2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danta%20Logo%20RGB"/>
                        <pic:cNvPicPr>
                          <a:picLocks noChangeAspect="1" noChangeArrowheads="1"/>
                        </pic:cNvPicPr>
                      </pic:nvPicPr>
                      <pic:blipFill>
                        <a:blip r:embed="rId1">
                          <a:extLst>
                            <a:ext uri="{28A0092B-C50C-407E-A947-70E740481C1C}">
                              <a14:useLocalDpi xmlns:a14="http://schemas.microsoft.com/office/drawing/2010/main" val="0"/>
                            </a:ext>
                          </a:extLst>
                        </a:blip>
                        <a:srcRect l="3659" t="19743" r="5952" b="15749"/>
                        <a:stretch>
                          <a:fillRect/>
                        </a:stretch>
                      </pic:blipFill>
                      <pic:spPr bwMode="auto">
                        <a:xfrm>
                          <a:off x="0" y="0"/>
                          <a:ext cx="1400175" cy="50482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48E5772D" w14:textId="77777777" w:rsidR="006E6E56" w:rsidRDefault="006E6E56">
          <w:pPr>
            <w:pStyle w:val="NoSpacing"/>
            <w:spacing w:line="276" w:lineRule="auto"/>
            <w:jc w:val="center"/>
            <w:rPr>
              <w:rFonts w:ascii="Times New Roman" w:hAnsi="Times New Roman" w:cs="Times New Roman"/>
              <w:b/>
            </w:rPr>
          </w:pPr>
          <w:r>
            <w:rPr>
              <w:rFonts w:ascii="Times New Roman" w:hAnsi="Times New Roman" w:cs="Times New Roman"/>
              <w:b/>
            </w:rPr>
            <w:t>VEDANTA LIMITED – VALUE ADDITION BUSINESS</w:t>
          </w:r>
        </w:p>
      </w:tc>
      <w:tc>
        <w:tcPr>
          <w:tcW w:w="1700" w:type="dxa"/>
          <w:tcBorders>
            <w:top w:val="single" w:sz="4" w:space="0" w:color="auto"/>
            <w:left w:val="single" w:sz="4" w:space="0" w:color="auto"/>
            <w:bottom w:val="single" w:sz="4" w:space="0" w:color="auto"/>
            <w:right w:val="single" w:sz="4" w:space="0" w:color="auto"/>
          </w:tcBorders>
          <w:hideMark/>
        </w:tcPr>
        <w:p w14:paraId="2619D044"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277" w:type="dxa"/>
          <w:tcBorders>
            <w:top w:val="single" w:sz="4" w:space="0" w:color="auto"/>
            <w:left w:val="single" w:sz="4" w:space="0" w:color="auto"/>
            <w:bottom w:val="single" w:sz="4" w:space="0" w:color="auto"/>
            <w:right w:val="single" w:sz="4" w:space="0" w:color="auto"/>
          </w:tcBorders>
        </w:tcPr>
        <w:p w14:paraId="47578F27" w14:textId="3AAADA61" w:rsidR="006E6E56" w:rsidRDefault="006E6E56">
          <w:pPr>
            <w:pStyle w:val="NoSpacing"/>
            <w:spacing w:line="276" w:lineRule="auto"/>
            <w:rPr>
              <w:rFonts w:ascii="Times New Roman" w:hAnsi="Times New Roman" w:cs="Times New Roman"/>
              <w:b/>
            </w:rPr>
          </w:pPr>
          <w:r w:rsidRPr="003A1A53">
            <w:rPr>
              <w:rFonts w:ascii="Times New Roman" w:hAnsi="Times New Roman" w:cs="Times New Roman"/>
              <w:b/>
            </w:rPr>
            <w:t>VL/IMS/</w:t>
          </w:r>
          <w:r w:rsidR="00B3773E">
            <w:rPr>
              <w:rFonts w:ascii="Times New Roman" w:hAnsi="Times New Roman" w:cs="Times New Roman"/>
              <w:b/>
            </w:rPr>
            <w:t>VAB</w:t>
          </w:r>
          <w:r w:rsidRPr="003A1A53">
            <w:rPr>
              <w:rFonts w:ascii="Times New Roman" w:hAnsi="Times New Roman" w:cs="Times New Roman"/>
              <w:b/>
            </w:rPr>
            <w:t>/WI/22</w:t>
          </w:r>
        </w:p>
      </w:tc>
    </w:tr>
    <w:tr w:rsidR="006E6E56" w14:paraId="4AD6F858" w14:textId="77777777" w:rsidTr="00B3773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19BA3A2" w14:textId="77777777" w:rsidR="006E6E56" w:rsidRDefault="006E6E56">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1AE1397F" w14:textId="77777777" w:rsidR="006E6E56" w:rsidRDefault="006E6E56">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4D678717"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277" w:type="dxa"/>
          <w:tcBorders>
            <w:top w:val="single" w:sz="4" w:space="0" w:color="auto"/>
            <w:left w:val="single" w:sz="4" w:space="0" w:color="auto"/>
            <w:bottom w:val="single" w:sz="4" w:space="0" w:color="auto"/>
            <w:right w:val="single" w:sz="4" w:space="0" w:color="auto"/>
          </w:tcBorders>
        </w:tcPr>
        <w:p w14:paraId="17B661E9" w14:textId="489B0F79" w:rsidR="003C502A" w:rsidRDefault="006E6E56">
          <w:pPr>
            <w:pStyle w:val="NoSpacing"/>
            <w:spacing w:line="276" w:lineRule="auto"/>
            <w:rPr>
              <w:rFonts w:ascii="Times New Roman" w:hAnsi="Times New Roman" w:cs="Times New Roman"/>
              <w:b/>
            </w:rPr>
          </w:pPr>
          <w:r>
            <w:rPr>
              <w:rFonts w:ascii="Times New Roman" w:hAnsi="Times New Roman" w:cs="Times New Roman"/>
              <w:b/>
            </w:rPr>
            <w:t xml:space="preserve"> </w:t>
          </w:r>
          <w:r w:rsidR="003C502A">
            <w:rPr>
              <w:rFonts w:ascii="Times New Roman" w:hAnsi="Times New Roman" w:cs="Times New Roman"/>
              <w:b/>
            </w:rPr>
            <w:t>20</w:t>
          </w:r>
          <w:r>
            <w:rPr>
              <w:rFonts w:ascii="Times New Roman" w:hAnsi="Times New Roman" w:cs="Times New Roman"/>
              <w:b/>
            </w:rPr>
            <w:t>.0</w:t>
          </w:r>
          <w:r w:rsidR="003C502A">
            <w:rPr>
              <w:rFonts w:ascii="Times New Roman" w:hAnsi="Times New Roman" w:cs="Times New Roman"/>
              <w:b/>
            </w:rPr>
            <w:t>6</w:t>
          </w:r>
          <w:r>
            <w:rPr>
              <w:rFonts w:ascii="Times New Roman" w:hAnsi="Times New Roman" w:cs="Times New Roman"/>
              <w:b/>
            </w:rPr>
            <w:t>.202</w:t>
          </w:r>
          <w:r w:rsidR="003C502A">
            <w:rPr>
              <w:rFonts w:ascii="Times New Roman" w:hAnsi="Times New Roman" w:cs="Times New Roman"/>
              <w:b/>
            </w:rPr>
            <w:t>3</w:t>
          </w:r>
        </w:p>
      </w:tc>
    </w:tr>
    <w:tr w:rsidR="006E6E56" w14:paraId="090B8238" w14:textId="77777777" w:rsidTr="00B3773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402137F" w14:textId="77777777" w:rsidR="006E6E56" w:rsidRDefault="006E6E56">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4456C64E" w14:textId="77777777" w:rsidR="008B55E1" w:rsidRPr="008B55E1" w:rsidRDefault="006E6E56" w:rsidP="008B55E1">
          <w:pPr>
            <w:rPr>
              <w:rFonts w:ascii="Times New Roman" w:hAnsi="Times New Roman" w:cs="Times New Roman"/>
              <w:b/>
              <w:color w:val="000000" w:themeColor="text1"/>
              <w:sz w:val="24"/>
              <w:szCs w:val="24"/>
            </w:rPr>
          </w:pPr>
          <w:r w:rsidRPr="008B55E1">
            <w:rPr>
              <w:rFonts w:ascii="Times New Roman" w:hAnsi="Times New Roman" w:cs="Times New Roman"/>
              <w:b/>
            </w:rPr>
            <w:t xml:space="preserve">Procedure </w:t>
          </w:r>
          <w:r w:rsidR="008B55E1" w:rsidRPr="008B55E1">
            <w:rPr>
              <w:rFonts w:ascii="Times New Roman" w:hAnsi="Times New Roman" w:cs="Times New Roman"/>
              <w:b/>
              <w:color w:val="000000" w:themeColor="text1"/>
              <w:sz w:val="24"/>
              <w:szCs w:val="24"/>
            </w:rPr>
            <w:t xml:space="preserve">Safe maintenance of GCP, </w:t>
          </w:r>
          <w:r w:rsidR="008B55E1" w:rsidRPr="008B55E1">
            <w:rPr>
              <w:rFonts w:ascii="Times New Roman" w:hAnsi="Times New Roman" w:cs="Times New Roman"/>
              <w:b/>
              <w:color w:val="000000" w:themeColor="text1"/>
              <w:sz w:val="24"/>
              <w:szCs w:val="24"/>
              <w:highlight w:val="yellow"/>
            </w:rPr>
            <w:t>GDC, GAS LINE &amp; FLARESTACK</w:t>
          </w:r>
          <w:r w:rsidR="008B55E1" w:rsidRPr="008B55E1">
            <w:rPr>
              <w:rFonts w:ascii="Times New Roman" w:hAnsi="Times New Roman" w:cs="Times New Roman"/>
              <w:b/>
              <w:color w:val="000000" w:themeColor="text1"/>
              <w:sz w:val="24"/>
              <w:szCs w:val="24"/>
            </w:rPr>
            <w:t xml:space="preserve"> for optimum performance</w:t>
          </w:r>
        </w:p>
        <w:p w14:paraId="4EB2CC92" w14:textId="5002757A" w:rsidR="006E6E56" w:rsidRDefault="006E6E56" w:rsidP="00783DCD">
          <w:pPr>
            <w:pStyle w:val="NoSpacing"/>
            <w:spacing w:line="276" w:lineRule="auto"/>
            <w:jc w:val="center"/>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C5EEA49"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277" w:type="dxa"/>
          <w:tcBorders>
            <w:top w:val="single" w:sz="4" w:space="0" w:color="auto"/>
            <w:left w:val="single" w:sz="4" w:space="0" w:color="auto"/>
            <w:bottom w:val="single" w:sz="4" w:space="0" w:color="auto"/>
            <w:right w:val="single" w:sz="4" w:space="0" w:color="auto"/>
          </w:tcBorders>
        </w:tcPr>
        <w:p w14:paraId="204EC5EB" w14:textId="00E3420B" w:rsidR="006E6E56" w:rsidRDefault="006E6E56">
          <w:pPr>
            <w:pStyle w:val="NoSpacing"/>
            <w:spacing w:line="276" w:lineRule="auto"/>
            <w:rPr>
              <w:rFonts w:ascii="Times New Roman" w:hAnsi="Times New Roman" w:cs="Times New Roman"/>
              <w:b/>
            </w:rPr>
          </w:pPr>
          <w:r>
            <w:rPr>
              <w:rFonts w:ascii="Times New Roman" w:hAnsi="Times New Roman" w:cs="Times New Roman"/>
              <w:b/>
            </w:rPr>
            <w:t xml:space="preserve"> 05</w:t>
          </w:r>
        </w:p>
      </w:tc>
    </w:tr>
    <w:tr w:rsidR="006E6E56" w14:paraId="7C632FF1" w14:textId="77777777" w:rsidTr="00B3773E">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98F5A84" w14:textId="77777777" w:rsidR="006E6E56" w:rsidRDefault="006E6E56">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2B9027F6" w14:textId="77777777" w:rsidR="006E6E56" w:rsidRDefault="006E6E56">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5459D013"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Page No.:</w:t>
          </w:r>
        </w:p>
      </w:tc>
      <w:tc>
        <w:tcPr>
          <w:tcW w:w="2277" w:type="dxa"/>
          <w:tcBorders>
            <w:top w:val="single" w:sz="4" w:space="0" w:color="auto"/>
            <w:left w:val="single" w:sz="4" w:space="0" w:color="auto"/>
            <w:bottom w:val="single" w:sz="4" w:space="0" w:color="auto"/>
            <w:right w:val="single" w:sz="4" w:space="0" w:color="auto"/>
          </w:tcBorders>
          <w:hideMark/>
        </w:tcPr>
        <w:p w14:paraId="14903C3A"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04333D92" w14:textId="77777777" w:rsidR="006E6E56" w:rsidRDefault="006E6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22"/>
    <w:multiLevelType w:val="hybridMultilevel"/>
    <w:tmpl w:val="487E7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25324"/>
    <w:multiLevelType w:val="hybridMultilevel"/>
    <w:tmpl w:val="37A063A8"/>
    <w:lvl w:ilvl="0" w:tplc="FFFFFFFF">
      <w:start w:val="1"/>
      <w:numFmt w:val="lowerLetter"/>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B2E94"/>
    <w:multiLevelType w:val="hybridMultilevel"/>
    <w:tmpl w:val="523AF2E6"/>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77DF3"/>
    <w:multiLevelType w:val="hybridMultilevel"/>
    <w:tmpl w:val="57780316"/>
    <w:lvl w:ilvl="0" w:tplc="FFFFFFFF">
      <w:start w:val="1"/>
      <w:numFmt w:val="bullet"/>
      <w:lvlText w:val=""/>
      <w:lvlJc w:val="left"/>
      <w:pPr>
        <w:tabs>
          <w:tab w:val="num" w:pos="360"/>
        </w:tabs>
        <w:ind w:left="36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22084"/>
    <w:multiLevelType w:val="hybridMultilevel"/>
    <w:tmpl w:val="40C66E3E"/>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11E952AB"/>
    <w:multiLevelType w:val="hybridMultilevel"/>
    <w:tmpl w:val="3C14259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40B2A5E"/>
    <w:multiLevelType w:val="hybridMultilevel"/>
    <w:tmpl w:val="0312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3437A"/>
    <w:multiLevelType w:val="hybridMultilevel"/>
    <w:tmpl w:val="E29C3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812A51"/>
    <w:multiLevelType w:val="hybridMultilevel"/>
    <w:tmpl w:val="37A063A8"/>
    <w:lvl w:ilvl="0" w:tplc="FFFFFFFF">
      <w:start w:val="1"/>
      <w:numFmt w:val="lowerLetter"/>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DCF4539"/>
    <w:multiLevelType w:val="hybridMultilevel"/>
    <w:tmpl w:val="AFCA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778FC"/>
    <w:multiLevelType w:val="hybridMultilevel"/>
    <w:tmpl w:val="5346247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75C4"/>
    <w:multiLevelType w:val="hybridMultilevel"/>
    <w:tmpl w:val="5A4A3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B64617"/>
    <w:multiLevelType w:val="hybridMultilevel"/>
    <w:tmpl w:val="630C22B2"/>
    <w:lvl w:ilvl="0" w:tplc="0409000F">
      <w:start w:val="1"/>
      <w:numFmt w:val="decimal"/>
      <w:lvlText w:val="%1."/>
      <w:lvlJc w:val="left"/>
      <w:pPr>
        <w:ind w:left="12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B8055CA"/>
    <w:multiLevelType w:val="hybridMultilevel"/>
    <w:tmpl w:val="B8EA7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C92D68"/>
    <w:multiLevelType w:val="hybridMultilevel"/>
    <w:tmpl w:val="76CA7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AE34E9"/>
    <w:multiLevelType w:val="hybridMultilevel"/>
    <w:tmpl w:val="37BEE7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E245F3"/>
    <w:multiLevelType w:val="singleLevel"/>
    <w:tmpl w:val="7B8E9AB6"/>
    <w:lvl w:ilvl="0">
      <w:start w:val="1"/>
      <w:numFmt w:val="decimal"/>
      <w:lvlText w:val="%1."/>
      <w:lvlJc w:val="left"/>
      <w:pPr>
        <w:tabs>
          <w:tab w:val="num" w:pos="840"/>
        </w:tabs>
        <w:ind w:left="840" w:hanging="360"/>
      </w:pPr>
      <w:rPr>
        <w:rFonts w:hint="default"/>
      </w:rPr>
    </w:lvl>
  </w:abstractNum>
  <w:abstractNum w:abstractNumId="17" w15:restartNumberingAfterBreak="0">
    <w:nsid w:val="438B7C12"/>
    <w:multiLevelType w:val="hybridMultilevel"/>
    <w:tmpl w:val="FAFE63E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C2063A"/>
    <w:multiLevelType w:val="hybridMultilevel"/>
    <w:tmpl w:val="41E433D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4FC305A"/>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7B235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9EA640B"/>
    <w:multiLevelType w:val="hybridMultilevel"/>
    <w:tmpl w:val="733AF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ED4B8C"/>
    <w:multiLevelType w:val="hybridMultilevel"/>
    <w:tmpl w:val="05AE2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6F07337"/>
    <w:multiLevelType w:val="hybridMultilevel"/>
    <w:tmpl w:val="BA5602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145661D"/>
    <w:multiLevelType w:val="hybridMultilevel"/>
    <w:tmpl w:val="B8EA71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4E577B4"/>
    <w:multiLevelType w:val="hybridMultilevel"/>
    <w:tmpl w:val="FAFE63E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BB1090"/>
    <w:multiLevelType w:val="singleLevel"/>
    <w:tmpl w:val="04090015"/>
    <w:lvl w:ilvl="0">
      <w:start w:val="1"/>
      <w:numFmt w:val="upperLetter"/>
      <w:lvlText w:val="%1."/>
      <w:lvlJc w:val="left"/>
      <w:pPr>
        <w:tabs>
          <w:tab w:val="num" w:pos="720"/>
        </w:tabs>
        <w:ind w:left="720" w:hanging="360"/>
      </w:pPr>
    </w:lvl>
  </w:abstractNum>
  <w:abstractNum w:abstractNumId="29" w15:restartNumberingAfterBreak="0">
    <w:nsid w:val="6EAB77A5"/>
    <w:multiLevelType w:val="hybridMultilevel"/>
    <w:tmpl w:val="AFCA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6705E"/>
    <w:multiLevelType w:val="hybridMultilevel"/>
    <w:tmpl w:val="5B30C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ED3651"/>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787F6CE3"/>
    <w:multiLevelType w:val="hybridMultilevel"/>
    <w:tmpl w:val="630C22B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BEF4866"/>
    <w:multiLevelType w:val="hybridMultilevel"/>
    <w:tmpl w:val="464A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55504E"/>
    <w:multiLevelType w:val="hybridMultilevel"/>
    <w:tmpl w:val="F9EC758A"/>
    <w:lvl w:ilvl="0" w:tplc="04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EE43B2D"/>
    <w:multiLevelType w:val="hybridMultilevel"/>
    <w:tmpl w:val="D07EF1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AE7931"/>
    <w:multiLevelType w:val="hybridMultilevel"/>
    <w:tmpl w:val="5DF2A072"/>
    <w:lvl w:ilvl="0" w:tplc="C5FCEDC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517962456">
    <w:abstractNumId w:val="23"/>
  </w:num>
  <w:num w:numId="2" w16cid:durableId="570583235">
    <w:abstractNumId w:val="24"/>
  </w:num>
  <w:num w:numId="3" w16cid:durableId="912618311">
    <w:abstractNumId w:val="31"/>
  </w:num>
  <w:num w:numId="4" w16cid:durableId="27033153">
    <w:abstractNumId w:val="20"/>
  </w:num>
  <w:num w:numId="5" w16cid:durableId="453528371">
    <w:abstractNumId w:val="27"/>
  </w:num>
  <w:num w:numId="6" w16cid:durableId="1035696965">
    <w:abstractNumId w:val="19"/>
  </w:num>
  <w:num w:numId="7" w16cid:durableId="601836771">
    <w:abstractNumId w:val="16"/>
  </w:num>
  <w:num w:numId="8" w16cid:durableId="1743068022">
    <w:abstractNumId w:val="11"/>
  </w:num>
  <w:num w:numId="9" w16cid:durableId="1552689417">
    <w:abstractNumId w:val="21"/>
  </w:num>
  <w:num w:numId="10" w16cid:durableId="583225557">
    <w:abstractNumId w:val="36"/>
  </w:num>
  <w:num w:numId="11" w16cid:durableId="1473787764">
    <w:abstractNumId w:val="28"/>
  </w:num>
  <w:num w:numId="12" w16cid:durableId="1201436188">
    <w:abstractNumId w:val="22"/>
  </w:num>
  <w:num w:numId="13" w16cid:durableId="1046098668">
    <w:abstractNumId w:val="0"/>
  </w:num>
  <w:num w:numId="14" w16cid:durableId="734936180">
    <w:abstractNumId w:val="12"/>
  </w:num>
  <w:num w:numId="15" w16cid:durableId="2070178895">
    <w:abstractNumId w:val="6"/>
  </w:num>
  <w:num w:numId="16" w16cid:durableId="669910510">
    <w:abstractNumId w:val="18"/>
  </w:num>
  <w:num w:numId="17" w16cid:durableId="1100031594">
    <w:abstractNumId w:val="5"/>
  </w:num>
  <w:num w:numId="18" w16cid:durableId="465902759">
    <w:abstractNumId w:val="2"/>
  </w:num>
  <w:num w:numId="19" w16cid:durableId="1309239122">
    <w:abstractNumId w:val="35"/>
  </w:num>
  <w:num w:numId="20" w16cid:durableId="1853032313">
    <w:abstractNumId w:val="3"/>
  </w:num>
  <w:num w:numId="21" w16cid:durableId="659776354">
    <w:abstractNumId w:val="15"/>
  </w:num>
  <w:num w:numId="22" w16cid:durableId="293605597">
    <w:abstractNumId w:val="29"/>
  </w:num>
  <w:num w:numId="23" w16cid:durableId="88621505">
    <w:abstractNumId w:val="32"/>
  </w:num>
  <w:num w:numId="24" w16cid:durableId="1082071808">
    <w:abstractNumId w:val="25"/>
  </w:num>
  <w:num w:numId="25" w16cid:durableId="40831199">
    <w:abstractNumId w:val="34"/>
  </w:num>
  <w:num w:numId="26" w16cid:durableId="2061467563">
    <w:abstractNumId w:val="17"/>
  </w:num>
  <w:num w:numId="27" w16cid:durableId="1754281023">
    <w:abstractNumId w:val="9"/>
  </w:num>
  <w:num w:numId="28" w16cid:durableId="107428856">
    <w:abstractNumId w:val="7"/>
  </w:num>
  <w:num w:numId="29" w16cid:durableId="1020858976">
    <w:abstractNumId w:val="30"/>
  </w:num>
  <w:num w:numId="30" w16cid:durableId="1872763864">
    <w:abstractNumId w:val="33"/>
  </w:num>
  <w:num w:numId="31" w16cid:durableId="139658784">
    <w:abstractNumId w:val="10"/>
  </w:num>
  <w:num w:numId="32" w16cid:durableId="934096262">
    <w:abstractNumId w:val="13"/>
  </w:num>
  <w:num w:numId="33" w16cid:durableId="722023380">
    <w:abstractNumId w:val="4"/>
  </w:num>
  <w:num w:numId="34" w16cid:durableId="1164127776">
    <w:abstractNumId w:val="8"/>
  </w:num>
  <w:num w:numId="35" w16cid:durableId="748649114">
    <w:abstractNumId w:val="1"/>
  </w:num>
  <w:num w:numId="36" w16cid:durableId="1732072798">
    <w:abstractNumId w:val="14"/>
  </w:num>
  <w:num w:numId="37" w16cid:durableId="652609477">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chandra S Kamat">
    <w15:presenceInfo w15:providerId="AD" w15:userId="S::00015338@vedanta.co.in::cb2addfc-f4d1-4520-be03-88e0e2cf14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3C90"/>
    <w:rsid w:val="000044F5"/>
    <w:rsid w:val="00013488"/>
    <w:rsid w:val="00016907"/>
    <w:rsid w:val="00017DA6"/>
    <w:rsid w:val="00020366"/>
    <w:rsid w:val="00025D07"/>
    <w:rsid w:val="0003242B"/>
    <w:rsid w:val="00032FE1"/>
    <w:rsid w:val="000357D1"/>
    <w:rsid w:val="00041EE3"/>
    <w:rsid w:val="00042ED0"/>
    <w:rsid w:val="00047800"/>
    <w:rsid w:val="00050067"/>
    <w:rsid w:val="00056522"/>
    <w:rsid w:val="00056BB9"/>
    <w:rsid w:val="00056F92"/>
    <w:rsid w:val="000579C9"/>
    <w:rsid w:val="0006593D"/>
    <w:rsid w:val="00071355"/>
    <w:rsid w:val="00073FA4"/>
    <w:rsid w:val="00077CF4"/>
    <w:rsid w:val="000804B4"/>
    <w:rsid w:val="00094109"/>
    <w:rsid w:val="00096543"/>
    <w:rsid w:val="000B1E7D"/>
    <w:rsid w:val="000B2820"/>
    <w:rsid w:val="000B4AE1"/>
    <w:rsid w:val="000B5367"/>
    <w:rsid w:val="000B5D1C"/>
    <w:rsid w:val="000C080E"/>
    <w:rsid w:val="000C3B8C"/>
    <w:rsid w:val="000C4886"/>
    <w:rsid w:val="000C77D0"/>
    <w:rsid w:val="000D0164"/>
    <w:rsid w:val="000D18DA"/>
    <w:rsid w:val="000D428B"/>
    <w:rsid w:val="000F5195"/>
    <w:rsid w:val="000F6633"/>
    <w:rsid w:val="001043F5"/>
    <w:rsid w:val="00104E66"/>
    <w:rsid w:val="0010512B"/>
    <w:rsid w:val="00107598"/>
    <w:rsid w:val="00110028"/>
    <w:rsid w:val="00110042"/>
    <w:rsid w:val="00110186"/>
    <w:rsid w:val="00110F97"/>
    <w:rsid w:val="001115FA"/>
    <w:rsid w:val="00111609"/>
    <w:rsid w:val="00112163"/>
    <w:rsid w:val="00135E34"/>
    <w:rsid w:val="001441D8"/>
    <w:rsid w:val="00145919"/>
    <w:rsid w:val="00152D7F"/>
    <w:rsid w:val="00154B3F"/>
    <w:rsid w:val="001575F6"/>
    <w:rsid w:val="00160AC6"/>
    <w:rsid w:val="00162370"/>
    <w:rsid w:val="001631F9"/>
    <w:rsid w:val="00163F18"/>
    <w:rsid w:val="0016490C"/>
    <w:rsid w:val="001652EA"/>
    <w:rsid w:val="00165717"/>
    <w:rsid w:val="00172225"/>
    <w:rsid w:val="0018029F"/>
    <w:rsid w:val="00180982"/>
    <w:rsid w:val="00182DBA"/>
    <w:rsid w:val="001854B6"/>
    <w:rsid w:val="00185E8F"/>
    <w:rsid w:val="00190FEC"/>
    <w:rsid w:val="0019284D"/>
    <w:rsid w:val="001958FC"/>
    <w:rsid w:val="001969B8"/>
    <w:rsid w:val="001A1F1E"/>
    <w:rsid w:val="001A2D43"/>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1511C"/>
    <w:rsid w:val="00225198"/>
    <w:rsid w:val="00225682"/>
    <w:rsid w:val="00225E36"/>
    <w:rsid w:val="00226967"/>
    <w:rsid w:val="00231E26"/>
    <w:rsid w:val="00232999"/>
    <w:rsid w:val="00233524"/>
    <w:rsid w:val="0023499B"/>
    <w:rsid w:val="00235C73"/>
    <w:rsid w:val="00235C88"/>
    <w:rsid w:val="0023665B"/>
    <w:rsid w:val="00241BB7"/>
    <w:rsid w:val="00245C5C"/>
    <w:rsid w:val="00250691"/>
    <w:rsid w:val="00256423"/>
    <w:rsid w:val="002606A1"/>
    <w:rsid w:val="00261044"/>
    <w:rsid w:val="00271BAF"/>
    <w:rsid w:val="00283E16"/>
    <w:rsid w:val="00285A5A"/>
    <w:rsid w:val="002A415F"/>
    <w:rsid w:val="002B2402"/>
    <w:rsid w:val="002B279E"/>
    <w:rsid w:val="002B54E5"/>
    <w:rsid w:val="002C562C"/>
    <w:rsid w:val="002C795B"/>
    <w:rsid w:val="002D0F5E"/>
    <w:rsid w:val="002E0E3F"/>
    <w:rsid w:val="002E0F8B"/>
    <w:rsid w:val="002E17CE"/>
    <w:rsid w:val="002E6D08"/>
    <w:rsid w:val="002F7E19"/>
    <w:rsid w:val="00302E96"/>
    <w:rsid w:val="0030597A"/>
    <w:rsid w:val="00305AF0"/>
    <w:rsid w:val="00307E27"/>
    <w:rsid w:val="00315EA5"/>
    <w:rsid w:val="00320C71"/>
    <w:rsid w:val="0032258B"/>
    <w:rsid w:val="0032695C"/>
    <w:rsid w:val="00334FEA"/>
    <w:rsid w:val="003361E6"/>
    <w:rsid w:val="0035065C"/>
    <w:rsid w:val="00352E66"/>
    <w:rsid w:val="003555ED"/>
    <w:rsid w:val="003600E3"/>
    <w:rsid w:val="0036287A"/>
    <w:rsid w:val="00362E8C"/>
    <w:rsid w:val="00367352"/>
    <w:rsid w:val="003677A8"/>
    <w:rsid w:val="00367836"/>
    <w:rsid w:val="00367BDC"/>
    <w:rsid w:val="0037211A"/>
    <w:rsid w:val="00373505"/>
    <w:rsid w:val="00391102"/>
    <w:rsid w:val="00391C62"/>
    <w:rsid w:val="00392A3A"/>
    <w:rsid w:val="00397384"/>
    <w:rsid w:val="00397EAD"/>
    <w:rsid w:val="003A1A53"/>
    <w:rsid w:val="003A3CA2"/>
    <w:rsid w:val="003B021E"/>
    <w:rsid w:val="003B0949"/>
    <w:rsid w:val="003B12BA"/>
    <w:rsid w:val="003B184E"/>
    <w:rsid w:val="003C0C0D"/>
    <w:rsid w:val="003C3472"/>
    <w:rsid w:val="003C502A"/>
    <w:rsid w:val="003C780E"/>
    <w:rsid w:val="003D3903"/>
    <w:rsid w:val="003D6571"/>
    <w:rsid w:val="003D69B1"/>
    <w:rsid w:val="003E07E6"/>
    <w:rsid w:val="003E244F"/>
    <w:rsid w:val="003E2A56"/>
    <w:rsid w:val="003F1ED3"/>
    <w:rsid w:val="003F30BD"/>
    <w:rsid w:val="003F3839"/>
    <w:rsid w:val="003F7A21"/>
    <w:rsid w:val="003F7DB8"/>
    <w:rsid w:val="00403547"/>
    <w:rsid w:val="004052D9"/>
    <w:rsid w:val="00410140"/>
    <w:rsid w:val="0041101C"/>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97D12"/>
    <w:rsid w:val="004A0454"/>
    <w:rsid w:val="004A6BDF"/>
    <w:rsid w:val="004C00D2"/>
    <w:rsid w:val="004C1D01"/>
    <w:rsid w:val="004C4123"/>
    <w:rsid w:val="004C7C97"/>
    <w:rsid w:val="004D3758"/>
    <w:rsid w:val="004D6895"/>
    <w:rsid w:val="004E02A4"/>
    <w:rsid w:val="004E0637"/>
    <w:rsid w:val="004E2A6E"/>
    <w:rsid w:val="004E33B4"/>
    <w:rsid w:val="004E6760"/>
    <w:rsid w:val="004E7ED0"/>
    <w:rsid w:val="004F1BCA"/>
    <w:rsid w:val="004F2A47"/>
    <w:rsid w:val="004F30EF"/>
    <w:rsid w:val="004F35EF"/>
    <w:rsid w:val="004F6036"/>
    <w:rsid w:val="005015DC"/>
    <w:rsid w:val="00510936"/>
    <w:rsid w:val="005112D9"/>
    <w:rsid w:val="00511639"/>
    <w:rsid w:val="00513D38"/>
    <w:rsid w:val="00513DB1"/>
    <w:rsid w:val="00515920"/>
    <w:rsid w:val="00523D59"/>
    <w:rsid w:val="00524276"/>
    <w:rsid w:val="00524D42"/>
    <w:rsid w:val="00526AED"/>
    <w:rsid w:val="00543467"/>
    <w:rsid w:val="005445FF"/>
    <w:rsid w:val="0055046A"/>
    <w:rsid w:val="00551B92"/>
    <w:rsid w:val="005570A0"/>
    <w:rsid w:val="00562E60"/>
    <w:rsid w:val="0056402C"/>
    <w:rsid w:val="00570FB3"/>
    <w:rsid w:val="00571DE2"/>
    <w:rsid w:val="005726CC"/>
    <w:rsid w:val="0057381B"/>
    <w:rsid w:val="00583DF7"/>
    <w:rsid w:val="00586E33"/>
    <w:rsid w:val="00587DC4"/>
    <w:rsid w:val="00590B7B"/>
    <w:rsid w:val="00595EA0"/>
    <w:rsid w:val="005A1FB6"/>
    <w:rsid w:val="005A6E28"/>
    <w:rsid w:val="005A769D"/>
    <w:rsid w:val="005B1EE7"/>
    <w:rsid w:val="005B229E"/>
    <w:rsid w:val="005B365D"/>
    <w:rsid w:val="005B3DDD"/>
    <w:rsid w:val="005B5540"/>
    <w:rsid w:val="005C4331"/>
    <w:rsid w:val="005D0E75"/>
    <w:rsid w:val="005D2A64"/>
    <w:rsid w:val="005D2AB6"/>
    <w:rsid w:val="005D3A3B"/>
    <w:rsid w:val="005D72E9"/>
    <w:rsid w:val="005E146D"/>
    <w:rsid w:val="005E1D4D"/>
    <w:rsid w:val="005F1195"/>
    <w:rsid w:val="005F7D0D"/>
    <w:rsid w:val="00602299"/>
    <w:rsid w:val="00604B41"/>
    <w:rsid w:val="006057F6"/>
    <w:rsid w:val="0060592B"/>
    <w:rsid w:val="006128D2"/>
    <w:rsid w:val="00621336"/>
    <w:rsid w:val="006242ED"/>
    <w:rsid w:val="0063784C"/>
    <w:rsid w:val="00642F5C"/>
    <w:rsid w:val="00643443"/>
    <w:rsid w:val="00644FDB"/>
    <w:rsid w:val="00652175"/>
    <w:rsid w:val="006545C9"/>
    <w:rsid w:val="00660A13"/>
    <w:rsid w:val="00662D59"/>
    <w:rsid w:val="00667DAD"/>
    <w:rsid w:val="00680342"/>
    <w:rsid w:val="00684526"/>
    <w:rsid w:val="00684AFE"/>
    <w:rsid w:val="006868A6"/>
    <w:rsid w:val="0068734B"/>
    <w:rsid w:val="0069004E"/>
    <w:rsid w:val="006935E9"/>
    <w:rsid w:val="00694E95"/>
    <w:rsid w:val="0069694E"/>
    <w:rsid w:val="006A009B"/>
    <w:rsid w:val="006C107E"/>
    <w:rsid w:val="006C43C3"/>
    <w:rsid w:val="006C440A"/>
    <w:rsid w:val="006C70F3"/>
    <w:rsid w:val="006D2830"/>
    <w:rsid w:val="006D7CF2"/>
    <w:rsid w:val="006E6E56"/>
    <w:rsid w:val="00701B56"/>
    <w:rsid w:val="00701F1D"/>
    <w:rsid w:val="0070594E"/>
    <w:rsid w:val="00712AAE"/>
    <w:rsid w:val="007308B0"/>
    <w:rsid w:val="0075279D"/>
    <w:rsid w:val="00760039"/>
    <w:rsid w:val="00760196"/>
    <w:rsid w:val="00762807"/>
    <w:rsid w:val="00764084"/>
    <w:rsid w:val="0076462F"/>
    <w:rsid w:val="0077479B"/>
    <w:rsid w:val="00777A4F"/>
    <w:rsid w:val="00782079"/>
    <w:rsid w:val="00783164"/>
    <w:rsid w:val="00783DCD"/>
    <w:rsid w:val="00784EDD"/>
    <w:rsid w:val="00784F70"/>
    <w:rsid w:val="00785053"/>
    <w:rsid w:val="00790CE5"/>
    <w:rsid w:val="0079213F"/>
    <w:rsid w:val="00792636"/>
    <w:rsid w:val="0079287C"/>
    <w:rsid w:val="00792C94"/>
    <w:rsid w:val="007A02EC"/>
    <w:rsid w:val="007A2DF2"/>
    <w:rsid w:val="007A7E47"/>
    <w:rsid w:val="007B0E02"/>
    <w:rsid w:val="007B6D8C"/>
    <w:rsid w:val="007B6FDD"/>
    <w:rsid w:val="007B79A6"/>
    <w:rsid w:val="007C426C"/>
    <w:rsid w:val="007E74E4"/>
    <w:rsid w:val="007F5A73"/>
    <w:rsid w:val="00800AD4"/>
    <w:rsid w:val="00801C7A"/>
    <w:rsid w:val="008169E0"/>
    <w:rsid w:val="00823868"/>
    <w:rsid w:val="008308F2"/>
    <w:rsid w:val="00833F81"/>
    <w:rsid w:val="008404BF"/>
    <w:rsid w:val="00847D49"/>
    <w:rsid w:val="008522E8"/>
    <w:rsid w:val="0086184C"/>
    <w:rsid w:val="00862B60"/>
    <w:rsid w:val="00866C34"/>
    <w:rsid w:val="00870995"/>
    <w:rsid w:val="00872B2A"/>
    <w:rsid w:val="00880116"/>
    <w:rsid w:val="00881360"/>
    <w:rsid w:val="008873FA"/>
    <w:rsid w:val="00893C0B"/>
    <w:rsid w:val="00895912"/>
    <w:rsid w:val="00897555"/>
    <w:rsid w:val="008A27B3"/>
    <w:rsid w:val="008A67B2"/>
    <w:rsid w:val="008A7BB2"/>
    <w:rsid w:val="008B2D57"/>
    <w:rsid w:val="008B3409"/>
    <w:rsid w:val="008B3536"/>
    <w:rsid w:val="008B3AB2"/>
    <w:rsid w:val="008B55E1"/>
    <w:rsid w:val="008C0634"/>
    <w:rsid w:val="008C6013"/>
    <w:rsid w:val="008C60B2"/>
    <w:rsid w:val="008D1825"/>
    <w:rsid w:val="008D3A28"/>
    <w:rsid w:val="008D3A69"/>
    <w:rsid w:val="008D3AF0"/>
    <w:rsid w:val="008D4CA2"/>
    <w:rsid w:val="008D6942"/>
    <w:rsid w:val="008E5D61"/>
    <w:rsid w:val="008E6E1B"/>
    <w:rsid w:val="008E7D13"/>
    <w:rsid w:val="008F0F70"/>
    <w:rsid w:val="008F57C3"/>
    <w:rsid w:val="009013A1"/>
    <w:rsid w:val="009025A3"/>
    <w:rsid w:val="0090360E"/>
    <w:rsid w:val="00906EF2"/>
    <w:rsid w:val="009130D6"/>
    <w:rsid w:val="0091469C"/>
    <w:rsid w:val="00915FD0"/>
    <w:rsid w:val="0091793E"/>
    <w:rsid w:val="00920388"/>
    <w:rsid w:val="00921235"/>
    <w:rsid w:val="00925DDA"/>
    <w:rsid w:val="00934F7E"/>
    <w:rsid w:val="00935147"/>
    <w:rsid w:val="00935381"/>
    <w:rsid w:val="009359B4"/>
    <w:rsid w:val="009370A5"/>
    <w:rsid w:val="00942E7F"/>
    <w:rsid w:val="009447C6"/>
    <w:rsid w:val="009453DA"/>
    <w:rsid w:val="00946413"/>
    <w:rsid w:val="009465B6"/>
    <w:rsid w:val="0095074E"/>
    <w:rsid w:val="00951DCD"/>
    <w:rsid w:val="0095471E"/>
    <w:rsid w:val="0096707C"/>
    <w:rsid w:val="00970C2D"/>
    <w:rsid w:val="00980113"/>
    <w:rsid w:val="00980FC7"/>
    <w:rsid w:val="009846F0"/>
    <w:rsid w:val="00985187"/>
    <w:rsid w:val="00990719"/>
    <w:rsid w:val="009918B3"/>
    <w:rsid w:val="00995C0A"/>
    <w:rsid w:val="00996860"/>
    <w:rsid w:val="009C0B75"/>
    <w:rsid w:val="009C2D3C"/>
    <w:rsid w:val="009C43DA"/>
    <w:rsid w:val="009C5BF2"/>
    <w:rsid w:val="009C70A6"/>
    <w:rsid w:val="009C7484"/>
    <w:rsid w:val="009D2CED"/>
    <w:rsid w:val="009D31C0"/>
    <w:rsid w:val="009E17B8"/>
    <w:rsid w:val="009E296D"/>
    <w:rsid w:val="009E2E82"/>
    <w:rsid w:val="009E4BA1"/>
    <w:rsid w:val="009E5F19"/>
    <w:rsid w:val="009F1E18"/>
    <w:rsid w:val="009F4431"/>
    <w:rsid w:val="00A01299"/>
    <w:rsid w:val="00A06473"/>
    <w:rsid w:val="00A1267A"/>
    <w:rsid w:val="00A2079D"/>
    <w:rsid w:val="00A20944"/>
    <w:rsid w:val="00A24667"/>
    <w:rsid w:val="00A25630"/>
    <w:rsid w:val="00A310A8"/>
    <w:rsid w:val="00A37D0F"/>
    <w:rsid w:val="00A37D4C"/>
    <w:rsid w:val="00A41452"/>
    <w:rsid w:val="00A42B06"/>
    <w:rsid w:val="00A432F2"/>
    <w:rsid w:val="00A4422F"/>
    <w:rsid w:val="00A44F64"/>
    <w:rsid w:val="00A46303"/>
    <w:rsid w:val="00A46FB6"/>
    <w:rsid w:val="00A52D18"/>
    <w:rsid w:val="00A60A96"/>
    <w:rsid w:val="00A64FCA"/>
    <w:rsid w:val="00A670CD"/>
    <w:rsid w:val="00A70D9D"/>
    <w:rsid w:val="00A7400E"/>
    <w:rsid w:val="00A757D7"/>
    <w:rsid w:val="00A77874"/>
    <w:rsid w:val="00A86DBC"/>
    <w:rsid w:val="00A90A07"/>
    <w:rsid w:val="00A90B55"/>
    <w:rsid w:val="00AA06A9"/>
    <w:rsid w:val="00AA490D"/>
    <w:rsid w:val="00AA7AE2"/>
    <w:rsid w:val="00AB1375"/>
    <w:rsid w:val="00AB2BD0"/>
    <w:rsid w:val="00AC09FE"/>
    <w:rsid w:val="00AC1E5E"/>
    <w:rsid w:val="00AC1F84"/>
    <w:rsid w:val="00AC30EC"/>
    <w:rsid w:val="00AC4E09"/>
    <w:rsid w:val="00AD2669"/>
    <w:rsid w:val="00AD272E"/>
    <w:rsid w:val="00AD7A25"/>
    <w:rsid w:val="00AE0407"/>
    <w:rsid w:val="00AE24C7"/>
    <w:rsid w:val="00AE2809"/>
    <w:rsid w:val="00AE3566"/>
    <w:rsid w:val="00AE5C62"/>
    <w:rsid w:val="00AF000D"/>
    <w:rsid w:val="00AF33F6"/>
    <w:rsid w:val="00B00ACB"/>
    <w:rsid w:val="00B04D1D"/>
    <w:rsid w:val="00B050AD"/>
    <w:rsid w:val="00B11532"/>
    <w:rsid w:val="00B2318F"/>
    <w:rsid w:val="00B27F0F"/>
    <w:rsid w:val="00B3185B"/>
    <w:rsid w:val="00B3773E"/>
    <w:rsid w:val="00B4491C"/>
    <w:rsid w:val="00B72B78"/>
    <w:rsid w:val="00B767F7"/>
    <w:rsid w:val="00B76860"/>
    <w:rsid w:val="00B834FB"/>
    <w:rsid w:val="00B83518"/>
    <w:rsid w:val="00B9260F"/>
    <w:rsid w:val="00B93C91"/>
    <w:rsid w:val="00B94D7B"/>
    <w:rsid w:val="00BA13A1"/>
    <w:rsid w:val="00BA2F90"/>
    <w:rsid w:val="00BB43A2"/>
    <w:rsid w:val="00BB6027"/>
    <w:rsid w:val="00BB77F4"/>
    <w:rsid w:val="00BC35C0"/>
    <w:rsid w:val="00BC4003"/>
    <w:rsid w:val="00BC7501"/>
    <w:rsid w:val="00BD2753"/>
    <w:rsid w:val="00BD5437"/>
    <w:rsid w:val="00BD79CD"/>
    <w:rsid w:val="00BE24C2"/>
    <w:rsid w:val="00BE4600"/>
    <w:rsid w:val="00BE64F7"/>
    <w:rsid w:val="00BF180B"/>
    <w:rsid w:val="00BF6AE5"/>
    <w:rsid w:val="00BF6BD5"/>
    <w:rsid w:val="00BF6CD2"/>
    <w:rsid w:val="00C02D16"/>
    <w:rsid w:val="00C1460A"/>
    <w:rsid w:val="00C1547C"/>
    <w:rsid w:val="00C16895"/>
    <w:rsid w:val="00C22626"/>
    <w:rsid w:val="00C25FC7"/>
    <w:rsid w:val="00C27AD7"/>
    <w:rsid w:val="00C348CA"/>
    <w:rsid w:val="00C40473"/>
    <w:rsid w:val="00C426E3"/>
    <w:rsid w:val="00C52DD9"/>
    <w:rsid w:val="00C5314A"/>
    <w:rsid w:val="00C55420"/>
    <w:rsid w:val="00C56A1E"/>
    <w:rsid w:val="00C5787B"/>
    <w:rsid w:val="00C6253D"/>
    <w:rsid w:val="00C64284"/>
    <w:rsid w:val="00C64BBC"/>
    <w:rsid w:val="00C67B70"/>
    <w:rsid w:val="00C70B3F"/>
    <w:rsid w:val="00C729C8"/>
    <w:rsid w:val="00C74F76"/>
    <w:rsid w:val="00C7659A"/>
    <w:rsid w:val="00C83943"/>
    <w:rsid w:val="00C877A8"/>
    <w:rsid w:val="00CB4034"/>
    <w:rsid w:val="00CB479C"/>
    <w:rsid w:val="00CB6F9B"/>
    <w:rsid w:val="00CC1571"/>
    <w:rsid w:val="00CC6D5B"/>
    <w:rsid w:val="00CD2AEE"/>
    <w:rsid w:val="00CD32DD"/>
    <w:rsid w:val="00CD4D4D"/>
    <w:rsid w:val="00CE19C0"/>
    <w:rsid w:val="00CE2300"/>
    <w:rsid w:val="00CE3C9F"/>
    <w:rsid w:val="00CF0BB4"/>
    <w:rsid w:val="00CF0DC0"/>
    <w:rsid w:val="00CF0DD9"/>
    <w:rsid w:val="00CF21F5"/>
    <w:rsid w:val="00CF4F40"/>
    <w:rsid w:val="00CF7CEC"/>
    <w:rsid w:val="00D02F9D"/>
    <w:rsid w:val="00D0448F"/>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9681D"/>
    <w:rsid w:val="00DA0EBD"/>
    <w:rsid w:val="00DA6E64"/>
    <w:rsid w:val="00DB14C9"/>
    <w:rsid w:val="00DB175D"/>
    <w:rsid w:val="00DB3A09"/>
    <w:rsid w:val="00DC5201"/>
    <w:rsid w:val="00DC5863"/>
    <w:rsid w:val="00DC712E"/>
    <w:rsid w:val="00DD16ED"/>
    <w:rsid w:val="00DD3AEE"/>
    <w:rsid w:val="00DD76B3"/>
    <w:rsid w:val="00DD7C08"/>
    <w:rsid w:val="00DF2153"/>
    <w:rsid w:val="00DF3C95"/>
    <w:rsid w:val="00DF3F3C"/>
    <w:rsid w:val="00E01B41"/>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3893"/>
    <w:rsid w:val="00E8597A"/>
    <w:rsid w:val="00E92A3D"/>
    <w:rsid w:val="00E95A45"/>
    <w:rsid w:val="00E97AB6"/>
    <w:rsid w:val="00EA5C70"/>
    <w:rsid w:val="00EA6333"/>
    <w:rsid w:val="00EA75F0"/>
    <w:rsid w:val="00EB3A94"/>
    <w:rsid w:val="00EC1C87"/>
    <w:rsid w:val="00EC5371"/>
    <w:rsid w:val="00ED58C2"/>
    <w:rsid w:val="00ED65B9"/>
    <w:rsid w:val="00ED7C07"/>
    <w:rsid w:val="00EE0FB6"/>
    <w:rsid w:val="00EE192E"/>
    <w:rsid w:val="00EE1E49"/>
    <w:rsid w:val="00EE24CB"/>
    <w:rsid w:val="00EE3241"/>
    <w:rsid w:val="00F03CB9"/>
    <w:rsid w:val="00F04A74"/>
    <w:rsid w:val="00F1102C"/>
    <w:rsid w:val="00F11995"/>
    <w:rsid w:val="00F161A9"/>
    <w:rsid w:val="00F17391"/>
    <w:rsid w:val="00F2199F"/>
    <w:rsid w:val="00F22D9F"/>
    <w:rsid w:val="00F24EE3"/>
    <w:rsid w:val="00F404DA"/>
    <w:rsid w:val="00F415CD"/>
    <w:rsid w:val="00F41AF8"/>
    <w:rsid w:val="00F43FFA"/>
    <w:rsid w:val="00F45C20"/>
    <w:rsid w:val="00F52908"/>
    <w:rsid w:val="00F557DE"/>
    <w:rsid w:val="00F634EC"/>
    <w:rsid w:val="00F63749"/>
    <w:rsid w:val="00F7410C"/>
    <w:rsid w:val="00F80D04"/>
    <w:rsid w:val="00F9441A"/>
    <w:rsid w:val="00F9459D"/>
    <w:rsid w:val="00FA4EF9"/>
    <w:rsid w:val="00FA5A25"/>
    <w:rsid w:val="00FB02EB"/>
    <w:rsid w:val="00FC137D"/>
    <w:rsid w:val="00FC14B1"/>
    <w:rsid w:val="00FC2201"/>
    <w:rsid w:val="00FC35D3"/>
    <w:rsid w:val="00FC3E28"/>
    <w:rsid w:val="00FD400C"/>
    <w:rsid w:val="00FD5D20"/>
    <w:rsid w:val="00FE173A"/>
    <w:rsid w:val="00FE3629"/>
    <w:rsid w:val="00FE3A5E"/>
    <w:rsid w:val="00FE5A3A"/>
    <w:rsid w:val="00FE6D52"/>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999BF"/>
  <w15:docId w15:val="{BEB184A2-24E5-42A1-B687-4A850A7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3D6571"/>
    <w:pPr>
      <w:keepNext/>
      <w:spacing w:after="0" w:line="240" w:lineRule="auto"/>
      <w:jc w:val="both"/>
      <w:outlineLvl w:val="6"/>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3D6571"/>
    <w:pPr>
      <w:keepNext/>
      <w:pBdr>
        <w:bottom w:val="single" w:sz="12" w:space="1" w:color="auto"/>
      </w:pBdr>
      <w:spacing w:after="0" w:line="240" w:lineRule="auto"/>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7Char">
    <w:name w:val="Heading 7 Char"/>
    <w:basedOn w:val="DefaultParagraphFont"/>
    <w:link w:val="Heading7"/>
    <w:rsid w:val="003D6571"/>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3D6571"/>
    <w:rPr>
      <w:rFonts w:ascii="Times New Roman" w:eastAsia="Times New Roman" w:hAnsi="Times New Roman" w:cs="Times New Roman"/>
      <w:sz w:val="24"/>
      <w:szCs w:val="20"/>
    </w:rPr>
  </w:style>
  <w:style w:type="paragraph" w:customStyle="1" w:styleId="Standard">
    <w:name w:val="Standard"/>
    <w:rsid w:val="003D6571"/>
    <w:pPr>
      <w:spacing w:after="0" w:line="240" w:lineRule="auto"/>
    </w:pPr>
    <w:rPr>
      <w:rFonts w:ascii="Times New Roman" w:eastAsia="Times New Roman" w:hAnsi="Times New Roman" w:cs="Times New Roman"/>
      <w:snapToGrid w:val="0"/>
      <w:sz w:val="24"/>
      <w:szCs w:val="20"/>
    </w:rPr>
  </w:style>
  <w:style w:type="paragraph" w:styleId="BodyText2">
    <w:name w:val="Body Text 2"/>
    <w:basedOn w:val="Normal"/>
    <w:link w:val="BodyText2Char"/>
    <w:rsid w:val="003D6571"/>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3D6571"/>
    <w:rPr>
      <w:rFonts w:ascii="Times New Roman" w:eastAsia="Times New Roman" w:hAnsi="Times New Roman" w:cs="Times New Roman"/>
      <w:b/>
      <w:sz w:val="24"/>
      <w:szCs w:val="20"/>
    </w:rPr>
  </w:style>
  <w:style w:type="character" w:styleId="Hyperlink">
    <w:name w:val="Hyperlink"/>
    <w:rsid w:val="003D6571"/>
    <w:rPr>
      <w:color w:val="0000FF"/>
      <w:u w:val="single"/>
    </w:rPr>
  </w:style>
  <w:style w:type="paragraph" w:styleId="Revision">
    <w:name w:val="Revision"/>
    <w:hidden/>
    <w:uiPriority w:val="99"/>
    <w:semiHidden/>
    <w:rsid w:val="00F415CD"/>
    <w:pPr>
      <w:spacing w:after="0" w:line="240" w:lineRule="auto"/>
    </w:pPr>
  </w:style>
  <w:style w:type="paragraph" w:customStyle="1" w:styleId="WW-BodyText2">
    <w:name w:val="WW-Body Text 2"/>
    <w:basedOn w:val="Normal"/>
    <w:rsid w:val="00232999"/>
    <w:pPr>
      <w:tabs>
        <w:tab w:val="left" w:pos="720"/>
        <w:tab w:val="left" w:pos="1800"/>
      </w:tabs>
      <w:suppressAutoHyphens/>
      <w:spacing w:after="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E6D52"/>
    <w:pPr>
      <w:spacing w:after="120"/>
    </w:pPr>
  </w:style>
  <w:style w:type="character" w:customStyle="1" w:styleId="BodyTextChar">
    <w:name w:val="Body Text Char"/>
    <w:basedOn w:val="DefaultParagraphFont"/>
    <w:link w:val="BodyText"/>
    <w:uiPriority w:val="99"/>
    <w:semiHidden/>
    <w:rsid w:val="00FE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rali\AppData\Local\Microsoft\Windows\Temporary%20Internet%20Files\00015236\AppData\Local\Temp\Temp5_11%20%20Work%20instruction.zip\4%20RISK%20ASSESMENT\WIMAINT40%20PUG%20MILL%20MAINTENANCE.xls"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murali\AppData\Local\Microsoft\Windows\Temporary%20Internet%20Files\Content.Outlook\AppData\Roaming\Microsoft\Word\WIMAINT12%20MATERIAL%20HANDLING%20.doc" TargetMode="External"/><Relationship Id="rId4" Type="http://schemas.openxmlformats.org/officeDocument/2006/relationships/settings" Target="settings.xml"/><Relationship Id="rId9" Type="http://schemas.openxmlformats.org/officeDocument/2006/relationships/hyperlink" Target="file:///C:\Users\murali\AppData\Local\Microsoft\Windows\Temporary%20Internet%20Files\Content.Outlook\AppData\Roaming\Microsoft\Word\WIMAINT91%20HOUSE%20KEEPING.doc"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5A5135-8C49-4935-BEE9-3D97B362613C}">
  <ds:schemaRefs>
    <ds:schemaRef ds:uri="http://schemas.openxmlformats.org/officeDocument/2006/bibliography"/>
  </ds:schemaRefs>
</ds:datastoreItem>
</file>

<file path=customXml/itemProps2.xml><?xml version="1.0" encoding="utf-8"?>
<ds:datastoreItem xmlns:ds="http://schemas.openxmlformats.org/officeDocument/2006/customXml" ds:itemID="{02E6E457-D996-46FD-B4C0-6A828715A413}"/>
</file>

<file path=customXml/itemProps3.xml><?xml version="1.0" encoding="utf-8"?>
<ds:datastoreItem xmlns:ds="http://schemas.openxmlformats.org/officeDocument/2006/customXml" ds:itemID="{B80DA80C-C2CD-43B1-9D30-3882DF8D677C}"/>
</file>

<file path=customXml/itemProps4.xml><?xml version="1.0" encoding="utf-8"?>
<ds:datastoreItem xmlns:ds="http://schemas.openxmlformats.org/officeDocument/2006/customXml" ds:itemID="{5108F48A-178C-4496-B84D-A673B4362AE2}"/>
</file>

<file path=docProps/app.xml><?xml version="1.0" encoding="utf-8"?>
<Properties xmlns="http://schemas.openxmlformats.org/officeDocument/2006/extended-properties" xmlns:vt="http://schemas.openxmlformats.org/officeDocument/2006/docPropsVTypes">
  <Template>Normal</Template>
  <TotalTime>3</TotalTime>
  <Pages>24</Pages>
  <Words>5060</Words>
  <Characters>28845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Ramchandra S Kamat</cp:lastModifiedBy>
  <cp:revision>3</cp:revision>
  <cp:lastPrinted>2016-08-03T09:34:00Z</cp:lastPrinted>
  <dcterms:created xsi:type="dcterms:W3CDTF">2023-06-27T11:22:00Z</dcterms:created>
  <dcterms:modified xsi:type="dcterms:W3CDTF">2023-06-27T11:24:00Z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018b01-d6ca-4215-a70f-0f507ff65fa4_Enabled">
    <vt:lpwstr>True</vt:lpwstr>
  </property>
  <property fmtid="{D5CDD505-2E9C-101B-9397-08002B2CF9AE}" pid="3" name="MSIP_Label_d8018b01-d6ca-4215-a70f-0f507ff65fa4_SiteId">
    <vt:lpwstr>4273e6e9-aed1-40ab-83a3-85e0d43de705</vt:lpwstr>
  </property>
  <property fmtid="{D5CDD505-2E9C-101B-9397-08002B2CF9AE}" pid="4" name="MSIP_Label_d8018b01-d6ca-4215-a70f-0f507ff65fa4_Owner">
    <vt:lpwstr>00015338@vedanta.co.in</vt:lpwstr>
  </property>
  <property fmtid="{D5CDD505-2E9C-101B-9397-08002B2CF9AE}" pid="5" name="MSIP_Label_d8018b01-d6ca-4215-a70f-0f507ff65fa4_SetDate">
    <vt:lpwstr>2022-03-19T09:54:49.4840906Z</vt:lpwstr>
  </property>
  <property fmtid="{D5CDD505-2E9C-101B-9397-08002B2CF9AE}" pid="6" name="MSIP_Label_d8018b01-d6ca-4215-a70f-0f507ff65fa4_Name">
    <vt:lpwstr>Internal (C3)</vt:lpwstr>
  </property>
  <property fmtid="{D5CDD505-2E9C-101B-9397-08002B2CF9AE}" pid="7" name="MSIP_Label_d8018b01-d6ca-4215-a70f-0f507ff65fa4_Application">
    <vt:lpwstr>Microsoft Azure Information Protection</vt:lpwstr>
  </property>
  <property fmtid="{D5CDD505-2E9C-101B-9397-08002B2CF9AE}" pid="8" name="MSIP_Label_d8018b01-d6ca-4215-a70f-0f507ff65fa4_ActionId">
    <vt:lpwstr>140d7489-390e-4b6f-a47e-4c20601d322e</vt:lpwstr>
  </property>
  <property fmtid="{D5CDD505-2E9C-101B-9397-08002B2CF9AE}" pid="9" name="MSIP_Label_d8018b01-d6ca-4215-a70f-0f507ff65fa4_Extended_MSFT_Method">
    <vt:lpwstr>Automatic</vt:lpwstr>
  </property>
  <property fmtid="{D5CDD505-2E9C-101B-9397-08002B2CF9AE}" pid="10" name="MSIP_Label_1a837f0f-bc33-47ca-8126-9d7bb0fbe56f_Enabled">
    <vt:lpwstr>true</vt:lpwstr>
  </property>
  <property fmtid="{D5CDD505-2E9C-101B-9397-08002B2CF9AE}" pid="11" name="MSIP_Label_1a837f0f-bc33-47ca-8126-9d7bb0fbe56f_SetDate">
    <vt:lpwstr>2022-03-19T14:48:42Z</vt:lpwstr>
  </property>
  <property fmtid="{D5CDD505-2E9C-101B-9397-08002B2CF9AE}" pid="12" name="MSIP_Label_1a837f0f-bc33-47ca-8126-9d7bb0fbe56f_Method">
    <vt:lpwstr>Standard</vt:lpwstr>
  </property>
  <property fmtid="{D5CDD505-2E9C-101B-9397-08002B2CF9AE}" pid="13" name="MSIP_Label_1a837f0f-bc33-47ca-8126-9d7bb0fbe56f_Name">
    <vt:lpwstr>All Employees and Partners</vt:lpwstr>
  </property>
  <property fmtid="{D5CDD505-2E9C-101B-9397-08002B2CF9AE}" pid="14" name="MSIP_Label_1a837f0f-bc33-47ca-8126-9d7bb0fbe56f_SiteId">
    <vt:lpwstr>4273e6e9-aed1-40ab-83a3-85e0d43de705</vt:lpwstr>
  </property>
  <property fmtid="{D5CDD505-2E9C-101B-9397-08002B2CF9AE}" pid="15" name="MSIP_Label_1a837f0f-bc33-47ca-8126-9d7bb0fbe56f_ActionId">
    <vt:lpwstr>140d7489-390e-4b6f-a47e-4c20601d322e</vt:lpwstr>
  </property>
  <property fmtid="{D5CDD505-2E9C-101B-9397-08002B2CF9AE}" pid="16" name="MSIP_Label_1a837f0f-bc33-47ca-8126-9d7bb0fbe56f_ContentBits">
    <vt:lpwstr>2</vt:lpwstr>
  </property>
  <property fmtid="{D5CDD505-2E9C-101B-9397-08002B2CF9AE}" pid="17" name="ContentTypeId">
    <vt:lpwstr>0x0101007E09428367BB6C478DCFDAEFD0D8ED51</vt:lpwstr>
  </property>
  <property fmtid="{D5CDD505-2E9C-101B-9397-08002B2CF9AE}" pid="18" name="Order">
    <vt:r8>1249900</vt:r8>
  </property>
</Properties>
</file>