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1F39B9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E37FF5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75CBE00" w14:textId="77777777" w:rsidR="000A4D6F" w:rsidRPr="000E74FA" w:rsidRDefault="005B79E0" w:rsidP="000A4D6F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br w:type="textWrapping" w:clear="all"/>
      </w:r>
      <w:r w:rsidR="000A4D6F">
        <w:t xml:space="preserve">                            </w:t>
      </w:r>
      <w:ins w:id="0" w:author="Manmohit Chugh" w:date="2021-02-12T10:41:00Z">
        <w:r w:rsidR="000A4D6F">
          <w:rPr>
            <w:rFonts w:ascii="Calibri" w:hAnsi="Calibri"/>
            <w:b/>
            <w:bCs/>
            <w:color w:val="000000"/>
            <w:sz w:val="28"/>
            <w:lang w:eastAsia="en-IN"/>
          </w:rPr>
          <w:t xml:space="preserve">                   </w:t>
        </w:r>
      </w:ins>
      <w:r w:rsidR="000A4D6F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0A4D6F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0A4D6F" w14:paraId="484F7A8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E2AF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47DE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BBF87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0A4D6F" w14:paraId="3498654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8640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017E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30181A1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7AE8E1F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F0EF4" w14:textId="77777777" w:rsidR="000A4D6F" w:rsidRDefault="000A4D6F" w:rsidP="00750E5F">
            <w:pPr>
              <w:pStyle w:val="WW-BodyText2"/>
              <w:tabs>
                <w:tab w:val="clear" w:pos="720"/>
                <w:tab w:val="clear" w:pos="1800"/>
              </w:tabs>
              <w:spacing w:before="3"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Door lifting wire rope/ chain inspection/changing.</w:t>
            </w:r>
          </w:p>
          <w:p w14:paraId="013DA2BA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Daily/yearly.</w:t>
            </w:r>
          </w:p>
        </w:tc>
      </w:tr>
      <w:tr w:rsidR="000A4D6F" w14:paraId="1934A99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447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0E2A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DF563F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A079946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FD6EA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Oven top.</w:t>
            </w:r>
          </w:p>
        </w:tc>
      </w:tr>
      <w:tr w:rsidR="000A4D6F" w14:paraId="5EB736D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1D37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772A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FF431D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629E08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3F0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</w:p>
        </w:tc>
      </w:tr>
      <w:tr w:rsidR="000A4D6F" w14:paraId="3AB0330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954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5714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635F72C1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243CF" w14:textId="77777777" w:rsidR="000A4D6F" w:rsidRPr="001B660A" w:rsidRDefault="000A4D6F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0A4D6F" w14:paraId="0EFEE00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F47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D119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242791B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CCC1B" w14:textId="77777777" w:rsidR="000A4D6F" w:rsidRPr="001B660A" w:rsidRDefault="000A4D6F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4E21EA9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690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AD4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356B48C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4B49D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6C07559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7626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0C314F7F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7DBF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18BBF496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2DD0E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17FE892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B88F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3346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6148B881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B0FE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42843B9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94C2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860F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7F9EAE09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5877F24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542E6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5D5F148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AEA6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093F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260281CA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939FC4C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C840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601CB9F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00E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FF9A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94AE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0A4D6F" w14:paraId="1E79D2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2228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21D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BF4C5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4B78381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32A5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BAB4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CE098A2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C4177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Chains, wire rope</w:t>
            </w:r>
          </w:p>
        </w:tc>
      </w:tr>
      <w:tr w:rsidR="000A4D6F" w14:paraId="75A507F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A2BD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2032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321D0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22667FB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B185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16A8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F3AEE9E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22E0F718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42970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7D0562B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252A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9C3D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4D53C426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8C68A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5AEE2DC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E45D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B48E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24146D3A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F020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51A32E8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CD3B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5B81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A671C22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0AF2E0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1B84943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5B547" w14:textId="77777777" w:rsidR="000A4D6F" w:rsidRDefault="000A4D6F" w:rsidP="000A4D6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4F783557" w14:textId="77777777" w:rsidR="000A4D6F" w:rsidRPr="00B324CD" w:rsidRDefault="000A4D6F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4D6F" w14:paraId="604080A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09A0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2B9E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A4D34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0A4D6F" w14:paraId="0415E2A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92CA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0D20" w14:textId="77777777" w:rsidR="000A4D6F" w:rsidRPr="001B660A" w:rsidRDefault="000A4D6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451DF" w14:textId="77777777" w:rsidR="000A4D6F" w:rsidRPr="001B660A" w:rsidRDefault="000A4D6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6/1/2008 &amp;29/4/2010.</w:t>
            </w:r>
          </w:p>
        </w:tc>
      </w:tr>
    </w:tbl>
    <w:p w14:paraId="56A415D3" w14:textId="77777777" w:rsidR="000A4D6F" w:rsidRPr="000E74FA" w:rsidRDefault="000A4D6F" w:rsidP="000A4D6F">
      <w:r>
        <w:br w:type="textWrapping" w:clear="all"/>
      </w:r>
    </w:p>
    <w:p w14:paraId="6FE62999" w14:textId="77777777" w:rsidR="000A4D6F" w:rsidRPr="000E74FA" w:rsidRDefault="000A4D6F" w:rsidP="000A4D6F">
      <w:pPr>
        <w:rPr>
          <w:rFonts w:ascii="Calibri" w:hAnsi="Calibri"/>
          <w:b/>
          <w:bCs/>
          <w:color w:val="000000"/>
          <w:sz w:val="28"/>
          <w:lang w:val="en-IN" w:eastAsia="en-IN"/>
        </w:rPr>
      </w:pPr>
      <w:r>
        <w:rPr>
          <w:b/>
          <w:sz w:val="28"/>
        </w:rPr>
        <w:t xml:space="preserve">                                </w:t>
      </w: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6BD6CCA3" w14:textId="77777777" w:rsidR="000A4D6F" w:rsidRDefault="000A4D6F" w:rsidP="000A4D6F"/>
    <w:p w14:paraId="2A75855F" w14:textId="77777777" w:rsidR="000A4D6F" w:rsidRDefault="000A4D6F" w:rsidP="000A4D6F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798A6699" w14:textId="77777777" w:rsidR="000A4D6F" w:rsidRDefault="000A4D6F" w:rsidP="000A4D6F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4D8EFAA9" w14:textId="77777777" w:rsidR="000A4D6F" w:rsidRDefault="000A4D6F" w:rsidP="000A4D6F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013301A3" w14:textId="77777777" w:rsidR="000A4D6F" w:rsidRDefault="000A4D6F" w:rsidP="000A4D6F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1CD26E55" w14:textId="77777777" w:rsidR="000A4D6F" w:rsidRDefault="000A4D6F" w:rsidP="000A4D6F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4FDF7B7C" w14:textId="77777777" w:rsidR="000A4D6F" w:rsidRDefault="000A4D6F" w:rsidP="000A4D6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4B9129C3" w14:textId="77777777" w:rsidR="000A4D6F" w:rsidRPr="0023173E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1AFBFA9B" w14:textId="77777777" w:rsidR="000A4D6F" w:rsidRPr="0023173E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4FC9BAD7" w14:textId="77777777" w:rsidR="000A4D6F" w:rsidRPr="0023173E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09119C3B" w14:textId="77777777" w:rsidR="000A4D6F" w:rsidRPr="0023173E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03A339E9" w14:textId="77777777" w:rsidR="000A4D6F" w:rsidRPr="0023173E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27F15525" w14:textId="77777777" w:rsidR="000A4D6F" w:rsidRDefault="000A4D6F" w:rsidP="000A4D6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705C3A70" w14:textId="77777777" w:rsidR="000A4D6F" w:rsidRDefault="000A4D6F" w:rsidP="000A4D6F">
      <w:pPr>
        <w:pStyle w:val="BodyText2"/>
        <w:tabs>
          <w:tab w:val="clear" w:pos="720"/>
          <w:tab w:val="clear" w:pos="1800"/>
        </w:tabs>
        <w:spacing w:line="340" w:lineRule="atLeast"/>
        <w:ind w:left="1860"/>
        <w:jc w:val="left"/>
      </w:pPr>
    </w:p>
    <w:p w14:paraId="19BD9515" w14:textId="425357DD" w:rsidR="00332547" w:rsidRDefault="00332547" w:rsidP="000A4D6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FC78" w14:textId="77777777" w:rsidR="00DA5EEB" w:rsidRDefault="00DA5EEB" w:rsidP="00106ADB">
      <w:r>
        <w:separator/>
      </w:r>
    </w:p>
  </w:endnote>
  <w:endnote w:type="continuationSeparator" w:id="0">
    <w:p w14:paraId="15AF943D" w14:textId="77777777" w:rsidR="00DA5EEB" w:rsidRDefault="00DA5EE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D7BC" w14:textId="77777777" w:rsidR="00DA5EEB" w:rsidRDefault="00DA5EEB" w:rsidP="00106ADB">
      <w:r>
        <w:separator/>
      </w:r>
    </w:p>
  </w:footnote>
  <w:footnote w:type="continuationSeparator" w:id="0">
    <w:p w14:paraId="2355C9F8" w14:textId="77777777" w:rsidR="00DA5EEB" w:rsidRDefault="00DA5EE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2"/>
  </w:num>
  <w:num w:numId="2" w16cid:durableId="626355998">
    <w:abstractNumId w:val="3"/>
  </w:num>
  <w:num w:numId="3" w16cid:durableId="1239515090">
    <w:abstractNumId w:val="10"/>
  </w:num>
  <w:num w:numId="4" w16cid:durableId="1600748562">
    <w:abstractNumId w:val="11"/>
  </w:num>
  <w:num w:numId="5" w16cid:durableId="305748744">
    <w:abstractNumId w:val="8"/>
  </w:num>
  <w:num w:numId="6" w16cid:durableId="288977365">
    <w:abstractNumId w:val="7"/>
  </w:num>
  <w:num w:numId="7" w16cid:durableId="973869650">
    <w:abstractNumId w:val="4"/>
  </w:num>
  <w:num w:numId="8" w16cid:durableId="303659856">
    <w:abstractNumId w:val="5"/>
  </w:num>
  <w:num w:numId="9" w16cid:durableId="82460116">
    <w:abstractNumId w:val="6"/>
  </w:num>
  <w:num w:numId="10" w16cid:durableId="748769916">
    <w:abstractNumId w:val="9"/>
  </w:num>
  <w:num w:numId="11" w16cid:durableId="393041947">
    <w:abstractNumId w:val="1"/>
  </w:num>
  <w:num w:numId="12" w16cid:durableId="4037956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mohit Chugh">
    <w15:presenceInfo w15:providerId="AD" w15:userId="S-1-5-21-1933485140-791539629-772073404-35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93357"/>
    <w:rsid w:val="001B63FF"/>
    <w:rsid w:val="001E776D"/>
    <w:rsid w:val="00282153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A5EEB"/>
    <w:rsid w:val="00DB2C36"/>
    <w:rsid w:val="00E07DF0"/>
    <w:rsid w:val="00E27559"/>
    <w:rsid w:val="00E317A7"/>
    <w:rsid w:val="00E37FF5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901988-8AAA-478B-AF72-FEB752BDF524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2023-04-04T07:27:00Z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1037900</vt:r8>
  </property>
  <property fmtid="{D5CDD505-2E9C-101B-9397-08002B2CF9AE}" pid="11" name="_ExtendedDescription">
    <vt:lpwstr/>
  </property>
</Properties>
</file>