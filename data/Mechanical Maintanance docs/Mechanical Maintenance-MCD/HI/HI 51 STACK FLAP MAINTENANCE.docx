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95DE07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C47C10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6849E34A" w14:textId="77777777" w:rsidR="00A86C22" w:rsidRPr="008C1473" w:rsidRDefault="005B79E0" w:rsidP="00A86C22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br w:type="textWrapping" w:clear="all"/>
      </w:r>
      <w:r w:rsidR="000A4D6F">
        <w:t xml:space="preserve">                            </w:t>
      </w:r>
      <w:ins w:id="0" w:author="Manmohit Chugh" w:date="2021-02-12T10:41:00Z">
        <w:r w:rsidR="000A4D6F">
          <w:rPr>
            <w:rFonts w:ascii="Calibri" w:hAnsi="Calibri"/>
            <w:b/>
            <w:bCs/>
            <w:color w:val="000000"/>
            <w:sz w:val="28"/>
            <w:lang w:eastAsia="en-IN"/>
          </w:rPr>
          <w:t xml:space="preserve">                   </w:t>
        </w:r>
      </w:ins>
      <w:r w:rsidR="00A86C22">
        <w:t xml:space="preserve">                                               </w:t>
      </w:r>
      <w:r w:rsidR="00A86C22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A86C22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A86C22" w14:paraId="1198849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7176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AA511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B57EA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A86C22" w14:paraId="19D4A7D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C9B4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D11D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1C830D65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AA59695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EC97D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Stack Flap maintenance/changing</w:t>
            </w:r>
            <w:r>
              <w:rPr>
                <w:sz w:val="21"/>
              </w:rPr>
              <w:t xml:space="preserve"> </w:t>
            </w:r>
            <w:r>
              <w:t xml:space="preserve"> Once in a year</w:t>
            </w:r>
            <w:r>
              <w:rPr>
                <w:sz w:val="21"/>
              </w:rPr>
              <w:t>.</w:t>
            </w:r>
          </w:p>
        </w:tc>
      </w:tr>
      <w:tr w:rsidR="00A86C22" w14:paraId="17D5F47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A384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BC755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678AF38C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8AE42BC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31052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Stacks</w:t>
            </w:r>
          </w:p>
        </w:tc>
      </w:tr>
      <w:tr w:rsidR="00A86C22" w14:paraId="7E39A46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D7BE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44015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71AB37F9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08F3D33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B9D2E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</w:p>
        </w:tc>
      </w:tr>
      <w:tr w:rsidR="00A86C22" w14:paraId="762EFBB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1A8D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854F0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7B9F3A20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5CDA5" w14:textId="77777777" w:rsidR="00A86C22" w:rsidRPr="001B660A" w:rsidRDefault="00A86C22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  <w:r w:rsidRPr="00355E78">
              <w:rPr>
                <w:rFonts w:ascii="Calibri" w:hAnsi="Calibri"/>
                <w:color w:val="000000"/>
                <w:lang w:val="en-IN" w:eastAsia="en-IN"/>
              </w:rPr>
              <w:t> </w:t>
            </w:r>
          </w:p>
        </w:tc>
      </w:tr>
      <w:tr w:rsidR="00A86C22" w14:paraId="57C2B3E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C3D2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EEFD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5FFB0D04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F39A1" w14:textId="77777777" w:rsidR="00A86C22" w:rsidRPr="001B660A" w:rsidRDefault="00A86C22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54CFE71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534C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7529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615F649C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38FC9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77DFC6D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30DF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21BFAF9C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A9EB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674389B0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625AB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20DF29D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2F5F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46B9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183000AD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69BAF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7C790FF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0FD2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C8A6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5ABA6E95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D3121A5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96C7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7CE4A70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F928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15FCD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4075275F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9743091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80856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66E3476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A4F0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C6C84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C025B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A86C22" w14:paraId="1CE3BFA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4AC7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7569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7EAB4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62EE6B9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2F59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66AF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32FD435B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DD699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717B719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9E85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5665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E20C2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77AE4C5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9F45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ADA95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6C9048AA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764086FC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75AAC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0A8741A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162B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5FF1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137B5ED2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14F97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6760CF9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7504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BE6C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03CBEFE9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F6A60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7312161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070F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376F5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1AF76ACD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0C8ED20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573DB65F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A3ADE" w14:textId="77777777" w:rsidR="00A86C22" w:rsidRDefault="00A86C22" w:rsidP="00A86C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5301471D" w14:textId="77777777" w:rsidR="00A86C22" w:rsidRPr="00B324CD" w:rsidRDefault="00A86C22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364B69D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B2DF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8DD2C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99164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86C22" w14:paraId="1844571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4602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7997" w14:textId="77777777" w:rsidR="00A86C22" w:rsidRPr="001B660A" w:rsidRDefault="00A86C22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F7EE8" w14:textId="77777777" w:rsidR="00A86C22" w:rsidRPr="001B660A" w:rsidRDefault="00A86C22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10CDA171" w14:textId="77777777" w:rsidR="00A86C22" w:rsidRDefault="00A86C22" w:rsidP="00A86C22">
      <w:r>
        <w:br w:type="textWrapping" w:clear="all"/>
      </w:r>
    </w:p>
    <w:p w14:paraId="3BB7133D" w14:textId="77777777" w:rsidR="00A86C22" w:rsidRPr="008C1473" w:rsidRDefault="00A86C22" w:rsidP="00A86C22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7969E4EC" w14:textId="77777777" w:rsidR="00A86C22" w:rsidRDefault="00A86C22" w:rsidP="00A86C22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6E8022CC" w14:textId="77777777" w:rsidR="00A86C22" w:rsidRDefault="00A86C22" w:rsidP="00A86C22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44C3F00F" w14:textId="77777777" w:rsidR="00A86C22" w:rsidRDefault="00A86C22" w:rsidP="00A86C22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2BDD4458" w14:textId="77777777" w:rsidR="00A86C22" w:rsidRDefault="00A86C22" w:rsidP="00A86C22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6293B617" w14:textId="77777777" w:rsidR="00A86C22" w:rsidRDefault="00A86C22" w:rsidP="00A86C22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57BD6D31" w14:textId="77777777" w:rsidR="00A86C22" w:rsidRDefault="00A86C22" w:rsidP="00A86C2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1912CCAA" w14:textId="77777777" w:rsidR="00A86C22" w:rsidRPr="0023173E" w:rsidRDefault="00A86C22" w:rsidP="00A86C2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014263C3" w14:textId="77777777" w:rsidR="00A86C22" w:rsidRPr="0023173E" w:rsidRDefault="00A86C22" w:rsidP="00A86C2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6AF9E6AF" w14:textId="77777777" w:rsidR="00A86C22" w:rsidRPr="0023173E" w:rsidRDefault="00A86C22" w:rsidP="00A86C2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1013C648" w14:textId="77777777" w:rsidR="00A86C22" w:rsidRPr="0023173E" w:rsidRDefault="00A86C22" w:rsidP="00A86C2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61AA7D2A" w14:textId="77777777" w:rsidR="00A86C22" w:rsidRPr="0023173E" w:rsidRDefault="00A86C22" w:rsidP="00A86C2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64909942" w14:textId="77777777" w:rsidR="00A86C22" w:rsidRPr="0023173E" w:rsidRDefault="00A86C22" w:rsidP="00A86C2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27F15525" w14:textId="1A54737D" w:rsidR="000A4D6F" w:rsidRDefault="000A4D6F" w:rsidP="00A86C22"/>
    <w:p w14:paraId="705C3A70" w14:textId="77777777" w:rsidR="000A4D6F" w:rsidRDefault="000A4D6F" w:rsidP="000A4D6F">
      <w:pPr>
        <w:pStyle w:val="BodyText2"/>
        <w:tabs>
          <w:tab w:val="clear" w:pos="720"/>
          <w:tab w:val="clear" w:pos="1800"/>
        </w:tabs>
        <w:spacing w:line="340" w:lineRule="atLeast"/>
        <w:ind w:left="1860"/>
        <w:jc w:val="left"/>
      </w:pPr>
    </w:p>
    <w:p w14:paraId="19BD9515" w14:textId="425357DD" w:rsidR="00332547" w:rsidRDefault="00332547" w:rsidP="000A4D6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3ECF" w14:textId="77777777" w:rsidR="002D27AA" w:rsidRDefault="002D27AA" w:rsidP="00106ADB">
      <w:r>
        <w:separator/>
      </w:r>
    </w:p>
  </w:endnote>
  <w:endnote w:type="continuationSeparator" w:id="0">
    <w:p w14:paraId="585981BB" w14:textId="77777777" w:rsidR="002D27AA" w:rsidRDefault="002D27A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7129" w14:textId="77777777" w:rsidR="002D27AA" w:rsidRDefault="002D27AA" w:rsidP="00106ADB">
      <w:r>
        <w:separator/>
      </w:r>
    </w:p>
  </w:footnote>
  <w:footnote w:type="continuationSeparator" w:id="0">
    <w:p w14:paraId="53B1CD52" w14:textId="77777777" w:rsidR="002D27AA" w:rsidRDefault="002D27A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1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2"/>
  </w:num>
  <w:num w:numId="2" w16cid:durableId="626355998">
    <w:abstractNumId w:val="3"/>
  </w:num>
  <w:num w:numId="3" w16cid:durableId="1239515090">
    <w:abstractNumId w:val="10"/>
  </w:num>
  <w:num w:numId="4" w16cid:durableId="1600748562">
    <w:abstractNumId w:val="11"/>
  </w:num>
  <w:num w:numId="5" w16cid:durableId="305748744">
    <w:abstractNumId w:val="8"/>
  </w:num>
  <w:num w:numId="6" w16cid:durableId="288977365">
    <w:abstractNumId w:val="7"/>
  </w:num>
  <w:num w:numId="7" w16cid:durableId="973869650">
    <w:abstractNumId w:val="4"/>
  </w:num>
  <w:num w:numId="8" w16cid:durableId="303659856">
    <w:abstractNumId w:val="5"/>
  </w:num>
  <w:num w:numId="9" w16cid:durableId="82460116">
    <w:abstractNumId w:val="6"/>
  </w:num>
  <w:num w:numId="10" w16cid:durableId="748769916">
    <w:abstractNumId w:val="9"/>
  </w:num>
  <w:num w:numId="11" w16cid:durableId="393041947">
    <w:abstractNumId w:val="1"/>
  </w:num>
  <w:num w:numId="12" w16cid:durableId="4037956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mohit Chugh">
    <w15:presenceInfo w15:providerId="AD" w15:userId="S-1-5-21-1933485140-791539629-772073404-357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6ADB"/>
    <w:rsid w:val="00193357"/>
    <w:rsid w:val="001B63FF"/>
    <w:rsid w:val="001E776D"/>
    <w:rsid w:val="00287D89"/>
    <w:rsid w:val="002A0E92"/>
    <w:rsid w:val="002C2713"/>
    <w:rsid w:val="002D27AA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E4A33"/>
    <w:rsid w:val="009E7CAC"/>
    <w:rsid w:val="00A101F8"/>
    <w:rsid w:val="00A16CBE"/>
    <w:rsid w:val="00A40607"/>
    <w:rsid w:val="00A8207E"/>
    <w:rsid w:val="00A86C22"/>
    <w:rsid w:val="00AB04CE"/>
    <w:rsid w:val="00AB274E"/>
    <w:rsid w:val="00AE3A55"/>
    <w:rsid w:val="00AE40A0"/>
    <w:rsid w:val="00B63D1D"/>
    <w:rsid w:val="00B708FE"/>
    <w:rsid w:val="00BB3590"/>
    <w:rsid w:val="00C439FE"/>
    <w:rsid w:val="00C47C10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5C287F-73EA-4C62-A2A2-0B5B694A8307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2023-04-04T07:29:00Z</dcterms:created>
  <dcterms:modified xsi:type="dcterms:W3CDTF">2023-04-04T10:36:00Z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1038000</vt:r8>
  </property>
  <property fmtid="{D5CDD505-2E9C-101B-9397-08002B2CF9AE}" pid="11" name="_ExtendedDescription">
    <vt:lpwstr/>
  </property>
</Properties>
</file>