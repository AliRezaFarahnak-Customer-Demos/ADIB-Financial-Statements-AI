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03C645E4" w:rsidR="006E1A91" w:rsidRPr="000418D9" w:rsidRDefault="00AE40A0" w:rsidP="00751896">
            <w:pPr>
              <w:pStyle w:val="Header"/>
              <w:rPr>
                <w:b/>
              </w:rPr>
            </w:pPr>
            <w:r>
              <w:rPr>
                <w:b/>
              </w:rPr>
              <w:t>04.04.202</w:t>
            </w:r>
            <w:r w:rsidR="00AB04CE">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6283583F"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w:t>
            </w:r>
            <w:r w:rsidR="00735CC7">
              <w:rPr>
                <w:rStyle w:val="PageNumber"/>
                <w:b/>
              </w:rPr>
              <w:t>3</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7D573E6C"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AB04CE">
              <w:rPr>
                <w:b/>
                <w:bCs/>
                <w:sz w:val="20"/>
                <w:szCs w:val="20"/>
                <w:lang w:eastAsia="en-IN"/>
              </w:rPr>
              <w:t xml:space="preserve"> 0</w:t>
            </w:r>
            <w:r w:rsidR="00A65594">
              <w:rPr>
                <w:b/>
                <w:bCs/>
                <w:sz w:val="20"/>
                <w:szCs w:val="20"/>
                <w:lang w:eastAsia="en-IN"/>
              </w:rPr>
              <w:t>6</w:t>
            </w:r>
          </w:p>
        </w:tc>
        <w:tc>
          <w:tcPr>
            <w:tcW w:w="5510" w:type="dxa"/>
          </w:tcPr>
          <w:p w14:paraId="20068C8C" w14:textId="7924A3F7"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AB04CE">
              <w:rPr>
                <w:b/>
                <w:sz w:val="20"/>
                <w:szCs w:val="20"/>
              </w:rPr>
              <w:t xml:space="preserve"> MCD</w:t>
            </w:r>
          </w:p>
        </w:tc>
      </w:tr>
      <w:tr w:rsidR="0047134F" w14:paraId="6D411321" w14:textId="77777777" w:rsidTr="00B63D1D">
        <w:tc>
          <w:tcPr>
            <w:tcW w:w="5547" w:type="dxa"/>
          </w:tcPr>
          <w:p w14:paraId="64E07474" w14:textId="55C0702F"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AB04CE">
              <w:rPr>
                <w:b/>
                <w:sz w:val="20"/>
                <w:szCs w:val="20"/>
              </w:rPr>
              <w:t>04.04.2023</w:t>
            </w:r>
          </w:p>
        </w:tc>
        <w:tc>
          <w:tcPr>
            <w:tcW w:w="5510" w:type="dxa"/>
          </w:tcPr>
          <w:p w14:paraId="11E08453" w14:textId="09BF9633"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AB04CE">
              <w:rPr>
                <w:b/>
                <w:sz w:val="20"/>
                <w:szCs w:val="20"/>
              </w:rPr>
              <w:t xml:space="preserve"> MECH</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48E2439F" w14:textId="77777777" w:rsidR="001642AA" w:rsidRPr="00623AA7" w:rsidRDefault="005B79E0" w:rsidP="001642AA">
      <w:pPr>
        <w:jc w:val="center"/>
        <w:rPr>
          <w:ins w:id="0" w:author="Sachin Undre" w:date="2020-04-16T11:49:00Z"/>
          <w:rFonts w:ascii="Calibri" w:hAnsi="Calibri"/>
          <w:b/>
          <w:bCs/>
          <w:i/>
          <w:color w:val="000000"/>
          <w:sz w:val="28"/>
          <w:u w:val="single"/>
          <w:lang w:eastAsia="en-IN"/>
        </w:rPr>
      </w:pPr>
      <w:r>
        <w:br w:type="textWrapping" w:clear="all"/>
      </w:r>
      <w:r w:rsidR="001642AA" w:rsidRPr="00623AA7">
        <w:rPr>
          <w:rFonts w:ascii="Calibri" w:hAnsi="Calibri"/>
          <w:b/>
          <w:bCs/>
          <w:i/>
          <w:color w:val="000000"/>
          <w:sz w:val="28"/>
          <w:lang w:eastAsia="en-IN"/>
        </w:rPr>
        <w:t xml:space="preserve">A </w:t>
      </w:r>
      <w:r w:rsidR="001642AA" w:rsidRPr="00623AA7">
        <w:rPr>
          <w:rFonts w:ascii="Calibri" w:hAnsi="Calibri"/>
          <w:b/>
          <w:bCs/>
          <w:i/>
          <w:color w:val="000000"/>
          <w:sz w:val="28"/>
          <w:u w:val="single"/>
          <w:lang w:eastAsia="en-IN"/>
        </w:rPr>
        <w:t>Work Activity Information</w:t>
      </w:r>
    </w:p>
    <w:tbl>
      <w:tblPr>
        <w:tblW w:w="8680" w:type="dxa"/>
        <w:tblInd w:w="93" w:type="dxa"/>
        <w:tblLook w:val="04A0" w:firstRow="1" w:lastRow="0" w:firstColumn="1" w:lastColumn="0" w:noHBand="0" w:noVBand="1"/>
      </w:tblPr>
      <w:tblGrid>
        <w:gridCol w:w="1291"/>
        <w:gridCol w:w="4331"/>
        <w:gridCol w:w="3058"/>
      </w:tblGrid>
      <w:tr w:rsidR="001642AA" w14:paraId="11A05811" w14:textId="77777777" w:rsidTr="00750E5F">
        <w:trPr>
          <w:trHeight w:val="300"/>
          <w:ins w:id="1"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2B4900B5" w14:textId="77777777" w:rsidR="001642AA" w:rsidRDefault="001642AA" w:rsidP="00750E5F">
            <w:pPr>
              <w:rPr>
                <w:ins w:id="2" w:author="Sachin Undre" w:date="2020-04-16T11:49:00Z"/>
                <w:rFonts w:ascii="Calibri" w:hAnsi="Calibri"/>
                <w:color w:val="000000"/>
                <w:lang w:val="en-IN" w:eastAsia="en-IN"/>
              </w:rPr>
            </w:pPr>
            <w:ins w:id="3" w:author="Sachin Undre" w:date="2020-04-16T11:49:00Z">
              <w:r>
                <w:rPr>
                  <w:rFonts w:ascii="Calibri" w:hAnsi="Calibri"/>
                  <w:color w:val="000000"/>
                  <w:lang w:val="en-IN" w:eastAsia="en-IN"/>
                </w:rPr>
                <w:t>Sr.No.</w:t>
              </w:r>
            </w:ins>
          </w:p>
        </w:tc>
        <w:tc>
          <w:tcPr>
            <w:tcW w:w="4820" w:type="dxa"/>
            <w:tcBorders>
              <w:top w:val="single" w:sz="4" w:space="0" w:color="auto"/>
              <w:left w:val="nil"/>
              <w:bottom w:val="single" w:sz="4" w:space="0" w:color="auto"/>
              <w:right w:val="single" w:sz="4" w:space="0" w:color="auto"/>
            </w:tcBorders>
            <w:vAlign w:val="center"/>
            <w:hideMark/>
          </w:tcPr>
          <w:p w14:paraId="2AACE058" w14:textId="77777777" w:rsidR="001642AA" w:rsidRDefault="001642AA" w:rsidP="00750E5F">
            <w:pPr>
              <w:rPr>
                <w:ins w:id="4" w:author="Sachin Undre" w:date="2020-04-16T11:49:00Z"/>
                <w:b/>
                <w:bCs/>
                <w:color w:val="000000"/>
                <w:lang w:val="en-IN" w:eastAsia="en-IN"/>
              </w:rPr>
            </w:pPr>
            <w:ins w:id="5" w:author="Sachin Undre" w:date="2020-04-16T11:49:00Z">
              <w:r>
                <w:rPr>
                  <w:b/>
                  <w:bCs/>
                  <w:color w:val="000000"/>
                  <w:lang w:val="en-IN" w:eastAsia="en-IN"/>
                </w:rPr>
                <w:t>Details</w:t>
              </w:r>
            </w:ins>
          </w:p>
        </w:tc>
        <w:tc>
          <w:tcPr>
            <w:tcW w:w="2569" w:type="dxa"/>
            <w:tcBorders>
              <w:top w:val="single" w:sz="4" w:space="0" w:color="auto"/>
              <w:left w:val="nil"/>
              <w:bottom w:val="single" w:sz="4" w:space="0" w:color="auto"/>
              <w:right w:val="single" w:sz="4" w:space="0" w:color="auto"/>
            </w:tcBorders>
            <w:vAlign w:val="bottom"/>
            <w:hideMark/>
          </w:tcPr>
          <w:p w14:paraId="45275979" w14:textId="77777777" w:rsidR="001642AA" w:rsidRDefault="001642AA" w:rsidP="00750E5F">
            <w:pPr>
              <w:rPr>
                <w:ins w:id="6" w:author="Sachin Undre" w:date="2020-04-16T11:49:00Z"/>
                <w:rFonts w:ascii="Calibri" w:hAnsi="Calibri"/>
                <w:color w:val="000000"/>
                <w:lang w:eastAsia="en-IN"/>
              </w:rPr>
            </w:pPr>
            <w:ins w:id="7" w:author="Sachin Undre" w:date="2020-04-16T11:49:00Z">
              <w:r>
                <w:rPr>
                  <w:rFonts w:ascii="Calibri" w:hAnsi="Calibri"/>
                  <w:color w:val="000000"/>
                  <w:lang w:eastAsia="en-IN"/>
                </w:rPr>
                <w:t>Remark</w:t>
              </w:r>
            </w:ins>
          </w:p>
        </w:tc>
      </w:tr>
      <w:tr w:rsidR="001642AA" w14:paraId="47F647AE" w14:textId="77777777" w:rsidTr="00750E5F">
        <w:trPr>
          <w:trHeight w:val="300"/>
          <w:ins w:id="8"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4F5F473C" w14:textId="77777777" w:rsidR="001642AA" w:rsidRDefault="001642AA" w:rsidP="00750E5F">
            <w:pPr>
              <w:rPr>
                <w:ins w:id="9" w:author="Sachin Undre" w:date="2020-04-16T11:49:00Z"/>
                <w:rFonts w:ascii="Calibri" w:hAnsi="Calibri"/>
                <w:color w:val="000000"/>
                <w:lang w:val="en-IN" w:eastAsia="en-IN"/>
              </w:rPr>
            </w:pPr>
            <w:ins w:id="10" w:author="Sachin Undre" w:date="2020-04-16T11:49:00Z">
              <w:r>
                <w:rPr>
                  <w:rFonts w:ascii="Calibri" w:hAnsi="Calibri"/>
                  <w:color w:val="000000"/>
                  <w:lang w:val="en-IN" w:eastAsia="en-IN"/>
                </w:rPr>
                <w:t>1)</w:t>
              </w:r>
            </w:ins>
          </w:p>
        </w:tc>
        <w:tc>
          <w:tcPr>
            <w:tcW w:w="4820" w:type="dxa"/>
            <w:tcBorders>
              <w:top w:val="single" w:sz="4" w:space="0" w:color="auto"/>
              <w:left w:val="nil"/>
              <w:bottom w:val="single" w:sz="4" w:space="0" w:color="auto"/>
              <w:right w:val="single" w:sz="4" w:space="0" w:color="auto"/>
            </w:tcBorders>
            <w:vAlign w:val="center"/>
          </w:tcPr>
          <w:p w14:paraId="153CB871" w14:textId="77777777" w:rsidR="001642AA" w:rsidRDefault="001642AA" w:rsidP="00750E5F">
            <w:pPr>
              <w:rPr>
                <w:ins w:id="11" w:author="Sachin Undre" w:date="2020-04-16T11:49:00Z"/>
                <w:b/>
                <w:bCs/>
                <w:color w:val="000000"/>
                <w:lang w:val="en-IN" w:eastAsia="en-IN"/>
              </w:rPr>
            </w:pPr>
            <w:ins w:id="12" w:author="Sachin Undre" w:date="2020-04-16T11:49:00Z">
              <w:r>
                <w:rPr>
                  <w:b/>
                  <w:bCs/>
                  <w:color w:val="000000"/>
                  <w:lang w:val="en-IN" w:eastAsia="en-IN"/>
                </w:rPr>
                <w:t>Task being carried out, their duration and frequency:</w:t>
              </w:r>
            </w:ins>
          </w:p>
          <w:p w14:paraId="557C9340" w14:textId="77777777" w:rsidR="001642AA" w:rsidRDefault="001642AA" w:rsidP="00750E5F">
            <w:pPr>
              <w:rPr>
                <w:ins w:id="13" w:author="Sachin Undre" w:date="2020-04-16T11:49:00Z"/>
                <w:b/>
                <w:bCs/>
                <w:color w:val="000000"/>
                <w:lang w:val="en-IN" w:eastAsia="en-IN"/>
              </w:rPr>
            </w:pPr>
          </w:p>
        </w:tc>
        <w:tc>
          <w:tcPr>
            <w:tcW w:w="2569" w:type="dxa"/>
            <w:tcBorders>
              <w:top w:val="single" w:sz="4" w:space="0" w:color="auto"/>
              <w:left w:val="nil"/>
              <w:bottom w:val="single" w:sz="4" w:space="0" w:color="auto"/>
              <w:right w:val="single" w:sz="4" w:space="0" w:color="auto"/>
            </w:tcBorders>
            <w:vAlign w:val="bottom"/>
            <w:hideMark/>
          </w:tcPr>
          <w:p w14:paraId="2729F40A" w14:textId="77777777" w:rsidR="001642AA" w:rsidRDefault="001642AA" w:rsidP="00750E5F">
            <w:pPr>
              <w:pStyle w:val="WW-BodyText2"/>
              <w:tabs>
                <w:tab w:val="clear" w:pos="720"/>
                <w:tab w:val="clear" w:pos="1800"/>
              </w:tabs>
              <w:spacing w:line="340" w:lineRule="atLeast"/>
              <w:jc w:val="center"/>
              <w:rPr>
                <w:ins w:id="14" w:author="Sachin Undre" w:date="2020-04-16T11:54:00Z"/>
                <w:sz w:val="21"/>
              </w:rPr>
            </w:pPr>
            <w:ins w:id="15" w:author="Sachin Undre" w:date="2020-04-16T11:54:00Z">
              <w:r>
                <w:rPr>
                  <w:sz w:val="21"/>
                </w:rPr>
                <w:t>Dismantling &amp; Fixing of Sheets</w:t>
              </w:r>
            </w:ins>
          </w:p>
          <w:p w14:paraId="0F83EBCB" w14:textId="77777777" w:rsidR="001642AA" w:rsidRDefault="001642AA" w:rsidP="00750E5F">
            <w:pPr>
              <w:pStyle w:val="WW-BodyText2"/>
              <w:spacing w:line="340" w:lineRule="atLeast"/>
              <w:jc w:val="center"/>
              <w:rPr>
                <w:ins w:id="16" w:author="Sachin Undre" w:date="2020-04-16T11:49:00Z"/>
                <w:sz w:val="21"/>
              </w:rPr>
            </w:pPr>
            <w:ins w:id="17" w:author="Sachin Undre" w:date="2020-04-16T11:49:00Z">
              <w:r>
                <w:rPr>
                  <w:sz w:val="21"/>
                </w:rPr>
                <w:t>Duration: varies with area and location</w:t>
              </w:r>
            </w:ins>
          </w:p>
          <w:p w14:paraId="52F97B26" w14:textId="77777777" w:rsidR="001642AA" w:rsidRDefault="001642AA" w:rsidP="00750E5F">
            <w:pPr>
              <w:pStyle w:val="WW-BodyText2"/>
              <w:spacing w:line="340" w:lineRule="atLeast"/>
              <w:jc w:val="center"/>
              <w:rPr>
                <w:ins w:id="18" w:author="Sachin Undre" w:date="2020-04-16T11:49:00Z"/>
                <w:sz w:val="21"/>
              </w:rPr>
            </w:pPr>
            <w:ins w:id="19" w:author="Sachin Undre" w:date="2020-04-16T11:49:00Z">
              <w:r>
                <w:rPr>
                  <w:sz w:val="21"/>
                </w:rPr>
                <w:t>Frequency: need basis</w:t>
              </w:r>
            </w:ins>
          </w:p>
        </w:tc>
      </w:tr>
      <w:tr w:rsidR="001642AA" w14:paraId="4608E58E" w14:textId="77777777" w:rsidTr="00750E5F">
        <w:trPr>
          <w:trHeight w:val="300"/>
          <w:ins w:id="20"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4E28C71C" w14:textId="77777777" w:rsidR="001642AA" w:rsidRDefault="001642AA" w:rsidP="00750E5F">
            <w:pPr>
              <w:rPr>
                <w:ins w:id="21" w:author="Sachin Undre" w:date="2020-04-16T11:49:00Z"/>
                <w:rFonts w:ascii="Calibri" w:hAnsi="Calibri"/>
                <w:color w:val="000000"/>
                <w:lang w:val="en-IN" w:eastAsia="en-IN"/>
              </w:rPr>
            </w:pPr>
            <w:ins w:id="22" w:author="Sachin Undre" w:date="2020-04-16T11:49:00Z">
              <w:r>
                <w:rPr>
                  <w:rFonts w:ascii="Calibri" w:hAnsi="Calibri"/>
                  <w:color w:val="000000"/>
                  <w:lang w:val="en-IN" w:eastAsia="en-IN"/>
                </w:rPr>
                <w:t>2)</w:t>
              </w:r>
            </w:ins>
          </w:p>
        </w:tc>
        <w:tc>
          <w:tcPr>
            <w:tcW w:w="4820" w:type="dxa"/>
            <w:tcBorders>
              <w:top w:val="single" w:sz="4" w:space="0" w:color="auto"/>
              <w:left w:val="nil"/>
              <w:bottom w:val="single" w:sz="4" w:space="0" w:color="auto"/>
              <w:right w:val="single" w:sz="4" w:space="0" w:color="auto"/>
            </w:tcBorders>
            <w:vAlign w:val="center"/>
          </w:tcPr>
          <w:p w14:paraId="0D6B6267" w14:textId="77777777" w:rsidR="001642AA" w:rsidRDefault="001642AA" w:rsidP="00750E5F">
            <w:pPr>
              <w:rPr>
                <w:ins w:id="23" w:author="Sachin Undre" w:date="2020-04-16T11:49:00Z"/>
                <w:b/>
                <w:bCs/>
                <w:color w:val="000000"/>
                <w:lang w:val="en-IN" w:eastAsia="en-IN"/>
              </w:rPr>
            </w:pPr>
            <w:ins w:id="24" w:author="Sachin Undre" w:date="2020-04-16T11:49:00Z">
              <w:r>
                <w:rPr>
                  <w:b/>
                  <w:bCs/>
                  <w:color w:val="000000"/>
                  <w:lang w:val="en-IN" w:eastAsia="en-IN"/>
                </w:rPr>
                <w:t>Location (s) where the work is carried out.</w:t>
              </w:r>
            </w:ins>
          </w:p>
          <w:p w14:paraId="6BAACC1A" w14:textId="77777777" w:rsidR="001642AA" w:rsidRDefault="001642AA" w:rsidP="00750E5F">
            <w:pPr>
              <w:rPr>
                <w:ins w:id="25" w:author="Sachin Undre" w:date="2020-04-16T11:49:00Z"/>
                <w:b/>
                <w:bCs/>
                <w:color w:val="000000"/>
                <w:lang w:val="en-IN" w:eastAsia="en-IN"/>
              </w:rPr>
            </w:pPr>
          </w:p>
        </w:tc>
        <w:tc>
          <w:tcPr>
            <w:tcW w:w="2569" w:type="dxa"/>
            <w:tcBorders>
              <w:top w:val="single" w:sz="4" w:space="0" w:color="auto"/>
              <w:left w:val="nil"/>
              <w:bottom w:val="single" w:sz="4" w:space="0" w:color="auto"/>
              <w:right w:val="single" w:sz="4" w:space="0" w:color="auto"/>
            </w:tcBorders>
            <w:vAlign w:val="bottom"/>
            <w:hideMark/>
          </w:tcPr>
          <w:p w14:paraId="1264F49D" w14:textId="77777777" w:rsidR="001642AA" w:rsidRDefault="001642AA" w:rsidP="00750E5F">
            <w:pPr>
              <w:rPr>
                <w:ins w:id="26" w:author="Sachin Undre" w:date="2020-04-16T11:49:00Z"/>
                <w:rFonts w:ascii="Calibri" w:hAnsi="Calibri"/>
                <w:color w:val="000000"/>
                <w:lang w:eastAsia="en-IN"/>
              </w:rPr>
            </w:pPr>
            <w:ins w:id="27" w:author="Sachin Undre" w:date="2020-04-16T11:58:00Z">
              <w:r>
                <w:rPr>
                  <w:sz w:val="21"/>
                </w:rPr>
                <w:t>Coal shed</w:t>
              </w:r>
            </w:ins>
            <w:ins w:id="28" w:author="Sachin Undre" w:date="2020-04-16T12:00:00Z">
              <w:r>
                <w:rPr>
                  <w:sz w:val="21"/>
                </w:rPr>
                <w:t>s</w:t>
              </w:r>
            </w:ins>
            <w:ins w:id="29" w:author="Sachin Undre" w:date="2020-04-16T11:58:00Z">
              <w:r>
                <w:rPr>
                  <w:sz w:val="21"/>
                </w:rPr>
                <w:t xml:space="preserve">, office, store, workshop, </w:t>
              </w:r>
            </w:ins>
            <w:ins w:id="30" w:author="Sachin Undre" w:date="2020-04-16T11:59:00Z">
              <w:r>
                <w:rPr>
                  <w:sz w:val="21"/>
                </w:rPr>
                <w:t>Screening towers</w:t>
              </w:r>
            </w:ins>
            <w:ins w:id="31" w:author="Sachin Undre" w:date="2020-04-16T11:58:00Z">
              <w:r>
                <w:rPr>
                  <w:sz w:val="21"/>
                </w:rPr>
                <w:t xml:space="preserve">,  </w:t>
              </w:r>
            </w:ins>
            <w:ins w:id="32" w:author="Sachin Undre" w:date="2020-04-16T11:59:00Z">
              <w:r>
                <w:rPr>
                  <w:sz w:val="21"/>
                </w:rPr>
                <w:t xml:space="preserve">Conveyor towers, </w:t>
              </w:r>
            </w:ins>
            <w:ins w:id="33" w:author="Sachin Undre" w:date="2020-04-16T12:00:00Z">
              <w:r>
                <w:rPr>
                  <w:sz w:val="21"/>
                </w:rPr>
                <w:t>Battery machines, oven-top</w:t>
              </w:r>
            </w:ins>
          </w:p>
        </w:tc>
      </w:tr>
      <w:tr w:rsidR="001642AA" w14:paraId="4C96793A" w14:textId="77777777" w:rsidTr="00750E5F">
        <w:trPr>
          <w:trHeight w:val="300"/>
          <w:ins w:id="34"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5E5B4D1B" w14:textId="77777777" w:rsidR="001642AA" w:rsidRDefault="001642AA" w:rsidP="00750E5F">
            <w:pPr>
              <w:rPr>
                <w:ins w:id="35" w:author="Sachin Undre" w:date="2020-04-16T11:49:00Z"/>
                <w:rFonts w:ascii="Calibri" w:hAnsi="Calibri"/>
                <w:color w:val="000000"/>
                <w:lang w:val="en-IN" w:eastAsia="en-IN"/>
              </w:rPr>
            </w:pPr>
            <w:ins w:id="36" w:author="Sachin Undre" w:date="2020-04-16T11:49:00Z">
              <w:r>
                <w:rPr>
                  <w:rFonts w:ascii="Calibri" w:hAnsi="Calibri"/>
                  <w:color w:val="000000"/>
                  <w:lang w:val="en-IN" w:eastAsia="en-IN"/>
                </w:rPr>
                <w:t>3)</w:t>
              </w:r>
            </w:ins>
          </w:p>
        </w:tc>
        <w:tc>
          <w:tcPr>
            <w:tcW w:w="4820" w:type="dxa"/>
            <w:tcBorders>
              <w:top w:val="single" w:sz="4" w:space="0" w:color="auto"/>
              <w:left w:val="nil"/>
              <w:bottom w:val="single" w:sz="4" w:space="0" w:color="auto"/>
              <w:right w:val="single" w:sz="4" w:space="0" w:color="auto"/>
            </w:tcBorders>
            <w:vAlign w:val="center"/>
          </w:tcPr>
          <w:p w14:paraId="6FA9DA73" w14:textId="77777777" w:rsidR="001642AA" w:rsidRDefault="001642AA" w:rsidP="00750E5F">
            <w:pPr>
              <w:rPr>
                <w:ins w:id="37" w:author="Sachin Undre" w:date="2020-04-16T11:49:00Z"/>
                <w:b/>
                <w:bCs/>
                <w:color w:val="000000"/>
                <w:lang w:val="en-IN" w:eastAsia="en-IN"/>
              </w:rPr>
            </w:pPr>
            <w:ins w:id="38" w:author="Sachin Undre" w:date="2020-04-16T11:49:00Z">
              <w:r>
                <w:rPr>
                  <w:b/>
                  <w:bCs/>
                  <w:color w:val="000000"/>
                  <w:lang w:val="en-IN" w:eastAsia="en-IN"/>
                </w:rPr>
                <w:t>Who normally/occasionally carries out the task?</w:t>
              </w:r>
            </w:ins>
          </w:p>
          <w:p w14:paraId="622E5F38" w14:textId="77777777" w:rsidR="001642AA" w:rsidRDefault="001642AA" w:rsidP="00750E5F">
            <w:pPr>
              <w:rPr>
                <w:ins w:id="39" w:author="Sachin Undre" w:date="2020-04-16T11:49:00Z"/>
                <w:b/>
                <w:bCs/>
                <w:color w:val="000000"/>
                <w:lang w:val="en-IN" w:eastAsia="en-IN"/>
              </w:rPr>
            </w:pPr>
          </w:p>
        </w:tc>
        <w:tc>
          <w:tcPr>
            <w:tcW w:w="2569" w:type="dxa"/>
            <w:tcBorders>
              <w:top w:val="single" w:sz="4" w:space="0" w:color="auto"/>
              <w:left w:val="nil"/>
              <w:bottom w:val="single" w:sz="4" w:space="0" w:color="auto"/>
              <w:right w:val="single" w:sz="4" w:space="0" w:color="auto"/>
            </w:tcBorders>
            <w:vAlign w:val="bottom"/>
            <w:hideMark/>
          </w:tcPr>
          <w:p w14:paraId="2807C17C" w14:textId="77777777" w:rsidR="001642AA" w:rsidRDefault="001642AA" w:rsidP="00750E5F">
            <w:pPr>
              <w:rPr>
                <w:ins w:id="40" w:author="Sachin Undre" w:date="2020-04-16T11:49:00Z"/>
                <w:rFonts w:ascii="Calibri" w:hAnsi="Calibri"/>
                <w:color w:val="000000"/>
                <w:lang w:eastAsia="en-IN"/>
              </w:rPr>
            </w:pPr>
            <w:ins w:id="41" w:author="Sachin Undre" w:date="2020-04-16T12:00:00Z">
              <w:r>
                <w:rPr>
                  <w:rFonts w:ascii="Calibri" w:hAnsi="Calibri"/>
                  <w:color w:val="000000"/>
                  <w:lang w:val="en-IN" w:eastAsia="en-IN"/>
                </w:rPr>
                <w:t>C</w:t>
              </w:r>
            </w:ins>
            <w:ins w:id="42" w:author="Sachin Undre" w:date="2020-04-16T11:49:00Z">
              <w:r>
                <w:rPr>
                  <w:rFonts w:ascii="Calibri" w:hAnsi="Calibri"/>
                  <w:color w:val="000000"/>
                  <w:lang w:val="en-IN" w:eastAsia="en-IN"/>
                </w:rPr>
                <w:t>ontract workmen</w:t>
              </w:r>
            </w:ins>
          </w:p>
        </w:tc>
      </w:tr>
      <w:tr w:rsidR="001642AA" w14:paraId="7CF35D24" w14:textId="77777777" w:rsidTr="00750E5F">
        <w:trPr>
          <w:trHeight w:val="300"/>
          <w:ins w:id="43"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43B59557" w14:textId="77777777" w:rsidR="001642AA" w:rsidRDefault="001642AA" w:rsidP="00750E5F">
            <w:pPr>
              <w:rPr>
                <w:ins w:id="44" w:author="Sachin Undre" w:date="2020-04-16T11:49:00Z"/>
                <w:rFonts w:ascii="Calibri" w:hAnsi="Calibri"/>
                <w:color w:val="000000"/>
                <w:lang w:val="en-IN" w:eastAsia="en-IN"/>
              </w:rPr>
            </w:pPr>
            <w:ins w:id="45" w:author="Sachin Undre" w:date="2020-04-16T11:49:00Z">
              <w:r>
                <w:rPr>
                  <w:rFonts w:ascii="Calibri" w:hAnsi="Calibri"/>
                  <w:color w:val="000000"/>
                  <w:lang w:val="en-IN" w:eastAsia="en-IN"/>
                </w:rPr>
                <w:t>4)</w:t>
              </w:r>
            </w:ins>
          </w:p>
        </w:tc>
        <w:tc>
          <w:tcPr>
            <w:tcW w:w="4820" w:type="dxa"/>
            <w:tcBorders>
              <w:top w:val="single" w:sz="4" w:space="0" w:color="auto"/>
              <w:left w:val="nil"/>
              <w:bottom w:val="single" w:sz="4" w:space="0" w:color="auto"/>
              <w:right w:val="single" w:sz="4" w:space="0" w:color="auto"/>
            </w:tcBorders>
            <w:vAlign w:val="center"/>
            <w:hideMark/>
          </w:tcPr>
          <w:p w14:paraId="282EFA55" w14:textId="77777777" w:rsidR="001642AA" w:rsidRDefault="001642AA" w:rsidP="00750E5F">
            <w:pPr>
              <w:rPr>
                <w:ins w:id="46" w:author="Sachin Undre" w:date="2020-04-16T11:49:00Z"/>
                <w:b/>
                <w:bCs/>
                <w:color w:val="000000"/>
                <w:lang w:val="en-IN" w:eastAsia="en-IN"/>
              </w:rPr>
            </w:pPr>
            <w:ins w:id="47" w:author="Sachin Undre" w:date="2020-04-16T11:49:00Z">
              <w:r>
                <w:rPr>
                  <w:b/>
                  <w:bCs/>
                  <w:color w:val="000000"/>
                  <w:lang w:val="en-IN" w:eastAsia="en-IN"/>
                </w:rPr>
                <w:t>Who else may be affected by the work? (For example visitors, subcontractors</w:t>
              </w:r>
              <w:r>
                <w:rPr>
                  <w:b/>
                  <w:bCs/>
                  <w:color w:val="000000"/>
                  <w:lang w:val="en-IN" w:eastAsia="en-IN"/>
                </w:rPr>
                <w:br/>
                <w:t>, the public)</w:t>
              </w:r>
            </w:ins>
          </w:p>
        </w:tc>
        <w:tc>
          <w:tcPr>
            <w:tcW w:w="2569" w:type="dxa"/>
            <w:tcBorders>
              <w:top w:val="single" w:sz="4" w:space="0" w:color="auto"/>
              <w:left w:val="nil"/>
              <w:bottom w:val="single" w:sz="4" w:space="0" w:color="auto"/>
              <w:right w:val="single" w:sz="4" w:space="0" w:color="auto"/>
            </w:tcBorders>
            <w:vAlign w:val="bottom"/>
            <w:hideMark/>
          </w:tcPr>
          <w:p w14:paraId="2D464C8C" w14:textId="77777777" w:rsidR="001642AA" w:rsidRDefault="001642AA" w:rsidP="00750E5F">
            <w:pPr>
              <w:rPr>
                <w:ins w:id="48" w:author="Sachin Undre" w:date="2020-04-16T11:49:00Z"/>
                <w:rFonts w:ascii="Calibri" w:hAnsi="Calibri"/>
                <w:color w:val="000000"/>
                <w:lang w:eastAsia="en-IN"/>
              </w:rPr>
            </w:pPr>
            <w:ins w:id="49" w:author="Sachin Undre" w:date="2020-04-16T11:49:00Z">
              <w:r>
                <w:rPr>
                  <w:rFonts w:ascii="Calibri" w:hAnsi="Calibri"/>
                  <w:color w:val="000000"/>
                  <w:lang w:val="en-IN" w:eastAsia="en-IN"/>
                </w:rPr>
                <w:t>Nil</w:t>
              </w:r>
            </w:ins>
          </w:p>
        </w:tc>
      </w:tr>
      <w:tr w:rsidR="001642AA" w14:paraId="66A268EE" w14:textId="77777777" w:rsidTr="00750E5F">
        <w:trPr>
          <w:trHeight w:val="300"/>
          <w:ins w:id="50"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1F491675" w14:textId="77777777" w:rsidR="001642AA" w:rsidRDefault="001642AA" w:rsidP="00750E5F">
            <w:pPr>
              <w:rPr>
                <w:ins w:id="51" w:author="Sachin Undre" w:date="2020-04-16T11:49:00Z"/>
                <w:rFonts w:ascii="Calibri" w:hAnsi="Calibri"/>
                <w:color w:val="000000"/>
                <w:lang w:val="en-IN" w:eastAsia="en-IN"/>
              </w:rPr>
            </w:pPr>
            <w:ins w:id="52" w:author="Sachin Undre" w:date="2020-04-16T11:49:00Z">
              <w:r>
                <w:rPr>
                  <w:rFonts w:ascii="Calibri" w:hAnsi="Calibri"/>
                  <w:color w:val="000000"/>
                  <w:lang w:val="en-IN" w:eastAsia="en-IN"/>
                </w:rPr>
                <w:t>5)</w:t>
              </w:r>
            </w:ins>
          </w:p>
        </w:tc>
        <w:tc>
          <w:tcPr>
            <w:tcW w:w="4820" w:type="dxa"/>
            <w:tcBorders>
              <w:top w:val="single" w:sz="4" w:space="0" w:color="auto"/>
              <w:left w:val="nil"/>
              <w:bottom w:val="single" w:sz="4" w:space="0" w:color="auto"/>
              <w:right w:val="single" w:sz="4" w:space="0" w:color="auto"/>
            </w:tcBorders>
            <w:vAlign w:val="center"/>
            <w:hideMark/>
          </w:tcPr>
          <w:p w14:paraId="51EF3B07" w14:textId="77777777" w:rsidR="001642AA" w:rsidRDefault="001642AA" w:rsidP="00750E5F">
            <w:pPr>
              <w:rPr>
                <w:ins w:id="53" w:author="Sachin Undre" w:date="2020-04-16T11:49:00Z"/>
                <w:b/>
                <w:bCs/>
                <w:color w:val="000000"/>
                <w:lang w:val="en-IN" w:eastAsia="en-IN"/>
              </w:rPr>
            </w:pPr>
            <w:ins w:id="54" w:author="Sachin Undre" w:date="2020-04-16T11:49:00Z">
              <w:r>
                <w:rPr>
                  <w:b/>
                  <w:bCs/>
                  <w:color w:val="000000"/>
                  <w:lang w:val="en-IN" w:eastAsia="en-IN"/>
                </w:rPr>
                <w:t>a)Has the personnel been trained for performing the task?</w:t>
              </w:r>
            </w:ins>
          </w:p>
          <w:p w14:paraId="61B8620B" w14:textId="77777777" w:rsidR="001642AA" w:rsidRDefault="001642AA" w:rsidP="00750E5F">
            <w:pPr>
              <w:rPr>
                <w:ins w:id="55" w:author="Sachin Undre" w:date="2020-04-16T11:49:00Z"/>
                <w:b/>
                <w:bCs/>
                <w:color w:val="000000"/>
                <w:lang w:val="en-IN" w:eastAsia="en-IN"/>
              </w:rPr>
            </w:pPr>
            <w:ins w:id="56" w:author="Sachin Undre" w:date="2020-04-16T11:49:00Z">
              <w:r>
                <w:rPr>
                  <w:b/>
                  <w:bCs/>
                  <w:color w:val="000000"/>
                  <w:lang w:val="en-IN" w:eastAsia="en-IN"/>
                </w:rPr>
                <w:t>b) Any special training required?</w:t>
              </w:r>
            </w:ins>
          </w:p>
        </w:tc>
        <w:tc>
          <w:tcPr>
            <w:tcW w:w="2569" w:type="dxa"/>
            <w:tcBorders>
              <w:top w:val="single" w:sz="4" w:space="0" w:color="auto"/>
              <w:left w:val="nil"/>
              <w:bottom w:val="single" w:sz="4" w:space="0" w:color="auto"/>
              <w:right w:val="single" w:sz="4" w:space="0" w:color="auto"/>
            </w:tcBorders>
            <w:vAlign w:val="bottom"/>
            <w:hideMark/>
          </w:tcPr>
          <w:p w14:paraId="79962C6A" w14:textId="77777777" w:rsidR="001642AA" w:rsidRDefault="001642AA" w:rsidP="00750E5F">
            <w:pPr>
              <w:rPr>
                <w:ins w:id="57" w:author="Sachin Undre" w:date="2020-04-16T11:49:00Z"/>
                <w:rFonts w:ascii="Calibri" w:hAnsi="Calibri"/>
                <w:color w:val="000000"/>
                <w:lang w:eastAsia="en-IN"/>
              </w:rPr>
            </w:pPr>
            <w:ins w:id="58" w:author="Sachin Undre" w:date="2020-04-16T11:49:00Z">
              <w:r>
                <w:rPr>
                  <w:rFonts w:ascii="Calibri" w:hAnsi="Calibri"/>
                  <w:color w:val="000000"/>
                  <w:lang w:eastAsia="en-IN"/>
                </w:rPr>
                <w:t>Yes</w:t>
              </w:r>
            </w:ins>
          </w:p>
          <w:p w14:paraId="1132D858" w14:textId="77777777" w:rsidR="001642AA" w:rsidRDefault="001642AA" w:rsidP="00750E5F">
            <w:pPr>
              <w:rPr>
                <w:ins w:id="59" w:author="Sachin Undre" w:date="2020-04-16T11:49:00Z"/>
                <w:rFonts w:ascii="Calibri" w:hAnsi="Calibri"/>
                <w:color w:val="000000"/>
                <w:lang w:val="en-IN" w:eastAsia="en-IN"/>
              </w:rPr>
            </w:pPr>
            <w:ins w:id="60" w:author="Sachin Undre" w:date="2020-04-16T11:49:00Z">
              <w:r>
                <w:rPr>
                  <w:rFonts w:ascii="Calibri" w:hAnsi="Calibri"/>
                  <w:color w:val="000000"/>
                  <w:lang w:eastAsia="en-IN"/>
                </w:rPr>
                <w:t>No</w:t>
              </w:r>
            </w:ins>
          </w:p>
        </w:tc>
      </w:tr>
      <w:tr w:rsidR="001642AA" w14:paraId="3E06230F" w14:textId="77777777" w:rsidTr="00750E5F">
        <w:trPr>
          <w:trHeight w:val="300"/>
          <w:ins w:id="61"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7FA05ECE" w14:textId="77777777" w:rsidR="001642AA" w:rsidRDefault="001642AA" w:rsidP="00750E5F">
            <w:pPr>
              <w:rPr>
                <w:ins w:id="62" w:author="Sachin Undre" w:date="2020-04-16T11:49:00Z"/>
                <w:rFonts w:ascii="Calibri" w:hAnsi="Calibri"/>
                <w:color w:val="000000"/>
                <w:lang w:val="en-IN" w:eastAsia="en-IN"/>
              </w:rPr>
            </w:pPr>
            <w:ins w:id="63" w:author="Sachin Undre" w:date="2020-04-16T11:49:00Z">
              <w:r>
                <w:rPr>
                  <w:rFonts w:ascii="Calibri" w:hAnsi="Calibri"/>
                  <w:color w:val="000000"/>
                  <w:lang w:val="en-IN" w:eastAsia="en-IN"/>
                </w:rPr>
                <w:t xml:space="preserve">6) </w:t>
              </w:r>
            </w:ins>
          </w:p>
        </w:tc>
        <w:tc>
          <w:tcPr>
            <w:tcW w:w="4820" w:type="dxa"/>
            <w:tcBorders>
              <w:top w:val="single" w:sz="4" w:space="0" w:color="auto"/>
              <w:left w:val="nil"/>
              <w:bottom w:val="single" w:sz="4" w:space="0" w:color="auto"/>
              <w:right w:val="single" w:sz="4" w:space="0" w:color="auto"/>
            </w:tcBorders>
            <w:vAlign w:val="center"/>
            <w:hideMark/>
          </w:tcPr>
          <w:p w14:paraId="4661F7B3" w14:textId="77777777" w:rsidR="001642AA" w:rsidRDefault="001642AA" w:rsidP="00750E5F">
            <w:pPr>
              <w:rPr>
                <w:ins w:id="64" w:author="Sachin Undre" w:date="2020-04-16T11:49:00Z"/>
                <w:b/>
                <w:bCs/>
                <w:color w:val="000000"/>
                <w:lang w:val="en-IN" w:eastAsia="en-IN"/>
              </w:rPr>
            </w:pPr>
            <w:ins w:id="65" w:author="Sachin Undre" w:date="2020-04-16T11:49:00Z">
              <w:r>
                <w:rPr>
                  <w:b/>
                  <w:bCs/>
                  <w:color w:val="000000"/>
                  <w:lang w:val="en-IN" w:eastAsia="en-IN"/>
                </w:rPr>
                <w:t xml:space="preserve">Is the written system of work mandatory? If yes, state the procedure no. </w:t>
              </w:r>
            </w:ins>
          </w:p>
        </w:tc>
        <w:tc>
          <w:tcPr>
            <w:tcW w:w="2569" w:type="dxa"/>
            <w:tcBorders>
              <w:top w:val="single" w:sz="4" w:space="0" w:color="auto"/>
              <w:left w:val="nil"/>
              <w:bottom w:val="single" w:sz="4" w:space="0" w:color="auto"/>
              <w:right w:val="single" w:sz="4" w:space="0" w:color="auto"/>
            </w:tcBorders>
            <w:vAlign w:val="bottom"/>
            <w:hideMark/>
          </w:tcPr>
          <w:p w14:paraId="37687967" w14:textId="77777777" w:rsidR="001642AA" w:rsidRDefault="001642AA" w:rsidP="00750E5F">
            <w:pPr>
              <w:rPr>
                <w:ins w:id="66" w:author="Sachin Undre" w:date="2020-04-16T11:49:00Z"/>
                <w:rFonts w:ascii="Calibri" w:hAnsi="Calibri"/>
                <w:color w:val="000000"/>
                <w:lang w:eastAsia="en-IN"/>
              </w:rPr>
            </w:pPr>
            <w:ins w:id="67" w:author="Sachin Undre" w:date="2020-04-16T11:49:00Z">
              <w:r>
                <w:rPr>
                  <w:rFonts w:ascii="Calibri" w:hAnsi="Calibri"/>
                  <w:color w:val="000000"/>
                  <w:lang w:eastAsia="en-IN"/>
                </w:rPr>
                <w:t>Yes. WI/Mech/52</w:t>
              </w:r>
            </w:ins>
          </w:p>
        </w:tc>
      </w:tr>
      <w:tr w:rsidR="001642AA" w14:paraId="79A84DA2" w14:textId="77777777" w:rsidTr="00750E5F">
        <w:trPr>
          <w:trHeight w:val="300"/>
          <w:ins w:id="68"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0C7BCA99" w14:textId="77777777" w:rsidR="001642AA" w:rsidRDefault="001642AA" w:rsidP="00750E5F">
            <w:pPr>
              <w:rPr>
                <w:ins w:id="69" w:author="Sachin Undre" w:date="2020-04-16T11:49:00Z"/>
                <w:rFonts w:ascii="Calibri" w:hAnsi="Calibri"/>
                <w:color w:val="000000"/>
                <w:lang w:val="en-IN" w:eastAsia="en-IN"/>
              </w:rPr>
            </w:pPr>
            <w:ins w:id="70" w:author="Sachin Undre" w:date="2020-04-16T11:49:00Z">
              <w:r>
                <w:rPr>
                  <w:rFonts w:ascii="Calibri" w:hAnsi="Calibri"/>
                  <w:color w:val="000000"/>
                  <w:lang w:val="en-IN" w:eastAsia="en-IN"/>
                </w:rPr>
                <w:t>7)</w:t>
              </w:r>
            </w:ins>
          </w:p>
        </w:tc>
        <w:tc>
          <w:tcPr>
            <w:tcW w:w="4820" w:type="dxa"/>
            <w:tcBorders>
              <w:top w:val="single" w:sz="4" w:space="0" w:color="auto"/>
              <w:left w:val="nil"/>
              <w:bottom w:val="single" w:sz="4" w:space="0" w:color="auto"/>
              <w:right w:val="single" w:sz="4" w:space="0" w:color="auto"/>
            </w:tcBorders>
            <w:vAlign w:val="center"/>
            <w:hideMark/>
          </w:tcPr>
          <w:p w14:paraId="04180263" w14:textId="77777777" w:rsidR="001642AA" w:rsidRDefault="001642AA" w:rsidP="00750E5F">
            <w:pPr>
              <w:rPr>
                <w:ins w:id="71" w:author="Sachin Undre" w:date="2020-04-16T11:49:00Z"/>
                <w:b/>
                <w:bCs/>
                <w:color w:val="000000"/>
                <w:lang w:val="en-IN" w:eastAsia="en-IN"/>
              </w:rPr>
            </w:pPr>
            <w:ins w:id="72" w:author="Sachin Undre" w:date="2020-04-16T11:49:00Z">
              <w:r>
                <w:rPr>
                  <w:b/>
                  <w:bCs/>
                  <w:color w:val="000000"/>
                  <w:lang w:val="en-IN" w:eastAsia="en-IN"/>
                </w:rPr>
                <w:t>Is the work permit required for the task?</w:t>
              </w:r>
            </w:ins>
          </w:p>
        </w:tc>
        <w:tc>
          <w:tcPr>
            <w:tcW w:w="2569" w:type="dxa"/>
            <w:tcBorders>
              <w:top w:val="single" w:sz="4" w:space="0" w:color="auto"/>
              <w:left w:val="nil"/>
              <w:bottom w:val="single" w:sz="4" w:space="0" w:color="auto"/>
              <w:right w:val="single" w:sz="4" w:space="0" w:color="auto"/>
            </w:tcBorders>
            <w:vAlign w:val="bottom"/>
            <w:hideMark/>
          </w:tcPr>
          <w:p w14:paraId="28204949" w14:textId="77777777" w:rsidR="001642AA" w:rsidRDefault="001642AA" w:rsidP="00750E5F">
            <w:pPr>
              <w:rPr>
                <w:ins w:id="73" w:author="Sachin Undre" w:date="2020-04-16T11:49:00Z"/>
                <w:rFonts w:ascii="Calibri" w:hAnsi="Calibri"/>
                <w:color w:val="000000"/>
                <w:lang w:val="en-IN" w:eastAsia="en-IN"/>
              </w:rPr>
            </w:pPr>
            <w:ins w:id="74" w:author="Sachin Undre" w:date="2020-04-16T11:49:00Z">
              <w:r>
                <w:rPr>
                  <w:rFonts w:ascii="Calibri" w:hAnsi="Calibri"/>
                  <w:color w:val="000000"/>
                  <w:lang w:eastAsia="en-IN"/>
                </w:rPr>
                <w:t>Yes</w:t>
              </w:r>
            </w:ins>
          </w:p>
        </w:tc>
      </w:tr>
      <w:tr w:rsidR="001642AA" w14:paraId="67194A87" w14:textId="77777777" w:rsidTr="00750E5F">
        <w:trPr>
          <w:trHeight w:val="300"/>
          <w:ins w:id="75"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48B73111" w14:textId="77777777" w:rsidR="001642AA" w:rsidRDefault="001642AA" w:rsidP="00750E5F">
            <w:pPr>
              <w:rPr>
                <w:ins w:id="76" w:author="Sachin Undre" w:date="2020-04-16T11:49:00Z"/>
                <w:rFonts w:ascii="Calibri" w:hAnsi="Calibri"/>
                <w:color w:val="000000"/>
                <w:lang w:val="en-IN" w:eastAsia="en-IN"/>
              </w:rPr>
            </w:pPr>
            <w:ins w:id="77" w:author="Sachin Undre" w:date="2020-04-16T11:49:00Z">
              <w:r>
                <w:rPr>
                  <w:rFonts w:ascii="Calibri" w:hAnsi="Calibri"/>
                  <w:color w:val="000000"/>
                  <w:lang w:val="en-IN" w:eastAsia="en-IN"/>
                </w:rPr>
                <w:t>8)</w:t>
              </w:r>
            </w:ins>
          </w:p>
        </w:tc>
        <w:tc>
          <w:tcPr>
            <w:tcW w:w="4820" w:type="dxa"/>
            <w:tcBorders>
              <w:top w:val="single" w:sz="4" w:space="0" w:color="auto"/>
              <w:left w:val="nil"/>
              <w:bottom w:val="single" w:sz="4" w:space="0" w:color="auto"/>
              <w:right w:val="single" w:sz="4" w:space="0" w:color="auto"/>
            </w:tcBorders>
            <w:vAlign w:val="center"/>
            <w:hideMark/>
          </w:tcPr>
          <w:p w14:paraId="36E244B3" w14:textId="77777777" w:rsidR="001642AA" w:rsidRDefault="001642AA" w:rsidP="00750E5F">
            <w:pPr>
              <w:rPr>
                <w:ins w:id="78" w:author="Sachin Undre" w:date="2020-04-16T11:49:00Z"/>
                <w:b/>
                <w:bCs/>
                <w:color w:val="000000"/>
                <w:lang w:val="en-IN" w:eastAsia="en-IN"/>
              </w:rPr>
            </w:pPr>
            <w:ins w:id="79" w:author="Sachin Undre" w:date="2020-04-16T11:49:00Z">
              <w:r>
                <w:rPr>
                  <w:b/>
                  <w:bCs/>
                  <w:color w:val="000000"/>
                  <w:lang w:val="en-IN" w:eastAsia="en-IN"/>
                </w:rPr>
                <w:t>Plant and machinery that may be used:</w:t>
              </w:r>
            </w:ins>
          </w:p>
          <w:p w14:paraId="2172539B" w14:textId="77777777" w:rsidR="001642AA" w:rsidRDefault="001642AA" w:rsidP="00750E5F">
            <w:pPr>
              <w:rPr>
                <w:ins w:id="80" w:author="Sachin Undre" w:date="2020-04-16T11:49:00Z"/>
                <w:b/>
                <w:bCs/>
                <w:color w:val="000000"/>
                <w:lang w:val="en-IN" w:eastAsia="en-IN"/>
              </w:rPr>
            </w:pPr>
            <w:ins w:id="81" w:author="Sachin Undre" w:date="2020-04-16T11:49:00Z">
              <w:r>
                <w:rPr>
                  <w:b/>
                  <w:bCs/>
                  <w:color w:val="000000"/>
                  <w:lang w:val="en-IN" w:eastAsia="en-IN"/>
                </w:rPr>
                <w:t>Eg : crusher,  conveyor, crane, heavy earthing equipment, Truck etc,</w:t>
              </w:r>
            </w:ins>
          </w:p>
        </w:tc>
        <w:tc>
          <w:tcPr>
            <w:tcW w:w="2569" w:type="dxa"/>
            <w:tcBorders>
              <w:top w:val="single" w:sz="4" w:space="0" w:color="auto"/>
              <w:left w:val="nil"/>
              <w:bottom w:val="single" w:sz="4" w:space="0" w:color="auto"/>
              <w:right w:val="single" w:sz="4" w:space="0" w:color="auto"/>
            </w:tcBorders>
            <w:vAlign w:val="bottom"/>
            <w:hideMark/>
          </w:tcPr>
          <w:p w14:paraId="39FE2D36" w14:textId="77777777" w:rsidR="001642AA" w:rsidRDefault="001642AA" w:rsidP="00750E5F">
            <w:pPr>
              <w:rPr>
                <w:ins w:id="82" w:author="Sachin Undre" w:date="2020-04-16T11:49:00Z"/>
                <w:rFonts w:ascii="Calibri" w:hAnsi="Calibri"/>
                <w:color w:val="000000"/>
                <w:lang w:eastAsia="en-IN"/>
              </w:rPr>
            </w:pPr>
            <w:ins w:id="83" w:author="Sachin Undre" w:date="2020-04-16T11:49:00Z">
              <w:r>
                <w:rPr>
                  <w:rFonts w:ascii="Calibri" w:hAnsi="Calibri"/>
                  <w:color w:val="000000"/>
                  <w:lang w:eastAsia="en-IN"/>
                </w:rPr>
                <w:t>Nil</w:t>
              </w:r>
            </w:ins>
          </w:p>
        </w:tc>
      </w:tr>
      <w:tr w:rsidR="001642AA" w14:paraId="7B601239" w14:textId="77777777" w:rsidTr="00750E5F">
        <w:trPr>
          <w:trHeight w:val="300"/>
          <w:ins w:id="84"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504D1C0C" w14:textId="77777777" w:rsidR="001642AA" w:rsidRDefault="001642AA" w:rsidP="00750E5F">
            <w:pPr>
              <w:rPr>
                <w:ins w:id="85" w:author="Sachin Undre" w:date="2020-04-16T11:49:00Z"/>
                <w:rFonts w:ascii="Calibri" w:hAnsi="Calibri"/>
                <w:color w:val="000000"/>
                <w:lang w:val="en-IN" w:eastAsia="en-IN"/>
              </w:rPr>
            </w:pPr>
            <w:ins w:id="86" w:author="Sachin Undre" w:date="2020-04-16T11:49:00Z">
              <w:r>
                <w:rPr>
                  <w:rFonts w:ascii="Calibri" w:hAnsi="Calibri"/>
                  <w:color w:val="000000"/>
                  <w:lang w:val="en-IN" w:eastAsia="en-IN"/>
                </w:rPr>
                <w:t>9)</w:t>
              </w:r>
            </w:ins>
          </w:p>
        </w:tc>
        <w:tc>
          <w:tcPr>
            <w:tcW w:w="4820" w:type="dxa"/>
            <w:tcBorders>
              <w:top w:val="single" w:sz="4" w:space="0" w:color="auto"/>
              <w:left w:val="nil"/>
              <w:bottom w:val="single" w:sz="4" w:space="0" w:color="auto"/>
              <w:right w:val="single" w:sz="4" w:space="0" w:color="auto"/>
            </w:tcBorders>
            <w:vAlign w:val="center"/>
          </w:tcPr>
          <w:p w14:paraId="3939CDA1" w14:textId="77777777" w:rsidR="001642AA" w:rsidRDefault="001642AA" w:rsidP="00750E5F">
            <w:pPr>
              <w:rPr>
                <w:ins w:id="87" w:author="Sachin Undre" w:date="2020-04-16T11:49:00Z"/>
                <w:b/>
                <w:bCs/>
                <w:color w:val="000000"/>
                <w:lang w:val="en-IN" w:eastAsia="en-IN"/>
              </w:rPr>
            </w:pPr>
            <w:ins w:id="88" w:author="Sachin Undre" w:date="2020-04-16T11:49:00Z">
              <w:r>
                <w:rPr>
                  <w:b/>
                  <w:bCs/>
                  <w:color w:val="000000"/>
                  <w:lang w:val="en-IN" w:eastAsia="en-IN"/>
                </w:rPr>
                <w:t>Are any electrically operated hand tools used?</w:t>
              </w:r>
            </w:ins>
          </w:p>
          <w:p w14:paraId="79926816" w14:textId="77777777" w:rsidR="001642AA" w:rsidRDefault="001642AA" w:rsidP="00750E5F">
            <w:pPr>
              <w:rPr>
                <w:ins w:id="89" w:author="Sachin Undre" w:date="2020-04-16T11:49:00Z"/>
                <w:b/>
                <w:bCs/>
                <w:color w:val="000000"/>
                <w:lang w:val="en-IN" w:eastAsia="en-IN"/>
              </w:rPr>
            </w:pPr>
          </w:p>
        </w:tc>
        <w:tc>
          <w:tcPr>
            <w:tcW w:w="2569" w:type="dxa"/>
            <w:tcBorders>
              <w:top w:val="single" w:sz="4" w:space="0" w:color="auto"/>
              <w:left w:val="nil"/>
              <w:bottom w:val="single" w:sz="4" w:space="0" w:color="auto"/>
              <w:right w:val="single" w:sz="4" w:space="0" w:color="auto"/>
            </w:tcBorders>
            <w:vAlign w:val="bottom"/>
            <w:hideMark/>
          </w:tcPr>
          <w:p w14:paraId="00B00297" w14:textId="77777777" w:rsidR="001642AA" w:rsidRDefault="001642AA" w:rsidP="00750E5F">
            <w:pPr>
              <w:rPr>
                <w:ins w:id="90" w:author="Sachin Undre" w:date="2020-04-16T11:49:00Z"/>
                <w:rFonts w:ascii="Calibri" w:hAnsi="Calibri"/>
                <w:color w:val="000000"/>
                <w:lang w:eastAsia="en-IN"/>
              </w:rPr>
            </w:pPr>
            <w:ins w:id="91" w:author="Sachin Undre" w:date="2020-04-16T12:04:00Z">
              <w:r>
                <w:rPr>
                  <w:rFonts w:ascii="Calibri" w:hAnsi="Calibri"/>
                  <w:color w:val="000000"/>
                  <w:lang w:eastAsia="en-IN"/>
                </w:rPr>
                <w:t>Drilling machine</w:t>
              </w:r>
            </w:ins>
            <w:ins w:id="92" w:author="Sachin Undre" w:date="2020-04-16T15:35:00Z">
              <w:r>
                <w:rPr>
                  <w:rFonts w:ascii="Calibri" w:hAnsi="Calibri"/>
                  <w:color w:val="000000"/>
                  <w:lang w:eastAsia="en-IN"/>
                </w:rPr>
                <w:t>, Angle grinder</w:t>
              </w:r>
            </w:ins>
          </w:p>
        </w:tc>
      </w:tr>
      <w:tr w:rsidR="001642AA" w14:paraId="23437C0F" w14:textId="77777777" w:rsidTr="00750E5F">
        <w:trPr>
          <w:trHeight w:val="300"/>
          <w:ins w:id="93"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2FA81DD4" w14:textId="77777777" w:rsidR="001642AA" w:rsidRDefault="001642AA" w:rsidP="00750E5F">
            <w:pPr>
              <w:rPr>
                <w:ins w:id="94" w:author="Sachin Undre" w:date="2020-04-16T11:49:00Z"/>
                <w:rFonts w:ascii="Calibri" w:hAnsi="Calibri"/>
                <w:color w:val="000000"/>
                <w:lang w:val="en-IN" w:eastAsia="en-IN"/>
              </w:rPr>
            </w:pPr>
            <w:ins w:id="95" w:author="Sachin Undre" w:date="2020-04-16T11:49:00Z">
              <w:r>
                <w:rPr>
                  <w:rFonts w:ascii="Calibri" w:hAnsi="Calibri"/>
                  <w:color w:val="000000"/>
                  <w:lang w:val="en-IN" w:eastAsia="en-IN"/>
                </w:rPr>
                <w:t>10)</w:t>
              </w:r>
            </w:ins>
          </w:p>
        </w:tc>
        <w:tc>
          <w:tcPr>
            <w:tcW w:w="4820" w:type="dxa"/>
            <w:tcBorders>
              <w:top w:val="single" w:sz="4" w:space="0" w:color="auto"/>
              <w:left w:val="nil"/>
              <w:bottom w:val="single" w:sz="4" w:space="0" w:color="auto"/>
              <w:right w:val="single" w:sz="4" w:space="0" w:color="auto"/>
            </w:tcBorders>
            <w:vAlign w:val="center"/>
          </w:tcPr>
          <w:p w14:paraId="5F8D1C77" w14:textId="77777777" w:rsidR="001642AA" w:rsidRDefault="001642AA" w:rsidP="00750E5F">
            <w:pPr>
              <w:rPr>
                <w:ins w:id="96" w:author="Sachin Undre" w:date="2020-04-16T11:49:00Z"/>
                <w:b/>
                <w:bCs/>
                <w:color w:val="000000"/>
                <w:lang w:val="en-IN" w:eastAsia="en-IN"/>
              </w:rPr>
            </w:pPr>
            <w:ins w:id="97" w:author="Sachin Undre" w:date="2020-04-16T11:49:00Z">
              <w:r>
                <w:rPr>
                  <w:b/>
                  <w:bCs/>
                  <w:color w:val="000000"/>
                  <w:lang w:val="en-IN" w:eastAsia="en-IN"/>
                </w:rPr>
                <w:t>Are the manufacturer’s or supplier’s instructions for operation and maintenance of plant machinery and powered hand tools, available?</w:t>
              </w:r>
            </w:ins>
          </w:p>
          <w:p w14:paraId="4389E1E3" w14:textId="77777777" w:rsidR="001642AA" w:rsidRDefault="001642AA" w:rsidP="00750E5F">
            <w:pPr>
              <w:rPr>
                <w:ins w:id="98" w:author="Sachin Undre" w:date="2020-04-16T11:49:00Z"/>
                <w:b/>
                <w:bCs/>
                <w:color w:val="000000"/>
                <w:lang w:val="en-IN" w:eastAsia="en-IN"/>
              </w:rPr>
            </w:pPr>
          </w:p>
        </w:tc>
        <w:tc>
          <w:tcPr>
            <w:tcW w:w="2569" w:type="dxa"/>
            <w:tcBorders>
              <w:top w:val="single" w:sz="4" w:space="0" w:color="auto"/>
              <w:left w:val="nil"/>
              <w:bottom w:val="single" w:sz="4" w:space="0" w:color="auto"/>
              <w:right w:val="single" w:sz="4" w:space="0" w:color="auto"/>
            </w:tcBorders>
            <w:vAlign w:val="bottom"/>
            <w:hideMark/>
          </w:tcPr>
          <w:p w14:paraId="1BABA772" w14:textId="77777777" w:rsidR="001642AA" w:rsidRDefault="001642AA" w:rsidP="00750E5F">
            <w:pPr>
              <w:rPr>
                <w:ins w:id="99" w:author="Sachin Undre" w:date="2020-04-16T11:49:00Z"/>
                <w:rFonts w:ascii="Calibri" w:hAnsi="Calibri"/>
                <w:color w:val="000000"/>
                <w:lang w:eastAsia="en-IN"/>
              </w:rPr>
            </w:pPr>
            <w:ins w:id="100" w:author="Sachin Undre" w:date="2020-04-16T11:49:00Z">
              <w:r>
                <w:rPr>
                  <w:rFonts w:ascii="Calibri" w:hAnsi="Calibri"/>
                  <w:color w:val="000000"/>
                  <w:lang w:eastAsia="en-IN"/>
                </w:rPr>
                <w:t>Yes</w:t>
              </w:r>
            </w:ins>
          </w:p>
        </w:tc>
      </w:tr>
      <w:tr w:rsidR="001642AA" w14:paraId="2F081ACD" w14:textId="77777777" w:rsidTr="00750E5F">
        <w:trPr>
          <w:trHeight w:val="300"/>
          <w:ins w:id="101"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6EFB1567" w14:textId="77777777" w:rsidR="001642AA" w:rsidRDefault="001642AA" w:rsidP="00750E5F">
            <w:pPr>
              <w:rPr>
                <w:ins w:id="102" w:author="Sachin Undre" w:date="2020-04-16T11:49:00Z"/>
                <w:rFonts w:ascii="Calibri" w:hAnsi="Calibri"/>
                <w:color w:val="000000"/>
                <w:lang w:val="en-IN" w:eastAsia="en-IN"/>
              </w:rPr>
            </w:pPr>
            <w:ins w:id="103" w:author="Sachin Undre" w:date="2020-04-16T11:49:00Z">
              <w:r>
                <w:rPr>
                  <w:rFonts w:ascii="Calibri" w:hAnsi="Calibri"/>
                  <w:color w:val="000000"/>
                  <w:lang w:val="en-IN" w:eastAsia="en-IN"/>
                </w:rPr>
                <w:t>11)</w:t>
              </w:r>
            </w:ins>
          </w:p>
        </w:tc>
        <w:tc>
          <w:tcPr>
            <w:tcW w:w="4820" w:type="dxa"/>
            <w:tcBorders>
              <w:top w:val="single" w:sz="4" w:space="0" w:color="auto"/>
              <w:left w:val="nil"/>
              <w:bottom w:val="single" w:sz="4" w:space="0" w:color="auto"/>
              <w:right w:val="single" w:sz="4" w:space="0" w:color="auto"/>
            </w:tcBorders>
            <w:vAlign w:val="center"/>
            <w:hideMark/>
          </w:tcPr>
          <w:p w14:paraId="3170F4F9" w14:textId="77777777" w:rsidR="001642AA" w:rsidRDefault="001642AA" w:rsidP="00750E5F">
            <w:pPr>
              <w:rPr>
                <w:ins w:id="104" w:author="Sachin Undre" w:date="2020-04-16T11:49:00Z"/>
                <w:b/>
                <w:bCs/>
                <w:color w:val="000000"/>
                <w:lang w:val="en-IN" w:eastAsia="en-IN"/>
              </w:rPr>
            </w:pPr>
            <w:ins w:id="105" w:author="Sachin Undre" w:date="2020-04-16T11:49:00Z">
              <w:r>
                <w:rPr>
                  <w:b/>
                  <w:bCs/>
                  <w:color w:val="000000"/>
                  <w:lang w:val="en-IN" w:eastAsia="en-IN"/>
                </w:rPr>
                <w:t xml:space="preserve">Are any chain blocks, tools and tackles such as wire ropes, hydraulic jacks etc used? </w:t>
              </w:r>
            </w:ins>
          </w:p>
        </w:tc>
        <w:tc>
          <w:tcPr>
            <w:tcW w:w="2569" w:type="dxa"/>
            <w:tcBorders>
              <w:top w:val="single" w:sz="4" w:space="0" w:color="auto"/>
              <w:left w:val="nil"/>
              <w:bottom w:val="single" w:sz="4" w:space="0" w:color="auto"/>
              <w:right w:val="single" w:sz="4" w:space="0" w:color="auto"/>
            </w:tcBorders>
            <w:vAlign w:val="bottom"/>
            <w:hideMark/>
          </w:tcPr>
          <w:p w14:paraId="5572C54E" w14:textId="77777777" w:rsidR="001642AA" w:rsidRDefault="001642AA" w:rsidP="00750E5F">
            <w:pPr>
              <w:rPr>
                <w:ins w:id="106" w:author="Sachin Undre" w:date="2020-04-16T11:49:00Z"/>
                <w:rFonts w:ascii="Calibri" w:hAnsi="Calibri"/>
                <w:color w:val="000000"/>
                <w:lang w:eastAsia="en-IN"/>
              </w:rPr>
            </w:pPr>
            <w:ins w:id="107" w:author="Sachin Undre" w:date="2020-04-16T11:49:00Z">
              <w:r>
                <w:rPr>
                  <w:rFonts w:ascii="Calibri" w:hAnsi="Calibri"/>
                  <w:color w:val="000000"/>
                  <w:lang w:eastAsia="en-IN"/>
                </w:rPr>
                <w:t xml:space="preserve">Spanner set, </w:t>
              </w:r>
            </w:ins>
            <w:ins w:id="108" w:author="Sachin Undre" w:date="2020-04-16T12:04:00Z">
              <w:r>
                <w:rPr>
                  <w:rFonts w:ascii="Calibri" w:hAnsi="Calibri"/>
                  <w:color w:val="000000"/>
                  <w:lang w:eastAsia="en-IN"/>
                </w:rPr>
                <w:t>manila rope, pulley,</w:t>
              </w:r>
            </w:ins>
            <w:ins w:id="109" w:author="Sachin Undre" w:date="2020-04-16T12:05:00Z">
              <w:r>
                <w:rPr>
                  <w:rFonts w:ascii="Calibri" w:hAnsi="Calibri"/>
                  <w:color w:val="000000"/>
                  <w:lang w:eastAsia="en-IN"/>
                </w:rPr>
                <w:t xml:space="preserve"> hook</w:t>
              </w:r>
            </w:ins>
          </w:p>
        </w:tc>
      </w:tr>
      <w:tr w:rsidR="001642AA" w14:paraId="5768DB22" w14:textId="77777777" w:rsidTr="00750E5F">
        <w:trPr>
          <w:trHeight w:val="300"/>
          <w:ins w:id="110"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64F8FFAA" w14:textId="77777777" w:rsidR="001642AA" w:rsidRDefault="001642AA" w:rsidP="00750E5F">
            <w:pPr>
              <w:rPr>
                <w:ins w:id="111" w:author="Sachin Undre" w:date="2020-04-16T11:49:00Z"/>
                <w:rFonts w:ascii="Calibri" w:hAnsi="Calibri"/>
                <w:color w:val="000000"/>
                <w:lang w:val="en-IN" w:eastAsia="en-IN"/>
              </w:rPr>
            </w:pPr>
            <w:ins w:id="112" w:author="Sachin Undre" w:date="2020-04-16T11:49:00Z">
              <w:r>
                <w:rPr>
                  <w:rFonts w:ascii="Calibri" w:hAnsi="Calibri"/>
                  <w:color w:val="000000"/>
                  <w:lang w:val="en-IN" w:eastAsia="en-IN"/>
                </w:rPr>
                <w:lastRenderedPageBreak/>
                <w:t>12)</w:t>
              </w:r>
            </w:ins>
          </w:p>
        </w:tc>
        <w:tc>
          <w:tcPr>
            <w:tcW w:w="4820" w:type="dxa"/>
            <w:tcBorders>
              <w:top w:val="single" w:sz="4" w:space="0" w:color="auto"/>
              <w:left w:val="nil"/>
              <w:bottom w:val="single" w:sz="4" w:space="0" w:color="auto"/>
              <w:right w:val="single" w:sz="4" w:space="0" w:color="auto"/>
            </w:tcBorders>
            <w:vAlign w:val="center"/>
            <w:hideMark/>
          </w:tcPr>
          <w:p w14:paraId="3F750AC1" w14:textId="77777777" w:rsidR="001642AA" w:rsidRDefault="001642AA" w:rsidP="00750E5F">
            <w:pPr>
              <w:rPr>
                <w:ins w:id="113" w:author="Sachin Undre" w:date="2020-04-16T11:49:00Z"/>
                <w:b/>
                <w:bCs/>
                <w:color w:val="000000"/>
                <w:lang w:val="en-IN" w:eastAsia="en-IN"/>
              </w:rPr>
            </w:pPr>
            <w:ins w:id="114" w:author="Sachin Undre" w:date="2020-04-16T11:49:00Z">
              <w:r>
                <w:rPr>
                  <w:b/>
                  <w:bCs/>
                  <w:color w:val="000000"/>
                  <w:lang w:val="en-IN" w:eastAsia="en-IN"/>
                </w:rPr>
                <w:t xml:space="preserve"> What material is normally handled? Size, shape, surface character and weight of materials that may be handled:</w:t>
              </w:r>
            </w:ins>
          </w:p>
        </w:tc>
        <w:tc>
          <w:tcPr>
            <w:tcW w:w="2569" w:type="dxa"/>
            <w:tcBorders>
              <w:top w:val="single" w:sz="4" w:space="0" w:color="auto"/>
              <w:left w:val="nil"/>
              <w:bottom w:val="single" w:sz="4" w:space="0" w:color="auto"/>
              <w:right w:val="single" w:sz="4" w:space="0" w:color="auto"/>
            </w:tcBorders>
            <w:vAlign w:val="bottom"/>
            <w:hideMark/>
          </w:tcPr>
          <w:p w14:paraId="082A5A78" w14:textId="77777777" w:rsidR="001642AA" w:rsidRDefault="001642AA" w:rsidP="00750E5F">
            <w:pPr>
              <w:rPr>
                <w:ins w:id="115" w:author="Sachin Undre" w:date="2020-04-16T15:11:00Z"/>
                <w:sz w:val="21"/>
              </w:rPr>
            </w:pPr>
            <w:ins w:id="116" w:author="Sachin Undre" w:date="2020-04-16T12:06:00Z">
              <w:r>
                <w:rPr>
                  <w:sz w:val="21"/>
                </w:rPr>
                <w:t xml:space="preserve">Corrugate </w:t>
              </w:r>
            </w:ins>
            <w:ins w:id="117" w:author="Sachin Undre" w:date="2020-04-16T12:05:00Z">
              <w:r>
                <w:rPr>
                  <w:sz w:val="21"/>
                </w:rPr>
                <w:t>AC and Metallic  sheet</w:t>
              </w:r>
            </w:ins>
            <w:ins w:id="118" w:author="Sachin Undre" w:date="2020-04-16T12:06:00Z">
              <w:r>
                <w:rPr>
                  <w:sz w:val="21"/>
                </w:rPr>
                <w:t xml:space="preserve"> in rectangular shape and in various sizes</w:t>
              </w:r>
            </w:ins>
          </w:p>
          <w:p w14:paraId="5BDD6497" w14:textId="77777777" w:rsidR="001642AA" w:rsidRDefault="001642AA" w:rsidP="00750E5F">
            <w:pPr>
              <w:rPr>
                <w:ins w:id="119" w:author="Sachin Undre" w:date="2020-04-16T11:49:00Z"/>
                <w:sz w:val="21"/>
              </w:rPr>
            </w:pPr>
            <w:ins w:id="120" w:author="Sachin Undre" w:date="2020-04-16T15:11:00Z">
              <w:r>
                <w:rPr>
                  <w:sz w:val="21"/>
                </w:rPr>
                <w:t>5-15 kgs</w:t>
              </w:r>
            </w:ins>
          </w:p>
        </w:tc>
      </w:tr>
      <w:tr w:rsidR="001642AA" w14:paraId="539D3324" w14:textId="77777777" w:rsidTr="00750E5F">
        <w:trPr>
          <w:trHeight w:val="300"/>
          <w:ins w:id="121"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6CAB7EDE" w14:textId="77777777" w:rsidR="001642AA" w:rsidRDefault="001642AA" w:rsidP="00750E5F">
            <w:pPr>
              <w:rPr>
                <w:ins w:id="122" w:author="Sachin Undre" w:date="2020-04-16T11:49:00Z"/>
                <w:rFonts w:ascii="Calibri" w:hAnsi="Calibri"/>
                <w:color w:val="000000"/>
                <w:lang w:val="en-IN" w:eastAsia="en-IN"/>
              </w:rPr>
            </w:pPr>
            <w:ins w:id="123" w:author="Sachin Undre" w:date="2020-04-16T11:49:00Z">
              <w:r>
                <w:rPr>
                  <w:rFonts w:ascii="Calibri" w:hAnsi="Calibri"/>
                  <w:color w:val="000000"/>
                  <w:lang w:val="en-IN" w:eastAsia="en-IN"/>
                </w:rPr>
                <w:t>13)</w:t>
              </w:r>
            </w:ins>
          </w:p>
        </w:tc>
        <w:tc>
          <w:tcPr>
            <w:tcW w:w="4820" w:type="dxa"/>
            <w:tcBorders>
              <w:top w:val="single" w:sz="4" w:space="0" w:color="auto"/>
              <w:left w:val="nil"/>
              <w:bottom w:val="single" w:sz="4" w:space="0" w:color="auto"/>
              <w:right w:val="single" w:sz="4" w:space="0" w:color="auto"/>
            </w:tcBorders>
            <w:vAlign w:val="center"/>
            <w:hideMark/>
          </w:tcPr>
          <w:p w14:paraId="0A2EEA7C" w14:textId="77777777" w:rsidR="001642AA" w:rsidRDefault="001642AA" w:rsidP="00750E5F">
            <w:pPr>
              <w:rPr>
                <w:ins w:id="124" w:author="Sachin Undre" w:date="2020-04-16T11:49:00Z"/>
                <w:b/>
                <w:bCs/>
                <w:color w:val="000000"/>
                <w:lang w:val="en-IN" w:eastAsia="en-IN"/>
              </w:rPr>
            </w:pPr>
            <w:ins w:id="125" w:author="Sachin Undre" w:date="2020-04-16T11:49:00Z">
              <w:r>
                <w:rPr>
                  <w:b/>
                  <w:bCs/>
                  <w:color w:val="000000"/>
                  <w:lang w:val="en-IN" w:eastAsia="en-IN"/>
                </w:rPr>
                <w:t xml:space="preserve">Is the material required to be moved by hand? If yes, distance and heights of the place where materials have to moved, by hand. </w:t>
              </w:r>
            </w:ins>
          </w:p>
        </w:tc>
        <w:tc>
          <w:tcPr>
            <w:tcW w:w="2569" w:type="dxa"/>
            <w:tcBorders>
              <w:top w:val="single" w:sz="4" w:space="0" w:color="auto"/>
              <w:left w:val="nil"/>
              <w:bottom w:val="single" w:sz="4" w:space="0" w:color="auto"/>
              <w:right w:val="single" w:sz="4" w:space="0" w:color="auto"/>
            </w:tcBorders>
            <w:vAlign w:val="bottom"/>
            <w:hideMark/>
          </w:tcPr>
          <w:p w14:paraId="44E656D0" w14:textId="77777777" w:rsidR="001642AA" w:rsidRDefault="001642AA" w:rsidP="00750E5F">
            <w:pPr>
              <w:rPr>
                <w:ins w:id="126" w:author="Sachin Undre" w:date="2020-04-16T11:49:00Z"/>
                <w:rFonts w:ascii="Calibri" w:hAnsi="Calibri"/>
                <w:color w:val="000000"/>
                <w:lang w:eastAsia="en-IN"/>
              </w:rPr>
            </w:pPr>
            <w:ins w:id="127" w:author="Sachin Undre" w:date="2020-04-16T11:49:00Z">
              <w:r>
                <w:rPr>
                  <w:rFonts w:ascii="Calibri" w:hAnsi="Calibri"/>
                  <w:color w:val="000000"/>
                  <w:lang w:eastAsia="en-IN"/>
                </w:rPr>
                <w:t>Yes</w:t>
              </w:r>
            </w:ins>
            <w:ins w:id="128" w:author="Sachin Undre" w:date="2020-04-16T15:12:00Z">
              <w:r>
                <w:rPr>
                  <w:rFonts w:ascii="Calibri" w:hAnsi="Calibri"/>
                  <w:color w:val="000000"/>
                  <w:lang w:eastAsia="en-IN"/>
                </w:rPr>
                <w:t xml:space="preserve"> by hand-pulley</w:t>
              </w:r>
            </w:ins>
            <w:ins w:id="129" w:author="Sachin Undre" w:date="2020-04-16T11:49:00Z">
              <w:r>
                <w:rPr>
                  <w:rFonts w:ascii="Calibri" w:hAnsi="Calibri"/>
                  <w:color w:val="000000"/>
                  <w:lang w:eastAsia="en-IN"/>
                </w:rPr>
                <w:t>, GL to</w:t>
              </w:r>
            </w:ins>
            <w:ins w:id="130" w:author="Sachin Undre" w:date="2020-04-16T12:09:00Z">
              <w:r>
                <w:rPr>
                  <w:rFonts w:ascii="Calibri" w:hAnsi="Calibri"/>
                  <w:color w:val="000000"/>
                  <w:lang w:eastAsia="en-IN"/>
                </w:rPr>
                <w:t xml:space="preserve"> </w:t>
              </w:r>
            </w:ins>
            <w:ins w:id="131" w:author="Sachin Undre" w:date="2020-04-16T11:49:00Z">
              <w:r>
                <w:rPr>
                  <w:rFonts w:ascii="Calibri" w:hAnsi="Calibri"/>
                  <w:color w:val="000000"/>
                  <w:lang w:eastAsia="en-IN"/>
                </w:rPr>
                <w:t>25 mts</w:t>
              </w:r>
            </w:ins>
          </w:p>
        </w:tc>
      </w:tr>
      <w:tr w:rsidR="001642AA" w14:paraId="5BC648D0" w14:textId="77777777" w:rsidTr="00750E5F">
        <w:trPr>
          <w:trHeight w:val="300"/>
          <w:ins w:id="132"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50BFD427" w14:textId="77777777" w:rsidR="001642AA" w:rsidRDefault="001642AA" w:rsidP="00750E5F">
            <w:pPr>
              <w:rPr>
                <w:ins w:id="133" w:author="Sachin Undre" w:date="2020-04-16T11:49:00Z"/>
                <w:rFonts w:ascii="Calibri" w:hAnsi="Calibri"/>
                <w:color w:val="000000"/>
                <w:lang w:val="en-IN" w:eastAsia="en-IN"/>
              </w:rPr>
            </w:pPr>
            <w:ins w:id="134" w:author="Sachin Undre" w:date="2020-04-16T11:49:00Z">
              <w:r>
                <w:rPr>
                  <w:rFonts w:ascii="Calibri" w:hAnsi="Calibri"/>
                  <w:color w:val="000000"/>
                  <w:lang w:val="en-IN" w:eastAsia="en-IN"/>
                </w:rPr>
                <w:t>14)</w:t>
              </w:r>
            </w:ins>
          </w:p>
        </w:tc>
        <w:tc>
          <w:tcPr>
            <w:tcW w:w="4820" w:type="dxa"/>
            <w:tcBorders>
              <w:top w:val="single" w:sz="4" w:space="0" w:color="auto"/>
              <w:left w:val="nil"/>
              <w:bottom w:val="single" w:sz="4" w:space="0" w:color="auto"/>
              <w:right w:val="single" w:sz="4" w:space="0" w:color="auto"/>
            </w:tcBorders>
            <w:vAlign w:val="center"/>
            <w:hideMark/>
          </w:tcPr>
          <w:p w14:paraId="6A3AC178" w14:textId="77777777" w:rsidR="001642AA" w:rsidRDefault="001642AA" w:rsidP="00750E5F">
            <w:pPr>
              <w:rPr>
                <w:ins w:id="135" w:author="Sachin Undre" w:date="2020-04-16T11:49:00Z"/>
                <w:b/>
                <w:bCs/>
                <w:color w:val="000000"/>
                <w:lang w:val="en-IN" w:eastAsia="en-IN"/>
              </w:rPr>
            </w:pPr>
            <w:ins w:id="136" w:author="Sachin Undre" w:date="2020-04-16T11:49:00Z">
              <w:r>
                <w:rPr>
                  <w:b/>
                  <w:bCs/>
                  <w:color w:val="000000"/>
                  <w:lang w:val="en-IN" w:eastAsia="en-IN"/>
                </w:rPr>
                <w:t>Services used e.g.: compressed air, oxygen, acetylene,</w:t>
              </w:r>
            </w:ins>
          </w:p>
          <w:p w14:paraId="6B1D089C" w14:textId="77777777" w:rsidR="001642AA" w:rsidRDefault="001642AA" w:rsidP="00750E5F">
            <w:pPr>
              <w:rPr>
                <w:ins w:id="137" w:author="Sachin Undre" w:date="2020-04-16T11:49:00Z"/>
                <w:b/>
                <w:bCs/>
                <w:color w:val="000000"/>
                <w:lang w:val="en-IN" w:eastAsia="en-IN"/>
              </w:rPr>
            </w:pPr>
            <w:ins w:id="138" w:author="Sachin Undre" w:date="2020-04-16T11:49:00Z">
              <w:r>
                <w:rPr>
                  <w:b/>
                  <w:bCs/>
                  <w:color w:val="000000"/>
                  <w:lang w:val="en-IN" w:eastAsia="en-IN"/>
                </w:rPr>
                <w:t>LPG gas, hydraulic oil, welding electrodes. .</w:t>
              </w:r>
            </w:ins>
          </w:p>
        </w:tc>
        <w:tc>
          <w:tcPr>
            <w:tcW w:w="2569" w:type="dxa"/>
            <w:tcBorders>
              <w:top w:val="single" w:sz="4" w:space="0" w:color="auto"/>
              <w:left w:val="nil"/>
              <w:bottom w:val="single" w:sz="4" w:space="0" w:color="auto"/>
              <w:right w:val="single" w:sz="4" w:space="0" w:color="auto"/>
            </w:tcBorders>
            <w:vAlign w:val="bottom"/>
            <w:hideMark/>
          </w:tcPr>
          <w:p w14:paraId="53E037B7" w14:textId="77777777" w:rsidR="001642AA" w:rsidRDefault="001642AA" w:rsidP="00750E5F">
            <w:pPr>
              <w:rPr>
                <w:ins w:id="139" w:author="Sachin Undre" w:date="2020-04-16T11:49:00Z"/>
                <w:rFonts w:ascii="Calibri" w:hAnsi="Calibri"/>
                <w:color w:val="000000"/>
                <w:lang w:eastAsia="en-IN"/>
              </w:rPr>
            </w:pPr>
            <w:ins w:id="140" w:author="Sachin Undre" w:date="2020-04-16T11:49:00Z">
              <w:r>
                <w:rPr>
                  <w:rFonts w:ascii="Calibri" w:hAnsi="Calibri"/>
                  <w:color w:val="000000"/>
                  <w:lang w:eastAsia="en-IN"/>
                </w:rPr>
                <w:t>Nil</w:t>
              </w:r>
            </w:ins>
          </w:p>
        </w:tc>
      </w:tr>
      <w:tr w:rsidR="001642AA" w14:paraId="6B8BC18A" w14:textId="77777777" w:rsidTr="00750E5F">
        <w:trPr>
          <w:trHeight w:val="300"/>
          <w:ins w:id="141"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60E42B87" w14:textId="77777777" w:rsidR="001642AA" w:rsidRDefault="001642AA" w:rsidP="00750E5F">
            <w:pPr>
              <w:rPr>
                <w:ins w:id="142" w:author="Sachin Undre" w:date="2020-04-16T11:49:00Z"/>
                <w:rFonts w:ascii="Calibri" w:hAnsi="Calibri"/>
                <w:color w:val="000000"/>
                <w:lang w:val="en-IN" w:eastAsia="en-IN"/>
              </w:rPr>
            </w:pPr>
            <w:ins w:id="143" w:author="Sachin Undre" w:date="2020-04-16T11:49:00Z">
              <w:r>
                <w:rPr>
                  <w:rFonts w:ascii="Calibri" w:hAnsi="Calibri"/>
                  <w:color w:val="000000"/>
                  <w:lang w:val="en-IN" w:eastAsia="en-IN"/>
                </w:rPr>
                <w:t>15)</w:t>
              </w:r>
            </w:ins>
          </w:p>
        </w:tc>
        <w:tc>
          <w:tcPr>
            <w:tcW w:w="4820" w:type="dxa"/>
            <w:tcBorders>
              <w:top w:val="single" w:sz="4" w:space="0" w:color="auto"/>
              <w:left w:val="nil"/>
              <w:bottom w:val="single" w:sz="4" w:space="0" w:color="auto"/>
              <w:right w:val="single" w:sz="4" w:space="0" w:color="auto"/>
            </w:tcBorders>
            <w:vAlign w:val="center"/>
            <w:hideMark/>
          </w:tcPr>
          <w:p w14:paraId="2C66BD53" w14:textId="77777777" w:rsidR="001642AA" w:rsidRDefault="001642AA" w:rsidP="00750E5F">
            <w:pPr>
              <w:rPr>
                <w:ins w:id="144" w:author="Sachin Undre" w:date="2020-04-16T11:49:00Z"/>
                <w:b/>
                <w:bCs/>
                <w:color w:val="000000"/>
                <w:lang w:val="en-IN" w:eastAsia="en-IN"/>
              </w:rPr>
            </w:pPr>
            <w:ins w:id="145" w:author="Sachin Undre" w:date="2020-04-16T11:49:00Z">
              <w:r>
                <w:rPr>
                  <w:b/>
                  <w:bCs/>
                  <w:color w:val="000000"/>
                  <w:lang w:val="en-IN" w:eastAsia="en-IN"/>
                </w:rPr>
                <w:t>Physical  form of substances encountered during the work (For example fumes, gas, vapours, liquid, dust/powder, solid):</w:t>
              </w:r>
            </w:ins>
          </w:p>
        </w:tc>
        <w:tc>
          <w:tcPr>
            <w:tcW w:w="2569" w:type="dxa"/>
            <w:tcBorders>
              <w:top w:val="single" w:sz="4" w:space="0" w:color="auto"/>
              <w:left w:val="nil"/>
              <w:bottom w:val="single" w:sz="4" w:space="0" w:color="auto"/>
              <w:right w:val="single" w:sz="4" w:space="0" w:color="auto"/>
            </w:tcBorders>
            <w:vAlign w:val="bottom"/>
            <w:hideMark/>
          </w:tcPr>
          <w:p w14:paraId="7C79E67A" w14:textId="77777777" w:rsidR="001642AA" w:rsidRDefault="001642AA" w:rsidP="00750E5F">
            <w:pPr>
              <w:rPr>
                <w:ins w:id="146" w:author="Sachin Undre" w:date="2020-04-16T11:49:00Z"/>
                <w:rFonts w:ascii="Calibri" w:hAnsi="Calibri"/>
                <w:color w:val="000000"/>
                <w:lang w:eastAsia="en-IN"/>
              </w:rPr>
            </w:pPr>
            <w:ins w:id="147" w:author="Sachin Undre" w:date="2020-04-16T11:49:00Z">
              <w:r>
                <w:rPr>
                  <w:rFonts w:ascii="Calibri" w:hAnsi="Calibri"/>
                  <w:color w:val="000000"/>
                  <w:lang w:eastAsia="en-IN"/>
                </w:rPr>
                <w:t>Coal/ coke powder</w:t>
              </w:r>
            </w:ins>
            <w:ins w:id="148" w:author="Sachin Undre" w:date="2020-04-16T12:10:00Z">
              <w:r>
                <w:rPr>
                  <w:rFonts w:ascii="Calibri" w:hAnsi="Calibri"/>
                  <w:color w:val="000000"/>
                  <w:lang w:eastAsia="en-IN"/>
                </w:rPr>
                <w:t>, asbestos powder,</w:t>
              </w:r>
            </w:ins>
            <w:ins w:id="149" w:author="Sachin Undre" w:date="2020-04-16T11:49:00Z">
              <w:r>
                <w:rPr>
                  <w:rFonts w:ascii="Calibri" w:hAnsi="Calibri"/>
                  <w:color w:val="000000"/>
                  <w:lang w:eastAsia="en-IN"/>
                </w:rPr>
                <w:t xml:space="preserve"> solid</w:t>
              </w:r>
            </w:ins>
          </w:p>
        </w:tc>
      </w:tr>
      <w:tr w:rsidR="001642AA" w14:paraId="3CCA5AB8" w14:textId="77777777" w:rsidTr="00750E5F">
        <w:trPr>
          <w:trHeight w:val="300"/>
          <w:ins w:id="150"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6B8CC8A3" w14:textId="77777777" w:rsidR="001642AA" w:rsidRDefault="001642AA" w:rsidP="00750E5F">
            <w:pPr>
              <w:rPr>
                <w:ins w:id="151" w:author="Sachin Undre" w:date="2020-04-16T11:49:00Z"/>
                <w:rFonts w:ascii="Calibri" w:hAnsi="Calibri"/>
                <w:color w:val="000000"/>
                <w:lang w:val="en-IN" w:eastAsia="en-IN"/>
              </w:rPr>
            </w:pPr>
            <w:ins w:id="152" w:author="Sachin Undre" w:date="2020-04-16T11:49:00Z">
              <w:r>
                <w:rPr>
                  <w:rFonts w:ascii="Calibri" w:hAnsi="Calibri"/>
                  <w:color w:val="000000"/>
                  <w:lang w:val="en-IN" w:eastAsia="en-IN"/>
                </w:rPr>
                <w:t>16)</w:t>
              </w:r>
            </w:ins>
          </w:p>
        </w:tc>
        <w:tc>
          <w:tcPr>
            <w:tcW w:w="4820" w:type="dxa"/>
            <w:tcBorders>
              <w:top w:val="single" w:sz="4" w:space="0" w:color="auto"/>
              <w:left w:val="nil"/>
              <w:bottom w:val="single" w:sz="4" w:space="0" w:color="auto"/>
              <w:right w:val="single" w:sz="4" w:space="0" w:color="auto"/>
            </w:tcBorders>
            <w:vAlign w:val="center"/>
            <w:hideMark/>
          </w:tcPr>
          <w:p w14:paraId="12F9F8A6" w14:textId="77777777" w:rsidR="001642AA" w:rsidRDefault="001642AA" w:rsidP="00750E5F">
            <w:pPr>
              <w:rPr>
                <w:ins w:id="153" w:author="Sachin Undre" w:date="2020-04-16T11:49:00Z"/>
                <w:b/>
                <w:bCs/>
                <w:color w:val="000000"/>
                <w:lang w:val="en-IN" w:eastAsia="en-IN"/>
              </w:rPr>
            </w:pPr>
            <w:ins w:id="154" w:author="Sachin Undre" w:date="2020-04-16T11:49:00Z">
              <w:r>
                <w:rPr>
                  <w:b/>
                  <w:bCs/>
                  <w:color w:val="000000"/>
                  <w:lang w:val="en-IN" w:eastAsia="en-IN"/>
                </w:rPr>
                <w:t>Content and recommendations of safety data sheets relating to substances used or encountered:</w:t>
              </w:r>
            </w:ins>
          </w:p>
          <w:p w14:paraId="1AC4AD48" w14:textId="77777777" w:rsidR="001642AA" w:rsidRDefault="001642AA" w:rsidP="00750E5F">
            <w:pPr>
              <w:rPr>
                <w:ins w:id="155" w:author="Sachin Undre" w:date="2020-04-16T11:49:00Z"/>
                <w:b/>
                <w:bCs/>
                <w:color w:val="000000"/>
                <w:lang w:val="en-IN" w:eastAsia="en-IN"/>
              </w:rPr>
            </w:pPr>
            <w:ins w:id="156" w:author="Sachin Undre" w:date="2020-04-16T11:49:00Z">
              <w:r>
                <w:rPr>
                  <w:b/>
                  <w:bCs/>
                  <w:color w:val="000000"/>
                  <w:lang w:val="en-IN" w:eastAsia="en-IN"/>
                </w:rPr>
                <w:t>( this is applicable in case of chemical material)</w:t>
              </w:r>
            </w:ins>
          </w:p>
        </w:tc>
        <w:tc>
          <w:tcPr>
            <w:tcW w:w="2569" w:type="dxa"/>
            <w:tcBorders>
              <w:top w:val="single" w:sz="4" w:space="0" w:color="auto"/>
              <w:left w:val="nil"/>
              <w:bottom w:val="single" w:sz="4" w:space="0" w:color="auto"/>
              <w:right w:val="single" w:sz="4" w:space="0" w:color="auto"/>
            </w:tcBorders>
            <w:vAlign w:val="bottom"/>
            <w:hideMark/>
          </w:tcPr>
          <w:p w14:paraId="063866BF" w14:textId="77777777" w:rsidR="001642AA" w:rsidRDefault="001642AA" w:rsidP="00750E5F">
            <w:pPr>
              <w:rPr>
                <w:ins w:id="157" w:author="Sachin Undre" w:date="2020-04-16T11:49:00Z"/>
                <w:rFonts w:ascii="Calibri" w:hAnsi="Calibri"/>
                <w:color w:val="000000"/>
                <w:lang w:eastAsia="en-IN"/>
              </w:rPr>
            </w:pPr>
            <w:ins w:id="158" w:author="Sachin Undre" w:date="2020-04-16T11:49:00Z">
              <w:r>
                <w:rPr>
                  <w:rFonts w:ascii="Calibri" w:hAnsi="Calibri"/>
                  <w:color w:val="000000"/>
                  <w:lang w:eastAsia="en-IN"/>
                </w:rPr>
                <w:t>MSDS of coke, coal &amp; asbestos</w:t>
              </w:r>
            </w:ins>
          </w:p>
        </w:tc>
      </w:tr>
      <w:tr w:rsidR="001642AA" w14:paraId="12E8EED8" w14:textId="77777777" w:rsidTr="00750E5F">
        <w:trPr>
          <w:trHeight w:val="300"/>
          <w:ins w:id="159"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3A071A90" w14:textId="77777777" w:rsidR="001642AA" w:rsidRDefault="001642AA" w:rsidP="00750E5F">
            <w:pPr>
              <w:rPr>
                <w:ins w:id="160" w:author="Sachin Undre" w:date="2020-04-16T11:49:00Z"/>
                <w:rFonts w:ascii="Calibri" w:hAnsi="Calibri"/>
                <w:color w:val="000000"/>
                <w:lang w:val="en-IN" w:eastAsia="en-IN"/>
              </w:rPr>
            </w:pPr>
            <w:ins w:id="161" w:author="Sachin Undre" w:date="2020-04-16T11:49:00Z">
              <w:r>
                <w:rPr>
                  <w:rFonts w:ascii="Calibri" w:hAnsi="Calibri"/>
                  <w:color w:val="000000"/>
                  <w:lang w:val="en-IN" w:eastAsia="en-IN"/>
                </w:rPr>
                <w:t>17)</w:t>
              </w:r>
            </w:ins>
          </w:p>
        </w:tc>
        <w:tc>
          <w:tcPr>
            <w:tcW w:w="4820" w:type="dxa"/>
            <w:tcBorders>
              <w:top w:val="single" w:sz="4" w:space="0" w:color="auto"/>
              <w:left w:val="nil"/>
              <w:bottom w:val="single" w:sz="4" w:space="0" w:color="auto"/>
              <w:right w:val="single" w:sz="4" w:space="0" w:color="auto"/>
            </w:tcBorders>
            <w:vAlign w:val="center"/>
          </w:tcPr>
          <w:p w14:paraId="3D92D85C" w14:textId="77777777" w:rsidR="001642AA" w:rsidRDefault="001642AA" w:rsidP="00750E5F">
            <w:pPr>
              <w:rPr>
                <w:ins w:id="162" w:author="Sachin Undre" w:date="2020-04-16T11:49:00Z"/>
                <w:b/>
                <w:bCs/>
                <w:color w:val="000000"/>
                <w:lang w:val="en-IN" w:eastAsia="en-IN"/>
              </w:rPr>
            </w:pPr>
            <w:ins w:id="163" w:author="Sachin Undre" w:date="2020-04-16T11:49:00Z">
              <w:r>
                <w:rPr>
                  <w:b/>
                  <w:bCs/>
                  <w:color w:val="000000"/>
                  <w:lang w:val="en-IN" w:eastAsia="en-IN"/>
                </w:rPr>
                <w:t>a) Relevant acts, regulations and standards relating to the work being done, the plant and machinery used and the materials used or encountered:</w:t>
              </w:r>
            </w:ins>
          </w:p>
          <w:p w14:paraId="4583174A" w14:textId="77777777" w:rsidR="001642AA" w:rsidRDefault="001642AA" w:rsidP="00750E5F">
            <w:pPr>
              <w:rPr>
                <w:ins w:id="164" w:author="Sachin Undre" w:date="2020-04-16T11:49:00Z"/>
                <w:b/>
                <w:bCs/>
                <w:color w:val="000000"/>
                <w:lang w:val="en-IN" w:eastAsia="en-IN"/>
              </w:rPr>
            </w:pPr>
          </w:p>
          <w:p w14:paraId="512151DD" w14:textId="77777777" w:rsidR="001642AA" w:rsidRDefault="001642AA" w:rsidP="00750E5F">
            <w:pPr>
              <w:rPr>
                <w:ins w:id="165" w:author="Sachin Undre" w:date="2020-04-16T11:49:00Z"/>
                <w:b/>
                <w:bCs/>
                <w:color w:val="000000"/>
                <w:lang w:val="en-IN" w:eastAsia="en-IN"/>
              </w:rPr>
            </w:pPr>
            <w:ins w:id="166" w:author="Sachin Undre" w:date="2020-04-16T11:49:00Z">
              <w:r>
                <w:rPr>
                  <w:b/>
                  <w:bCs/>
                  <w:color w:val="000000"/>
                  <w:lang w:val="en-IN" w:eastAsia="en-IN"/>
                </w:rPr>
                <w:t>b) Is the activity reviewed for compliance to statutory requirement?</w:t>
              </w:r>
            </w:ins>
          </w:p>
        </w:tc>
        <w:tc>
          <w:tcPr>
            <w:tcW w:w="2569" w:type="dxa"/>
            <w:tcBorders>
              <w:top w:val="single" w:sz="4" w:space="0" w:color="auto"/>
              <w:left w:val="nil"/>
              <w:bottom w:val="single" w:sz="4" w:space="0" w:color="auto"/>
              <w:right w:val="single" w:sz="4" w:space="0" w:color="auto"/>
            </w:tcBorders>
            <w:vAlign w:val="bottom"/>
            <w:hideMark/>
          </w:tcPr>
          <w:p w14:paraId="064E7F47" w14:textId="77777777" w:rsidR="001642AA" w:rsidRDefault="001642AA" w:rsidP="001642AA">
            <w:pPr>
              <w:pStyle w:val="ListParagraph"/>
              <w:numPr>
                <w:ilvl w:val="0"/>
                <w:numId w:val="13"/>
              </w:numPr>
              <w:spacing w:line="240" w:lineRule="auto"/>
              <w:rPr>
                <w:ins w:id="167" w:author="Sachin Undre" w:date="2020-04-16T11:49:00Z"/>
                <w:rFonts w:ascii="Calibri" w:eastAsia="Times New Roman" w:hAnsi="Calibri" w:cs="Times New Roman"/>
                <w:color w:val="000000"/>
                <w:lang w:eastAsia="en-IN"/>
              </w:rPr>
            </w:pPr>
            <w:ins w:id="168" w:author="Sachin Undre" w:date="2020-04-16T11:49:00Z">
              <w:r>
                <w:rPr>
                  <w:rFonts w:ascii="Calibri" w:eastAsia="Times New Roman" w:hAnsi="Calibri" w:cs="Times New Roman"/>
                  <w:color w:val="000000"/>
                  <w:lang w:eastAsia="en-IN"/>
                </w:rPr>
                <w:t>Factory act</w:t>
              </w:r>
            </w:ins>
          </w:p>
          <w:p w14:paraId="0C75812A" w14:textId="77777777" w:rsidR="001642AA" w:rsidRDefault="001642AA" w:rsidP="001642AA">
            <w:pPr>
              <w:pStyle w:val="ListParagraph"/>
              <w:numPr>
                <w:ilvl w:val="0"/>
                <w:numId w:val="13"/>
              </w:numPr>
              <w:spacing w:line="240" w:lineRule="auto"/>
              <w:rPr>
                <w:ins w:id="169" w:author="Sachin Undre" w:date="2020-04-16T11:49:00Z"/>
                <w:rFonts w:ascii="Calibri" w:eastAsia="Times New Roman" w:hAnsi="Calibri" w:cs="Times New Roman"/>
                <w:color w:val="000000"/>
                <w:lang w:eastAsia="en-IN"/>
              </w:rPr>
            </w:pPr>
            <w:ins w:id="170" w:author="Sachin Undre" w:date="2020-04-16T11:49:00Z">
              <w:r>
                <w:rPr>
                  <w:rFonts w:ascii="Calibri" w:eastAsia="Times New Roman" w:hAnsi="Calibri" w:cs="Times New Roman"/>
                  <w:color w:val="000000"/>
                  <w:lang w:eastAsia="en-IN"/>
                </w:rPr>
                <w:t>No</w:t>
              </w:r>
            </w:ins>
          </w:p>
        </w:tc>
      </w:tr>
      <w:tr w:rsidR="001642AA" w14:paraId="508EDE47" w14:textId="77777777" w:rsidTr="00750E5F">
        <w:trPr>
          <w:trHeight w:val="300"/>
          <w:ins w:id="171"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0D1F8BFE" w14:textId="77777777" w:rsidR="001642AA" w:rsidRDefault="001642AA" w:rsidP="00750E5F">
            <w:pPr>
              <w:rPr>
                <w:ins w:id="172" w:author="Sachin Undre" w:date="2020-04-16T11:49:00Z"/>
                <w:rFonts w:ascii="Calibri" w:hAnsi="Calibri"/>
                <w:color w:val="000000"/>
                <w:lang w:val="en-IN" w:eastAsia="en-IN"/>
              </w:rPr>
            </w:pPr>
            <w:ins w:id="173" w:author="Sachin Undre" w:date="2020-04-16T11:49:00Z">
              <w:r>
                <w:rPr>
                  <w:rFonts w:ascii="Calibri" w:hAnsi="Calibri"/>
                  <w:color w:val="000000"/>
                  <w:lang w:val="en-IN" w:eastAsia="en-IN"/>
                </w:rPr>
                <w:t>18)</w:t>
              </w:r>
            </w:ins>
          </w:p>
        </w:tc>
        <w:tc>
          <w:tcPr>
            <w:tcW w:w="4820" w:type="dxa"/>
            <w:tcBorders>
              <w:top w:val="single" w:sz="4" w:space="0" w:color="auto"/>
              <w:left w:val="nil"/>
              <w:bottom w:val="single" w:sz="4" w:space="0" w:color="auto"/>
              <w:right w:val="single" w:sz="4" w:space="0" w:color="auto"/>
            </w:tcBorders>
            <w:vAlign w:val="center"/>
            <w:hideMark/>
          </w:tcPr>
          <w:p w14:paraId="0E4A599B" w14:textId="77777777" w:rsidR="001642AA" w:rsidRDefault="001642AA" w:rsidP="00750E5F">
            <w:pPr>
              <w:rPr>
                <w:ins w:id="174" w:author="Sachin Undre" w:date="2020-04-16T11:49:00Z"/>
                <w:b/>
                <w:bCs/>
                <w:color w:val="000000"/>
                <w:lang w:val="en-IN" w:eastAsia="en-IN"/>
              </w:rPr>
            </w:pPr>
            <w:ins w:id="175" w:author="Sachin Undre" w:date="2020-04-16T11:49:00Z">
              <w:r>
                <w:rPr>
                  <w:b/>
                  <w:bCs/>
                  <w:color w:val="000000"/>
                  <w:lang w:val="en-IN" w:eastAsia="en-IN"/>
                </w:rPr>
                <w:t>What is the data required to be monitored during the activity and the frequency of monitoring?</w:t>
              </w:r>
            </w:ins>
          </w:p>
        </w:tc>
        <w:tc>
          <w:tcPr>
            <w:tcW w:w="2569" w:type="dxa"/>
            <w:tcBorders>
              <w:top w:val="single" w:sz="4" w:space="0" w:color="auto"/>
              <w:left w:val="nil"/>
              <w:bottom w:val="single" w:sz="4" w:space="0" w:color="auto"/>
              <w:right w:val="single" w:sz="4" w:space="0" w:color="auto"/>
            </w:tcBorders>
            <w:vAlign w:val="bottom"/>
            <w:hideMark/>
          </w:tcPr>
          <w:p w14:paraId="555C49FA" w14:textId="77777777" w:rsidR="001642AA" w:rsidRDefault="001642AA" w:rsidP="00750E5F">
            <w:pPr>
              <w:rPr>
                <w:ins w:id="176" w:author="Sachin Undre" w:date="2020-04-16T11:49:00Z"/>
                <w:rFonts w:ascii="Calibri" w:hAnsi="Calibri"/>
                <w:color w:val="000000"/>
                <w:lang w:eastAsia="en-IN"/>
              </w:rPr>
            </w:pPr>
            <w:ins w:id="177" w:author="Sachin Undre" w:date="2020-04-16T11:49:00Z">
              <w:r>
                <w:rPr>
                  <w:rFonts w:ascii="Calibri" w:hAnsi="Calibri"/>
                  <w:color w:val="000000"/>
                  <w:lang w:eastAsia="en-IN"/>
                </w:rPr>
                <w:t>Nil</w:t>
              </w:r>
            </w:ins>
          </w:p>
        </w:tc>
      </w:tr>
      <w:tr w:rsidR="001642AA" w14:paraId="3CDE5B85" w14:textId="77777777" w:rsidTr="00750E5F">
        <w:trPr>
          <w:trHeight w:val="300"/>
          <w:ins w:id="178" w:author="Sachin Undre" w:date="2020-04-16T11:49:00Z"/>
        </w:trPr>
        <w:tc>
          <w:tcPr>
            <w:tcW w:w="1291" w:type="dxa"/>
            <w:tcBorders>
              <w:top w:val="single" w:sz="4" w:space="0" w:color="auto"/>
              <w:left w:val="single" w:sz="4" w:space="0" w:color="auto"/>
              <w:bottom w:val="single" w:sz="4" w:space="0" w:color="auto"/>
              <w:right w:val="single" w:sz="4" w:space="0" w:color="auto"/>
            </w:tcBorders>
            <w:noWrap/>
            <w:vAlign w:val="center"/>
            <w:hideMark/>
          </w:tcPr>
          <w:p w14:paraId="13F21732" w14:textId="77777777" w:rsidR="001642AA" w:rsidRDefault="001642AA" w:rsidP="00750E5F">
            <w:pPr>
              <w:rPr>
                <w:ins w:id="179" w:author="Sachin Undre" w:date="2020-04-16T11:49:00Z"/>
                <w:rFonts w:ascii="Calibri" w:hAnsi="Calibri"/>
                <w:color w:val="000000"/>
                <w:lang w:val="en-IN" w:eastAsia="en-IN"/>
              </w:rPr>
            </w:pPr>
            <w:ins w:id="180" w:author="Sachin Undre" w:date="2020-04-16T11:49:00Z">
              <w:r>
                <w:rPr>
                  <w:rFonts w:ascii="Calibri" w:hAnsi="Calibri"/>
                  <w:color w:val="000000"/>
                  <w:lang w:val="en-IN" w:eastAsia="en-IN"/>
                </w:rPr>
                <w:t>19)</w:t>
              </w:r>
            </w:ins>
          </w:p>
        </w:tc>
        <w:tc>
          <w:tcPr>
            <w:tcW w:w="4820" w:type="dxa"/>
            <w:tcBorders>
              <w:top w:val="single" w:sz="4" w:space="0" w:color="auto"/>
              <w:left w:val="nil"/>
              <w:bottom w:val="single" w:sz="4" w:space="0" w:color="auto"/>
              <w:right w:val="single" w:sz="4" w:space="0" w:color="auto"/>
            </w:tcBorders>
            <w:vAlign w:val="center"/>
            <w:hideMark/>
          </w:tcPr>
          <w:p w14:paraId="4970A4FE" w14:textId="77777777" w:rsidR="001642AA" w:rsidRDefault="001642AA" w:rsidP="00750E5F">
            <w:pPr>
              <w:rPr>
                <w:ins w:id="181" w:author="Sachin Undre" w:date="2020-04-16T11:49:00Z"/>
                <w:b/>
                <w:bCs/>
                <w:color w:val="000000"/>
                <w:lang w:val="en-IN" w:eastAsia="en-IN"/>
              </w:rPr>
            </w:pPr>
            <w:ins w:id="182" w:author="Sachin Undre" w:date="2020-04-16T11:49:00Z">
              <w:r>
                <w:rPr>
                  <w:b/>
                  <w:bCs/>
                  <w:color w:val="000000"/>
                  <w:lang w:val="en-IN" w:eastAsia="en-IN"/>
                </w:rPr>
                <w:t>Any information available from within and outside the organization on incident, accident and ill health experience associated with the work being done, equipment and substances used?</w:t>
              </w:r>
            </w:ins>
          </w:p>
        </w:tc>
        <w:tc>
          <w:tcPr>
            <w:tcW w:w="2569" w:type="dxa"/>
            <w:tcBorders>
              <w:top w:val="single" w:sz="4" w:space="0" w:color="auto"/>
              <w:left w:val="nil"/>
              <w:bottom w:val="single" w:sz="4" w:space="0" w:color="auto"/>
              <w:right w:val="single" w:sz="4" w:space="0" w:color="auto"/>
            </w:tcBorders>
            <w:vAlign w:val="bottom"/>
            <w:hideMark/>
          </w:tcPr>
          <w:p w14:paraId="01767739" w14:textId="77777777" w:rsidR="001642AA" w:rsidRDefault="001642AA">
            <w:pPr>
              <w:pStyle w:val="ListParagraph"/>
              <w:numPr>
                <w:ilvl w:val="0"/>
                <w:numId w:val="14"/>
              </w:numPr>
              <w:rPr>
                <w:ins w:id="183" w:author="Sachin Undre" w:date="2020-04-16T12:58:00Z"/>
                <w:lang w:val="en-IN" w:eastAsia="en-IN"/>
              </w:rPr>
              <w:pPrChange w:id="184" w:author="Sachin Undre" w:date="2020-04-16T12:51:00Z">
                <w:pPr/>
              </w:pPrChange>
            </w:pPr>
            <w:ins w:id="185" w:author="Sachin Undre" w:date="2020-04-16T12:57:00Z">
              <w:r w:rsidRPr="00EA64CE">
                <w:rPr>
                  <w:rFonts w:ascii="Times New Roman" w:eastAsia="Times New Roman" w:hAnsi="Times New Roman" w:cs="Times New Roman"/>
                  <w:sz w:val="24"/>
                  <w:szCs w:val="24"/>
                  <w:lang w:val="en-IN" w:eastAsia="en-IN"/>
                </w:rPr>
                <w:t xml:space="preserve">On 05.12.2018 MCD senior leader team was on site round to check the preparation for VSAP Audit. During our round at Shubham yard, it was found that one of the Shubham engg. groups were involved in sheet cutting job. They were cutting the sheets by using portable grinder machine instead of cutting wheels. </w:t>
              </w:r>
            </w:ins>
          </w:p>
          <w:p w14:paraId="38C87C1B" w14:textId="77777777" w:rsidR="001642AA" w:rsidRPr="00667D8C" w:rsidRDefault="001642AA">
            <w:pPr>
              <w:pStyle w:val="ListParagraph"/>
              <w:numPr>
                <w:ilvl w:val="0"/>
                <w:numId w:val="14"/>
              </w:numPr>
              <w:rPr>
                <w:ins w:id="186" w:author="Sachin Undre" w:date="2020-04-16T12:51:00Z"/>
                <w:lang w:val="en-IN" w:eastAsia="en-IN"/>
              </w:rPr>
              <w:pPrChange w:id="187" w:author="Sachin Undre" w:date="2020-04-16T12:51:00Z">
                <w:pPr/>
              </w:pPrChange>
            </w:pPr>
            <w:ins w:id="188" w:author="Sachin Undre" w:date="2020-04-16T12:51:00Z">
              <w:r w:rsidRPr="00667D8C">
                <w:rPr>
                  <w:rFonts w:ascii="Times New Roman" w:eastAsia="Times New Roman" w:hAnsi="Times New Roman" w:cs="Times New Roman"/>
                  <w:sz w:val="24"/>
                  <w:szCs w:val="24"/>
                  <w:lang w:val="en-IN" w:eastAsia="en-IN"/>
                </w:rPr>
                <w:t xml:space="preserve">On 01.10.2018 at around 20.30 hrs, during heavy </w:t>
              </w:r>
              <w:r w:rsidRPr="00667D8C">
                <w:rPr>
                  <w:rFonts w:ascii="Times New Roman" w:eastAsia="Times New Roman" w:hAnsi="Times New Roman" w:cs="Times New Roman"/>
                  <w:sz w:val="24"/>
                  <w:szCs w:val="24"/>
                  <w:lang w:val="en-IN" w:eastAsia="en-IN"/>
                </w:rPr>
                <w:lastRenderedPageBreak/>
                <w:t xml:space="preserve">rains and winds coal shed asbestos roof sheets at bay no.26 fly off and fallen down and brushed against the rear side of wheel loader. </w:t>
              </w:r>
            </w:ins>
          </w:p>
          <w:p w14:paraId="7E4DECB3" w14:textId="77777777" w:rsidR="001642AA" w:rsidRDefault="001642AA">
            <w:pPr>
              <w:pStyle w:val="ListParagraph"/>
              <w:numPr>
                <w:ilvl w:val="0"/>
                <w:numId w:val="14"/>
              </w:numPr>
              <w:rPr>
                <w:ins w:id="189" w:author="Sachin Undre" w:date="2020-04-16T15:15:00Z"/>
                <w:bCs/>
                <w:color w:val="000000"/>
                <w:lang w:val="en-IN" w:eastAsia="en-IN"/>
              </w:rPr>
              <w:pPrChange w:id="190" w:author="Sachin Undre" w:date="2020-04-16T15:14:00Z">
                <w:pPr/>
              </w:pPrChange>
            </w:pPr>
            <w:ins w:id="191" w:author="Sachin Undre" w:date="2020-04-16T12:51:00Z">
              <w:r w:rsidRPr="00667D8C">
                <w:rPr>
                  <w:rFonts w:ascii="Times New Roman" w:eastAsia="Times New Roman" w:hAnsi="Times New Roman" w:cs="Times New Roman"/>
                  <w:sz w:val="20"/>
                  <w:szCs w:val="20"/>
                  <w:lang w:val="en-IN" w:eastAsia="en-IN"/>
                </w:rPr>
                <w:t xml:space="preserve"> </w:t>
              </w:r>
            </w:ins>
            <w:ins w:id="192" w:author="Sachin Undre" w:date="2020-04-16T13:01:00Z">
              <w:r>
                <w:rPr>
                  <w:rFonts w:ascii="Times New Roman" w:eastAsia="Times New Roman" w:hAnsi="Times New Roman" w:cs="Times New Roman"/>
                  <w:sz w:val="20"/>
                  <w:szCs w:val="20"/>
                  <w:lang w:val="en-IN" w:eastAsia="en-IN"/>
                </w:rPr>
                <w:t xml:space="preserve">On 21.03.2018 </w:t>
              </w:r>
            </w:ins>
            <w:ins w:id="193" w:author="Sachin Undre" w:date="2020-04-16T12:46:00Z">
              <w:r w:rsidRPr="000B1645">
                <w:rPr>
                  <w:rFonts w:ascii="Times New Roman" w:eastAsia="Times New Roman" w:hAnsi="Times New Roman" w:cs="Times New Roman"/>
                  <w:bCs/>
                  <w:color w:val="000000"/>
                  <w:lang w:val="en-IN" w:eastAsia="en-IN"/>
                </w:rPr>
                <w:t xml:space="preserve">While replacing roof sheets of old coal shed in bay 18 one contractor workmen fell from approximately 7.0 mtr height.  </w:t>
              </w:r>
            </w:ins>
          </w:p>
          <w:p w14:paraId="0E7E92FB" w14:textId="77777777" w:rsidR="001642AA" w:rsidRDefault="001642AA">
            <w:pPr>
              <w:pStyle w:val="ListParagraph"/>
              <w:numPr>
                <w:ilvl w:val="0"/>
                <w:numId w:val="14"/>
              </w:numPr>
              <w:rPr>
                <w:ins w:id="194" w:author="Sachin Undre" w:date="2020-04-16T15:15:00Z"/>
                <w:bCs/>
                <w:color w:val="000000"/>
                <w:lang w:val="en-IN" w:eastAsia="en-IN"/>
              </w:rPr>
              <w:pPrChange w:id="195" w:author="Sachin Undre" w:date="2020-04-16T15:14:00Z">
                <w:pPr/>
              </w:pPrChange>
            </w:pPr>
            <w:ins w:id="196" w:author="Sachin Undre" w:date="2020-04-16T12:43:00Z">
              <w:r w:rsidRPr="000B1645">
                <w:rPr>
                  <w:rFonts w:ascii="Times New Roman" w:eastAsia="Times New Roman" w:hAnsi="Times New Roman" w:cs="Times New Roman"/>
                  <w:bCs/>
                  <w:color w:val="000000"/>
                  <w:lang w:val="en-IN" w:eastAsia="en-IN"/>
                  <w:rPrChange w:id="197" w:author="Sachin Undre" w:date="2020-04-16T12:46:00Z">
                    <w:rPr>
                      <w:b/>
                      <w:bCs/>
                      <w:color w:val="000000"/>
                      <w:lang w:val="en-IN" w:eastAsia="en-IN"/>
                    </w:rPr>
                  </w:rPrChange>
                </w:rPr>
                <w:t xml:space="preserve">On 27/01/2017 at 14:30 hrs 3 nos cement roof sheets slided from the roof of bay no 13 in coal shed. </w:t>
              </w:r>
            </w:ins>
          </w:p>
          <w:p w14:paraId="28D955B7" w14:textId="77777777" w:rsidR="001642AA" w:rsidRPr="00194BEF" w:rsidRDefault="001642AA" w:rsidP="001642AA">
            <w:pPr>
              <w:pStyle w:val="ListParagraph"/>
              <w:numPr>
                <w:ilvl w:val="0"/>
                <w:numId w:val="14"/>
              </w:numPr>
              <w:rPr>
                <w:ins w:id="198" w:author="Sachin Undre" w:date="2020-04-16T15:15:00Z"/>
                <w:rFonts w:ascii="Times New Roman" w:eastAsia="Times New Roman" w:hAnsi="Times New Roman" w:cs="Times New Roman"/>
                <w:bCs/>
                <w:color w:val="000000"/>
                <w:lang w:val="en-IN" w:eastAsia="en-IN"/>
              </w:rPr>
            </w:pPr>
            <w:ins w:id="199" w:author="Sachin Undre" w:date="2020-04-16T15:15:00Z">
              <w:r>
                <w:rPr>
                  <w:rFonts w:ascii="Times New Roman" w:eastAsia="Times New Roman" w:hAnsi="Times New Roman" w:cs="Times New Roman"/>
                  <w:bCs/>
                  <w:color w:val="000000"/>
                  <w:lang w:val="en-IN" w:eastAsia="en-IN"/>
                </w:rPr>
                <w:t>Incident</w:t>
              </w:r>
              <w:r w:rsidRPr="00194BEF">
                <w:rPr>
                  <w:rFonts w:ascii="Times New Roman" w:eastAsia="Times New Roman" w:hAnsi="Times New Roman" w:cs="Times New Roman"/>
                  <w:bCs/>
                  <w:color w:val="000000"/>
                  <w:lang w:val="en-IN" w:eastAsia="en-IN"/>
                </w:rPr>
                <w:t>04/MECH/MAR/08 for fall of sheet in PCM</w:t>
              </w:r>
              <w:r>
                <w:rPr>
                  <w:rFonts w:ascii="Times New Roman" w:eastAsia="Times New Roman" w:hAnsi="Times New Roman" w:cs="Times New Roman"/>
                  <w:bCs/>
                  <w:color w:val="000000"/>
                  <w:lang w:val="en-IN" w:eastAsia="en-IN"/>
                </w:rPr>
                <w:t xml:space="preserve"> Incident</w:t>
              </w:r>
              <w:r w:rsidRPr="00194BEF">
                <w:rPr>
                  <w:rFonts w:ascii="Times New Roman" w:eastAsia="Times New Roman" w:hAnsi="Times New Roman" w:cs="Times New Roman"/>
                  <w:bCs/>
                  <w:color w:val="000000"/>
                  <w:lang w:val="en-IN" w:eastAsia="en-IN"/>
                </w:rPr>
                <w:t>24/MECH/MAR/07 fall of sheet from height</w:t>
              </w:r>
            </w:ins>
          </w:p>
          <w:p w14:paraId="34BA1F9A" w14:textId="77777777" w:rsidR="001642AA" w:rsidRPr="00194BEF" w:rsidRDefault="001642AA" w:rsidP="001642AA">
            <w:pPr>
              <w:pStyle w:val="ListParagraph"/>
              <w:numPr>
                <w:ilvl w:val="0"/>
                <w:numId w:val="14"/>
              </w:numPr>
              <w:rPr>
                <w:ins w:id="200" w:author="Sachin Undre" w:date="2020-04-16T15:15:00Z"/>
                <w:rFonts w:ascii="Times New Roman" w:eastAsia="Times New Roman" w:hAnsi="Times New Roman" w:cs="Times New Roman"/>
                <w:bCs/>
                <w:color w:val="000000"/>
                <w:lang w:val="en-IN" w:eastAsia="en-IN"/>
              </w:rPr>
            </w:pPr>
            <w:ins w:id="201" w:author="Sachin Undre" w:date="2020-04-16T15:15:00Z">
              <w:r w:rsidRPr="00194BEF">
                <w:rPr>
                  <w:rFonts w:ascii="Times New Roman" w:eastAsia="Times New Roman" w:hAnsi="Times New Roman" w:cs="Times New Roman"/>
                  <w:bCs/>
                  <w:color w:val="000000"/>
                  <w:lang w:val="en-IN" w:eastAsia="en-IN"/>
                </w:rPr>
                <w:t>Accident in Met coke due to failure of translucent sheet.</w:t>
              </w:r>
            </w:ins>
          </w:p>
          <w:p w14:paraId="635B33C8" w14:textId="77777777" w:rsidR="001642AA" w:rsidRPr="000B1645" w:rsidRDefault="001642AA">
            <w:pPr>
              <w:pStyle w:val="ListParagraph"/>
              <w:ind w:left="360"/>
              <w:rPr>
                <w:ins w:id="202" w:author="Sachin Undre" w:date="2020-04-16T11:49:00Z"/>
                <w:bCs/>
                <w:color w:val="000000"/>
                <w:lang w:val="en-IN" w:eastAsia="en-IN"/>
                <w:rPrChange w:id="203" w:author="Sachin Undre" w:date="2020-04-16T12:46:00Z">
                  <w:rPr>
                    <w:ins w:id="204" w:author="Sachin Undre" w:date="2020-04-16T11:49:00Z"/>
                    <w:b/>
                    <w:bCs/>
                    <w:color w:val="000000"/>
                    <w:lang w:val="en-IN" w:eastAsia="en-IN"/>
                  </w:rPr>
                </w:rPrChange>
              </w:rPr>
              <w:pPrChange w:id="205" w:author="Sachin Undre" w:date="2020-04-16T15:16:00Z">
                <w:pPr/>
              </w:pPrChange>
            </w:pPr>
          </w:p>
        </w:tc>
      </w:tr>
    </w:tbl>
    <w:p w14:paraId="3969CB51" w14:textId="77777777" w:rsidR="001642AA" w:rsidRDefault="001642AA" w:rsidP="001642AA">
      <w:pPr>
        <w:jc w:val="center"/>
      </w:pPr>
    </w:p>
    <w:p w14:paraId="2AA9BFA3" w14:textId="77777777" w:rsidR="001642AA" w:rsidRDefault="001642AA" w:rsidP="001642AA">
      <w:pPr>
        <w:rPr>
          <w:b/>
          <w:sz w:val="28"/>
        </w:rPr>
      </w:pPr>
    </w:p>
    <w:p w14:paraId="4D29A88E" w14:textId="77777777" w:rsidR="001642AA" w:rsidRDefault="001642AA" w:rsidP="001642AA">
      <w:pPr>
        <w:jc w:val="center"/>
        <w:rPr>
          <w:ins w:id="206" w:author="Sachin Undre" w:date="2020-04-16T15:17:00Z"/>
          <w:rFonts w:ascii="Calibri" w:hAnsi="Calibri"/>
          <w:b/>
          <w:bCs/>
          <w:color w:val="000000"/>
          <w:sz w:val="28"/>
          <w:u w:val="single"/>
          <w:lang w:val="en-IN" w:eastAsia="en-IN"/>
        </w:rPr>
      </w:pPr>
      <w:r w:rsidRPr="00CE47DA">
        <w:rPr>
          <w:b/>
          <w:sz w:val="28"/>
        </w:rPr>
        <w:t xml:space="preserve">B </w:t>
      </w:r>
      <w:r w:rsidRPr="00A56207">
        <w:rPr>
          <w:rFonts w:ascii="Calibri" w:hAnsi="Calibri"/>
          <w:b/>
          <w:bCs/>
          <w:color w:val="000000"/>
          <w:sz w:val="28"/>
          <w:u w:val="single"/>
          <w:lang w:val="en-IN" w:eastAsia="en-IN"/>
        </w:rPr>
        <w:t>Hazard Identification</w:t>
      </w:r>
    </w:p>
    <w:p w14:paraId="52342F58" w14:textId="77777777" w:rsidR="001642AA" w:rsidRPr="00CE47DA" w:rsidRDefault="001642AA" w:rsidP="001642AA">
      <w:pPr>
        <w:jc w:val="center"/>
        <w:rPr>
          <w:rFonts w:ascii="Calibri" w:hAnsi="Calibri"/>
          <w:b/>
          <w:bCs/>
          <w:color w:val="000000"/>
          <w:sz w:val="28"/>
          <w:lang w:val="en-IN" w:eastAsia="en-IN"/>
        </w:rPr>
      </w:pPr>
    </w:p>
    <w:p w14:paraId="3709220E" w14:textId="77777777" w:rsidR="001642AA" w:rsidRDefault="001642AA" w:rsidP="001642AA">
      <w:pPr>
        <w:pStyle w:val="BodyText2"/>
        <w:numPr>
          <w:ilvl w:val="0"/>
          <w:numId w:val="15"/>
        </w:numPr>
        <w:spacing w:line="340" w:lineRule="atLeast"/>
        <w:jc w:val="left"/>
        <w:rPr>
          <w:ins w:id="207" w:author="Sachin Undre" w:date="2020-04-16T15:18:00Z"/>
        </w:rPr>
      </w:pPr>
      <w:ins w:id="208" w:author="Sachin Undre" w:date="2020-04-16T15:18:00Z">
        <w:r>
          <w:t xml:space="preserve">Physical Hazard                 </w:t>
        </w:r>
      </w:ins>
    </w:p>
    <w:p w14:paraId="746C39D1" w14:textId="77777777" w:rsidR="001642AA" w:rsidRDefault="001642AA" w:rsidP="001642AA">
      <w:pPr>
        <w:pStyle w:val="BodyText2"/>
        <w:numPr>
          <w:ilvl w:val="0"/>
          <w:numId w:val="6"/>
        </w:numPr>
        <w:spacing w:line="340" w:lineRule="atLeast"/>
        <w:jc w:val="left"/>
        <w:rPr>
          <w:ins w:id="209" w:author="Sachin Undre" w:date="2020-04-16T15:18:00Z"/>
          <w:b/>
        </w:rPr>
      </w:pPr>
      <w:ins w:id="210" w:author="Sachin Undre" w:date="2020-04-16T15:18:00Z">
        <w:r>
          <w:t>Flying of coke dust and fines</w:t>
        </w:r>
      </w:ins>
    </w:p>
    <w:p w14:paraId="76F2F2BF" w14:textId="77777777" w:rsidR="001642AA" w:rsidRDefault="001642AA" w:rsidP="001642AA">
      <w:pPr>
        <w:pStyle w:val="BodyText2"/>
        <w:numPr>
          <w:ilvl w:val="0"/>
          <w:numId w:val="6"/>
        </w:numPr>
        <w:spacing w:line="340" w:lineRule="atLeast"/>
        <w:jc w:val="left"/>
        <w:rPr>
          <w:ins w:id="211" w:author="Sachin Undre" w:date="2020-04-16T15:18:00Z"/>
          <w:b/>
        </w:rPr>
      </w:pPr>
      <w:ins w:id="212" w:author="Sachin Undre" w:date="2020-04-16T15:18:00Z">
        <w:r>
          <w:t>Contact with hot structural parts</w:t>
        </w:r>
      </w:ins>
    </w:p>
    <w:p w14:paraId="615771E9" w14:textId="77777777" w:rsidR="001642AA" w:rsidRDefault="001642AA" w:rsidP="001642AA">
      <w:pPr>
        <w:pStyle w:val="BodyText2"/>
        <w:numPr>
          <w:ilvl w:val="0"/>
          <w:numId w:val="6"/>
        </w:numPr>
        <w:spacing w:line="340" w:lineRule="atLeast"/>
        <w:jc w:val="left"/>
        <w:rPr>
          <w:ins w:id="213" w:author="Sachin Undre" w:date="2020-04-16T15:18:00Z"/>
          <w:b/>
        </w:rPr>
      </w:pPr>
      <w:ins w:id="214" w:author="Sachin Undre" w:date="2020-04-16T15:18:00Z">
        <w:r>
          <w:t>Electrical shock</w:t>
        </w:r>
      </w:ins>
    </w:p>
    <w:p w14:paraId="72B9E077" w14:textId="77777777" w:rsidR="001642AA" w:rsidRPr="00DB65EC" w:rsidRDefault="001642AA" w:rsidP="001642AA">
      <w:pPr>
        <w:pStyle w:val="BodyText2"/>
        <w:numPr>
          <w:ilvl w:val="0"/>
          <w:numId w:val="6"/>
        </w:numPr>
        <w:spacing w:line="340" w:lineRule="atLeast"/>
        <w:jc w:val="left"/>
        <w:rPr>
          <w:ins w:id="215" w:author="Sachin Undre" w:date="2020-04-16T15:21:00Z"/>
          <w:b/>
          <w:rPrChange w:id="216" w:author="Sachin Undre" w:date="2020-04-16T15:21:00Z">
            <w:rPr>
              <w:ins w:id="217" w:author="Sachin Undre" w:date="2020-04-16T15:21:00Z"/>
            </w:rPr>
          </w:rPrChange>
        </w:rPr>
      </w:pPr>
      <w:ins w:id="218" w:author="Sachin Undre" w:date="2020-04-16T15:18:00Z">
        <w:r>
          <w:t>High Temperature</w:t>
        </w:r>
      </w:ins>
    </w:p>
    <w:p w14:paraId="5FE539DA" w14:textId="77777777" w:rsidR="001642AA" w:rsidRPr="00DB65EC" w:rsidRDefault="001642AA" w:rsidP="001642AA">
      <w:pPr>
        <w:pStyle w:val="BodyText2"/>
        <w:numPr>
          <w:ilvl w:val="0"/>
          <w:numId w:val="6"/>
        </w:numPr>
        <w:spacing w:line="340" w:lineRule="atLeast"/>
        <w:jc w:val="left"/>
        <w:rPr>
          <w:ins w:id="219" w:author="Sachin Undre" w:date="2020-04-16T15:21:00Z"/>
          <w:rPrChange w:id="220" w:author="Sachin Undre" w:date="2020-04-16T15:22:00Z">
            <w:rPr>
              <w:ins w:id="221" w:author="Sachin Undre" w:date="2020-04-16T15:21:00Z"/>
              <w:b/>
            </w:rPr>
          </w:rPrChange>
        </w:rPr>
      </w:pPr>
      <w:ins w:id="222" w:author="Sachin Undre" w:date="2020-04-16T15:36:00Z">
        <w:r>
          <w:t xml:space="preserve">High velocity </w:t>
        </w:r>
      </w:ins>
      <w:ins w:id="223" w:author="Sachin Undre" w:date="2020-04-16T15:21:00Z">
        <w:r w:rsidRPr="00DB65EC">
          <w:rPr>
            <w:rPrChange w:id="224" w:author="Sachin Undre" w:date="2020-04-16T15:22:00Z">
              <w:rPr>
                <w:b/>
              </w:rPr>
            </w:rPrChange>
          </w:rPr>
          <w:t>Wind</w:t>
        </w:r>
      </w:ins>
    </w:p>
    <w:p w14:paraId="77E94D83" w14:textId="77777777" w:rsidR="001642AA" w:rsidRDefault="001642AA" w:rsidP="001642AA">
      <w:pPr>
        <w:pStyle w:val="BodyText2"/>
        <w:numPr>
          <w:ilvl w:val="0"/>
          <w:numId w:val="6"/>
        </w:numPr>
        <w:spacing w:line="340" w:lineRule="atLeast"/>
        <w:jc w:val="left"/>
        <w:rPr>
          <w:ins w:id="225" w:author="Sachin Undre" w:date="2020-04-16T15:29:00Z"/>
        </w:rPr>
      </w:pPr>
      <w:ins w:id="226" w:author="Sachin Undre" w:date="2020-04-16T15:21:00Z">
        <w:r w:rsidRPr="00DB65EC">
          <w:rPr>
            <w:rPrChange w:id="227" w:author="Sachin Undre" w:date="2020-04-16T15:22:00Z">
              <w:rPr>
                <w:b/>
              </w:rPr>
            </w:rPrChange>
          </w:rPr>
          <w:t>Rain</w:t>
        </w:r>
      </w:ins>
      <w:ins w:id="228" w:author="Sachin Undre" w:date="2020-04-16T15:30:00Z">
        <w:r>
          <w:t xml:space="preserve"> or thunderstorm</w:t>
        </w:r>
      </w:ins>
    </w:p>
    <w:p w14:paraId="4C4F9B51" w14:textId="77777777" w:rsidR="001642AA" w:rsidRPr="00DB65EC" w:rsidRDefault="001642AA" w:rsidP="001642AA">
      <w:pPr>
        <w:pStyle w:val="BodyText2"/>
        <w:numPr>
          <w:ilvl w:val="0"/>
          <w:numId w:val="6"/>
        </w:numPr>
        <w:spacing w:line="340" w:lineRule="atLeast"/>
        <w:jc w:val="left"/>
        <w:rPr>
          <w:ins w:id="229" w:author="Sachin Undre" w:date="2020-04-16T15:21:00Z"/>
          <w:rPrChange w:id="230" w:author="Sachin Undre" w:date="2020-04-16T15:22:00Z">
            <w:rPr>
              <w:ins w:id="231" w:author="Sachin Undre" w:date="2020-04-16T15:21:00Z"/>
              <w:b/>
            </w:rPr>
          </w:rPrChange>
        </w:rPr>
      </w:pPr>
      <w:ins w:id="232" w:author="Sachin Undre" w:date="2020-04-16T15:29:00Z">
        <w:r>
          <w:t>Dew</w:t>
        </w:r>
      </w:ins>
    </w:p>
    <w:p w14:paraId="25064EAA" w14:textId="77777777" w:rsidR="001642AA" w:rsidRPr="00DB65EC" w:rsidRDefault="001642AA" w:rsidP="001642AA">
      <w:pPr>
        <w:pStyle w:val="BodyText2"/>
        <w:numPr>
          <w:ilvl w:val="0"/>
          <w:numId w:val="6"/>
        </w:numPr>
        <w:spacing w:line="340" w:lineRule="atLeast"/>
        <w:jc w:val="left"/>
        <w:rPr>
          <w:ins w:id="233" w:author="Sachin Undre" w:date="2020-04-16T15:18:00Z"/>
          <w:rPrChange w:id="234" w:author="Sachin Undre" w:date="2020-04-16T15:22:00Z">
            <w:rPr>
              <w:ins w:id="235" w:author="Sachin Undre" w:date="2020-04-16T15:18:00Z"/>
              <w:b/>
            </w:rPr>
          </w:rPrChange>
        </w:rPr>
      </w:pPr>
      <w:ins w:id="236" w:author="Sachin Undre" w:date="2020-04-16T15:21:00Z">
        <w:r w:rsidRPr="00DB65EC">
          <w:rPr>
            <w:rPrChange w:id="237" w:author="Sachin Undre" w:date="2020-04-16T15:22:00Z">
              <w:rPr>
                <w:b/>
              </w:rPr>
            </w:rPrChange>
          </w:rPr>
          <w:t>Poor visibility</w:t>
        </w:r>
      </w:ins>
    </w:p>
    <w:p w14:paraId="7E049A3C" w14:textId="77777777" w:rsidR="001642AA" w:rsidRDefault="001642AA" w:rsidP="001642AA">
      <w:pPr>
        <w:pStyle w:val="BodyText2"/>
        <w:numPr>
          <w:ilvl w:val="0"/>
          <w:numId w:val="15"/>
        </w:numPr>
        <w:spacing w:line="340" w:lineRule="atLeast"/>
        <w:jc w:val="left"/>
        <w:rPr>
          <w:ins w:id="238" w:author="Sachin Undre" w:date="2020-04-16T15:18:00Z"/>
        </w:rPr>
      </w:pPr>
      <w:ins w:id="239" w:author="Sachin Undre" w:date="2020-04-16T15:18:00Z">
        <w:r>
          <w:t>Mechanical Hazard</w:t>
        </w:r>
      </w:ins>
    </w:p>
    <w:p w14:paraId="119DDEC5" w14:textId="77777777" w:rsidR="001642AA" w:rsidRDefault="001642AA" w:rsidP="001642AA">
      <w:pPr>
        <w:pStyle w:val="BodyText2"/>
        <w:numPr>
          <w:ilvl w:val="0"/>
          <w:numId w:val="6"/>
        </w:numPr>
        <w:spacing w:line="340" w:lineRule="atLeast"/>
        <w:jc w:val="left"/>
        <w:rPr>
          <w:ins w:id="240" w:author="Sachin Undre" w:date="2020-04-16T15:18:00Z"/>
          <w:b/>
        </w:rPr>
      </w:pPr>
      <w:ins w:id="241" w:author="Sachin Undre" w:date="2020-04-16T15:18:00Z">
        <w:r>
          <w:t>Impact, Entrapment, Entanglement, Slip,</w:t>
        </w:r>
      </w:ins>
      <w:ins w:id="242" w:author="Sachin Undre" w:date="2020-04-16T15:30:00Z">
        <w:r>
          <w:t xml:space="preserve"> Cut,</w:t>
        </w:r>
      </w:ins>
      <w:ins w:id="243" w:author="Sachin Undre" w:date="2020-04-16T15:18:00Z">
        <w:r>
          <w:t xml:space="preserve"> trip and fall</w:t>
        </w:r>
      </w:ins>
    </w:p>
    <w:p w14:paraId="7077DF7D" w14:textId="77777777" w:rsidR="001642AA" w:rsidRPr="00CB7A05" w:rsidRDefault="001642AA">
      <w:pPr>
        <w:pStyle w:val="BodyText2"/>
        <w:numPr>
          <w:ilvl w:val="0"/>
          <w:numId w:val="15"/>
        </w:numPr>
        <w:spacing w:line="340" w:lineRule="atLeast"/>
        <w:jc w:val="left"/>
        <w:rPr>
          <w:ins w:id="244" w:author="Sachin Undre" w:date="2020-04-16T15:18:00Z"/>
          <w:rPrChange w:id="245" w:author="Sachin Undre" w:date="2020-04-16T15:36:00Z">
            <w:rPr>
              <w:ins w:id="246" w:author="Sachin Undre" w:date="2020-04-16T15:18:00Z"/>
              <w:b/>
            </w:rPr>
          </w:rPrChange>
        </w:rPr>
        <w:pPrChange w:id="247" w:author="Sachin Undre" w:date="2020-04-16T15:36:00Z">
          <w:pPr>
            <w:pStyle w:val="BodyText2"/>
            <w:numPr>
              <w:numId w:val="16"/>
            </w:numPr>
            <w:tabs>
              <w:tab w:val="num" w:pos="360"/>
              <w:tab w:val="num" w:pos="720"/>
            </w:tabs>
            <w:spacing w:line="340" w:lineRule="atLeast"/>
            <w:ind w:left="720" w:hanging="720"/>
          </w:pPr>
        </w:pPrChange>
      </w:pPr>
      <w:ins w:id="248" w:author="Sachin Undre" w:date="2020-04-16T15:18:00Z">
        <w:r>
          <w:t>Chemical Hazard</w:t>
        </w:r>
      </w:ins>
      <w:ins w:id="249" w:author="Sachin Undre" w:date="2020-04-16T15:36:00Z">
        <w:r>
          <w:t>: NIL</w:t>
        </w:r>
      </w:ins>
    </w:p>
    <w:p w14:paraId="41C5B9E4" w14:textId="77777777" w:rsidR="001642AA" w:rsidRDefault="001642AA" w:rsidP="001642AA">
      <w:pPr>
        <w:pStyle w:val="BodyText2"/>
        <w:numPr>
          <w:ilvl w:val="0"/>
          <w:numId w:val="15"/>
        </w:numPr>
        <w:spacing w:line="340" w:lineRule="atLeast"/>
        <w:jc w:val="left"/>
        <w:rPr>
          <w:ins w:id="250" w:author="Sachin Undre" w:date="2020-04-16T15:18:00Z"/>
        </w:rPr>
      </w:pPr>
      <w:ins w:id="251" w:author="Sachin Undre" w:date="2020-04-16T15:18:00Z">
        <w:r>
          <w:t>Ergonomical Hazard</w:t>
        </w:r>
      </w:ins>
    </w:p>
    <w:p w14:paraId="597946DA" w14:textId="77777777" w:rsidR="001642AA" w:rsidRDefault="001642AA" w:rsidP="001642AA">
      <w:pPr>
        <w:pStyle w:val="BodyText2"/>
        <w:numPr>
          <w:ilvl w:val="0"/>
          <w:numId w:val="6"/>
        </w:numPr>
        <w:spacing w:line="340" w:lineRule="atLeast"/>
        <w:jc w:val="left"/>
        <w:rPr>
          <w:ins w:id="252" w:author="Sachin Undre" w:date="2020-04-16T15:18:00Z"/>
          <w:b/>
        </w:rPr>
      </w:pPr>
      <w:ins w:id="253" w:author="Sachin Undre" w:date="2020-04-16T15:18:00Z">
        <w:r>
          <w:t>Poor workplace design</w:t>
        </w:r>
      </w:ins>
    </w:p>
    <w:p w14:paraId="1CA01009" w14:textId="77777777" w:rsidR="001642AA" w:rsidRDefault="001642AA" w:rsidP="001642AA">
      <w:pPr>
        <w:pStyle w:val="BodyText2"/>
        <w:numPr>
          <w:ilvl w:val="0"/>
          <w:numId w:val="15"/>
        </w:numPr>
        <w:spacing w:line="340" w:lineRule="atLeast"/>
        <w:jc w:val="left"/>
        <w:rPr>
          <w:ins w:id="254" w:author="Sachin Undre" w:date="2020-04-16T15:18:00Z"/>
          <w:lang w:eastAsia="en-IN"/>
        </w:rPr>
      </w:pPr>
      <w:ins w:id="255" w:author="Sachin Undre" w:date="2020-04-16T15:18:00Z">
        <w:r>
          <w:rPr>
            <w:lang w:eastAsia="en-IN"/>
          </w:rPr>
          <w:t xml:space="preserve">Health Hazard : </w:t>
        </w:r>
      </w:ins>
    </w:p>
    <w:p w14:paraId="4393DFE4" w14:textId="77777777" w:rsidR="001642AA" w:rsidRDefault="001642AA" w:rsidP="001642AA">
      <w:pPr>
        <w:pStyle w:val="BodyText2"/>
        <w:numPr>
          <w:ilvl w:val="0"/>
          <w:numId w:val="6"/>
        </w:numPr>
        <w:spacing w:line="340" w:lineRule="atLeast"/>
        <w:jc w:val="left"/>
        <w:rPr>
          <w:ins w:id="256" w:author="Sachin Undre" w:date="2020-04-16T15:37:00Z"/>
        </w:rPr>
      </w:pPr>
      <w:ins w:id="257" w:author="Sachin Undre" w:date="2020-04-16T15:18:00Z">
        <w:r>
          <w:t>Inhalation of coal dust</w:t>
        </w:r>
      </w:ins>
    </w:p>
    <w:p w14:paraId="1B0117A1" w14:textId="77777777" w:rsidR="001642AA" w:rsidRDefault="001642AA" w:rsidP="001642AA">
      <w:pPr>
        <w:pStyle w:val="BodyText2"/>
        <w:numPr>
          <w:ilvl w:val="0"/>
          <w:numId w:val="6"/>
        </w:numPr>
        <w:spacing w:line="340" w:lineRule="atLeast"/>
        <w:jc w:val="left"/>
        <w:rPr>
          <w:ins w:id="258" w:author="Sachin Undre" w:date="2020-04-16T15:18:00Z"/>
        </w:rPr>
      </w:pPr>
      <w:ins w:id="259" w:author="Sachin Undre" w:date="2020-04-16T15:37:00Z">
        <w:r>
          <w:lastRenderedPageBreak/>
          <w:t>Inhalation/ exposure to asbestos</w:t>
        </w:r>
      </w:ins>
    </w:p>
    <w:p w14:paraId="13F44140" w14:textId="77777777" w:rsidR="001642AA" w:rsidRDefault="001642AA" w:rsidP="001642AA">
      <w:pPr>
        <w:pStyle w:val="BodyText2"/>
        <w:numPr>
          <w:ilvl w:val="0"/>
          <w:numId w:val="15"/>
        </w:numPr>
        <w:spacing w:line="340" w:lineRule="atLeast"/>
        <w:jc w:val="left"/>
        <w:rPr>
          <w:ins w:id="260" w:author="Sachin Undre" w:date="2020-04-16T15:18:00Z"/>
        </w:rPr>
      </w:pPr>
      <w:ins w:id="261" w:author="Sachin Undre" w:date="2020-04-16T15:18:00Z">
        <w:r>
          <w:t xml:space="preserve">Human behaviour aspect of operators: </w:t>
        </w:r>
      </w:ins>
    </w:p>
    <w:p w14:paraId="1C77EBD9" w14:textId="77777777" w:rsidR="001642AA" w:rsidRDefault="001642AA" w:rsidP="001642AA">
      <w:pPr>
        <w:pStyle w:val="BodyText2"/>
        <w:numPr>
          <w:ilvl w:val="0"/>
          <w:numId w:val="6"/>
        </w:numPr>
        <w:spacing w:line="340" w:lineRule="atLeast"/>
        <w:jc w:val="left"/>
        <w:rPr>
          <w:ins w:id="262" w:author="Sachin Undre" w:date="2020-04-16T15:18:00Z"/>
        </w:rPr>
      </w:pPr>
      <w:ins w:id="263" w:author="Sachin Undre" w:date="2020-04-16T15:18:00Z">
        <w:r>
          <w:t>Alcoholism.</w:t>
        </w:r>
      </w:ins>
    </w:p>
    <w:p w14:paraId="3F9FB521" w14:textId="77777777" w:rsidR="001642AA" w:rsidRDefault="001642AA" w:rsidP="001642AA">
      <w:pPr>
        <w:pStyle w:val="BodyText2"/>
        <w:numPr>
          <w:ilvl w:val="0"/>
          <w:numId w:val="6"/>
        </w:numPr>
        <w:spacing w:line="340" w:lineRule="atLeast"/>
        <w:jc w:val="left"/>
        <w:rPr>
          <w:ins w:id="264" w:author="Sachin Undre" w:date="2020-04-16T15:18:00Z"/>
        </w:rPr>
      </w:pPr>
      <w:ins w:id="265" w:author="Sachin Undre" w:date="2020-04-16T15:18:00Z">
        <w:r>
          <w:t>Casual approach.</w:t>
        </w:r>
      </w:ins>
    </w:p>
    <w:p w14:paraId="6CF48FE6" w14:textId="77777777" w:rsidR="001642AA" w:rsidRDefault="001642AA" w:rsidP="001642AA">
      <w:pPr>
        <w:pStyle w:val="BodyText2"/>
        <w:numPr>
          <w:ilvl w:val="0"/>
          <w:numId w:val="6"/>
        </w:numPr>
        <w:spacing w:line="340" w:lineRule="atLeast"/>
        <w:jc w:val="left"/>
        <w:rPr>
          <w:ins w:id="266" w:author="Sachin Undre" w:date="2020-04-16T15:18:00Z"/>
        </w:rPr>
      </w:pPr>
      <w:ins w:id="267" w:author="Sachin Undre" w:date="2020-04-16T15:18:00Z">
        <w:r>
          <w:t>Horse play.</w:t>
        </w:r>
      </w:ins>
    </w:p>
    <w:p w14:paraId="7D414D62" w14:textId="77777777" w:rsidR="001642AA" w:rsidRDefault="001642AA" w:rsidP="001642AA">
      <w:pPr>
        <w:pStyle w:val="BodyText2"/>
        <w:numPr>
          <w:ilvl w:val="0"/>
          <w:numId w:val="6"/>
        </w:numPr>
        <w:spacing w:line="340" w:lineRule="atLeast"/>
        <w:jc w:val="left"/>
        <w:rPr>
          <w:ins w:id="268" w:author="Sachin Undre" w:date="2020-04-16T15:18:00Z"/>
        </w:rPr>
      </w:pPr>
      <w:ins w:id="269" w:author="Sachin Undre" w:date="2020-04-16T15:18:00Z">
        <w:r>
          <w:t>Non usage of PPE’s</w:t>
        </w:r>
      </w:ins>
    </w:p>
    <w:p w14:paraId="4D4298EB" w14:textId="77777777" w:rsidR="001642AA" w:rsidRDefault="001642AA" w:rsidP="001642AA">
      <w:pPr>
        <w:pStyle w:val="BodyText2"/>
        <w:numPr>
          <w:ilvl w:val="0"/>
          <w:numId w:val="6"/>
        </w:numPr>
        <w:spacing w:line="340" w:lineRule="atLeast"/>
        <w:jc w:val="left"/>
        <w:rPr>
          <w:ins w:id="270" w:author="Sachin Undre" w:date="2020-04-16T15:18:00Z"/>
        </w:rPr>
      </w:pPr>
      <w:ins w:id="271" w:author="Sachin Undre" w:date="2020-04-16T15:18:00Z">
        <w:r>
          <w:t>Improper Housekeeping</w:t>
        </w:r>
      </w:ins>
    </w:p>
    <w:p w14:paraId="0EF15401" w14:textId="77777777" w:rsidR="001642AA" w:rsidRDefault="001642AA" w:rsidP="001642AA">
      <w:pPr>
        <w:pStyle w:val="BodyText2"/>
        <w:numPr>
          <w:ilvl w:val="0"/>
          <w:numId w:val="6"/>
        </w:numPr>
        <w:spacing w:line="340" w:lineRule="atLeast"/>
        <w:jc w:val="left"/>
        <w:rPr>
          <w:ins w:id="272" w:author="Sachin Undre" w:date="2020-04-16T15:18:00Z"/>
        </w:rPr>
      </w:pPr>
      <w:ins w:id="273" w:author="Sachin Undre" w:date="2020-04-16T15:18:00Z">
        <w:r>
          <w:t>Height Phobia</w:t>
        </w:r>
      </w:ins>
    </w:p>
    <w:p w14:paraId="705C3A70" w14:textId="5B305BAA" w:rsidR="000A4D6F" w:rsidRDefault="000A4D6F" w:rsidP="001642AA"/>
    <w:p w14:paraId="19BD9515" w14:textId="425357DD" w:rsidR="00332547" w:rsidRDefault="00332547" w:rsidP="000A4D6F"/>
    <w:p w14:paraId="125E8C16" w14:textId="77777777" w:rsidR="000A4D6F" w:rsidRDefault="000A4D6F" w:rsidP="000A4D6F"/>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685"/>
      </w:tblGrid>
      <w:tr w:rsidR="00332547" w:rsidRPr="00226565" w14:paraId="277D5FBB" w14:textId="77777777" w:rsidTr="00751896">
        <w:trPr>
          <w:trHeight w:val="480"/>
        </w:trPr>
        <w:tc>
          <w:tcPr>
            <w:tcW w:w="3544"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6C703B80" w:rsidR="00332547" w:rsidRPr="0045586A" w:rsidRDefault="00AB04CE" w:rsidP="00751896">
            <w:pPr>
              <w:rPr>
                <w:b/>
                <w:sz w:val="22"/>
                <w:szCs w:val="22"/>
              </w:rPr>
            </w:pPr>
            <w:r>
              <w:rPr>
                <w:b/>
                <w:sz w:val="22"/>
                <w:szCs w:val="22"/>
              </w:rPr>
              <w:t>DM MECH MCD</w:t>
            </w:r>
          </w:p>
        </w:tc>
        <w:tc>
          <w:tcPr>
            <w:tcW w:w="3685"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4B5033CD" w:rsidR="00332547" w:rsidRPr="0045586A" w:rsidRDefault="00AB04CE" w:rsidP="00751896">
            <w:pPr>
              <w:rPr>
                <w:b/>
                <w:sz w:val="22"/>
                <w:szCs w:val="22"/>
              </w:rPr>
            </w:pPr>
            <w:r>
              <w:rPr>
                <w:b/>
                <w:sz w:val="22"/>
                <w:szCs w:val="22"/>
              </w:rPr>
              <w:t>HOD MECH MCD</w:t>
            </w:r>
          </w:p>
        </w:tc>
      </w:tr>
      <w:tr w:rsidR="00332547" w:rsidRPr="00226565" w14:paraId="1FF0F97B" w14:textId="77777777" w:rsidTr="00751896">
        <w:trPr>
          <w:trHeight w:val="1063"/>
        </w:trPr>
        <w:tc>
          <w:tcPr>
            <w:tcW w:w="3544"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3685"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751896">
        <w:trPr>
          <w:trHeight w:val="167"/>
        </w:trPr>
        <w:tc>
          <w:tcPr>
            <w:tcW w:w="3544" w:type="dxa"/>
            <w:shd w:val="clear" w:color="auto" w:fill="auto"/>
          </w:tcPr>
          <w:p w14:paraId="7A9FA817" w14:textId="26C933D4"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AB04CE">
              <w:rPr>
                <w:b/>
                <w:sz w:val="22"/>
                <w:szCs w:val="22"/>
              </w:rPr>
              <w:t xml:space="preserve"> 04.04.2023</w:t>
            </w:r>
          </w:p>
        </w:tc>
        <w:tc>
          <w:tcPr>
            <w:tcW w:w="3685" w:type="dxa"/>
            <w:shd w:val="clear" w:color="auto" w:fill="auto"/>
          </w:tcPr>
          <w:p w14:paraId="5A007456" w14:textId="2A8D4AA2"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AB04CE">
              <w:rPr>
                <w:b/>
                <w:sz w:val="22"/>
                <w:szCs w:val="22"/>
              </w:rPr>
              <w:t xml:space="preserve"> 04.04.2023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11"/>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241E0" w14:textId="77777777" w:rsidR="006E0AA7" w:rsidRDefault="006E0AA7" w:rsidP="00106ADB">
      <w:r>
        <w:separator/>
      </w:r>
    </w:p>
  </w:endnote>
  <w:endnote w:type="continuationSeparator" w:id="0">
    <w:p w14:paraId="683CD142" w14:textId="77777777" w:rsidR="006E0AA7" w:rsidRDefault="006E0AA7"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9A597" w14:textId="77777777" w:rsidR="006E0AA7" w:rsidRDefault="006E0AA7" w:rsidP="00106ADB">
      <w:r>
        <w:separator/>
      </w:r>
    </w:p>
  </w:footnote>
  <w:footnote w:type="continuationSeparator" w:id="0">
    <w:p w14:paraId="469DCA24" w14:textId="77777777" w:rsidR="006E0AA7" w:rsidRDefault="006E0AA7"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9F6"/>
    <w:multiLevelType w:val="multilevel"/>
    <w:tmpl w:val="180031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A7C684B"/>
    <w:multiLevelType w:val="hybridMultilevel"/>
    <w:tmpl w:val="C87002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5748DD"/>
    <w:multiLevelType w:val="multilevel"/>
    <w:tmpl w:val="9C26D9DC"/>
    <w:lvl w:ilvl="0">
      <w:start w:val="1"/>
      <w:numFmt w:val="upperLetter"/>
      <w:lvlText w:val="%1."/>
      <w:lvlJc w:val="left"/>
      <w:pPr>
        <w:ind w:left="1080" w:hanging="360"/>
      </w:pPr>
      <w:rPr>
        <w:rFonts w:hint="default"/>
        <w:b/>
        <w:bCs/>
      </w:rPr>
    </w:lvl>
    <w:lvl w:ilvl="1">
      <w:start w:val="1"/>
      <w:numFmt w:val="bullet"/>
      <w:lvlText w:val=""/>
      <w:lvlJc w:val="left"/>
      <w:pPr>
        <w:ind w:left="2357" w:hanging="360"/>
      </w:pPr>
      <w:rPr>
        <w:rFonts w:ascii="Symbol" w:hAnsi="Symbol" w:hint="default"/>
      </w:rPr>
    </w:lvl>
    <w:lvl w:ilvl="2">
      <w:start w:val="1"/>
      <w:numFmt w:val="decimal"/>
      <w:lvlText w:val="%1.%2.%3"/>
      <w:lvlJc w:val="left"/>
      <w:pPr>
        <w:ind w:left="3994" w:hanging="720"/>
      </w:pPr>
      <w:rPr>
        <w:rFonts w:hint="default"/>
      </w:rPr>
    </w:lvl>
    <w:lvl w:ilvl="3">
      <w:start w:val="1"/>
      <w:numFmt w:val="decimal"/>
      <w:lvlText w:val="%1.%2.%3.%4"/>
      <w:lvlJc w:val="left"/>
      <w:pPr>
        <w:ind w:left="5271" w:hanging="720"/>
      </w:pPr>
      <w:rPr>
        <w:rFonts w:hint="default"/>
      </w:rPr>
    </w:lvl>
    <w:lvl w:ilvl="4">
      <w:start w:val="1"/>
      <w:numFmt w:val="decimal"/>
      <w:lvlText w:val="%1.%2.%3.%4.%5"/>
      <w:lvlJc w:val="left"/>
      <w:pPr>
        <w:ind w:left="6908"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822" w:hanging="1440"/>
      </w:pPr>
      <w:rPr>
        <w:rFonts w:hint="default"/>
      </w:rPr>
    </w:lvl>
    <w:lvl w:ilvl="7">
      <w:start w:val="1"/>
      <w:numFmt w:val="decimal"/>
      <w:lvlText w:val="%1.%2.%3.%4.%5.%6.%7.%8"/>
      <w:lvlJc w:val="left"/>
      <w:pPr>
        <w:ind w:left="11099" w:hanging="1440"/>
      </w:pPr>
      <w:rPr>
        <w:rFonts w:hint="default"/>
      </w:rPr>
    </w:lvl>
    <w:lvl w:ilvl="8">
      <w:start w:val="1"/>
      <w:numFmt w:val="decimal"/>
      <w:lvlText w:val="%1.%2.%3.%4.%5.%6.%7.%8.%9"/>
      <w:lvlJc w:val="left"/>
      <w:pPr>
        <w:ind w:left="12736" w:hanging="1800"/>
      </w:pPr>
      <w:rPr>
        <w:rFonts w:hint="default"/>
      </w:rPr>
    </w:lvl>
  </w:abstractNum>
  <w:abstractNum w:abstractNumId="3" w15:restartNumberingAfterBreak="0">
    <w:nsid w:val="0D831497"/>
    <w:multiLevelType w:val="multilevel"/>
    <w:tmpl w:val="4322F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5"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F423B77"/>
    <w:multiLevelType w:val="hybridMultilevel"/>
    <w:tmpl w:val="25242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A33F60"/>
    <w:multiLevelType w:val="hybridMultilevel"/>
    <w:tmpl w:val="7BDE7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D80638"/>
    <w:multiLevelType w:val="hybridMultilevel"/>
    <w:tmpl w:val="50820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440AE8"/>
    <w:multiLevelType w:val="hybridMultilevel"/>
    <w:tmpl w:val="2DB6FD6E"/>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0" w15:restartNumberingAfterBreak="0">
    <w:nsid w:val="52A00AD6"/>
    <w:multiLevelType w:val="hybridMultilevel"/>
    <w:tmpl w:val="74C8B4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7024D5"/>
    <w:multiLevelType w:val="hybridMultilevel"/>
    <w:tmpl w:val="51BE4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13"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08177742">
    <w:abstractNumId w:val="4"/>
  </w:num>
  <w:num w:numId="2" w16cid:durableId="626355998">
    <w:abstractNumId w:val="5"/>
  </w:num>
  <w:num w:numId="3" w16cid:durableId="1239515090">
    <w:abstractNumId w:val="12"/>
  </w:num>
  <w:num w:numId="4" w16cid:durableId="1600748562">
    <w:abstractNumId w:val="13"/>
  </w:num>
  <w:num w:numId="5" w16cid:durableId="305748744">
    <w:abstractNumId w:val="10"/>
  </w:num>
  <w:num w:numId="6" w16cid:durableId="288977365">
    <w:abstractNumId w:val="9"/>
  </w:num>
  <w:num w:numId="7" w16cid:durableId="973869650">
    <w:abstractNumId w:val="6"/>
  </w:num>
  <w:num w:numId="8" w16cid:durableId="303659856">
    <w:abstractNumId w:val="7"/>
  </w:num>
  <w:num w:numId="9" w16cid:durableId="82460116">
    <w:abstractNumId w:val="8"/>
  </w:num>
  <w:num w:numId="10" w16cid:durableId="748769916">
    <w:abstractNumId w:val="11"/>
  </w:num>
  <w:num w:numId="11" w16cid:durableId="393041947">
    <w:abstractNumId w:val="2"/>
  </w:num>
  <w:num w:numId="12" w16cid:durableId="403795684">
    <w:abstractNumId w:val="0"/>
  </w:num>
  <w:num w:numId="13" w16cid:durableId="8947047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03292949">
    <w:abstractNumId w:val="1"/>
  </w:num>
  <w:num w:numId="15" w16cid:durableId="203279866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8017896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chin Undre">
    <w15:presenceInfo w15:providerId="AD" w15:userId="S-1-5-21-1933485140-791539629-772073404-4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643CE"/>
    <w:rsid w:val="000A4D6F"/>
    <w:rsid w:val="000B2B4F"/>
    <w:rsid w:val="000B4B9D"/>
    <w:rsid w:val="000D1A4E"/>
    <w:rsid w:val="00106ADB"/>
    <w:rsid w:val="001642AA"/>
    <w:rsid w:val="00193357"/>
    <w:rsid w:val="001B63FF"/>
    <w:rsid w:val="001E776D"/>
    <w:rsid w:val="00287D89"/>
    <w:rsid w:val="002A0E92"/>
    <w:rsid w:val="002C2713"/>
    <w:rsid w:val="00301851"/>
    <w:rsid w:val="0031757F"/>
    <w:rsid w:val="00327170"/>
    <w:rsid w:val="00332547"/>
    <w:rsid w:val="00352EC2"/>
    <w:rsid w:val="003A33B4"/>
    <w:rsid w:val="00405AFE"/>
    <w:rsid w:val="004101AB"/>
    <w:rsid w:val="0047134F"/>
    <w:rsid w:val="00473127"/>
    <w:rsid w:val="00480D7B"/>
    <w:rsid w:val="00486DEE"/>
    <w:rsid w:val="004D4A22"/>
    <w:rsid w:val="005541FD"/>
    <w:rsid w:val="00583853"/>
    <w:rsid w:val="00596136"/>
    <w:rsid w:val="005B79E0"/>
    <w:rsid w:val="005C3C62"/>
    <w:rsid w:val="005E29CC"/>
    <w:rsid w:val="006069D6"/>
    <w:rsid w:val="006317FC"/>
    <w:rsid w:val="00654EDD"/>
    <w:rsid w:val="0065722C"/>
    <w:rsid w:val="00674ED1"/>
    <w:rsid w:val="006E0AA7"/>
    <w:rsid w:val="006E1A91"/>
    <w:rsid w:val="006F1D1D"/>
    <w:rsid w:val="00726AD1"/>
    <w:rsid w:val="00735CC7"/>
    <w:rsid w:val="007525C2"/>
    <w:rsid w:val="00752B0B"/>
    <w:rsid w:val="007C77F3"/>
    <w:rsid w:val="00813D5F"/>
    <w:rsid w:val="00816A2E"/>
    <w:rsid w:val="00853C2C"/>
    <w:rsid w:val="00895B65"/>
    <w:rsid w:val="008A7299"/>
    <w:rsid w:val="008B0293"/>
    <w:rsid w:val="00953B18"/>
    <w:rsid w:val="00992D25"/>
    <w:rsid w:val="009B3C87"/>
    <w:rsid w:val="009E4A33"/>
    <w:rsid w:val="009E7CAC"/>
    <w:rsid w:val="00A101F8"/>
    <w:rsid w:val="00A16CBE"/>
    <w:rsid w:val="00A65594"/>
    <w:rsid w:val="00A8207E"/>
    <w:rsid w:val="00A86C22"/>
    <w:rsid w:val="00AB04CE"/>
    <w:rsid w:val="00AB274E"/>
    <w:rsid w:val="00AB369C"/>
    <w:rsid w:val="00AE3A55"/>
    <w:rsid w:val="00AE40A0"/>
    <w:rsid w:val="00B63D1D"/>
    <w:rsid w:val="00B708FE"/>
    <w:rsid w:val="00BB3590"/>
    <w:rsid w:val="00C439FE"/>
    <w:rsid w:val="00C5110D"/>
    <w:rsid w:val="00C56BF5"/>
    <w:rsid w:val="00C66F33"/>
    <w:rsid w:val="00CB3F1E"/>
    <w:rsid w:val="00CE2717"/>
    <w:rsid w:val="00CF2EAC"/>
    <w:rsid w:val="00CF7DC0"/>
    <w:rsid w:val="00D8758D"/>
    <w:rsid w:val="00D974B3"/>
    <w:rsid w:val="00DB2C36"/>
    <w:rsid w:val="00E07DF0"/>
    <w:rsid w:val="00E27559"/>
    <w:rsid w:val="00E317A7"/>
    <w:rsid w:val="00E6173C"/>
    <w:rsid w:val="00EC542F"/>
    <w:rsid w:val="00EF4C07"/>
    <w:rsid w:val="00EF5FB3"/>
    <w:rsid w:val="00F16DC2"/>
    <w:rsid w:val="00F81AE7"/>
    <w:rsid w:val="00FA6432"/>
    <w:rsid w:val="00FB7043"/>
    <w:rsid w:val="00FD6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4CE"/>
    <w:pPr>
      <w:spacing w:after="200" w:line="276" w:lineRule="auto"/>
      <w:ind w:left="720"/>
      <w:contextualSpacing/>
    </w:pPr>
    <w:rPr>
      <w:rFonts w:asciiTheme="minorHAnsi" w:eastAsiaTheme="minorEastAsia" w:hAnsiTheme="minorHAnsi" w:cstheme="minorBidi"/>
      <w:sz w:val="22"/>
      <w:szCs w:val="22"/>
    </w:rPr>
  </w:style>
  <w:style w:type="paragraph" w:styleId="NormalWeb">
    <w:name w:val="Normal (Web)"/>
    <w:basedOn w:val="Normal"/>
    <w:rsid w:val="005838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860F67-1AD1-4184-81DE-BA98D5D6D6BD}">
  <ds:schemaRefs>
    <ds:schemaRef ds:uri="http://schemas.microsoft.com/sharepoint/v3/contenttype/forms"/>
  </ds:schemaRefs>
</ds:datastoreItem>
</file>

<file path=customXml/itemProps2.xml><?xml version="1.0" encoding="utf-8"?>
<ds:datastoreItem xmlns:ds="http://schemas.openxmlformats.org/officeDocument/2006/customXml" ds:itemID="{16A3A77A-8134-4C5E-935F-7BCB3CF5BED0}"/>
</file>

<file path=customXml/itemProps3.xml><?xml version="1.0" encoding="utf-8"?>
<ds:datastoreItem xmlns:ds="http://schemas.openxmlformats.org/officeDocument/2006/customXml" ds:itemID="{62EFF942-BF3A-44DA-8D97-02AF78DF5A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Sahil Parab</cp:lastModifiedBy>
  <cp:revision>3</cp:revision>
  <cp:lastPrinted>2018-01-30T05:28:00Z</cp:lastPrinted>
  <dcterms:created xsi:type="dcterms:W3CDTF">2023-04-04T07:30:00Z</dcterms:created>
  <dcterms:modified xsi:type="dcterms:W3CDTF">2023-04-04T10:35:00Z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2022-06-02T07:36:49Z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1038100</vt:r8>
  </property>
  <property fmtid="{D5CDD505-2E9C-101B-9397-08002B2CF9AE}" pid="11" name="_ExtendedDescription">
    <vt:lpwstr/>
  </property>
</Properties>
</file>