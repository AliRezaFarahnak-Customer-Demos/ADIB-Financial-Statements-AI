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05A6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149B07" w14:textId="09512C90" w:rsidR="00AE5C62" w:rsidRPr="009130D6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61ED" w:rsidRPr="006B61ED">
        <w:rPr>
          <w:rFonts w:ascii="Times New Roman" w:eastAsia="Times New Roman" w:hAnsi="Times New Roman" w:cs="Times New Roman"/>
          <w:bCs/>
          <w:szCs w:val="24"/>
          <w:lang w:eastAsia="en-IN"/>
        </w:rPr>
        <w:t xml:space="preserve">Screw conveyor sealing / RAV </w:t>
      </w:r>
      <w:r w:rsidR="00907F13">
        <w:rPr>
          <w:rFonts w:ascii="Times New Roman" w:eastAsia="Times New Roman" w:hAnsi="Times New Roman" w:cs="Times New Roman"/>
          <w:bCs/>
          <w:szCs w:val="24"/>
          <w:lang w:eastAsia="en-IN"/>
        </w:rPr>
        <w:t>gland packing</w:t>
      </w:r>
    </w:p>
    <w:p w14:paraId="7D8C40B1" w14:textId="77777777" w:rsidR="009130D6" w:rsidRDefault="009130D6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9ACEC0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FA4663" w14:textId="0A27448B" w:rsidR="009130D6" w:rsidRPr="009130D6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61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B61ED" w:rsidRPr="006B61ED">
        <w:rPr>
          <w:rFonts w:ascii="Times New Roman" w:eastAsia="Times New Roman" w:hAnsi="Times New Roman" w:cs="Times New Roman"/>
          <w:bCs/>
          <w:szCs w:val="24"/>
          <w:lang w:eastAsia="en-IN"/>
        </w:rPr>
        <w:t>Ram Car</w:t>
      </w:r>
    </w:p>
    <w:p w14:paraId="5D6B0500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BC450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71FCE" w14:textId="77777777" w:rsidR="001D33A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6B61ED">
        <w:rPr>
          <w:rFonts w:ascii="Times New Roman" w:hAnsi="Times New Roman" w:cs="Times New Roman"/>
          <w:sz w:val="24"/>
          <w:szCs w:val="24"/>
        </w:rPr>
        <w:t xml:space="preserve">  </w:t>
      </w:r>
      <w:r w:rsidR="006B61ED" w:rsidRPr="00DF262E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 In charge</w:t>
      </w:r>
      <w:r w:rsidR="00907F13">
        <w:rPr>
          <w:rFonts w:ascii="Times New Roman" w:eastAsia="Times New Roman" w:hAnsi="Times New Roman" w:cs="Times New Roman"/>
          <w:sz w:val="24"/>
          <w:szCs w:val="24"/>
          <w:lang w:eastAsia="en-IN"/>
        </w:rPr>
        <w:t>, Company Fitter &amp; Contract workmen</w:t>
      </w:r>
    </w:p>
    <w:p w14:paraId="4DAC0DA8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4CE8E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31716" w14:textId="77777777" w:rsidR="00A757D7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998721" w14:textId="77777777" w:rsidR="00907F13" w:rsidRPr="00CA5A9D" w:rsidRDefault="00907F13" w:rsidP="00907F13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A9D">
        <w:rPr>
          <w:rFonts w:ascii="Times New Roman" w:hAnsi="Times New Roman" w:cs="Times New Roman"/>
          <w:b/>
          <w:sz w:val="24"/>
          <w:szCs w:val="24"/>
        </w:rPr>
        <w:t>SAFETY PRECAUTIONS:</w:t>
      </w:r>
    </w:p>
    <w:p w14:paraId="78E1B22F" w14:textId="77777777" w:rsidR="00907F13" w:rsidRPr="00003BD9" w:rsidRDefault="00907F13" w:rsidP="00907F13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hAnsi="Times New Roman" w:cs="Times New Roman"/>
          <w:sz w:val="24"/>
        </w:rPr>
        <w:t>Ensure all Electrical &amp; Mechanical isolation prior to starting work on equipment. Follow documented isolation procedure as per Vedanta approved isolation standards.</w:t>
      </w:r>
    </w:p>
    <w:p w14:paraId="057DB3EF" w14:textId="77777777" w:rsidR="00907F13" w:rsidRPr="00CA5A9D" w:rsidRDefault="00907F13" w:rsidP="00907F13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Take Electrical shutdown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 respective machines-Hot Coke Car, Charge Car 2, Charge Car 3, Ram car </w:t>
      </w:r>
      <w:r w:rsidRPr="00CA5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 work permit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if necessary,</w:t>
      </w:r>
      <w:r w:rsidRPr="00CA5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before attending any electrically operated units.</w:t>
      </w: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26C78DE" w14:textId="77777777" w:rsidR="00907F13" w:rsidRPr="00CA5A9D" w:rsidRDefault="00907F13" w:rsidP="00907F13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briefing / Toolbox talk to be carried out and to be documented </w:t>
      </w:r>
    </w:p>
    <w:p w14:paraId="5665BA75" w14:textId="77777777" w:rsidR="00907F13" w:rsidRPr="00CA5A9D" w:rsidRDefault="00907F13" w:rsidP="00907F13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</w:t>
      </w:r>
      <w:r w:rsidRPr="00003BD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one man one lock</w:t>
      </w: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and use of LOTO box.</w:t>
      </w:r>
    </w:p>
    <w:p w14:paraId="17AF043B" w14:textId="77777777" w:rsidR="00907F13" w:rsidRPr="00CA5A9D" w:rsidRDefault="00907F13" w:rsidP="00907F13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availability of valid DCP fire extinguishers, if not available then inform shift in charge. </w:t>
      </w:r>
    </w:p>
    <w:p w14:paraId="30420A3A" w14:textId="77777777" w:rsidR="00907F13" w:rsidRPr="00CA5A9D" w:rsidRDefault="00907F13" w:rsidP="00907F13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and ensure safety of man and equipment before starting operations. </w:t>
      </w:r>
    </w:p>
    <w:p w14:paraId="708F0EC9" w14:textId="77777777" w:rsidR="00907F13" w:rsidRDefault="00907F13" w:rsidP="00907F13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Cordoning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/barricading of area where </w:t>
      </w:r>
      <w:r w:rsidRPr="00907F13">
        <w:rPr>
          <w:rFonts w:ascii="Times New Roman" w:eastAsia="Times New Roman" w:hAnsi="Times New Roman" w:cs="Times New Roman"/>
          <w:sz w:val="24"/>
          <w:szCs w:val="24"/>
          <w:lang w:eastAsia="en-IN"/>
        </w:rPr>
        <w:t>work in progress</w:t>
      </w:r>
    </w:p>
    <w:p w14:paraId="3B372C4E" w14:textId="77777777" w:rsidR="00907F13" w:rsidRPr="00CA5A9D" w:rsidRDefault="00907F13" w:rsidP="00907F13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>All unwanted material from the area to be removed before releasing the equipment electrical isolation.</w:t>
      </w:r>
    </w:p>
    <w:p w14:paraId="4EAB8CC5" w14:textId="77777777" w:rsidR="00907F13" w:rsidRDefault="00907F13" w:rsidP="00907F13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proper documented procedure for releasing the electrical isolations as per Vedanta approved isolation standards. </w:t>
      </w:r>
    </w:p>
    <w:p w14:paraId="264432A4" w14:textId="77777777" w:rsidR="00907F13" w:rsidRDefault="00907F13" w:rsidP="00907F13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BD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Certified lifting Tools &amp; Tackles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used for the job.</w:t>
      </w:r>
    </w:p>
    <w:p w14:paraId="21578596" w14:textId="77777777" w:rsidR="00907F13" w:rsidRDefault="00907F13" w:rsidP="00907F1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AC9453" w14:textId="77777777" w:rsidR="00907F13" w:rsidRDefault="00907F13" w:rsidP="00907F13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PPE to be used :</w:t>
      </w:r>
    </w:p>
    <w:p w14:paraId="38C2FCE9" w14:textId="77777777" w:rsidR="00907F13" w:rsidRPr="00BB5E48" w:rsidRDefault="00907F13" w:rsidP="00907F13">
      <w:pPr>
        <w:pStyle w:val="ListParagraph"/>
        <w:numPr>
          <w:ilvl w:val="0"/>
          <w:numId w:val="51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</w:t>
      </w: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Helmet</w:t>
      </w:r>
    </w:p>
    <w:p w14:paraId="2B6D386F" w14:textId="77777777" w:rsidR="00907F13" w:rsidRPr="00BB5E48" w:rsidRDefault="00907F13" w:rsidP="00907F13">
      <w:pPr>
        <w:pStyle w:val="ListParagraph"/>
        <w:numPr>
          <w:ilvl w:val="0"/>
          <w:numId w:val="51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shoes</w:t>
      </w:r>
    </w:p>
    <w:p w14:paraId="181AC03C" w14:textId="77777777" w:rsidR="00907F13" w:rsidRPr="00003BD9" w:rsidRDefault="00907F13" w:rsidP="00907F13">
      <w:pPr>
        <w:pStyle w:val="ListParagraph"/>
        <w:numPr>
          <w:ilvl w:val="0"/>
          <w:numId w:val="51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BD9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Goggles</w:t>
      </w:r>
    </w:p>
    <w:p w14:paraId="554D8354" w14:textId="77777777" w:rsidR="00907F13" w:rsidRPr="00BB5E48" w:rsidRDefault="00907F13" w:rsidP="00907F13">
      <w:pPr>
        <w:pStyle w:val="ListParagraph"/>
        <w:numPr>
          <w:ilvl w:val="0"/>
          <w:numId w:val="51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 gloves </w:t>
      </w:r>
    </w:p>
    <w:p w14:paraId="19B41CF0" w14:textId="77777777" w:rsidR="00907F13" w:rsidRDefault="00907F13" w:rsidP="00907F13">
      <w:pPr>
        <w:pStyle w:val="ListParagraph"/>
        <w:numPr>
          <w:ilvl w:val="0"/>
          <w:numId w:val="51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Dust mask</w:t>
      </w:r>
    </w:p>
    <w:p w14:paraId="2DC6DA7C" w14:textId="77777777" w:rsidR="00907F13" w:rsidRDefault="00907F13" w:rsidP="00907F13">
      <w:pPr>
        <w:pStyle w:val="ListParagraph"/>
        <w:tabs>
          <w:tab w:val="left" w:pos="189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8A2D6" w14:textId="77777777" w:rsidR="00907F13" w:rsidRDefault="00907F13" w:rsidP="00907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F23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064BB2C7" w14:textId="77777777" w:rsidR="00907F13" w:rsidRDefault="00907F13" w:rsidP="00907F1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Activity No 1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2E346D">
        <w:rPr>
          <w:rFonts w:ascii="Times New Roman" w:hAnsi="Times New Roman" w:cs="Times New Roman"/>
          <w:sz w:val="24"/>
        </w:rPr>
        <w:t>Screw conveyor sealing</w:t>
      </w:r>
    </w:p>
    <w:p w14:paraId="21163744" w14:textId="77777777" w:rsidR="00907F13" w:rsidRPr="000618B3" w:rsidRDefault="00907F13" w:rsidP="00907F1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CC2380">
        <w:rPr>
          <w:rFonts w:ascii="Times New Roman" w:hAnsi="Times New Roman" w:cs="Times New Roman"/>
          <w:sz w:val="24"/>
        </w:rPr>
        <w:t>Activity No 2</w:t>
      </w:r>
      <w:r w:rsidRPr="00CC2380">
        <w:rPr>
          <w:rFonts w:ascii="Times New Roman" w:hAnsi="Times New Roman" w:cs="Times New Roman"/>
          <w:sz w:val="24"/>
        </w:rPr>
        <w:tab/>
        <w:t>:</w:t>
      </w:r>
      <w:r w:rsidRPr="00CC2380">
        <w:rPr>
          <w:rFonts w:ascii="Times New Roman" w:hAnsi="Times New Roman" w:cs="Times New Roman"/>
          <w:sz w:val="24"/>
        </w:rPr>
        <w:tab/>
      </w:r>
      <w:r w:rsidR="002E346D">
        <w:rPr>
          <w:rFonts w:ascii="Times New Roman" w:hAnsi="Times New Roman" w:cs="Times New Roman"/>
          <w:sz w:val="24"/>
        </w:rPr>
        <w:t>RAV gland packing</w:t>
      </w:r>
    </w:p>
    <w:p w14:paraId="6C52DD4E" w14:textId="77777777" w:rsidR="00907F13" w:rsidRDefault="00907F13" w:rsidP="00907F13">
      <w:pPr>
        <w:rPr>
          <w:rFonts w:ascii="Times New Roman" w:hAnsi="Times New Roman" w:cs="Times New Roman"/>
          <w:sz w:val="24"/>
          <w:szCs w:val="24"/>
        </w:rPr>
      </w:pPr>
    </w:p>
    <w:p w14:paraId="4200DC9E" w14:textId="77777777" w:rsidR="00907F13" w:rsidRPr="0076492D" w:rsidRDefault="00907F13" w:rsidP="00907F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F23">
        <w:rPr>
          <w:rFonts w:ascii="Times New Roman" w:hAnsi="Times New Roman" w:cs="Times New Roman"/>
          <w:b/>
          <w:sz w:val="24"/>
          <w:szCs w:val="24"/>
        </w:rPr>
        <w:t>Aspect</w:t>
      </w:r>
      <w:r w:rsidRPr="00764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-Impact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61C66CD" w14:textId="77777777" w:rsidR="00907F13" w:rsidRDefault="00907F13" w:rsidP="00907F13">
      <w:pPr>
        <w:pStyle w:val="BodyText2"/>
        <w:numPr>
          <w:ilvl w:val="0"/>
          <w:numId w:val="52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lastRenderedPageBreak/>
        <w:t xml:space="preserve">Scrap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Resource Depletion.</w:t>
      </w:r>
    </w:p>
    <w:p w14:paraId="7AA0924C" w14:textId="77777777" w:rsidR="00907F13" w:rsidRDefault="00907F13" w:rsidP="00907F13">
      <w:pPr>
        <w:pStyle w:val="BodyText2"/>
        <w:numPr>
          <w:ilvl w:val="0"/>
          <w:numId w:val="52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Dust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Air Pollution.</w:t>
      </w:r>
    </w:p>
    <w:p w14:paraId="7D1966EA" w14:textId="77777777" w:rsidR="00907F13" w:rsidRDefault="002E346D" w:rsidP="00907F13">
      <w:pPr>
        <w:pStyle w:val="BodyText2"/>
        <w:numPr>
          <w:ilvl w:val="0"/>
          <w:numId w:val="52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>Coal</w:t>
      </w:r>
      <w:r w:rsidR="00907F13">
        <w:rPr>
          <w:b w:val="0"/>
          <w:bCs/>
        </w:rPr>
        <w:t xml:space="preserve"> Spillage</w:t>
      </w:r>
      <w:r w:rsidR="00907F13">
        <w:rPr>
          <w:b w:val="0"/>
          <w:bCs/>
        </w:rPr>
        <w:tab/>
      </w:r>
      <w:r w:rsidR="00907F13">
        <w:rPr>
          <w:b w:val="0"/>
          <w:bCs/>
        </w:rPr>
        <w:tab/>
      </w:r>
      <w:r w:rsidR="00907F13">
        <w:rPr>
          <w:b w:val="0"/>
          <w:bCs/>
        </w:rPr>
        <w:tab/>
      </w:r>
      <w:r w:rsidR="00907F13">
        <w:rPr>
          <w:b w:val="0"/>
          <w:bCs/>
        </w:rPr>
        <w:tab/>
        <w:t>Resource depletion</w:t>
      </w:r>
    </w:p>
    <w:p w14:paraId="528E2235" w14:textId="77777777" w:rsidR="00907F13" w:rsidRDefault="00907F1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1C32731" w14:textId="77777777" w:rsidR="00C40473" w:rsidRPr="00462248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6C357C5" w14:textId="77777777" w:rsidR="002E346D" w:rsidRDefault="002E346D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Hazards Identified:</w:t>
      </w:r>
    </w:p>
    <w:p w14:paraId="2F0AF9A8" w14:textId="77777777" w:rsidR="002E346D" w:rsidRPr="00061171" w:rsidRDefault="002E346D" w:rsidP="002E346D">
      <w:pPr>
        <w:pStyle w:val="BodyText2"/>
        <w:numPr>
          <w:ilvl w:val="0"/>
          <w:numId w:val="53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 xml:space="preserve">Physical Hazard                 </w:t>
      </w:r>
    </w:p>
    <w:p w14:paraId="53187ABF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flying of coal dust and fines</w:t>
      </w:r>
    </w:p>
    <w:p w14:paraId="6D29CD9F" w14:textId="77777777" w:rsidR="002E346D" w:rsidRPr="002E346D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Contact with silicone sealant</w:t>
      </w:r>
    </w:p>
    <w:p w14:paraId="77C23D9A" w14:textId="77777777" w:rsidR="002E346D" w:rsidRPr="002E346D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Electrical shock</w:t>
      </w:r>
    </w:p>
    <w:p w14:paraId="71C22C10" w14:textId="77777777" w:rsidR="002E346D" w:rsidRPr="002E346D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High Temperature</w:t>
      </w:r>
    </w:p>
    <w:p w14:paraId="41214A0A" w14:textId="77777777" w:rsidR="002E346D" w:rsidRPr="00061171" w:rsidRDefault="002E346D" w:rsidP="002E346D">
      <w:pPr>
        <w:pStyle w:val="BodyText2"/>
        <w:numPr>
          <w:ilvl w:val="0"/>
          <w:numId w:val="53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Mechanical Hazard</w:t>
      </w:r>
    </w:p>
    <w:p w14:paraId="35222E96" w14:textId="77777777" w:rsidR="002E346D" w:rsidRPr="002E346D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Impact, Entrapment, Entanglement, Slip , trip and fall</w:t>
      </w:r>
    </w:p>
    <w:p w14:paraId="7B61F8DF" w14:textId="77777777" w:rsidR="002E346D" w:rsidRPr="00061171" w:rsidRDefault="002E346D" w:rsidP="002E346D">
      <w:pPr>
        <w:pStyle w:val="BodyText2"/>
        <w:numPr>
          <w:ilvl w:val="0"/>
          <w:numId w:val="53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Ergonomical Hazard</w:t>
      </w:r>
    </w:p>
    <w:p w14:paraId="78956EAE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Poor workplace design</w:t>
      </w:r>
    </w:p>
    <w:p w14:paraId="17C40A2A" w14:textId="77777777" w:rsidR="002E346D" w:rsidRPr="00061171" w:rsidRDefault="002E346D" w:rsidP="002E346D">
      <w:pPr>
        <w:pStyle w:val="BodyText2"/>
        <w:numPr>
          <w:ilvl w:val="0"/>
          <w:numId w:val="53"/>
        </w:numPr>
        <w:spacing w:line="340" w:lineRule="atLeast"/>
        <w:jc w:val="left"/>
        <w:rPr>
          <w:b w:val="0"/>
          <w:lang w:eastAsia="en-IN"/>
        </w:rPr>
      </w:pPr>
      <w:r w:rsidRPr="00061171">
        <w:rPr>
          <w:b w:val="0"/>
          <w:lang w:eastAsia="en-IN"/>
        </w:rPr>
        <w:t xml:space="preserve">Health Hazard : </w:t>
      </w:r>
    </w:p>
    <w:p w14:paraId="56C6B7F6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Inhalation of coal dust</w:t>
      </w:r>
    </w:p>
    <w:p w14:paraId="208C35E1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Irritation on skin/ eyes</w:t>
      </w:r>
    </w:p>
    <w:p w14:paraId="3DFBC697" w14:textId="77777777" w:rsidR="002E346D" w:rsidRPr="00061171" w:rsidRDefault="002E346D" w:rsidP="002E346D">
      <w:pPr>
        <w:pStyle w:val="BodyText2"/>
        <w:numPr>
          <w:ilvl w:val="0"/>
          <w:numId w:val="53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 xml:space="preserve">Human behaviour aspect of operators: </w:t>
      </w:r>
    </w:p>
    <w:p w14:paraId="7EFE5E20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Alcoholism.</w:t>
      </w:r>
    </w:p>
    <w:p w14:paraId="7F6DF891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Casual approach.</w:t>
      </w:r>
    </w:p>
    <w:p w14:paraId="38E5D820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Horse play.</w:t>
      </w:r>
    </w:p>
    <w:p w14:paraId="64A10A6E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Non usage of PPE’s</w:t>
      </w:r>
    </w:p>
    <w:p w14:paraId="111A10C1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Improper Housekeeping</w:t>
      </w:r>
    </w:p>
    <w:p w14:paraId="30017A15" w14:textId="77777777" w:rsidR="002E346D" w:rsidRPr="00061171" w:rsidRDefault="002E346D" w:rsidP="002E346D">
      <w:pPr>
        <w:pStyle w:val="BodyText2"/>
        <w:numPr>
          <w:ilvl w:val="0"/>
          <w:numId w:val="54"/>
        </w:numPr>
        <w:spacing w:line="340" w:lineRule="atLeast"/>
        <w:jc w:val="left"/>
        <w:rPr>
          <w:b w:val="0"/>
        </w:rPr>
      </w:pPr>
      <w:r w:rsidRPr="00061171">
        <w:rPr>
          <w:b w:val="0"/>
        </w:rPr>
        <w:t>Height Phobia</w:t>
      </w:r>
    </w:p>
    <w:p w14:paraId="43B5336C" w14:textId="77777777" w:rsidR="002E346D" w:rsidRDefault="002E346D" w:rsidP="000611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828E21" w14:textId="77777777" w:rsidR="00A77874" w:rsidRPr="00462248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40933DF0" w14:textId="77777777" w:rsidR="006B61ED" w:rsidRDefault="006B61ED" w:rsidP="006B61E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A28E1D" w14:textId="77777777" w:rsidR="006B61ED" w:rsidRDefault="006B61ED" w:rsidP="006B61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32D6FD" w14:textId="2714D7F0" w:rsidR="006B61ED" w:rsidRPr="00DF262E" w:rsidRDefault="002E346D" w:rsidP="006B61ED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 No 1</w:t>
      </w:r>
      <w:r w:rsidR="006B61ED" w:rsidRPr="00DF2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Screw conveyor sealing</w:t>
      </w:r>
    </w:p>
    <w:p w14:paraId="7D6E6353" w14:textId="77777777" w:rsidR="005D414F" w:rsidRPr="00061171" w:rsidRDefault="005D414F" w:rsidP="00061171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061171">
        <w:rPr>
          <w:rFonts w:eastAsia="Times New Roman" w:cstheme="minorHAnsi"/>
          <w:bCs/>
          <w:szCs w:val="20"/>
          <w:lang w:eastAsia="en-IN"/>
        </w:rPr>
        <w:t>Ensure isolation of the system with Lock out and tag out sytem.</w:t>
      </w:r>
      <w:r w:rsidR="002E346D">
        <w:rPr>
          <w:rFonts w:eastAsia="Times New Roman" w:cstheme="minorHAnsi"/>
          <w:bCs/>
          <w:szCs w:val="20"/>
          <w:lang w:eastAsia="en-IN"/>
        </w:rPr>
        <w:t xml:space="preserve"> (Power or Screw Conveyor s/d)</w:t>
      </w:r>
    </w:p>
    <w:p w14:paraId="0EE568EE" w14:textId="77777777" w:rsidR="006B61ED" w:rsidRPr="005D414F" w:rsidRDefault="006B61ED" w:rsidP="006B61ED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5D414F">
        <w:rPr>
          <w:rFonts w:eastAsia="Times New Roman" w:cstheme="minorHAnsi"/>
          <w:bCs/>
          <w:szCs w:val="20"/>
          <w:lang w:eastAsia="en-IN"/>
        </w:rPr>
        <w:t xml:space="preserve">Open the cover and remove old/damaged seals clean the surface of conveyor thoroughly. </w:t>
      </w:r>
    </w:p>
    <w:p w14:paraId="11F73D05" w14:textId="77777777" w:rsidR="006B61ED" w:rsidRPr="006B61ED" w:rsidRDefault="006B61ED" w:rsidP="006B61ED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After surface is cleared, apply sealant to seal and fix on the surface of the conveyor. </w:t>
      </w:r>
    </w:p>
    <w:p w14:paraId="54EC9207" w14:textId="77777777" w:rsidR="006B61ED" w:rsidRPr="006B61ED" w:rsidRDefault="006B61ED" w:rsidP="006B61ED">
      <w:pPr>
        <w:numPr>
          <w:ilvl w:val="0"/>
          <w:numId w:val="42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While handling sealant, the concerned workmen should avoid contact with skin and eyes. Also excess sealant should be wiped off. </w:t>
      </w:r>
    </w:p>
    <w:p w14:paraId="12AAECA3" w14:textId="77777777" w:rsidR="006B61ED" w:rsidRPr="006B61ED" w:rsidRDefault="006B61ED" w:rsidP="006B61ED">
      <w:pPr>
        <w:numPr>
          <w:ilvl w:val="0"/>
          <w:numId w:val="43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In case of contact with skin or eyes immediately wash the affected part of the body. </w:t>
      </w:r>
    </w:p>
    <w:p w14:paraId="4244F7BD" w14:textId="77777777" w:rsidR="006B61ED" w:rsidRPr="006B61ED" w:rsidRDefault="006B61ED" w:rsidP="006B61ED">
      <w:pPr>
        <w:numPr>
          <w:ilvl w:val="0"/>
          <w:numId w:val="44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Place back the covers and tighten the clamps. </w:t>
      </w:r>
    </w:p>
    <w:p w14:paraId="6AE0F549" w14:textId="77777777" w:rsidR="006B61ED" w:rsidRPr="006B61ED" w:rsidRDefault="006B61ED" w:rsidP="006B61ED">
      <w:pPr>
        <w:numPr>
          <w:ilvl w:val="0"/>
          <w:numId w:val="45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Damaged/worn-out seals to be disposed off in appropriate waste bay. </w:t>
      </w:r>
    </w:p>
    <w:p w14:paraId="532ED360" w14:textId="77777777" w:rsidR="006B61ED" w:rsidRDefault="006B61ED" w:rsidP="006B61ED">
      <w:pPr>
        <w:numPr>
          <w:ilvl w:val="0"/>
          <w:numId w:val="46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>Normalize</w:t>
      </w:r>
      <w:r w:rsidR="002E346D">
        <w:rPr>
          <w:rFonts w:eastAsia="Times New Roman" w:cstheme="minorHAnsi"/>
          <w:bCs/>
          <w:szCs w:val="20"/>
          <w:lang w:eastAsia="en-IN"/>
        </w:rPr>
        <w:t>/ Clear electrical</w:t>
      </w:r>
      <w:r w:rsidRPr="006B61ED">
        <w:rPr>
          <w:rFonts w:eastAsia="Times New Roman" w:cstheme="minorHAnsi"/>
          <w:bCs/>
          <w:szCs w:val="20"/>
          <w:lang w:eastAsia="en-IN"/>
        </w:rPr>
        <w:t xml:space="preserve"> shutdown and take trial </w:t>
      </w:r>
    </w:p>
    <w:p w14:paraId="466FEC68" w14:textId="77777777" w:rsidR="002E346D" w:rsidRDefault="002E346D" w:rsidP="00061171">
      <w:pPr>
        <w:spacing w:after="0" w:line="240" w:lineRule="auto"/>
        <w:ind w:left="720"/>
        <w:rPr>
          <w:rFonts w:eastAsia="Times New Roman" w:cstheme="minorHAnsi"/>
          <w:bCs/>
          <w:szCs w:val="20"/>
          <w:lang w:eastAsia="en-IN"/>
        </w:rPr>
      </w:pPr>
    </w:p>
    <w:p w14:paraId="40EBB2BC" w14:textId="77777777" w:rsidR="0041243F" w:rsidRDefault="0041243F" w:rsidP="002E346D">
      <w:p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</w:p>
    <w:p w14:paraId="4ECD2626" w14:textId="77777777" w:rsidR="002E346D" w:rsidRPr="00061171" w:rsidRDefault="002E346D" w:rsidP="002E346D">
      <w:pPr>
        <w:spacing w:after="0" w:line="240" w:lineRule="auto"/>
        <w:rPr>
          <w:rFonts w:eastAsia="Times New Roman" w:cstheme="minorHAnsi"/>
          <w:b/>
          <w:bCs/>
          <w:szCs w:val="20"/>
          <w:lang w:eastAsia="en-IN"/>
        </w:rPr>
      </w:pPr>
      <w:r w:rsidRPr="00061171">
        <w:rPr>
          <w:rFonts w:eastAsia="Times New Roman" w:cstheme="minorHAnsi"/>
          <w:b/>
          <w:bCs/>
          <w:szCs w:val="20"/>
          <w:lang w:eastAsia="en-IN"/>
        </w:rPr>
        <w:t>Activity No 2:</w:t>
      </w:r>
      <w:r w:rsidRPr="00061171">
        <w:rPr>
          <w:rFonts w:eastAsia="Times New Roman" w:cstheme="minorHAnsi"/>
          <w:b/>
          <w:bCs/>
          <w:szCs w:val="20"/>
          <w:lang w:eastAsia="en-IN"/>
        </w:rPr>
        <w:tab/>
      </w:r>
      <w:r w:rsidRPr="00061171">
        <w:rPr>
          <w:rFonts w:eastAsia="Times New Roman" w:cstheme="minorHAnsi"/>
          <w:b/>
          <w:bCs/>
          <w:szCs w:val="20"/>
          <w:lang w:eastAsia="en-IN"/>
        </w:rPr>
        <w:t xml:space="preserve">RAV Gland packing changing. </w:t>
      </w:r>
    </w:p>
    <w:p w14:paraId="218D6EE8" w14:textId="77777777" w:rsidR="002E346D" w:rsidRPr="002E346D" w:rsidRDefault="002E346D" w:rsidP="002E346D">
      <w:pPr>
        <w:pStyle w:val="ListParagraph"/>
        <w:numPr>
          <w:ilvl w:val="1"/>
          <w:numId w:val="48"/>
        </w:numPr>
        <w:rPr>
          <w:rFonts w:eastAsia="Times New Roman" w:cstheme="minorHAnsi"/>
          <w:bCs/>
          <w:szCs w:val="20"/>
          <w:lang w:eastAsia="en-IN"/>
        </w:rPr>
      </w:pPr>
      <w:r w:rsidRPr="002E346D">
        <w:rPr>
          <w:rFonts w:eastAsia="Times New Roman" w:cstheme="minorHAnsi"/>
          <w:bCs/>
          <w:szCs w:val="20"/>
          <w:lang w:eastAsia="en-IN"/>
        </w:rPr>
        <w:t xml:space="preserve">Ensure isolation of the system with Lock out and tag out sytem. (Power or </w:t>
      </w:r>
      <w:r>
        <w:rPr>
          <w:rFonts w:eastAsia="Times New Roman" w:cstheme="minorHAnsi"/>
          <w:bCs/>
          <w:szCs w:val="20"/>
          <w:lang w:eastAsia="en-IN"/>
        </w:rPr>
        <w:t xml:space="preserve">RAV </w:t>
      </w:r>
      <w:r w:rsidRPr="002E346D">
        <w:rPr>
          <w:rFonts w:eastAsia="Times New Roman" w:cstheme="minorHAnsi"/>
          <w:bCs/>
          <w:szCs w:val="20"/>
          <w:lang w:eastAsia="en-IN"/>
        </w:rPr>
        <w:t>s/d)</w:t>
      </w:r>
    </w:p>
    <w:p w14:paraId="49E47A92" w14:textId="77777777" w:rsidR="006B61ED" w:rsidRPr="005D414F" w:rsidRDefault="006B61ED">
      <w:pPr>
        <w:numPr>
          <w:ilvl w:val="1"/>
          <w:numId w:val="48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5D414F">
        <w:rPr>
          <w:rFonts w:eastAsia="Times New Roman" w:cstheme="minorHAnsi"/>
          <w:bCs/>
          <w:szCs w:val="20"/>
          <w:lang w:eastAsia="en-IN"/>
        </w:rPr>
        <w:t xml:space="preserve">Loosen the bolts of stuffing box packing ring and remove the ring. </w:t>
      </w:r>
    </w:p>
    <w:p w14:paraId="5D3F0708" w14:textId="77777777" w:rsidR="006B61ED" w:rsidRPr="006B61ED" w:rsidRDefault="006B61ED" w:rsidP="006B61ED">
      <w:pPr>
        <w:numPr>
          <w:ilvl w:val="1"/>
          <w:numId w:val="48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Remove all the old packing from the gland housing with the help of pointed rod. </w:t>
      </w:r>
    </w:p>
    <w:p w14:paraId="55FDAF7F" w14:textId="77777777" w:rsidR="006B61ED" w:rsidRPr="006B61ED" w:rsidRDefault="006B61ED" w:rsidP="006B61ED">
      <w:pPr>
        <w:numPr>
          <w:ilvl w:val="1"/>
          <w:numId w:val="48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Reinstall new packing rings (see that ends of each ring is away from each other, Joints to be staggered.) </w:t>
      </w:r>
    </w:p>
    <w:p w14:paraId="00428311" w14:textId="77777777" w:rsidR="006B61ED" w:rsidRPr="006B61ED" w:rsidRDefault="006B61ED" w:rsidP="006B61ED">
      <w:pPr>
        <w:numPr>
          <w:ilvl w:val="1"/>
          <w:numId w:val="49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Reinstall the stuffing box ring and gradually tighten the bolts. </w:t>
      </w:r>
    </w:p>
    <w:p w14:paraId="12AAD42F" w14:textId="77777777" w:rsidR="006B61ED" w:rsidRPr="006B61ED" w:rsidRDefault="006B61ED" w:rsidP="006B61ED">
      <w:pPr>
        <w:numPr>
          <w:ilvl w:val="1"/>
          <w:numId w:val="49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Release electrical shut down and take trial. </w:t>
      </w:r>
    </w:p>
    <w:p w14:paraId="3E9ABA9C" w14:textId="77777777" w:rsidR="006B61ED" w:rsidRDefault="006B61ED" w:rsidP="00B80B41">
      <w:pPr>
        <w:numPr>
          <w:ilvl w:val="1"/>
          <w:numId w:val="49"/>
        </w:numPr>
        <w:spacing w:after="0" w:line="240" w:lineRule="auto"/>
        <w:rPr>
          <w:rFonts w:eastAsia="Times New Roman" w:cstheme="minorHAnsi"/>
          <w:bCs/>
          <w:szCs w:val="20"/>
          <w:lang w:eastAsia="en-IN"/>
        </w:rPr>
      </w:pPr>
      <w:r w:rsidRPr="006B61ED">
        <w:rPr>
          <w:rFonts w:eastAsia="Times New Roman" w:cstheme="minorHAnsi"/>
          <w:bCs/>
          <w:szCs w:val="20"/>
          <w:lang w:eastAsia="en-IN"/>
        </w:rPr>
        <w:t xml:space="preserve">Worn-out packing’s to be disposed off in appropriate waste bay. </w:t>
      </w:r>
    </w:p>
    <w:p w14:paraId="50F5C8F8" w14:textId="77777777" w:rsidR="00B80B41" w:rsidRPr="00B80B41" w:rsidRDefault="00B80B41" w:rsidP="00B80B41">
      <w:pPr>
        <w:spacing w:after="0" w:line="240" w:lineRule="auto"/>
        <w:ind w:left="1440"/>
        <w:rPr>
          <w:rFonts w:eastAsia="Times New Roman" w:cstheme="minorHAnsi"/>
          <w:bCs/>
          <w:szCs w:val="20"/>
          <w:lang w:eastAsia="en-IN"/>
        </w:rPr>
      </w:pPr>
    </w:p>
    <w:p w14:paraId="002BBD65" w14:textId="77777777" w:rsidR="00DD3AEE" w:rsidRPr="006B61ED" w:rsidRDefault="00DD3AEE" w:rsidP="006B6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B61ED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6B61ED">
        <w:rPr>
          <w:rFonts w:ascii="Times New Roman" w:hAnsi="Times New Roman" w:cs="Times New Roman"/>
          <w:b/>
          <w:sz w:val="24"/>
          <w:szCs w:val="24"/>
        </w:rPr>
        <w:t>S:</w:t>
      </w:r>
    </w:p>
    <w:p w14:paraId="290D835D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6755F0E" w14:textId="77777777" w:rsidR="00BD3B0F" w:rsidRDefault="00BD3B0F" w:rsidP="00BD3B0F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OEM Manuals &amp; reference drawings, SP44, SP45</w:t>
      </w:r>
    </w:p>
    <w:p w14:paraId="3E14C1F7" w14:textId="77777777" w:rsidR="009130D6" w:rsidDel="00F35E40" w:rsidRDefault="009130D6" w:rsidP="00BB77F4">
      <w:pPr>
        <w:pStyle w:val="ListParagraph"/>
        <w:ind w:left="709"/>
        <w:rPr>
          <w:del w:id="0" w:author="Mriganka Medhi" w:date="2022-08-13T15:25:00Z"/>
          <w:rFonts w:ascii="Times New Roman" w:hAnsi="Times New Roman" w:cs="Times New Roman"/>
          <w:sz w:val="24"/>
          <w:szCs w:val="24"/>
        </w:rPr>
      </w:pPr>
    </w:p>
    <w:p w14:paraId="3D61F57A" w14:textId="77777777" w:rsidR="009E17B8" w:rsidRPr="00B80B41" w:rsidRDefault="009E17B8" w:rsidP="00B80B41">
      <w:pPr>
        <w:rPr>
          <w:rFonts w:ascii="Times New Roman" w:hAnsi="Times New Roman" w:cs="Times New Roman"/>
          <w:sz w:val="24"/>
          <w:szCs w:val="24"/>
        </w:rPr>
      </w:pPr>
    </w:p>
    <w:p w14:paraId="72130D81" w14:textId="7BD93CED" w:rsidR="00112163" w:rsidRPr="00462248" w:rsidDel="00F35E40" w:rsidRDefault="00112163" w:rsidP="00BB77F4">
      <w:pPr>
        <w:pStyle w:val="ListParagraph"/>
        <w:ind w:left="709"/>
        <w:rPr>
          <w:del w:id="1" w:author="Mriganka Medhi" w:date="2022-08-13T15:25:00Z"/>
          <w:rFonts w:ascii="Times New Roman" w:hAnsi="Times New Roman" w:cs="Times New Roman"/>
          <w:sz w:val="24"/>
          <w:szCs w:val="24"/>
        </w:rPr>
      </w:pPr>
    </w:p>
    <w:p w14:paraId="5FF9F2F1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7C34CDCA" w14:textId="77777777" w:rsidTr="00526AED">
        <w:tc>
          <w:tcPr>
            <w:tcW w:w="596" w:type="dxa"/>
          </w:tcPr>
          <w:p w14:paraId="12E9E2BE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31AC48AC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396CCA6C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1D9E6635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60C3B1FB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4E8FC2E6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BD3B0F" w:rsidRPr="00462248" w14:paraId="274B2B0C" w14:textId="77777777" w:rsidTr="00526AED">
        <w:tc>
          <w:tcPr>
            <w:tcW w:w="596" w:type="dxa"/>
          </w:tcPr>
          <w:p w14:paraId="10C7AF3A" w14:textId="77777777" w:rsidR="00BD3B0F" w:rsidRPr="00462248" w:rsidRDefault="00BD3B0F" w:rsidP="00BD3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</w:tcPr>
          <w:p w14:paraId="579A0CD3" w14:textId="77777777" w:rsidR="00BD3B0F" w:rsidRPr="00462248" w:rsidRDefault="00BD3B0F" w:rsidP="00BD3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HI/12</w:t>
            </w:r>
          </w:p>
        </w:tc>
        <w:tc>
          <w:tcPr>
            <w:tcW w:w="2693" w:type="dxa"/>
          </w:tcPr>
          <w:p w14:paraId="4BEAE2CD" w14:textId="77777777" w:rsidR="00BD3B0F" w:rsidRPr="00462248" w:rsidRDefault="00BD3B0F" w:rsidP="00BD3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Hazard Identification</w:t>
            </w:r>
          </w:p>
        </w:tc>
        <w:tc>
          <w:tcPr>
            <w:tcW w:w="1559" w:type="dxa"/>
          </w:tcPr>
          <w:p w14:paraId="0D0BBEBF" w14:textId="77777777" w:rsidR="00BD3B0F" w:rsidRPr="00462248" w:rsidRDefault="00BD3B0F" w:rsidP="00BD3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 xml:space="preserve">IMS </w:t>
            </w:r>
          </w:p>
        </w:tc>
        <w:tc>
          <w:tcPr>
            <w:tcW w:w="1276" w:type="dxa"/>
          </w:tcPr>
          <w:p w14:paraId="16A16AEC" w14:textId="77777777" w:rsidR="00BD3B0F" w:rsidRPr="00462248" w:rsidRDefault="00BD3B0F" w:rsidP="00BD3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498FA8CA" w14:textId="77777777" w:rsidR="00BD3B0F" w:rsidRPr="00462248" w:rsidRDefault="00BD3B0F" w:rsidP="00BD3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</w:tbl>
    <w:p w14:paraId="4E0E39B7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061171" w:rsidRPr="001E642A" w14:paraId="637318C7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3A7877CC" w14:textId="77777777" w:rsidR="00061171" w:rsidRPr="007C1842" w:rsidRDefault="00061171" w:rsidP="00987756">
            <w:pPr>
              <w:pStyle w:val="Header"/>
              <w:ind w:right="-108"/>
              <w:rPr>
                <w:b/>
              </w:rPr>
            </w:pPr>
            <w:bookmarkStart w:id="2" w:name="_Hlk111296532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A7D9" w14:textId="77777777" w:rsidR="00061171" w:rsidRPr="007C1842" w:rsidRDefault="00061171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0867" w14:textId="77777777" w:rsidR="00061171" w:rsidRPr="007C1842" w:rsidRDefault="00061171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48AFF5C" w14:textId="77777777" w:rsidR="00061171" w:rsidRPr="007C1842" w:rsidRDefault="0006117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061171" w:rsidRPr="001E642A" w14:paraId="30BE90D3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18A7883" w14:textId="77777777" w:rsidR="00061171" w:rsidRPr="007C1842" w:rsidRDefault="00061171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E1AD9" w14:textId="77777777" w:rsidR="00061171" w:rsidRPr="007C1842" w:rsidRDefault="00061171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8C7D5" w14:textId="77777777" w:rsidR="00061171" w:rsidRPr="007C1842" w:rsidRDefault="00061171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D36F76B" w14:textId="77777777" w:rsidR="00061171" w:rsidRPr="007C1842" w:rsidRDefault="0006117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6</w:t>
            </w:r>
          </w:p>
        </w:tc>
      </w:tr>
      <w:tr w:rsidR="00061171" w:rsidRPr="001E642A" w14:paraId="3CA4AA98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9C6B709" w14:textId="77777777" w:rsidR="00061171" w:rsidRPr="007C1842" w:rsidRDefault="00061171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689993" w14:textId="77777777" w:rsidR="00061171" w:rsidRPr="007C1842" w:rsidRDefault="00061171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89D48" w14:textId="77777777" w:rsidR="00061171" w:rsidRPr="007C1842" w:rsidRDefault="00061171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B1696D1" w14:textId="77777777" w:rsidR="00061171" w:rsidRPr="007C1842" w:rsidRDefault="0006117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61171" w:rsidRPr="001E642A" w14:paraId="24F835B6" w14:textId="77777777" w:rsidTr="00987756">
        <w:tc>
          <w:tcPr>
            <w:tcW w:w="1277" w:type="dxa"/>
            <w:tcBorders>
              <w:right w:val="nil"/>
            </w:tcBorders>
          </w:tcPr>
          <w:p w14:paraId="14314B75" w14:textId="77777777" w:rsidR="00061171" w:rsidRPr="007C1842" w:rsidRDefault="00061171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22890DC" w14:textId="77777777" w:rsidR="00061171" w:rsidRPr="007C1842" w:rsidRDefault="00061171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94A1B18" w14:textId="77777777" w:rsidR="00061171" w:rsidRPr="007C1842" w:rsidRDefault="00061171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AFE3306" w14:textId="77777777" w:rsidR="00061171" w:rsidRPr="007C1842" w:rsidRDefault="0006117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2"/>
    </w:tbl>
    <w:p w14:paraId="12C8FA59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61171" w:rsidRPr="003570C6" w14:paraId="0EA9672C" w14:textId="77777777" w:rsidTr="00987756">
        <w:tc>
          <w:tcPr>
            <w:tcW w:w="3119" w:type="dxa"/>
            <w:shd w:val="clear" w:color="auto" w:fill="auto"/>
          </w:tcPr>
          <w:p w14:paraId="0F87EF68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6CF82000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05F09B30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7A7E2539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54670307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0EEBFF2F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061171" w:rsidRPr="003570C6" w14:paraId="1BE6D8E2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13E7C633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DAB4362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E44CA8F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01BC67C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49A6AAD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52FB2A57" w14:textId="77777777" w:rsidR="00061171" w:rsidRPr="00483B39" w:rsidDel="00F35E40" w:rsidRDefault="00061171" w:rsidP="00061171">
            <w:pPr>
              <w:rPr>
                <w:del w:id="3" w:author="Mriganka Medhi" w:date="2022-08-13T15:25:00Z"/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8942DFD" w14:textId="77777777" w:rsidR="00061171" w:rsidRPr="00483B39" w:rsidDel="00F35E40" w:rsidRDefault="00061171" w:rsidP="00061171">
            <w:pPr>
              <w:rPr>
                <w:del w:id="4" w:author="Mriganka Medhi" w:date="2022-08-13T15:25:00Z"/>
                <w:rFonts w:ascii="Times New Roman" w:eastAsia="Times New Roman" w:hAnsi="Times New Roman" w:cs="Times New Roman"/>
                <w:b/>
              </w:rPr>
            </w:pPr>
          </w:p>
          <w:p w14:paraId="37B50958" w14:textId="77777777" w:rsidR="00061171" w:rsidRPr="00483B39" w:rsidDel="00F35E40" w:rsidRDefault="00061171" w:rsidP="00061171">
            <w:pPr>
              <w:rPr>
                <w:del w:id="5" w:author="Mriganka Medhi" w:date="2022-08-13T15:25:00Z"/>
                <w:rFonts w:ascii="Times New Roman" w:eastAsia="Times New Roman" w:hAnsi="Times New Roman" w:cs="Times New Roman"/>
                <w:b/>
              </w:rPr>
            </w:pPr>
          </w:p>
          <w:p w14:paraId="373444EB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6B44BDF1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737A6D5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D0822F4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C31C1DB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61171" w:rsidRPr="001C094A" w14:paraId="47A4705B" w14:textId="77777777" w:rsidTr="00987756">
        <w:tc>
          <w:tcPr>
            <w:tcW w:w="3119" w:type="dxa"/>
            <w:shd w:val="clear" w:color="auto" w:fill="auto"/>
          </w:tcPr>
          <w:p w14:paraId="021B265B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lastRenderedPageBreak/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669B12C6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662C2C18" w14:textId="77777777" w:rsidR="00061171" w:rsidRPr="00483B39" w:rsidRDefault="00061171" w:rsidP="0006117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7E6E254A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C40473">
      <w:headerReference w:type="default" r:id="rId8"/>
      <w:footerReference w:type="default" r:id="rId9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A286" w14:textId="77777777" w:rsidR="005676EA" w:rsidRDefault="005676EA" w:rsidP="0036287A">
      <w:pPr>
        <w:spacing w:after="0" w:line="240" w:lineRule="auto"/>
      </w:pPr>
      <w:r>
        <w:separator/>
      </w:r>
    </w:p>
  </w:endnote>
  <w:endnote w:type="continuationSeparator" w:id="0">
    <w:p w14:paraId="25EA004E" w14:textId="77777777" w:rsidR="005676EA" w:rsidRDefault="005676E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3EDCF" w14:textId="573FE04B" w:rsidR="00C40473" w:rsidRDefault="0047339B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8C938F" wp14:editId="65BA726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7d354956b0b3ce9ed338aaaa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6B11E1" w14:textId="0B5D0019" w:rsidR="0047339B" w:rsidRPr="0047339B" w:rsidRDefault="0047339B" w:rsidP="0047339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7339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8C938F" id="_x0000_t202" coordsize="21600,21600" o:spt="202" path="m,l,21600r21600,l21600,xe">
              <v:stroke joinstyle="miter"/>
              <v:path gradientshapeok="t" o:connecttype="rect"/>
            </v:shapetype>
            <v:shape id="MSIPCM7d354956b0b3ce9ed338aaaa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336B11E1" w14:textId="0B5D0019" w:rsidR="0047339B" w:rsidRPr="0047339B" w:rsidRDefault="0047339B" w:rsidP="0047339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7339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4969" w14:textId="77777777" w:rsidR="005676EA" w:rsidRDefault="005676EA" w:rsidP="0036287A">
      <w:pPr>
        <w:spacing w:after="0" w:line="240" w:lineRule="auto"/>
      </w:pPr>
      <w:r>
        <w:separator/>
      </w:r>
    </w:p>
  </w:footnote>
  <w:footnote w:type="continuationSeparator" w:id="0">
    <w:p w14:paraId="5DB40738" w14:textId="77777777" w:rsidR="005676EA" w:rsidRDefault="005676E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061171" w14:paraId="6F40CCAD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4D2823" w14:textId="77777777" w:rsidR="00061171" w:rsidRDefault="00061171" w:rsidP="00061171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67BE7CC3" wp14:editId="11C53383">
                <wp:extent cx="1517650" cy="736600"/>
                <wp:effectExtent l="0" t="0" r="0" b="0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098847" w14:textId="77777777" w:rsidR="00061171" w:rsidRPr="00B834FB" w:rsidRDefault="00061171" w:rsidP="00061171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BDE329" w14:textId="77777777" w:rsidR="00061171" w:rsidRPr="00B834FB" w:rsidRDefault="00061171" w:rsidP="0006117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C06DCB" w14:textId="42DBB381" w:rsidR="00061171" w:rsidRPr="00770427" w:rsidRDefault="00061171" w:rsidP="00061171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VL/IMS/VAB/MCD/MCD/WI/</w:t>
          </w:r>
          <w:r>
            <w:rPr>
              <w:rFonts w:ascii="Times New Roman" w:hAnsi="Times New Roman"/>
              <w:b/>
            </w:rPr>
            <w:t>12</w:t>
          </w:r>
        </w:p>
      </w:tc>
    </w:tr>
    <w:tr w:rsidR="00061171" w14:paraId="4BA8076F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F8F113" w14:textId="77777777" w:rsidR="00061171" w:rsidRDefault="00061171" w:rsidP="00061171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4532DB" w14:textId="77777777" w:rsidR="00061171" w:rsidRPr="00B834FB" w:rsidRDefault="00061171" w:rsidP="00061171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C3F1" w14:textId="77777777" w:rsidR="00061171" w:rsidRPr="00B834FB" w:rsidRDefault="00061171" w:rsidP="0006117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B5B9DB" w14:textId="77777777" w:rsidR="00061171" w:rsidRPr="00770427" w:rsidRDefault="00061171" w:rsidP="00061171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13.08.2022</w:t>
          </w:r>
        </w:p>
      </w:tc>
    </w:tr>
    <w:tr w:rsidR="00061171" w14:paraId="4FC3E2AE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32175A" w14:textId="77777777" w:rsidR="00061171" w:rsidRDefault="00061171" w:rsidP="00061171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B68C00" w14:textId="50039E18" w:rsidR="00061171" w:rsidRDefault="00061171" w:rsidP="00061171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 w:rsidR="00F35E40">
            <w:rPr>
              <w:rFonts w:ascii="Times New Roman" w:eastAsia="Times New Roman" w:hAnsi="Times New Roman" w:cs="Times New Roman"/>
              <w:b/>
              <w:bCs/>
              <w:szCs w:val="32"/>
              <w:lang w:eastAsia="en-IN"/>
            </w:rPr>
            <w:t>SCREW CONVEYOR SEALING/RAV MAINTENANCE</w:t>
          </w:r>
        </w:p>
        <w:p w14:paraId="6A25873B" w14:textId="77777777" w:rsidR="00061171" w:rsidRPr="005F5954" w:rsidRDefault="00061171" w:rsidP="00061171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C1DB38" w14:textId="77777777" w:rsidR="00061171" w:rsidRPr="00B834FB" w:rsidRDefault="00061171" w:rsidP="0006117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403C5B0" w14:textId="01822AC5" w:rsidR="00061171" w:rsidRPr="00770427" w:rsidRDefault="00061171" w:rsidP="00061171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6</w:t>
          </w:r>
        </w:p>
      </w:tc>
    </w:tr>
    <w:tr w:rsidR="00061171" w14:paraId="1D79E121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DBFCDD" w14:textId="77777777" w:rsidR="00061171" w:rsidRDefault="00061171" w:rsidP="00061171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8060FC" w14:textId="77777777" w:rsidR="00061171" w:rsidRPr="00B834FB" w:rsidRDefault="00061171" w:rsidP="00061171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156DF3" w14:textId="77777777" w:rsidR="00061171" w:rsidRPr="00B834FB" w:rsidRDefault="00061171" w:rsidP="0006117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27EB47" w14:textId="77777777" w:rsidR="00061171" w:rsidRPr="00B834FB" w:rsidRDefault="00061171" w:rsidP="00061171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6417994C" w14:textId="77777777" w:rsidR="00462248" w:rsidRDefault="0046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404A"/>
    <w:multiLevelType w:val="multilevel"/>
    <w:tmpl w:val="479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4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603ADC"/>
    <w:multiLevelType w:val="hybridMultilevel"/>
    <w:tmpl w:val="280CD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8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3C5C65DE"/>
    <w:multiLevelType w:val="multilevel"/>
    <w:tmpl w:val="76AAF20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E4E7BDC"/>
    <w:multiLevelType w:val="multilevel"/>
    <w:tmpl w:val="0C26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622C7F"/>
    <w:multiLevelType w:val="multilevel"/>
    <w:tmpl w:val="31F286F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4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96" w:hanging="180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D16A2"/>
    <w:multiLevelType w:val="multilevel"/>
    <w:tmpl w:val="E22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E23554"/>
    <w:multiLevelType w:val="multilevel"/>
    <w:tmpl w:val="4EC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4A793D12"/>
    <w:multiLevelType w:val="multilevel"/>
    <w:tmpl w:val="228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6A2721"/>
    <w:multiLevelType w:val="multilevel"/>
    <w:tmpl w:val="CF0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AC12A9"/>
    <w:multiLevelType w:val="multilevel"/>
    <w:tmpl w:val="3350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3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567171A6"/>
    <w:multiLevelType w:val="multilevel"/>
    <w:tmpl w:val="728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688C1EA3"/>
    <w:multiLevelType w:val="multilevel"/>
    <w:tmpl w:val="00D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02101B0"/>
    <w:multiLevelType w:val="multilevel"/>
    <w:tmpl w:val="B4B0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1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7D585A84"/>
    <w:multiLevelType w:val="multilevel"/>
    <w:tmpl w:val="7C6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280002">
    <w:abstractNumId w:val="28"/>
  </w:num>
  <w:num w:numId="2" w16cid:durableId="1796213650">
    <w:abstractNumId w:val="45"/>
  </w:num>
  <w:num w:numId="3" w16cid:durableId="1307122954">
    <w:abstractNumId w:val="37"/>
  </w:num>
  <w:num w:numId="4" w16cid:durableId="1009410275">
    <w:abstractNumId w:val="11"/>
  </w:num>
  <w:num w:numId="5" w16cid:durableId="2095779526">
    <w:abstractNumId w:val="7"/>
  </w:num>
  <w:num w:numId="6" w16cid:durableId="1453354466">
    <w:abstractNumId w:val="48"/>
  </w:num>
  <w:num w:numId="7" w16cid:durableId="1787307099">
    <w:abstractNumId w:val="42"/>
  </w:num>
  <w:num w:numId="8" w16cid:durableId="707336318">
    <w:abstractNumId w:val="12"/>
  </w:num>
  <w:num w:numId="9" w16cid:durableId="710763701">
    <w:abstractNumId w:val="18"/>
  </w:num>
  <w:num w:numId="10" w16cid:durableId="1066489346">
    <w:abstractNumId w:val="9"/>
  </w:num>
  <w:num w:numId="11" w16cid:durableId="1251114771">
    <w:abstractNumId w:val="16"/>
  </w:num>
  <w:num w:numId="12" w16cid:durableId="1139808823">
    <w:abstractNumId w:val="10"/>
  </w:num>
  <w:num w:numId="13" w16cid:durableId="1227229771">
    <w:abstractNumId w:val="33"/>
  </w:num>
  <w:num w:numId="14" w16cid:durableId="246037839">
    <w:abstractNumId w:val="47"/>
  </w:num>
  <w:num w:numId="15" w16cid:durableId="679237996">
    <w:abstractNumId w:val="19"/>
  </w:num>
  <w:num w:numId="16" w16cid:durableId="11760132">
    <w:abstractNumId w:val="35"/>
  </w:num>
  <w:num w:numId="17" w16cid:durableId="158888458">
    <w:abstractNumId w:val="2"/>
  </w:num>
  <w:num w:numId="18" w16cid:durableId="22217212">
    <w:abstractNumId w:val="46"/>
  </w:num>
  <w:num w:numId="19" w16cid:durableId="1983533922">
    <w:abstractNumId w:val="32"/>
  </w:num>
  <w:num w:numId="20" w16cid:durableId="1514881156">
    <w:abstractNumId w:val="50"/>
  </w:num>
  <w:num w:numId="21" w16cid:durableId="1175071123">
    <w:abstractNumId w:val="39"/>
  </w:num>
  <w:num w:numId="22" w16cid:durableId="142625263">
    <w:abstractNumId w:val="53"/>
  </w:num>
  <w:num w:numId="23" w16cid:durableId="1482963024">
    <w:abstractNumId w:val="8"/>
  </w:num>
  <w:num w:numId="24" w16cid:durableId="326520067">
    <w:abstractNumId w:val="25"/>
  </w:num>
  <w:num w:numId="25" w16cid:durableId="1471094206">
    <w:abstractNumId w:val="49"/>
  </w:num>
  <w:num w:numId="26" w16cid:durableId="1775633432">
    <w:abstractNumId w:val="38"/>
  </w:num>
  <w:num w:numId="27" w16cid:durableId="1808085999">
    <w:abstractNumId w:val="17"/>
  </w:num>
  <w:num w:numId="28" w16cid:durableId="2104063417">
    <w:abstractNumId w:val="5"/>
  </w:num>
  <w:num w:numId="29" w16cid:durableId="291255054">
    <w:abstractNumId w:val="15"/>
  </w:num>
  <w:num w:numId="30" w16cid:durableId="658582856">
    <w:abstractNumId w:val="0"/>
  </w:num>
  <w:num w:numId="31" w16cid:durableId="1170831916">
    <w:abstractNumId w:val="22"/>
  </w:num>
  <w:num w:numId="32" w16cid:durableId="971053827">
    <w:abstractNumId w:val="34"/>
  </w:num>
  <w:num w:numId="33" w16cid:durableId="98720787">
    <w:abstractNumId w:val="51"/>
  </w:num>
  <w:num w:numId="34" w16cid:durableId="852839698">
    <w:abstractNumId w:val="43"/>
  </w:num>
  <w:num w:numId="35" w16cid:durableId="664284914">
    <w:abstractNumId w:val="4"/>
  </w:num>
  <w:num w:numId="36" w16cid:durableId="887298881">
    <w:abstractNumId w:val="14"/>
  </w:num>
  <w:num w:numId="37" w16cid:durableId="464349935">
    <w:abstractNumId w:val="13"/>
  </w:num>
  <w:num w:numId="38" w16cid:durableId="832336490">
    <w:abstractNumId w:val="40"/>
  </w:num>
  <w:num w:numId="39" w16cid:durableId="1237714934">
    <w:abstractNumId w:val="21"/>
  </w:num>
  <w:num w:numId="40" w16cid:durableId="1088236875">
    <w:abstractNumId w:val="29"/>
  </w:num>
  <w:num w:numId="41" w16cid:durableId="340934668">
    <w:abstractNumId w:val="1"/>
  </w:num>
  <w:num w:numId="42" w16cid:durableId="976035656">
    <w:abstractNumId w:val="30"/>
  </w:num>
  <w:num w:numId="43" w16cid:durableId="1169949839">
    <w:abstractNumId w:val="31"/>
  </w:num>
  <w:num w:numId="44" w16cid:durableId="1831018810">
    <w:abstractNumId w:val="36"/>
  </w:num>
  <w:num w:numId="45" w16cid:durableId="2122917007">
    <w:abstractNumId w:val="27"/>
  </w:num>
  <w:num w:numId="46" w16cid:durableId="1730837445">
    <w:abstractNumId w:val="41"/>
  </w:num>
  <w:num w:numId="47" w16cid:durableId="59638855">
    <w:abstractNumId w:val="52"/>
  </w:num>
  <w:num w:numId="48" w16cid:durableId="2107997282">
    <w:abstractNumId w:val="44"/>
  </w:num>
  <w:num w:numId="49" w16cid:durableId="993265614">
    <w:abstractNumId w:val="23"/>
  </w:num>
  <w:num w:numId="50" w16cid:durableId="128136482">
    <w:abstractNumId w:val="26"/>
  </w:num>
  <w:num w:numId="51" w16cid:durableId="1810592235">
    <w:abstractNumId w:val="6"/>
  </w:num>
  <w:num w:numId="52" w16cid:durableId="2033064579">
    <w:abstractNumId w:val="24"/>
  </w:num>
  <w:num w:numId="53" w16cid:durableId="1067654992">
    <w:abstractNumId w:val="3"/>
  </w:num>
  <w:num w:numId="54" w16cid:durableId="709960335">
    <w:abstractNumId w:val="20"/>
  </w:num>
  <w:numIdMacAtCleanup w:val="5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iganka Medhi">
    <w15:presenceInfo w15:providerId="AD" w15:userId="S::00052475@vedanta.co.in::772655b6-0e17-446a-a50b-a42603c9d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326C"/>
    <w:rsid w:val="00055E91"/>
    <w:rsid w:val="00056522"/>
    <w:rsid w:val="00056BB9"/>
    <w:rsid w:val="00061171"/>
    <w:rsid w:val="0006593D"/>
    <w:rsid w:val="00071355"/>
    <w:rsid w:val="00072244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1D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346D"/>
    <w:rsid w:val="002E5424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243F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7339B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676EA"/>
    <w:rsid w:val="005726CC"/>
    <w:rsid w:val="0057381B"/>
    <w:rsid w:val="00583DF7"/>
    <w:rsid w:val="0058494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D414F"/>
    <w:rsid w:val="005E1D4D"/>
    <w:rsid w:val="005E2FC1"/>
    <w:rsid w:val="005F1195"/>
    <w:rsid w:val="005F7D0D"/>
    <w:rsid w:val="00602299"/>
    <w:rsid w:val="00604B41"/>
    <w:rsid w:val="006057F6"/>
    <w:rsid w:val="006128D2"/>
    <w:rsid w:val="006242ED"/>
    <w:rsid w:val="00642F5C"/>
    <w:rsid w:val="00644EB2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B61ED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50850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26FD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07F13"/>
    <w:rsid w:val="009130D6"/>
    <w:rsid w:val="0091469C"/>
    <w:rsid w:val="0091793E"/>
    <w:rsid w:val="00921235"/>
    <w:rsid w:val="00922559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4491C"/>
    <w:rsid w:val="00B72B78"/>
    <w:rsid w:val="00B767F7"/>
    <w:rsid w:val="00B76860"/>
    <w:rsid w:val="00B80B41"/>
    <w:rsid w:val="00B834FB"/>
    <w:rsid w:val="00B846F1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3B0F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35E40"/>
    <w:rsid w:val="00F404DA"/>
    <w:rsid w:val="00F41AF8"/>
    <w:rsid w:val="00F45C20"/>
    <w:rsid w:val="00F557DE"/>
    <w:rsid w:val="00F63749"/>
    <w:rsid w:val="00F67BCE"/>
    <w:rsid w:val="00F7410C"/>
    <w:rsid w:val="00F80D04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A8615"/>
  <w15:docId w15:val="{187904BB-C721-400C-8E97-0B86EA6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rsid w:val="00907F1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907F13"/>
    <w:rPr>
      <w:rFonts w:ascii="Times New Roman" w:eastAsia="Times New Roman" w:hAnsi="Times New Roman" w:cs="Times New Roman"/>
      <w:b/>
      <w:sz w:val="24"/>
      <w:szCs w:val="20"/>
    </w:rPr>
  </w:style>
  <w:style w:type="paragraph" w:styleId="Revision">
    <w:name w:val="Revision"/>
    <w:hidden/>
    <w:uiPriority w:val="99"/>
    <w:semiHidden/>
    <w:rsid w:val="0006117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61171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1171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3471B7-4142-448C-82FA-BEFFEAA2D5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333013-A969-49E3-88D1-8432271C2B95}"/>
</file>

<file path=customXml/itemProps3.xml><?xml version="1.0" encoding="utf-8"?>
<ds:datastoreItem xmlns:ds="http://schemas.openxmlformats.org/officeDocument/2006/customXml" ds:itemID="{BE8908C2-39B7-436A-A08E-D935A199681E}"/>
</file>

<file path=customXml/itemProps4.xml><?xml version="1.0" encoding="utf-8"?>
<ds:datastoreItem xmlns:ds="http://schemas.openxmlformats.org/officeDocument/2006/customXml" ds:itemID="{188883A9-16F7-4419-9CEC-22583E1824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vidyati</dc:creator>
  <cp:keywords/>
  <dc:description/>
  <cp:lastModifiedBy>Mriganka Medhi</cp:lastModifiedBy>
  <cp:revision>4</cp:revision>
  <cp:lastPrinted>2016-08-03T09:34:00Z</cp:lastPrinted>
  <dcterms:created xsi:type="dcterms:W3CDTF">2022-08-13T09:54:00Z</dcterms:created>
  <dcterms:modified xsi:type="dcterms:W3CDTF">2022-08-13T09:56:00Z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2022-08-13T09:56:03Z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d021ce48-0883-483f-b2a1-cf18adb7db9c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1044800</vt:r8>
  </property>
  <property fmtid="{D5CDD505-2E9C-101B-9397-08002B2CF9AE}" pid="11" name="_ExtendedDescription">
    <vt:lpwstr/>
  </property>
</Properties>
</file>