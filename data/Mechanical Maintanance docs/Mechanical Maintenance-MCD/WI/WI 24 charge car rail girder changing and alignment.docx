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6542" w14:textId="77777777" w:rsidR="00D01E69" w:rsidRDefault="0036287A" w:rsidP="00D01E6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4F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3B6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4F6" w:rsidRPr="00D01E69">
        <w:rPr>
          <w:rFonts w:ascii="Times New Roman" w:hAnsi="Times New Roman" w:cs="Times New Roman"/>
          <w:b/>
          <w:sz w:val="24"/>
          <w:szCs w:val="24"/>
        </w:rPr>
        <w:t xml:space="preserve">To describe the procedures for </w:t>
      </w:r>
      <w:r w:rsidR="00EC4217" w:rsidRPr="00D01E69">
        <w:rPr>
          <w:rFonts w:ascii="Times New Roman" w:hAnsi="Times New Roman" w:cs="Times New Roman"/>
          <w:b/>
          <w:sz w:val="24"/>
          <w:szCs w:val="24"/>
        </w:rPr>
        <w:t>rail</w:t>
      </w:r>
      <w:r w:rsidR="00506BA9" w:rsidRPr="00D01E69">
        <w:rPr>
          <w:rFonts w:ascii="Times New Roman" w:hAnsi="Times New Roman" w:cs="Times New Roman"/>
          <w:b/>
          <w:sz w:val="24"/>
          <w:szCs w:val="24"/>
        </w:rPr>
        <w:t xml:space="preserve"> repair</w:t>
      </w:r>
      <w:r w:rsidR="003F2A8E">
        <w:rPr>
          <w:rFonts w:ascii="Times New Roman" w:hAnsi="Times New Roman" w:cs="Times New Roman"/>
          <w:b/>
          <w:sz w:val="24"/>
          <w:szCs w:val="24"/>
        </w:rPr>
        <w:t>/ replacement &amp;</w:t>
      </w:r>
      <w:r w:rsidR="003F2A8E" w:rsidRPr="003F2A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2A8E" w:rsidRPr="00371B39">
        <w:rPr>
          <w:rFonts w:ascii="Times New Roman" w:hAnsi="Times New Roman" w:cs="Times New Roman"/>
          <w:b/>
          <w:sz w:val="24"/>
          <w:szCs w:val="24"/>
        </w:rPr>
        <w:t>Alignment work</w:t>
      </w:r>
      <w:r w:rsidR="003F2A8E" w:rsidRPr="003F2A8E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EC4217" w:rsidRPr="00D01E69">
        <w:rPr>
          <w:rFonts w:ascii="Times New Roman" w:hAnsi="Times New Roman" w:cs="Times New Roman"/>
          <w:b/>
          <w:sz w:val="24"/>
          <w:szCs w:val="24"/>
        </w:rPr>
        <w:t xml:space="preserve">girder changing </w:t>
      </w:r>
    </w:p>
    <w:p w14:paraId="3F06F6D6" w14:textId="14EADBAC" w:rsidR="00EC4217" w:rsidRDefault="00EC4217" w:rsidP="00D01E69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83ECC" w14:textId="77777777" w:rsidR="00EC4217" w:rsidRPr="00D01E69" w:rsidRDefault="0036287A" w:rsidP="00D01E6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41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4F6" w:rsidRPr="00D01E69">
        <w:rPr>
          <w:rFonts w:ascii="Times New Roman" w:hAnsi="Times New Roman" w:cs="Times New Roman"/>
          <w:b/>
          <w:sz w:val="24"/>
          <w:szCs w:val="24"/>
        </w:rPr>
        <w:t>Applicable to</w:t>
      </w:r>
      <w:r w:rsidR="00EC4217" w:rsidRPr="00D01E69">
        <w:rPr>
          <w:rFonts w:ascii="Times New Roman" w:hAnsi="Times New Roman" w:cs="Times New Roman"/>
          <w:b/>
          <w:sz w:val="24"/>
          <w:szCs w:val="24"/>
        </w:rPr>
        <w:t xml:space="preserve"> Rail#</w:t>
      </w:r>
      <w:r w:rsidR="001446F1" w:rsidRPr="00D01E69">
        <w:rPr>
          <w:rFonts w:ascii="Times New Roman" w:hAnsi="Times New Roman" w:cs="Times New Roman"/>
          <w:b/>
          <w:sz w:val="24"/>
          <w:szCs w:val="24"/>
        </w:rPr>
        <w:t xml:space="preserve"> 00,02,</w:t>
      </w:r>
      <w:r w:rsidR="00EC4217" w:rsidRPr="00D01E69">
        <w:rPr>
          <w:rFonts w:ascii="Times New Roman" w:hAnsi="Times New Roman" w:cs="Times New Roman"/>
          <w:b/>
          <w:sz w:val="24"/>
          <w:szCs w:val="24"/>
        </w:rPr>
        <w:t>04</w:t>
      </w:r>
      <w:r w:rsidR="00FF3F75" w:rsidRPr="00D01E69">
        <w:rPr>
          <w:rFonts w:ascii="Times New Roman" w:hAnsi="Times New Roman" w:cs="Times New Roman"/>
          <w:b/>
          <w:sz w:val="24"/>
          <w:szCs w:val="24"/>
        </w:rPr>
        <w:t>,</w:t>
      </w:r>
      <w:r w:rsidR="00EC4217" w:rsidRPr="00D01E69">
        <w:rPr>
          <w:rFonts w:ascii="Times New Roman" w:hAnsi="Times New Roman" w:cs="Times New Roman"/>
          <w:b/>
          <w:sz w:val="24"/>
          <w:szCs w:val="24"/>
        </w:rPr>
        <w:t>05</w:t>
      </w:r>
      <w:r w:rsidR="00FF3F75" w:rsidRPr="00D01E69">
        <w:rPr>
          <w:rFonts w:ascii="Times New Roman" w:hAnsi="Times New Roman" w:cs="Times New Roman"/>
          <w:b/>
          <w:sz w:val="24"/>
          <w:szCs w:val="24"/>
        </w:rPr>
        <w:t>,</w:t>
      </w:r>
      <w:r w:rsidR="001446F1" w:rsidRPr="00D01E69">
        <w:rPr>
          <w:rFonts w:ascii="Times New Roman" w:hAnsi="Times New Roman" w:cs="Times New Roman"/>
          <w:b/>
          <w:sz w:val="24"/>
          <w:szCs w:val="24"/>
        </w:rPr>
        <w:t>06 &amp; 07</w:t>
      </w:r>
    </w:p>
    <w:p w14:paraId="26907676" w14:textId="77777777" w:rsidR="003F2A8E" w:rsidRDefault="003F2A8E" w:rsidP="003F2A8E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RESPONSIBILITY:</w:t>
      </w:r>
      <w:r w:rsidRPr="009130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262E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 In charge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Company Fitter &amp; Contract workmen</w:t>
      </w:r>
    </w:p>
    <w:p w14:paraId="0F1D41D8" w14:textId="77777777" w:rsidR="003F2A8E" w:rsidRDefault="003F2A8E" w:rsidP="003F2A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3BF0D" w14:textId="77777777" w:rsidR="003F2A8E" w:rsidRPr="00CA5A9D" w:rsidRDefault="003F2A8E" w:rsidP="003F2A8E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A9D">
        <w:rPr>
          <w:rFonts w:ascii="Times New Roman" w:hAnsi="Times New Roman" w:cs="Times New Roman"/>
          <w:b/>
          <w:sz w:val="24"/>
          <w:szCs w:val="24"/>
        </w:rPr>
        <w:t>SAFETY PRECAUTIONS:</w:t>
      </w:r>
    </w:p>
    <w:p w14:paraId="23754FC8" w14:textId="77777777" w:rsidR="003F2A8E" w:rsidRPr="00003BD9" w:rsidRDefault="003F2A8E" w:rsidP="003F2A8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hAnsi="Times New Roman" w:cs="Times New Roman"/>
          <w:sz w:val="24"/>
        </w:rPr>
        <w:t>Ensure all Electrical &amp; Mechanical isolation prior to starting work on equipment. Follow documented isolation procedure as per Vedanta approved isolation standards.</w:t>
      </w:r>
    </w:p>
    <w:p w14:paraId="66828172" w14:textId="77777777" w:rsidR="003F2A8E" w:rsidRPr="00CA5A9D" w:rsidRDefault="003F2A8E" w:rsidP="003F2A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briefing / Toolbox talk to be carried out and to be documented </w:t>
      </w:r>
    </w:p>
    <w:p w14:paraId="37ACF1CB" w14:textId="77777777" w:rsidR="003F2A8E" w:rsidRPr="00CA5A9D" w:rsidRDefault="003F2A8E" w:rsidP="003F2A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</w:t>
      </w:r>
      <w:r w:rsidRPr="00003BD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one man one lock</w:t>
      </w: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and use of LOTO box.</w:t>
      </w:r>
    </w:p>
    <w:p w14:paraId="00C4CA7F" w14:textId="77777777" w:rsidR="003F2A8E" w:rsidRPr="00CA5A9D" w:rsidRDefault="003F2A8E" w:rsidP="003F2A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availability of valid DCP fire extinguishers, if not available then inform shift in charge. </w:t>
      </w:r>
    </w:p>
    <w:p w14:paraId="18992422" w14:textId="77777777" w:rsidR="003F2A8E" w:rsidRPr="00CA5A9D" w:rsidRDefault="003F2A8E" w:rsidP="003F2A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and ensure safety of man and equipment before starting operations. </w:t>
      </w:r>
    </w:p>
    <w:p w14:paraId="460BF675" w14:textId="77777777" w:rsidR="003F2A8E" w:rsidRDefault="003F2A8E" w:rsidP="003F2A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Cordoning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/barricading of area where </w:t>
      </w:r>
      <w:r w:rsidRPr="00907F13">
        <w:rPr>
          <w:rFonts w:ascii="Times New Roman" w:eastAsia="Times New Roman" w:hAnsi="Times New Roman" w:cs="Times New Roman"/>
          <w:sz w:val="24"/>
          <w:szCs w:val="24"/>
          <w:lang w:eastAsia="en-IN"/>
        </w:rPr>
        <w:t>work in progress</w:t>
      </w:r>
    </w:p>
    <w:p w14:paraId="53FABE22" w14:textId="77777777" w:rsidR="003F2A8E" w:rsidRPr="00CA5A9D" w:rsidRDefault="003F2A8E" w:rsidP="003F2A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>All unwanted material from the area to be removed before releasing the equipment electrical isolation.</w:t>
      </w:r>
    </w:p>
    <w:p w14:paraId="555CF56B" w14:textId="77777777" w:rsidR="003F2A8E" w:rsidRDefault="003F2A8E" w:rsidP="003F2A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proper documented procedure for releasing the electrical isolations as per Vedanta approved isolation standards. </w:t>
      </w:r>
    </w:p>
    <w:p w14:paraId="6A3FE641" w14:textId="77777777" w:rsidR="003F2A8E" w:rsidRDefault="003F2A8E" w:rsidP="003F2A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BD9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Certified lifting Tools &amp; Tackles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used for the job.</w:t>
      </w:r>
    </w:p>
    <w:p w14:paraId="30714A65" w14:textId="77777777" w:rsidR="001D609E" w:rsidRDefault="001D609E" w:rsidP="001D609E">
      <w:pPr>
        <w:pStyle w:val="ListParagraph"/>
        <w:numPr>
          <w:ilvl w:val="0"/>
          <w:numId w:val="18"/>
        </w:numPr>
        <w:rPr>
          <w:rFonts w:eastAsia="Times New Roman" w:cs="Times New Roman"/>
          <w:bCs/>
        </w:rPr>
      </w:pPr>
      <w:r w:rsidRPr="00902872">
        <w:rPr>
          <w:rFonts w:eastAsia="Times New Roman" w:cs="Times New Roman"/>
          <w:bCs/>
        </w:rPr>
        <w:t>In case of BF gas leakage is detected, immediately vacate the area, along with persons working nearby and inform Production shift I/C of the same.</w:t>
      </w:r>
    </w:p>
    <w:p w14:paraId="053FC50F" w14:textId="77777777" w:rsidR="003F2A8E" w:rsidRDefault="003F2A8E" w:rsidP="003F2A8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7850C" w14:textId="77777777" w:rsidR="003F2A8E" w:rsidRDefault="003F2A8E" w:rsidP="003F2A8E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PPE to be used :</w:t>
      </w:r>
    </w:p>
    <w:p w14:paraId="56380AD4" w14:textId="77777777" w:rsidR="003F2A8E" w:rsidRPr="00BB5E48" w:rsidRDefault="003F2A8E" w:rsidP="003F2A8E">
      <w:pPr>
        <w:pStyle w:val="ListParagraph"/>
        <w:numPr>
          <w:ilvl w:val="0"/>
          <w:numId w:val="1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Safety </w:t>
      </w: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Helmet</w:t>
      </w:r>
    </w:p>
    <w:p w14:paraId="3F044F64" w14:textId="77777777" w:rsidR="003F2A8E" w:rsidRPr="00BB5E48" w:rsidRDefault="003F2A8E" w:rsidP="003F2A8E">
      <w:pPr>
        <w:pStyle w:val="ListParagraph"/>
        <w:numPr>
          <w:ilvl w:val="0"/>
          <w:numId w:val="1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shoes</w:t>
      </w:r>
    </w:p>
    <w:p w14:paraId="23668A25" w14:textId="77777777" w:rsidR="003F2A8E" w:rsidRPr="00003BD9" w:rsidRDefault="003F2A8E" w:rsidP="003F2A8E">
      <w:pPr>
        <w:pStyle w:val="ListParagraph"/>
        <w:numPr>
          <w:ilvl w:val="0"/>
          <w:numId w:val="1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BD9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Goggles</w:t>
      </w:r>
    </w:p>
    <w:p w14:paraId="2FCE669D" w14:textId="77777777" w:rsidR="003F2A8E" w:rsidRPr="00BB5E48" w:rsidRDefault="003F2A8E" w:rsidP="003F2A8E">
      <w:pPr>
        <w:pStyle w:val="ListParagraph"/>
        <w:numPr>
          <w:ilvl w:val="0"/>
          <w:numId w:val="1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 gloves </w:t>
      </w:r>
    </w:p>
    <w:p w14:paraId="1C435F37" w14:textId="77777777" w:rsidR="003F2A8E" w:rsidRDefault="003F2A8E" w:rsidP="003F2A8E">
      <w:pPr>
        <w:pStyle w:val="ListParagraph"/>
        <w:numPr>
          <w:ilvl w:val="0"/>
          <w:numId w:val="1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48">
        <w:rPr>
          <w:rFonts w:ascii="Times New Roman" w:eastAsia="Times New Roman" w:hAnsi="Times New Roman" w:cs="Times New Roman"/>
          <w:sz w:val="24"/>
          <w:szCs w:val="24"/>
          <w:lang w:eastAsia="en-IN"/>
        </w:rPr>
        <w:t>Dust mask</w:t>
      </w:r>
    </w:p>
    <w:p w14:paraId="5FA89413" w14:textId="77777777" w:rsidR="003F2A8E" w:rsidRDefault="003F2A8E" w:rsidP="003F2A8E">
      <w:pPr>
        <w:pStyle w:val="ListParagraph"/>
        <w:numPr>
          <w:ilvl w:val="0"/>
          <w:numId w:val="1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Welding shield &amp; welder apron</w:t>
      </w:r>
    </w:p>
    <w:p w14:paraId="61458799" w14:textId="77777777" w:rsidR="003F2A8E" w:rsidRDefault="003F2A8E" w:rsidP="003F2A8E">
      <w:pPr>
        <w:pStyle w:val="ListParagraph"/>
        <w:numPr>
          <w:ilvl w:val="0"/>
          <w:numId w:val="1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Cutting Goggles</w:t>
      </w:r>
    </w:p>
    <w:p w14:paraId="436FEB99" w14:textId="77777777" w:rsidR="003F2A8E" w:rsidRDefault="003F2A8E" w:rsidP="003F2A8E">
      <w:pPr>
        <w:pStyle w:val="ListParagraph"/>
        <w:tabs>
          <w:tab w:val="left" w:pos="189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AE1F74" w14:textId="77777777" w:rsidR="003F2A8E" w:rsidRDefault="003F2A8E" w:rsidP="003F2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F23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2DF97AEF" w14:textId="77777777" w:rsidR="003F2A8E" w:rsidRDefault="003F2A8E" w:rsidP="001D609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Activity No 1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Rail repair/ replacement work &amp; alignment</w:t>
      </w:r>
      <w:r w:rsidR="001D609E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Rail girder replacement</w:t>
      </w:r>
    </w:p>
    <w:p w14:paraId="56EDFBD7" w14:textId="77777777" w:rsidR="003F2A8E" w:rsidRDefault="003F2A8E" w:rsidP="003F2A8E">
      <w:pPr>
        <w:rPr>
          <w:rFonts w:ascii="Times New Roman" w:hAnsi="Times New Roman" w:cs="Times New Roman"/>
          <w:sz w:val="24"/>
          <w:szCs w:val="24"/>
        </w:rPr>
      </w:pPr>
    </w:p>
    <w:p w14:paraId="02E338DB" w14:textId="77777777" w:rsidR="003F2A8E" w:rsidRPr="0076492D" w:rsidRDefault="003F2A8E" w:rsidP="003F2A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0F23">
        <w:rPr>
          <w:rFonts w:ascii="Times New Roman" w:hAnsi="Times New Roman" w:cs="Times New Roman"/>
          <w:b/>
          <w:sz w:val="24"/>
          <w:szCs w:val="24"/>
        </w:rPr>
        <w:t>Aspect</w:t>
      </w:r>
      <w:r w:rsidRPr="00764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-Impact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208E38D" w14:textId="77777777" w:rsidR="003F2A8E" w:rsidRDefault="003F2A8E" w:rsidP="003F2A8E">
      <w:pPr>
        <w:pStyle w:val="BodyText2"/>
        <w:numPr>
          <w:ilvl w:val="0"/>
          <w:numId w:val="19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Scrap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Resource Depletion.</w:t>
      </w:r>
    </w:p>
    <w:p w14:paraId="0A0E88B2" w14:textId="77777777" w:rsidR="003F2A8E" w:rsidRDefault="003F2A8E" w:rsidP="003F2A8E">
      <w:pPr>
        <w:pStyle w:val="BodyText2"/>
        <w:numPr>
          <w:ilvl w:val="0"/>
          <w:numId w:val="19"/>
        </w:numPr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Dust Generation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Air Pollution.</w:t>
      </w:r>
    </w:p>
    <w:p w14:paraId="6A9ED16E" w14:textId="77777777" w:rsidR="003F2A8E" w:rsidRPr="00462248" w:rsidRDefault="003F2A8E" w:rsidP="003F2A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D54EB6" w14:textId="77777777" w:rsidR="003F2A8E" w:rsidRDefault="003F2A8E" w:rsidP="003F2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Hazards Identified:</w:t>
      </w:r>
    </w:p>
    <w:p w14:paraId="37398F95" w14:textId="77777777" w:rsidR="003F2A8E" w:rsidRPr="00D01E69" w:rsidRDefault="003F2A8E" w:rsidP="003F2A8E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 xml:space="preserve">Physical Hazard                 </w:t>
      </w:r>
    </w:p>
    <w:p w14:paraId="36461D72" w14:textId="77777777" w:rsidR="003F2A8E" w:rsidRPr="003F2A8E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coal dust and fines</w:t>
      </w:r>
    </w:p>
    <w:p w14:paraId="3AE481D8" w14:textId="77777777" w:rsidR="003F2A8E" w:rsidRPr="003F2A8E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Contact with hot surface</w:t>
      </w:r>
    </w:p>
    <w:p w14:paraId="6B5616BB" w14:textId="77777777" w:rsidR="003F2A8E" w:rsidRPr="003F2A8E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Electrical shock</w:t>
      </w:r>
    </w:p>
    <w:p w14:paraId="60B2E6EA" w14:textId="77777777" w:rsidR="003F2A8E" w:rsidRPr="003F2A8E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High Temperature</w:t>
      </w:r>
    </w:p>
    <w:p w14:paraId="4A5176E6" w14:textId="77777777" w:rsidR="003F2A8E" w:rsidRPr="00D01E69" w:rsidRDefault="003F2A8E" w:rsidP="003F2A8E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Mechanical Hazard</w:t>
      </w:r>
    </w:p>
    <w:p w14:paraId="324B31DE" w14:textId="77777777" w:rsidR="003F2A8E" w:rsidRPr="003F2A8E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Impact, Entrapment, Entanglement, Hit, Cut, Slip , trip and fall</w:t>
      </w:r>
    </w:p>
    <w:p w14:paraId="09C4E319" w14:textId="77777777" w:rsidR="003F2A8E" w:rsidRPr="00D01E69" w:rsidRDefault="003F2A8E" w:rsidP="003F2A8E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Chemical Hazard</w:t>
      </w:r>
    </w:p>
    <w:p w14:paraId="6148FA91" w14:textId="77777777" w:rsidR="003F2A8E" w:rsidRPr="003F2A8E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Fire and explosion, fumes.</w:t>
      </w:r>
    </w:p>
    <w:p w14:paraId="47C16744" w14:textId="77777777" w:rsidR="003F2A8E" w:rsidRPr="00D01E69" w:rsidRDefault="003F2A8E" w:rsidP="003F2A8E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Ergonomical Hazard</w:t>
      </w:r>
    </w:p>
    <w:p w14:paraId="61A36654" w14:textId="77777777" w:rsidR="003F2A8E" w:rsidRPr="00D01E69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Poor workplace design</w:t>
      </w:r>
    </w:p>
    <w:p w14:paraId="5499A16C" w14:textId="77777777" w:rsidR="003F2A8E" w:rsidRPr="00D01E69" w:rsidRDefault="003F2A8E" w:rsidP="003F2A8E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  <w:lang w:eastAsia="en-IN"/>
        </w:rPr>
      </w:pPr>
      <w:r w:rsidRPr="00D01E69">
        <w:rPr>
          <w:b w:val="0"/>
          <w:lang w:eastAsia="en-IN"/>
        </w:rPr>
        <w:t xml:space="preserve">Health Hazard : </w:t>
      </w:r>
    </w:p>
    <w:p w14:paraId="24D27E35" w14:textId="77777777" w:rsidR="003F2A8E" w:rsidRPr="00D01E69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Inhalation of coal dust</w:t>
      </w:r>
    </w:p>
    <w:p w14:paraId="3A408627" w14:textId="77777777" w:rsidR="003F2A8E" w:rsidRPr="00D01E69" w:rsidRDefault="003F2A8E" w:rsidP="003F2A8E">
      <w:pPr>
        <w:pStyle w:val="BodyText2"/>
        <w:numPr>
          <w:ilvl w:val="0"/>
          <w:numId w:val="20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 xml:space="preserve">Human behavior: </w:t>
      </w:r>
    </w:p>
    <w:p w14:paraId="58676A45" w14:textId="77777777" w:rsidR="003F2A8E" w:rsidRPr="00D01E69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Alcoholism.</w:t>
      </w:r>
    </w:p>
    <w:p w14:paraId="1264CCAF" w14:textId="77777777" w:rsidR="003F2A8E" w:rsidRPr="00D01E69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Casual approach.</w:t>
      </w:r>
    </w:p>
    <w:p w14:paraId="400D1377" w14:textId="77777777" w:rsidR="003F2A8E" w:rsidRPr="00D01E69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Horse play.</w:t>
      </w:r>
    </w:p>
    <w:p w14:paraId="50B0976B" w14:textId="77777777" w:rsidR="003F2A8E" w:rsidRPr="00D01E69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Non usage of PPE’s</w:t>
      </w:r>
    </w:p>
    <w:p w14:paraId="21ADBFE3" w14:textId="77777777" w:rsidR="003F2A8E" w:rsidRPr="00D01E69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Improper Housekeeping</w:t>
      </w:r>
    </w:p>
    <w:p w14:paraId="21A71D0A" w14:textId="77777777" w:rsidR="003F2A8E" w:rsidRPr="00D01E69" w:rsidRDefault="003F2A8E" w:rsidP="003F2A8E">
      <w:pPr>
        <w:pStyle w:val="BodyText2"/>
        <w:numPr>
          <w:ilvl w:val="0"/>
          <w:numId w:val="21"/>
        </w:numPr>
        <w:spacing w:line="340" w:lineRule="atLeast"/>
        <w:jc w:val="left"/>
        <w:rPr>
          <w:b w:val="0"/>
        </w:rPr>
      </w:pPr>
      <w:r w:rsidRPr="00D01E69">
        <w:rPr>
          <w:b w:val="0"/>
        </w:rPr>
        <w:t>Height Phobia</w:t>
      </w:r>
    </w:p>
    <w:p w14:paraId="2311DD9B" w14:textId="77777777" w:rsidR="003F2A8E" w:rsidRDefault="003F2A8E" w:rsidP="00D01E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F6F3608" w14:textId="77777777" w:rsidR="00A12BC3" w:rsidRDefault="0036287A" w:rsidP="00A12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6878CFFC" w14:textId="77777777" w:rsidR="003F2A8E" w:rsidRPr="00D01E69" w:rsidRDefault="003F2A8E" w:rsidP="00D01E69">
      <w:pPr>
        <w:spacing w:after="0" w:line="547" w:lineRule="atLeast"/>
        <w:ind w:left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Activity No 1: Rail repair/ </w:t>
      </w:r>
      <w:r w:rsidR="001D60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Girder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replacement &amp; alignment</w:t>
      </w:r>
    </w:p>
    <w:p w14:paraId="7DCFD2C8" w14:textId="77777777" w:rsidR="00EC4217" w:rsidRPr="00D01E69" w:rsidRDefault="00EC4217" w:rsidP="00EC4217">
      <w:pPr>
        <w:numPr>
          <w:ilvl w:val="0"/>
          <w:numId w:val="17"/>
        </w:numPr>
        <w:spacing w:after="0" w:line="547" w:lineRule="atLeast"/>
        <w:ind w:hanging="294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</w:rPr>
        <w:t xml:space="preserve">Based on the pushing schedule ensure that the job is planned for the battery for which pushing is not scheduled. </w:t>
      </w:r>
    </w:p>
    <w:p w14:paraId="28D63380" w14:textId="5C1778CD" w:rsidR="00EC4217" w:rsidRPr="00D01E69" w:rsidRDefault="00EC4217" w:rsidP="00EC4217">
      <w:pPr>
        <w:numPr>
          <w:ilvl w:val="0"/>
          <w:numId w:val="17"/>
        </w:numPr>
        <w:spacing w:before="139" w:after="0" w:line="336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</w:rPr>
        <w:t> Take protocol</w:t>
      </w:r>
      <w:r w:rsidR="00017176">
        <w:rPr>
          <w:rFonts w:ascii="Times New Roman" w:eastAsia="Times New Roman" w:hAnsi="Times New Roman" w:cs="Times New Roman"/>
          <w:bCs/>
        </w:rPr>
        <w:t>/ work permit</w:t>
      </w:r>
      <w:r w:rsidRPr="00D01E69">
        <w:rPr>
          <w:rFonts w:ascii="Times New Roman" w:eastAsia="Times New Roman" w:hAnsi="Times New Roman" w:cs="Times New Roman"/>
          <w:bCs/>
        </w:rPr>
        <w:t xml:space="preserve"> from shift in charge and car operator before the start of the job and after the completion of the job. </w:t>
      </w:r>
    </w:p>
    <w:p w14:paraId="3C827E42" w14:textId="0B824AE9" w:rsidR="00EC4217" w:rsidRPr="00D01E69" w:rsidRDefault="00EC4217" w:rsidP="00EC4217">
      <w:pPr>
        <w:numPr>
          <w:ilvl w:val="0"/>
          <w:numId w:val="17"/>
        </w:numPr>
        <w:spacing w:before="124" w:after="0" w:line="336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</w:rPr>
        <w:t> Shut down to be taken for the</w:t>
      </w:r>
      <w:r w:rsidR="00CC3C07" w:rsidRPr="00D01E69">
        <w:rPr>
          <w:rFonts w:ascii="Times New Roman" w:eastAsia="Times New Roman" w:hAnsi="Times New Roman" w:cs="Times New Roman"/>
          <w:bCs/>
        </w:rPr>
        <w:t xml:space="preserve"> </w:t>
      </w:r>
      <w:r w:rsidRPr="00D01E69">
        <w:rPr>
          <w:rFonts w:ascii="Times New Roman" w:eastAsia="Times New Roman" w:hAnsi="Times New Roman" w:cs="Times New Roman"/>
          <w:bCs/>
        </w:rPr>
        <w:t xml:space="preserve">car which is not in operation and Ensure that it is kept </w:t>
      </w:r>
      <w:r w:rsidR="00017176">
        <w:rPr>
          <w:rFonts w:ascii="Times New Roman" w:eastAsia="Times New Roman" w:hAnsi="Times New Roman" w:cs="Times New Roman"/>
          <w:bCs/>
        </w:rPr>
        <w:t xml:space="preserve">in repair bay </w:t>
      </w:r>
    </w:p>
    <w:p w14:paraId="2A5D041D" w14:textId="7B9AC41F" w:rsidR="00EC4217" w:rsidRPr="00D01E69" w:rsidRDefault="00EC4217" w:rsidP="00EC4217">
      <w:pPr>
        <w:numPr>
          <w:ilvl w:val="0"/>
          <w:numId w:val="17"/>
        </w:numPr>
        <w:spacing w:before="172" w:after="0" w:line="297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</w:rPr>
        <w:t xml:space="preserve"> Cordoning of working area to be done with </w:t>
      </w:r>
      <w:r w:rsidR="00017176">
        <w:rPr>
          <w:rFonts w:ascii="Times New Roman" w:eastAsia="Times New Roman" w:hAnsi="Times New Roman" w:cs="Times New Roman"/>
          <w:bCs/>
        </w:rPr>
        <w:t>WIP tape</w:t>
      </w:r>
      <w:r w:rsidRPr="00D01E69">
        <w:rPr>
          <w:rFonts w:ascii="Times New Roman" w:eastAsia="Times New Roman" w:hAnsi="Times New Roman" w:cs="Times New Roman"/>
          <w:bCs/>
        </w:rPr>
        <w:t xml:space="preserve">. </w:t>
      </w:r>
    </w:p>
    <w:p w14:paraId="4D739225" w14:textId="77777777" w:rsidR="001D609E" w:rsidRPr="00D01E69" w:rsidRDefault="00EC4217" w:rsidP="00EC4217">
      <w:pPr>
        <w:numPr>
          <w:ilvl w:val="0"/>
          <w:numId w:val="17"/>
        </w:numPr>
        <w:spacing w:before="172" w:after="0" w:line="297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</w:rPr>
        <w:t>Loosen the rail bolts</w:t>
      </w:r>
      <w:r w:rsidR="001D609E">
        <w:rPr>
          <w:rFonts w:ascii="Times New Roman" w:eastAsia="Times New Roman" w:hAnsi="Times New Roman" w:cs="Times New Roman"/>
          <w:bCs/>
        </w:rPr>
        <w:t>, remove old/ damaged rail.</w:t>
      </w:r>
      <w:r w:rsidRPr="00D01E69">
        <w:rPr>
          <w:rFonts w:ascii="Times New Roman" w:eastAsia="Times New Roman" w:hAnsi="Times New Roman" w:cs="Times New Roman"/>
          <w:bCs/>
        </w:rPr>
        <w:t xml:space="preserve"> </w:t>
      </w:r>
    </w:p>
    <w:p w14:paraId="65BA6576" w14:textId="77777777" w:rsidR="001D609E" w:rsidRPr="00D01E69" w:rsidRDefault="001D609E" w:rsidP="00EC4217">
      <w:pPr>
        <w:numPr>
          <w:ilvl w:val="0"/>
          <w:numId w:val="17"/>
        </w:numPr>
        <w:spacing w:before="172" w:after="0" w:line="297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</w:rPr>
        <w:t>Position new rail, align and fix using clamps.</w:t>
      </w:r>
    </w:p>
    <w:p w14:paraId="3AD35FC5" w14:textId="7B62D75D" w:rsidR="00EC4217" w:rsidRPr="00D01E69" w:rsidRDefault="00EC4217" w:rsidP="00EC4217">
      <w:pPr>
        <w:numPr>
          <w:ilvl w:val="0"/>
          <w:numId w:val="17"/>
        </w:numPr>
        <w:spacing w:before="172" w:after="0" w:line="297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</w:rPr>
        <w:t>shift rail girder at center of stools provided.</w:t>
      </w:r>
      <w:r w:rsidRPr="00D01E6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5A0DE4BA" w14:textId="77777777" w:rsidR="00EC4217" w:rsidRPr="00D01E69" w:rsidRDefault="00EC4217" w:rsidP="00EC4217">
      <w:pPr>
        <w:numPr>
          <w:ilvl w:val="0"/>
          <w:numId w:val="17"/>
        </w:numPr>
        <w:spacing w:before="172" w:after="0" w:line="297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</w:rPr>
        <w:t>For Girder changing rail to be removed as per requirement.</w:t>
      </w:r>
      <w:r w:rsidRPr="00D01E6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1900EB25" w14:textId="77777777" w:rsidR="00EC4217" w:rsidRPr="00D01E69" w:rsidRDefault="00EC4217" w:rsidP="00EC4217">
      <w:pPr>
        <w:numPr>
          <w:ilvl w:val="0"/>
          <w:numId w:val="17"/>
        </w:numPr>
        <w:spacing w:before="177" w:after="0" w:line="91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  <w:sz w:val="24"/>
          <w:szCs w:val="24"/>
        </w:rPr>
        <w:t xml:space="preserve"> Job should be carried out under close supervision. </w:t>
      </w:r>
    </w:p>
    <w:p w14:paraId="53499DEB" w14:textId="77777777" w:rsidR="00EC4217" w:rsidRPr="00D01E69" w:rsidRDefault="00EC4217" w:rsidP="00EC4217">
      <w:pPr>
        <w:numPr>
          <w:ilvl w:val="0"/>
          <w:numId w:val="17"/>
        </w:numPr>
        <w:spacing w:before="331" w:after="0" w:line="91" w:lineRule="atLeast"/>
        <w:ind w:hanging="29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01E69">
        <w:rPr>
          <w:rFonts w:ascii="Times New Roman" w:eastAsia="Times New Roman" w:hAnsi="Times New Roman" w:cs="Times New Roman"/>
          <w:bCs/>
        </w:rPr>
        <w:t xml:space="preserve"> After completion of job, Clear the area, inform shift in charge and clear the </w:t>
      </w:r>
      <w:r w:rsidR="001D609E">
        <w:rPr>
          <w:rFonts w:ascii="Times New Roman" w:eastAsia="Times New Roman" w:hAnsi="Times New Roman" w:cs="Times New Roman"/>
          <w:bCs/>
        </w:rPr>
        <w:t xml:space="preserve">electrical </w:t>
      </w:r>
      <w:r w:rsidRPr="00D01E69">
        <w:rPr>
          <w:rFonts w:ascii="Times New Roman" w:eastAsia="Times New Roman" w:hAnsi="Times New Roman" w:cs="Times New Roman"/>
          <w:bCs/>
        </w:rPr>
        <w:t xml:space="preserve">shutdown. </w:t>
      </w:r>
    </w:p>
    <w:p w14:paraId="7D8D0962" w14:textId="77777777" w:rsidR="00BB7A46" w:rsidRPr="00902872" w:rsidRDefault="00BB7A46" w:rsidP="00BB7A4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u w:val="single"/>
        </w:rPr>
      </w:pPr>
      <w:r w:rsidRPr="00BB7A46">
        <w:rPr>
          <w:rFonts w:eastAsia="Times New Roman" w:cs="Times New Roman"/>
          <w:b/>
          <w:bCs/>
        </w:rPr>
        <w:t>Safety precautions:</w:t>
      </w:r>
    </w:p>
    <w:p w14:paraId="26ADE931" w14:textId="77777777" w:rsidR="00BB7A46" w:rsidRPr="00FF3F75" w:rsidRDefault="001446F1" w:rsidP="00FF3F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</w:rPr>
      </w:pPr>
      <w:r w:rsidRPr="00FF3F75">
        <w:rPr>
          <w:rFonts w:eastAsia="Times New Roman" w:cs="Times New Roman"/>
          <w:bCs/>
          <w:color w:val="000000" w:themeColor="text1"/>
        </w:rPr>
        <w:t>Take related work permit and electrical isolation of equipment before starting the job.</w:t>
      </w:r>
    </w:p>
    <w:p w14:paraId="78D7C88D" w14:textId="77777777" w:rsidR="00BB7A46" w:rsidRPr="00902872" w:rsidRDefault="00BB7A46" w:rsidP="009561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Times New Roman" w:cs="Times New Roman"/>
          <w:bCs/>
        </w:rPr>
        <w:t xml:space="preserve">Check availability of valid DCP fire extinguishers, if not available then inform shift in charge. </w:t>
      </w:r>
    </w:p>
    <w:p w14:paraId="0935BB91" w14:textId="77777777" w:rsidR="00BB7A46" w:rsidRPr="00902872" w:rsidRDefault="00BB7A46" w:rsidP="009561D7">
      <w:pPr>
        <w:pStyle w:val="ListParagraph"/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Courier New" w:cs="Times New Roman"/>
        </w:rPr>
        <w:t xml:space="preserve">Check and ensure safety of man and equipment before starting operations. </w:t>
      </w:r>
    </w:p>
    <w:p w14:paraId="6D696458" w14:textId="77777777" w:rsidR="00BB7A46" w:rsidRPr="00902872" w:rsidRDefault="00BB7A46" w:rsidP="009561D7">
      <w:pPr>
        <w:pStyle w:val="ListParagraph"/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Times New Roman" w:cs="Times New Roman"/>
          <w:bCs/>
        </w:rPr>
        <w:t xml:space="preserve">Check no unauthorized personnel are working in and around </w:t>
      </w:r>
      <w:r w:rsidR="005514F0" w:rsidRPr="00FF3F75">
        <w:rPr>
          <w:rFonts w:eastAsia="Times New Roman" w:cs="Times New Roman"/>
          <w:bCs/>
        </w:rPr>
        <w:t>car Travel area.</w:t>
      </w:r>
    </w:p>
    <w:p w14:paraId="7F3B666C" w14:textId="77777777" w:rsidR="00BB7A46" w:rsidRPr="00902872" w:rsidRDefault="00BB7A46" w:rsidP="009561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902872">
        <w:rPr>
          <w:rFonts w:eastAsia="Times New Roman" w:cs="Times New Roman"/>
          <w:bCs/>
        </w:rPr>
        <w:t xml:space="preserve">Ensure Use of all relevant PPEs. (Safety shoes, safety helmet, Dust mask, safety goggles) </w:t>
      </w:r>
    </w:p>
    <w:p w14:paraId="1114839E" w14:textId="30C00AD2" w:rsidR="009E17B8" w:rsidRPr="00D01E69" w:rsidRDefault="003D21D1" w:rsidP="00D01E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E69">
        <w:rPr>
          <w:rFonts w:ascii="Times New Roman" w:eastAsia="Times New Roman" w:hAnsi="Times New Roman" w:cs="Times New Roman"/>
          <w:b/>
          <w:sz w:val="24"/>
          <w:lang w:eastAsia="en-IN"/>
        </w:rPr>
        <w:t>10.0</w:t>
      </w:r>
      <w:r w:rsidRPr="003D21D1">
        <w:rPr>
          <w:rFonts w:ascii="Times New Roman" w:hAnsi="Times New Roman" w:cs="Times New Roman"/>
          <w:b/>
          <w:sz w:val="24"/>
          <w:szCs w:val="24"/>
        </w:rPr>
        <w:tab/>
      </w:r>
      <w:r w:rsidR="00DD3AEE" w:rsidRPr="00D01E69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D01E69">
        <w:rPr>
          <w:rFonts w:ascii="Times New Roman" w:hAnsi="Times New Roman" w:cs="Times New Roman"/>
          <w:b/>
          <w:sz w:val="24"/>
          <w:szCs w:val="24"/>
        </w:rPr>
        <w:t>S:</w:t>
      </w:r>
    </w:p>
    <w:p w14:paraId="5B09F76C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865DED3" w14:textId="77777777" w:rsidR="001D609E" w:rsidRDefault="001D609E" w:rsidP="001D609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OEM Manuals &amp; reference drawings, SP44, SP45</w:t>
      </w:r>
    </w:p>
    <w:p w14:paraId="67221067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A6DC05C" w14:textId="526BD661" w:rsidR="00DD3AEE" w:rsidRPr="00A74664" w:rsidRDefault="003D21D1" w:rsidP="00D0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A7466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A746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D3AEE" w:rsidRPr="00A74664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A7466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20A848B7" w14:textId="77777777" w:rsidTr="00526AED">
        <w:tc>
          <w:tcPr>
            <w:tcW w:w="596" w:type="dxa"/>
          </w:tcPr>
          <w:p w14:paraId="1F795DF1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0E15BC32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72E1953D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53274583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24A29246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0BD25F8D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61B43AB5" w14:textId="77777777" w:rsidTr="00526AED">
        <w:tc>
          <w:tcPr>
            <w:tcW w:w="596" w:type="dxa"/>
          </w:tcPr>
          <w:p w14:paraId="72FA5990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094AD54A" w14:textId="77777777" w:rsidR="00642F5C" w:rsidRPr="00462248" w:rsidRDefault="000C7DE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16E5219F" w14:textId="77777777" w:rsidR="00642F5C" w:rsidRPr="00462248" w:rsidRDefault="000C7DE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F478AE7" w14:textId="77777777" w:rsidR="00642F5C" w:rsidRPr="00462248" w:rsidRDefault="000C7DE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26A8BE53" w14:textId="77777777" w:rsidR="00642F5C" w:rsidRPr="00462248" w:rsidRDefault="000C7DE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29A3A1D" w14:textId="77777777" w:rsidR="00642F5C" w:rsidRPr="00462248" w:rsidRDefault="000C7DE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609E" w:rsidRPr="00462248" w14:paraId="3F399667" w14:textId="77777777" w:rsidTr="00526AED">
        <w:tc>
          <w:tcPr>
            <w:tcW w:w="596" w:type="dxa"/>
          </w:tcPr>
          <w:p w14:paraId="5A3D193B" w14:textId="77777777" w:rsidR="001D609E" w:rsidRPr="00462248" w:rsidRDefault="001D609E" w:rsidP="001D6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14:paraId="74FDC05A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HI/12</w:t>
            </w:r>
          </w:p>
        </w:tc>
        <w:tc>
          <w:tcPr>
            <w:tcW w:w="2693" w:type="dxa"/>
          </w:tcPr>
          <w:p w14:paraId="45C92751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Hazard Identification</w:t>
            </w:r>
          </w:p>
        </w:tc>
        <w:tc>
          <w:tcPr>
            <w:tcW w:w="1559" w:type="dxa"/>
          </w:tcPr>
          <w:p w14:paraId="50F63A8C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 xml:space="preserve">IMS </w:t>
            </w:r>
          </w:p>
        </w:tc>
        <w:tc>
          <w:tcPr>
            <w:tcW w:w="1276" w:type="dxa"/>
          </w:tcPr>
          <w:p w14:paraId="1130EAD3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1CAD4B97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  <w:tr w:rsidR="001D609E" w:rsidRPr="00462248" w14:paraId="1B233061" w14:textId="77777777" w:rsidTr="00526AED">
        <w:tc>
          <w:tcPr>
            <w:tcW w:w="596" w:type="dxa"/>
          </w:tcPr>
          <w:p w14:paraId="1F4BD040" w14:textId="77777777" w:rsidR="001D609E" w:rsidRPr="00462248" w:rsidRDefault="001D609E" w:rsidP="001D60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14:paraId="3A80F121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RA/12</w:t>
            </w:r>
          </w:p>
        </w:tc>
        <w:tc>
          <w:tcPr>
            <w:tcW w:w="2693" w:type="dxa"/>
          </w:tcPr>
          <w:p w14:paraId="7FAF5C92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BD9"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1559" w:type="dxa"/>
          </w:tcPr>
          <w:p w14:paraId="057F483A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IMS</w:t>
            </w:r>
          </w:p>
        </w:tc>
        <w:tc>
          <w:tcPr>
            <w:tcW w:w="1276" w:type="dxa"/>
          </w:tcPr>
          <w:p w14:paraId="7F027DDB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1DA341E2" w14:textId="77777777" w:rsidR="001D609E" w:rsidRDefault="001D609E" w:rsidP="001D6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Yr.</w:t>
            </w:r>
          </w:p>
        </w:tc>
      </w:tr>
    </w:tbl>
    <w:p w14:paraId="1C8013EF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D01E69" w:rsidRPr="001E642A" w14:paraId="25BF8180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84CDFC9" w14:textId="77777777" w:rsidR="00D01E69" w:rsidRPr="007C1842" w:rsidRDefault="00D01E69" w:rsidP="00987756">
            <w:pPr>
              <w:pStyle w:val="Header"/>
              <w:ind w:right="-108"/>
              <w:rPr>
                <w:b/>
              </w:rPr>
            </w:pPr>
            <w:bookmarkStart w:id="0" w:name="_Hlk111297067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2332" w14:textId="77777777" w:rsidR="00D01E69" w:rsidRPr="007C1842" w:rsidRDefault="00D01E69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14B2" w14:textId="77777777" w:rsidR="00D01E69" w:rsidRPr="007C1842" w:rsidRDefault="00D01E69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8FE135" w14:textId="77777777" w:rsidR="00D01E69" w:rsidRPr="007C1842" w:rsidRDefault="00D01E69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D01E69" w:rsidRPr="001E642A" w14:paraId="2CC79375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ED7DDC6" w14:textId="77777777" w:rsidR="00D01E69" w:rsidRPr="007C1842" w:rsidRDefault="00D01E69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63B956" w14:textId="77777777" w:rsidR="00D01E69" w:rsidRPr="007C1842" w:rsidRDefault="00D01E69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A1239" w14:textId="77777777" w:rsidR="00D01E69" w:rsidRPr="007C1842" w:rsidRDefault="00D01E69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92A09D3" w14:textId="194E72FA" w:rsidR="00D01E69" w:rsidRPr="007C1842" w:rsidRDefault="00D01E69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</w:t>
            </w:r>
            <w:r>
              <w:t>5</w:t>
            </w:r>
          </w:p>
        </w:tc>
      </w:tr>
      <w:tr w:rsidR="00D01E69" w:rsidRPr="001E642A" w14:paraId="22FA4C24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F70C4FE" w14:textId="77777777" w:rsidR="00D01E69" w:rsidRPr="007C1842" w:rsidRDefault="00D01E69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24E25" w14:textId="77777777" w:rsidR="00D01E69" w:rsidRPr="007C1842" w:rsidRDefault="00D01E69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BC9D50" w14:textId="77777777" w:rsidR="00D01E69" w:rsidRPr="007C1842" w:rsidRDefault="00D01E69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4EBBE8F" w14:textId="77777777" w:rsidR="00D01E69" w:rsidRPr="007C1842" w:rsidRDefault="00D01E69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D01E69" w:rsidRPr="001E642A" w14:paraId="6EFEFAF5" w14:textId="77777777" w:rsidTr="00987756">
        <w:tc>
          <w:tcPr>
            <w:tcW w:w="1277" w:type="dxa"/>
            <w:tcBorders>
              <w:right w:val="nil"/>
            </w:tcBorders>
          </w:tcPr>
          <w:p w14:paraId="7747D2E6" w14:textId="77777777" w:rsidR="00D01E69" w:rsidRPr="007C1842" w:rsidRDefault="00D01E69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972A8E2" w14:textId="77777777" w:rsidR="00D01E69" w:rsidRPr="007C1842" w:rsidRDefault="00D01E69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EC5AC28" w14:textId="77777777" w:rsidR="00D01E69" w:rsidRPr="007C1842" w:rsidRDefault="00D01E69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06A745D" w14:textId="77777777" w:rsidR="00D01E69" w:rsidRPr="007C1842" w:rsidRDefault="00D01E69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</w:tbl>
    <w:p w14:paraId="58ACB579" w14:textId="77777777" w:rsidR="003D21D1" w:rsidRDefault="003D21D1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68199FB9" w14:textId="77777777" w:rsidR="00D01E69" w:rsidRDefault="00D01E69" w:rsidP="00D01E69">
      <w:pPr>
        <w:tabs>
          <w:tab w:val="left" w:pos="3990"/>
        </w:tabs>
        <w:rPr>
          <w:ins w:id="1" w:author="Mriganka Medhi" w:date="2022-08-13T15:50:00Z"/>
          <w:rFonts w:ascii="Times New Roman" w:hAnsi="Times New Roman" w:cs="Times New Roman"/>
          <w:b/>
          <w:sz w:val="24"/>
          <w:szCs w:val="24"/>
        </w:rPr>
      </w:pPr>
    </w:p>
    <w:p w14:paraId="6019EDB7" w14:textId="77777777" w:rsidR="00D01E69" w:rsidRDefault="00D01E69" w:rsidP="00D01E69">
      <w:pPr>
        <w:tabs>
          <w:tab w:val="left" w:pos="3990"/>
        </w:tabs>
        <w:rPr>
          <w:ins w:id="2" w:author="Mriganka Medhi" w:date="2022-08-13T15:50:00Z"/>
          <w:rFonts w:ascii="Times New Roman" w:hAnsi="Times New Roman" w:cs="Times New Roman"/>
          <w:b/>
          <w:sz w:val="24"/>
          <w:szCs w:val="24"/>
        </w:rPr>
      </w:pPr>
    </w:p>
    <w:p w14:paraId="7B071909" w14:textId="77777777" w:rsidR="00D01E69" w:rsidRDefault="00D01E69" w:rsidP="00D01E69">
      <w:pPr>
        <w:tabs>
          <w:tab w:val="left" w:pos="3990"/>
        </w:tabs>
        <w:rPr>
          <w:ins w:id="3" w:author="Mriganka Medhi" w:date="2022-08-13T15:50:00Z"/>
          <w:rFonts w:ascii="Times New Roman" w:hAnsi="Times New Roman" w:cs="Times New Roman"/>
          <w:b/>
          <w:sz w:val="24"/>
          <w:szCs w:val="24"/>
        </w:rPr>
      </w:pPr>
    </w:p>
    <w:p w14:paraId="4FBD0F7D" w14:textId="77777777" w:rsidR="00D01E69" w:rsidRDefault="00D01E69" w:rsidP="00D01E69">
      <w:pPr>
        <w:tabs>
          <w:tab w:val="left" w:pos="3990"/>
        </w:tabs>
        <w:rPr>
          <w:ins w:id="4" w:author="Mriganka Medhi" w:date="2022-08-13T15:50:00Z"/>
          <w:rFonts w:ascii="Times New Roman" w:hAnsi="Times New Roman" w:cs="Times New Roman"/>
          <w:b/>
          <w:sz w:val="24"/>
          <w:szCs w:val="24"/>
        </w:rPr>
      </w:pPr>
    </w:p>
    <w:p w14:paraId="78896D9F" w14:textId="48A3D206" w:rsidR="00B834FB" w:rsidRDefault="000C7DE5" w:rsidP="00D01E69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01E69" w:rsidRPr="003570C6" w14:paraId="26EFED6A" w14:textId="77777777" w:rsidTr="00987756">
        <w:tc>
          <w:tcPr>
            <w:tcW w:w="3119" w:type="dxa"/>
            <w:shd w:val="clear" w:color="auto" w:fill="auto"/>
          </w:tcPr>
          <w:p w14:paraId="578BB548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25B6623A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60E30118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7FADCE21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49C9D514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5F003B4D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D01E69" w:rsidRPr="003570C6" w14:paraId="1A403416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5D73B952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B99795F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9D211A6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AFBC281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761A75B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485E1564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C67742B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7E08378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B205102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31D09F55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B7D3F0C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EE8678D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4D99544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01E69" w:rsidRPr="001C094A" w14:paraId="12BCB03F" w14:textId="77777777" w:rsidTr="00987756">
        <w:tc>
          <w:tcPr>
            <w:tcW w:w="3119" w:type="dxa"/>
            <w:shd w:val="clear" w:color="auto" w:fill="auto"/>
          </w:tcPr>
          <w:p w14:paraId="2C1AF66D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216C838C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5AFF646E" w14:textId="77777777" w:rsidR="00D01E69" w:rsidRPr="00483B39" w:rsidRDefault="00D01E69" w:rsidP="00D01E69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5E6B7442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5785D84F" w14:textId="77777777" w:rsidR="00CB21F8" w:rsidRDefault="00CB21F8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CB21F8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2341" w14:textId="77777777" w:rsidR="00DC273E" w:rsidRDefault="00DC273E" w:rsidP="0036287A">
      <w:pPr>
        <w:spacing w:after="0" w:line="240" w:lineRule="auto"/>
      </w:pPr>
      <w:r>
        <w:separator/>
      </w:r>
    </w:p>
  </w:endnote>
  <w:endnote w:type="continuationSeparator" w:id="0">
    <w:p w14:paraId="75AE1BDC" w14:textId="77777777" w:rsidR="00DC273E" w:rsidRDefault="00DC273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6438" w14:textId="77777777" w:rsidR="00D01E69" w:rsidRDefault="00D01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7DF" w14:textId="74FA670C" w:rsidR="00C40473" w:rsidRDefault="00D01E69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503550" wp14:editId="5486C48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6f0f4200b0efacfb0f0c05b6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9FAE64" w14:textId="7AA59FDD" w:rsidR="00D01E69" w:rsidRPr="00D01E69" w:rsidRDefault="00D01E69" w:rsidP="00D01E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D01E6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03550" id="_x0000_t202" coordsize="21600,21600" o:spt="202" path="m,l,21600r21600,l21600,xe">
              <v:stroke joinstyle="miter"/>
              <v:path gradientshapeok="t" o:connecttype="rect"/>
            </v:shapetype>
            <v:shape id="MSIPCM6f0f4200b0efacfb0f0c05b6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739FAE64" w14:textId="7AA59FDD" w:rsidR="00D01E69" w:rsidRPr="00D01E69" w:rsidRDefault="00D01E69" w:rsidP="00D01E6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D01E6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AE01" w14:textId="77777777" w:rsidR="00D01E69" w:rsidRDefault="00D01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4E26" w14:textId="77777777" w:rsidR="00DC273E" w:rsidRDefault="00DC273E" w:rsidP="0036287A">
      <w:pPr>
        <w:spacing w:after="0" w:line="240" w:lineRule="auto"/>
      </w:pPr>
      <w:r>
        <w:separator/>
      </w:r>
    </w:p>
  </w:footnote>
  <w:footnote w:type="continuationSeparator" w:id="0">
    <w:p w14:paraId="5D844CB2" w14:textId="77777777" w:rsidR="00DC273E" w:rsidRDefault="00DC273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8756" w14:textId="77777777" w:rsidR="00D01E69" w:rsidRDefault="00D01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D01E69" w14:paraId="32E852FE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236B06" w14:textId="4F71EFA6" w:rsidR="00D01E69" w:rsidRDefault="00D01E69" w:rsidP="00D01E69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5B08CC7C" wp14:editId="7B998C15">
                <wp:extent cx="1517650" cy="736600"/>
                <wp:effectExtent l="0" t="0" r="0" b="0"/>
                <wp:docPr id="1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CDAC6F" w14:textId="77777777" w:rsidR="00D01E69" w:rsidRPr="00B834FB" w:rsidRDefault="00D01E69" w:rsidP="00D01E69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5CDD57" w14:textId="77777777" w:rsidR="00D01E69" w:rsidRPr="00B834FB" w:rsidRDefault="00D01E69" w:rsidP="00D01E69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A4233B" w14:textId="56CA81C7" w:rsidR="00D01E69" w:rsidRPr="00D24620" w:rsidRDefault="00D01E69" w:rsidP="00D01E69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</w:t>
          </w:r>
          <w:r>
            <w:rPr>
              <w:rFonts w:ascii="Times New Roman" w:hAnsi="Times New Roman"/>
              <w:b/>
            </w:rPr>
            <w:t>24</w:t>
          </w:r>
        </w:p>
      </w:tc>
    </w:tr>
    <w:tr w:rsidR="00D01E69" w14:paraId="7F39AC74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C4BBD5" w14:textId="77777777" w:rsidR="00D01E69" w:rsidRDefault="00D01E69" w:rsidP="00D01E69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66A0E3" w14:textId="77777777" w:rsidR="00D01E69" w:rsidRPr="00B834FB" w:rsidRDefault="00D01E69" w:rsidP="00D01E69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36FB61" w14:textId="77777777" w:rsidR="00D01E69" w:rsidRPr="00B834FB" w:rsidRDefault="00D01E69" w:rsidP="00D01E69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356AD0E" w14:textId="77777777" w:rsidR="00D01E69" w:rsidRPr="00351941" w:rsidRDefault="00D01E69" w:rsidP="00D01E69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13-08-2022</w:t>
          </w:r>
        </w:p>
      </w:tc>
    </w:tr>
    <w:tr w:rsidR="00D01E69" w14:paraId="7B7FF041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99CB16" w14:textId="77777777" w:rsidR="00D01E69" w:rsidRDefault="00D01E69" w:rsidP="00D01E69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B50075" w14:textId="77777777" w:rsidR="00D01E69" w:rsidRPr="00D01E69" w:rsidRDefault="00D01E69" w:rsidP="00D01E69">
          <w:pPr>
            <w:pStyle w:val="Default"/>
            <w:numPr>
              <w:ilvl w:val="0"/>
              <w:numId w:val="1"/>
            </w:numPr>
            <w:rPr>
              <w:rFonts w:eastAsia="Times New Roman"/>
              <w:b/>
              <w:bCs/>
              <w:szCs w:val="32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 w:rsidRPr="00D01E69">
            <w:rPr>
              <w:rFonts w:eastAsia="Times New Roman"/>
              <w:b/>
              <w:bCs/>
              <w:szCs w:val="32"/>
            </w:rPr>
            <w:t>Charge Car RAIL GIRDER CHANGING &amp; ALINGMENT WORK</w:t>
          </w:r>
          <w:r w:rsidRPr="00D01E69" w:rsidDel="00D01E69">
            <w:rPr>
              <w:rFonts w:eastAsia="Times New Roman"/>
              <w:b/>
              <w:bCs/>
              <w:szCs w:val="32"/>
            </w:rPr>
            <w:t xml:space="preserve"> </w:t>
          </w:r>
        </w:p>
        <w:p w14:paraId="40C889CF" w14:textId="77777777" w:rsidR="00D01E69" w:rsidRPr="005F5954" w:rsidRDefault="00D01E69" w:rsidP="00D01E69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85BA2FD" w14:textId="77777777" w:rsidR="00D01E69" w:rsidRPr="00B834FB" w:rsidRDefault="00D01E69" w:rsidP="00D01E69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88A71E" w14:textId="77E0C561" w:rsidR="00D01E69" w:rsidRPr="00351941" w:rsidRDefault="00D01E69" w:rsidP="00D01E69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5</w:t>
          </w:r>
        </w:p>
      </w:tc>
    </w:tr>
    <w:tr w:rsidR="00D01E69" w14:paraId="2A174D9A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30DCF4" w14:textId="77777777" w:rsidR="00D01E69" w:rsidRDefault="00D01E69" w:rsidP="00D01E69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9979D8" w14:textId="77777777" w:rsidR="00D01E69" w:rsidRPr="00B834FB" w:rsidRDefault="00D01E69" w:rsidP="00D01E69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E44163" w14:textId="77777777" w:rsidR="00D01E69" w:rsidRPr="00B834FB" w:rsidRDefault="00D01E69" w:rsidP="00D01E69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AD5EB7" w14:textId="77777777" w:rsidR="00D01E69" w:rsidRPr="00B834FB" w:rsidRDefault="00D01E69" w:rsidP="00D01E69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71636BB4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A44F" w14:textId="77777777" w:rsidR="00D01E69" w:rsidRDefault="00D01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1" w15:restartNumberingAfterBreak="0">
    <w:nsid w:val="0FEF699A"/>
    <w:multiLevelType w:val="multilevel"/>
    <w:tmpl w:val="094625E4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ED7679"/>
    <w:multiLevelType w:val="multilevel"/>
    <w:tmpl w:val="BBB8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03ADC"/>
    <w:multiLevelType w:val="hybridMultilevel"/>
    <w:tmpl w:val="280CD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24FB4"/>
    <w:multiLevelType w:val="multilevel"/>
    <w:tmpl w:val="C7DE1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62383"/>
    <w:multiLevelType w:val="multilevel"/>
    <w:tmpl w:val="0A0E2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3CB22B23"/>
    <w:multiLevelType w:val="multilevel"/>
    <w:tmpl w:val="48EE2B6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22C7F"/>
    <w:multiLevelType w:val="multilevel"/>
    <w:tmpl w:val="31F286F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4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96" w:hanging="1800"/>
      </w:pPr>
      <w:rPr>
        <w:rFonts w:hint="default"/>
      </w:rPr>
    </w:lvl>
  </w:abstractNum>
  <w:abstractNum w:abstractNumId="9" w15:restartNumberingAfterBreak="0">
    <w:nsid w:val="46F32409"/>
    <w:multiLevelType w:val="multilevel"/>
    <w:tmpl w:val="446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2F7057"/>
    <w:multiLevelType w:val="multilevel"/>
    <w:tmpl w:val="174E86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E483E"/>
    <w:multiLevelType w:val="multilevel"/>
    <w:tmpl w:val="6B0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BB94C2B"/>
    <w:multiLevelType w:val="hybridMultilevel"/>
    <w:tmpl w:val="9D508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34C5A"/>
    <w:multiLevelType w:val="multilevel"/>
    <w:tmpl w:val="C29439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16E03"/>
    <w:multiLevelType w:val="multilevel"/>
    <w:tmpl w:val="67769F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D5030"/>
    <w:multiLevelType w:val="multilevel"/>
    <w:tmpl w:val="29F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B226E4"/>
    <w:multiLevelType w:val="multilevel"/>
    <w:tmpl w:val="70D89BDC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71D82E02"/>
    <w:multiLevelType w:val="hybridMultilevel"/>
    <w:tmpl w:val="1CAC6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94A34"/>
    <w:multiLevelType w:val="multilevel"/>
    <w:tmpl w:val="CD10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B1DEF"/>
    <w:multiLevelType w:val="multilevel"/>
    <w:tmpl w:val="10AE4D16"/>
    <w:lvl w:ilvl="0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394652">
    <w:abstractNumId w:val="12"/>
  </w:num>
  <w:num w:numId="2" w16cid:durableId="499810037">
    <w:abstractNumId w:val="18"/>
  </w:num>
  <w:num w:numId="3" w16cid:durableId="698821879">
    <w:abstractNumId w:val="10"/>
  </w:num>
  <w:num w:numId="4" w16cid:durableId="973826634">
    <w:abstractNumId w:val="19"/>
  </w:num>
  <w:num w:numId="5" w16cid:durableId="893660283">
    <w:abstractNumId w:val="14"/>
  </w:num>
  <w:num w:numId="6" w16cid:durableId="453645972">
    <w:abstractNumId w:val="16"/>
  </w:num>
  <w:num w:numId="7" w16cid:durableId="1100295336">
    <w:abstractNumId w:val="7"/>
  </w:num>
  <w:num w:numId="8" w16cid:durableId="1145849739">
    <w:abstractNumId w:val="9"/>
  </w:num>
  <w:num w:numId="9" w16cid:durableId="1325165841">
    <w:abstractNumId w:val="5"/>
  </w:num>
  <w:num w:numId="10" w16cid:durableId="590284942">
    <w:abstractNumId w:val="15"/>
  </w:num>
  <w:num w:numId="11" w16cid:durableId="741100670">
    <w:abstractNumId w:val="4"/>
  </w:num>
  <w:num w:numId="12" w16cid:durableId="391271654">
    <w:abstractNumId w:val="20"/>
  </w:num>
  <w:num w:numId="13" w16cid:durableId="1118451648">
    <w:abstractNumId w:val="11"/>
  </w:num>
  <w:num w:numId="14" w16cid:durableId="936909006">
    <w:abstractNumId w:val="17"/>
  </w:num>
  <w:num w:numId="15" w16cid:durableId="524366782">
    <w:abstractNumId w:val="13"/>
  </w:num>
  <w:num w:numId="16" w16cid:durableId="761998237">
    <w:abstractNumId w:val="2"/>
  </w:num>
  <w:num w:numId="17" w16cid:durableId="2141335571">
    <w:abstractNumId w:val="1"/>
  </w:num>
  <w:num w:numId="18" w16cid:durableId="1636527973">
    <w:abstractNumId w:val="3"/>
  </w:num>
  <w:num w:numId="19" w16cid:durableId="941571091">
    <w:abstractNumId w:val="8"/>
  </w:num>
  <w:num w:numId="20" w16cid:durableId="578946076">
    <w:abstractNumId w:val="0"/>
  </w:num>
  <w:num w:numId="21" w16cid:durableId="129057512">
    <w:abstractNumId w:val="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iganka Medhi">
    <w15:presenceInfo w15:providerId="AD" w15:userId="S::00052475@vedanta.co.in::772655b6-0e17-446a-a50b-a42603c9d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17E9"/>
    <w:rsid w:val="00013488"/>
    <w:rsid w:val="00017176"/>
    <w:rsid w:val="0003242B"/>
    <w:rsid w:val="00032FE1"/>
    <w:rsid w:val="000357D1"/>
    <w:rsid w:val="0003724D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C7DE5"/>
    <w:rsid w:val="000D0164"/>
    <w:rsid w:val="000D428B"/>
    <w:rsid w:val="000F5195"/>
    <w:rsid w:val="000F6633"/>
    <w:rsid w:val="00110186"/>
    <w:rsid w:val="001115FA"/>
    <w:rsid w:val="00112163"/>
    <w:rsid w:val="00135E34"/>
    <w:rsid w:val="001446F1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94DBC"/>
    <w:rsid w:val="001A78A2"/>
    <w:rsid w:val="001B21B7"/>
    <w:rsid w:val="001C0E7E"/>
    <w:rsid w:val="001C61C4"/>
    <w:rsid w:val="001D269C"/>
    <w:rsid w:val="001D33A9"/>
    <w:rsid w:val="001D377D"/>
    <w:rsid w:val="001D609E"/>
    <w:rsid w:val="001E166F"/>
    <w:rsid w:val="001E5AC6"/>
    <w:rsid w:val="001F4211"/>
    <w:rsid w:val="001F6228"/>
    <w:rsid w:val="002102D5"/>
    <w:rsid w:val="00212B0B"/>
    <w:rsid w:val="00213467"/>
    <w:rsid w:val="00214304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4F98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40BD"/>
    <w:rsid w:val="00397384"/>
    <w:rsid w:val="00397EAD"/>
    <w:rsid w:val="003A3CA2"/>
    <w:rsid w:val="003B0949"/>
    <w:rsid w:val="003B12BA"/>
    <w:rsid w:val="003B184E"/>
    <w:rsid w:val="003B64F6"/>
    <w:rsid w:val="003C0C0D"/>
    <w:rsid w:val="003C3472"/>
    <w:rsid w:val="003C780E"/>
    <w:rsid w:val="003D21D1"/>
    <w:rsid w:val="003D3903"/>
    <w:rsid w:val="003D69B1"/>
    <w:rsid w:val="003E244F"/>
    <w:rsid w:val="003F2A8E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B025C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06BA9"/>
    <w:rsid w:val="00510936"/>
    <w:rsid w:val="005112D9"/>
    <w:rsid w:val="00511639"/>
    <w:rsid w:val="00513D38"/>
    <w:rsid w:val="00515920"/>
    <w:rsid w:val="00520E86"/>
    <w:rsid w:val="00524276"/>
    <w:rsid w:val="00524D42"/>
    <w:rsid w:val="00526AED"/>
    <w:rsid w:val="00543467"/>
    <w:rsid w:val="005445FF"/>
    <w:rsid w:val="0055046A"/>
    <w:rsid w:val="005514F0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95CD8"/>
    <w:rsid w:val="00697F0A"/>
    <w:rsid w:val="006A009B"/>
    <w:rsid w:val="006C107E"/>
    <w:rsid w:val="006C43C3"/>
    <w:rsid w:val="006D7CF2"/>
    <w:rsid w:val="00701B56"/>
    <w:rsid w:val="00701F1D"/>
    <w:rsid w:val="0070594E"/>
    <w:rsid w:val="00733AD7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D30CD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2B8C"/>
    <w:rsid w:val="008B3409"/>
    <w:rsid w:val="008B3536"/>
    <w:rsid w:val="008B3AB2"/>
    <w:rsid w:val="008C0634"/>
    <w:rsid w:val="008C256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561D7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12BC3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4664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1A"/>
    <w:rsid w:val="00B11532"/>
    <w:rsid w:val="00B15992"/>
    <w:rsid w:val="00B2318F"/>
    <w:rsid w:val="00B3185B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A3238"/>
    <w:rsid w:val="00BB43A2"/>
    <w:rsid w:val="00BB6027"/>
    <w:rsid w:val="00BB77F4"/>
    <w:rsid w:val="00BB7A46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015B0"/>
    <w:rsid w:val="00C0344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21F8"/>
    <w:rsid w:val="00CB479C"/>
    <w:rsid w:val="00CB6F9B"/>
    <w:rsid w:val="00CC1571"/>
    <w:rsid w:val="00CC3C07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1E69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273E"/>
    <w:rsid w:val="00DC5201"/>
    <w:rsid w:val="00DC5863"/>
    <w:rsid w:val="00DC712E"/>
    <w:rsid w:val="00DD16ED"/>
    <w:rsid w:val="00DD3AEE"/>
    <w:rsid w:val="00DD3BC5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C421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312B"/>
    <w:rsid w:val="00F45C20"/>
    <w:rsid w:val="00F557DE"/>
    <w:rsid w:val="00F63749"/>
    <w:rsid w:val="00F7410C"/>
    <w:rsid w:val="00F80D04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3F75"/>
    <w:rsid w:val="00FF4160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0CCC94"/>
  <w15:docId w15:val="{C0BE1F20-40A6-4AC2-B716-8FD369E7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rsid w:val="003F2A8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3F2A8E"/>
    <w:rPr>
      <w:rFonts w:ascii="Times New Roman" w:eastAsia="Times New Roman" w:hAnsi="Times New Roman" w:cs="Times New Roman"/>
      <w:b/>
      <w:sz w:val="24"/>
      <w:szCs w:val="20"/>
    </w:rPr>
  </w:style>
  <w:style w:type="paragraph" w:styleId="Revision">
    <w:name w:val="Revision"/>
    <w:hidden/>
    <w:uiPriority w:val="99"/>
    <w:semiHidden/>
    <w:rsid w:val="00D01E69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D01E69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E69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DB096-F575-46CA-94A5-C528915246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B812A4-1A01-42EA-A91F-152F3CCCA126}"/>
</file>

<file path=customXml/itemProps3.xml><?xml version="1.0" encoding="utf-8"?>
<ds:datastoreItem xmlns:ds="http://schemas.openxmlformats.org/officeDocument/2006/customXml" ds:itemID="{8A348565-5CAC-494E-9B2C-F9E353207B9B}"/>
</file>

<file path=customXml/itemProps4.xml><?xml version="1.0" encoding="utf-8"?>
<ds:datastoreItem xmlns:ds="http://schemas.openxmlformats.org/officeDocument/2006/customXml" ds:itemID="{1DDA0FE9-3438-417C-AC2C-C059C3CE12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2022-08-13T10:20:00Z</dcterms:created>
  <dcterms:modified xsi:type="dcterms:W3CDTF">2022-08-13T10:20:00Z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2022-08-13T10:20:27Z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1439856f-75b8-4bdb-a703-992014bec44f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1045500</vt:r8>
  </property>
  <property fmtid="{D5CDD505-2E9C-101B-9397-08002B2CF9AE}" pid="11" name="_ExtendedDescription">
    <vt:lpwstr/>
  </property>
</Properties>
</file>