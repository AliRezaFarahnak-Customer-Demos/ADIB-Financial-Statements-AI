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3394F" w14:textId="77777777" w:rsidR="00F965F9" w:rsidRDefault="0036287A" w:rsidP="00D87CB3">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D87CB3">
        <w:rPr>
          <w:rFonts w:ascii="Times New Roman" w:hAnsi="Times New Roman" w:cs="Times New Roman"/>
          <w:b/>
          <w:sz w:val="24"/>
          <w:szCs w:val="24"/>
        </w:rPr>
        <w:t>PURPOSE:</w:t>
      </w:r>
      <w:r w:rsidR="001D33A9" w:rsidRPr="00D87CB3">
        <w:rPr>
          <w:rFonts w:ascii="Times New Roman" w:hAnsi="Times New Roman" w:cs="Times New Roman"/>
          <w:b/>
          <w:sz w:val="24"/>
          <w:szCs w:val="24"/>
        </w:rPr>
        <w:t xml:space="preserve"> </w:t>
      </w:r>
      <w:r w:rsidR="003B64F6" w:rsidRPr="00D87CB3">
        <w:rPr>
          <w:rFonts w:ascii="Times New Roman" w:eastAsia="Times New Roman" w:hAnsi="Times New Roman" w:cs="Times New Roman"/>
          <w:sz w:val="24"/>
          <w:szCs w:val="24"/>
          <w:lang w:val="en-IN"/>
        </w:rPr>
        <w:t xml:space="preserve">To describe the procedures for </w:t>
      </w:r>
      <w:r w:rsidR="00F965F9" w:rsidRPr="00D87CB3">
        <w:rPr>
          <w:rFonts w:ascii="Times New Roman" w:eastAsia="Times New Roman" w:hAnsi="Times New Roman" w:cs="Times New Roman"/>
          <w:sz w:val="24"/>
          <w:szCs w:val="24"/>
        </w:rPr>
        <w:t>Safe working inside quench tank.</w:t>
      </w:r>
    </w:p>
    <w:p w14:paraId="2A2A755A" w14:textId="77777777" w:rsidR="00D87CB3" w:rsidRPr="00D87CB3" w:rsidRDefault="00D87CB3" w:rsidP="00D87CB3">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39E4B585" w14:textId="2E48B897" w:rsidR="004521B9" w:rsidRDefault="0036287A" w:rsidP="00D87CB3">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9130D6">
        <w:rPr>
          <w:rFonts w:ascii="Times New Roman" w:hAnsi="Times New Roman" w:cs="Times New Roman"/>
          <w:b/>
          <w:sz w:val="24"/>
          <w:szCs w:val="24"/>
        </w:rPr>
        <w:t>SCOPE:</w:t>
      </w:r>
      <w:r w:rsidR="001D33A9" w:rsidRPr="009130D6">
        <w:rPr>
          <w:rFonts w:ascii="Times New Roman" w:hAnsi="Times New Roman" w:cs="Times New Roman"/>
          <w:b/>
          <w:sz w:val="24"/>
          <w:szCs w:val="24"/>
        </w:rPr>
        <w:t xml:space="preserve"> </w:t>
      </w:r>
      <w:r w:rsidR="00FF4160">
        <w:rPr>
          <w:rFonts w:ascii="Times New Roman" w:hAnsi="Times New Roman" w:cs="Times New Roman"/>
          <w:b/>
          <w:sz w:val="24"/>
          <w:szCs w:val="24"/>
        </w:rPr>
        <w:t xml:space="preserve"> </w:t>
      </w:r>
      <w:r w:rsidR="00D87CB3" w:rsidRPr="00D87CB3">
        <w:rPr>
          <w:rFonts w:ascii="Times New Roman" w:hAnsi="Times New Roman" w:cs="Times New Roman"/>
          <w:sz w:val="24"/>
          <w:szCs w:val="24"/>
        </w:rPr>
        <w:t>Battery 1</w:t>
      </w:r>
      <w:r w:rsidR="00D87CB3">
        <w:rPr>
          <w:rFonts w:ascii="Times New Roman" w:hAnsi="Times New Roman" w:cs="Times New Roman"/>
          <w:b/>
          <w:sz w:val="24"/>
          <w:szCs w:val="24"/>
        </w:rPr>
        <w:t xml:space="preserve"> </w:t>
      </w:r>
      <w:r w:rsidR="00F965F9" w:rsidRPr="00E71631">
        <w:rPr>
          <w:rFonts w:ascii="Times New Roman" w:eastAsia="Times New Roman" w:hAnsi="Times New Roman" w:cs="Times New Roman"/>
          <w:sz w:val="24"/>
          <w:szCs w:val="24"/>
        </w:rPr>
        <w:t>Quench tank.</w:t>
      </w:r>
    </w:p>
    <w:p w14:paraId="16146F28" w14:textId="77777777" w:rsidR="00D87CB3" w:rsidRPr="008C5A2E" w:rsidRDefault="00D87CB3" w:rsidP="008C5A2E">
      <w:pPr>
        <w:rPr>
          <w:rFonts w:ascii="Times New Roman" w:eastAsia="Times New Roman" w:hAnsi="Times New Roman" w:cs="Times New Roman"/>
          <w:sz w:val="24"/>
          <w:szCs w:val="24"/>
        </w:rPr>
      </w:pPr>
    </w:p>
    <w:p w14:paraId="28F92215" w14:textId="77777777" w:rsidR="00D87CB3" w:rsidRPr="008C5A2E" w:rsidRDefault="00D87CB3" w:rsidP="00D87CB3">
      <w:pPr>
        <w:pStyle w:val="ListParagraph"/>
        <w:numPr>
          <w:ilvl w:val="0"/>
          <w:numId w:val="25"/>
        </w:numPr>
        <w:spacing w:after="0"/>
        <w:contextualSpacing w:val="0"/>
        <w:jc w:val="both"/>
        <w:rPr>
          <w:rFonts w:ascii="Times New Roman" w:hAnsi="Times New Roman" w:cs="Times New Roman"/>
          <w:sz w:val="24"/>
          <w:szCs w:val="24"/>
        </w:rPr>
      </w:pPr>
      <w:r w:rsidRPr="009130D6">
        <w:rPr>
          <w:rFonts w:ascii="Times New Roman" w:hAnsi="Times New Roman" w:cs="Times New Roman"/>
          <w:b/>
          <w:sz w:val="24"/>
          <w:szCs w:val="24"/>
        </w:rPr>
        <w:t>RESPONSIBILITY:</w:t>
      </w:r>
      <w:r w:rsidRPr="009130D6">
        <w:rPr>
          <w:rFonts w:ascii="Times New Roman" w:hAnsi="Times New Roman" w:cs="Times New Roman"/>
          <w:sz w:val="24"/>
          <w:szCs w:val="24"/>
        </w:rPr>
        <w:t xml:space="preserve"> </w:t>
      </w:r>
      <w:r>
        <w:rPr>
          <w:rFonts w:ascii="Times New Roman" w:eastAsia="Times New Roman" w:hAnsi="Times New Roman" w:cs="Times New Roman"/>
          <w:sz w:val="24"/>
          <w:szCs w:val="24"/>
          <w:lang w:eastAsia="en-IN"/>
        </w:rPr>
        <w:t>Company Engineer, maintenance Fitter</w:t>
      </w:r>
      <w:r w:rsidRPr="004E74E1">
        <w:rPr>
          <w:rFonts w:ascii="Times New Roman" w:eastAsia="Times New Roman" w:hAnsi="Times New Roman" w:cs="Times New Roman"/>
          <w:sz w:val="24"/>
          <w:szCs w:val="24"/>
          <w:lang w:eastAsia="en-IN"/>
        </w:rPr>
        <w:t xml:space="preserve"> and workmen at job</w:t>
      </w:r>
    </w:p>
    <w:p w14:paraId="789D3D38" w14:textId="77777777" w:rsidR="0095027B" w:rsidRPr="00C91EC4" w:rsidRDefault="0095027B" w:rsidP="008C5A2E">
      <w:pPr>
        <w:pStyle w:val="ListParagraph"/>
        <w:spacing w:after="0"/>
        <w:contextualSpacing w:val="0"/>
        <w:jc w:val="both"/>
        <w:rPr>
          <w:rFonts w:ascii="Times New Roman" w:hAnsi="Times New Roman" w:cs="Times New Roman"/>
          <w:sz w:val="24"/>
          <w:szCs w:val="24"/>
        </w:rPr>
      </w:pPr>
    </w:p>
    <w:p w14:paraId="43427306" w14:textId="77777777" w:rsidR="00557155" w:rsidRPr="0095027B" w:rsidRDefault="0095027B" w:rsidP="00557155">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SAFETY PRECAUTIONS:</w:t>
      </w:r>
    </w:p>
    <w:p w14:paraId="67437363" w14:textId="77777777" w:rsidR="0095027B" w:rsidRPr="0095027B" w:rsidRDefault="0095027B" w:rsidP="0095027B">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21AE7E60" w14:textId="77777777" w:rsidR="00F965F9" w:rsidRPr="00557155" w:rsidRDefault="00F965F9" w:rsidP="005571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57155">
        <w:rPr>
          <w:rFonts w:ascii="Times New Roman" w:eastAsia="Times New Roman" w:hAnsi="Times New Roman" w:cs="Times New Roman"/>
          <w:sz w:val="24"/>
          <w:szCs w:val="24"/>
        </w:rPr>
        <w:t>Ensure Proper illumination at all times.</w:t>
      </w:r>
    </w:p>
    <w:p w14:paraId="3E32E172" w14:textId="77777777" w:rsidR="00F965F9" w:rsidRDefault="00F832B5" w:rsidP="005571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Quench Tank is a confined </w:t>
      </w:r>
      <w:r w:rsidR="009B29EB">
        <w:rPr>
          <w:rFonts w:ascii="Times New Roman" w:eastAsia="Times New Roman" w:hAnsi="Times New Roman" w:cs="Times New Roman"/>
          <w:sz w:val="24"/>
          <w:szCs w:val="24"/>
        </w:rPr>
        <w:t>space and</w:t>
      </w:r>
      <w:r>
        <w:rPr>
          <w:rFonts w:ascii="Times New Roman" w:eastAsia="Times New Roman" w:hAnsi="Times New Roman" w:cs="Times New Roman"/>
          <w:sz w:val="24"/>
          <w:szCs w:val="24"/>
        </w:rPr>
        <w:t xml:space="preserve"> any entrant should possess a valid pass for </w:t>
      </w:r>
      <w:r w:rsidR="009B29EB">
        <w:rPr>
          <w:rFonts w:ascii="Times New Roman" w:eastAsia="Times New Roman" w:hAnsi="Times New Roman" w:cs="Times New Roman"/>
          <w:sz w:val="24"/>
          <w:szCs w:val="24"/>
        </w:rPr>
        <w:t>working in confined space.</w:t>
      </w:r>
    </w:p>
    <w:p w14:paraId="40FFB193" w14:textId="77777777" w:rsidR="009B29EB" w:rsidRDefault="009B29EB" w:rsidP="005571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Standby person is required and he will maintain the details of entry and exit inside the quench tank.</w:t>
      </w:r>
    </w:p>
    <w:p w14:paraId="2C4C221B" w14:textId="77777777" w:rsidR="009B29EB" w:rsidRPr="00557155" w:rsidRDefault="009B29EB" w:rsidP="005571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Gas testing meter should be used while working inside the tank.</w:t>
      </w:r>
    </w:p>
    <w:p w14:paraId="7FC52724" w14:textId="77777777" w:rsidR="00F965F9" w:rsidRPr="00557155" w:rsidRDefault="00F965F9" w:rsidP="005571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57155">
        <w:rPr>
          <w:rFonts w:ascii="Times New Roman" w:eastAsia="Times New Roman" w:hAnsi="Times New Roman" w:cs="Times New Roman"/>
          <w:sz w:val="24"/>
          <w:szCs w:val="24"/>
        </w:rPr>
        <w:t>Preferably carry out the work in General Shift Hours.</w:t>
      </w:r>
    </w:p>
    <w:p w14:paraId="497B9F44" w14:textId="77777777" w:rsidR="00F965F9" w:rsidRPr="00557155" w:rsidRDefault="00F965F9" w:rsidP="005571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57155">
        <w:rPr>
          <w:rFonts w:ascii="Times New Roman" w:eastAsia="Times New Roman" w:hAnsi="Times New Roman" w:cs="Times New Roman"/>
          <w:sz w:val="24"/>
          <w:szCs w:val="24"/>
        </w:rPr>
        <w:t>Ensure all surrounding platforms and hand railings are safe and certified for use.</w:t>
      </w:r>
    </w:p>
    <w:p w14:paraId="2699D20A" w14:textId="77777777" w:rsidR="00F965F9" w:rsidRPr="00557155" w:rsidRDefault="00F965F9" w:rsidP="005571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57155">
        <w:rPr>
          <w:rFonts w:ascii="Times New Roman" w:eastAsia="Times New Roman" w:hAnsi="Times New Roman" w:cs="Times New Roman"/>
          <w:sz w:val="24"/>
          <w:szCs w:val="24"/>
        </w:rPr>
        <w:t>Ensure all tools and tackles are certified for safe use by mechanical department.</w:t>
      </w:r>
    </w:p>
    <w:p w14:paraId="761B9768" w14:textId="77777777" w:rsidR="00F965F9" w:rsidRPr="00557155" w:rsidRDefault="00F965F9" w:rsidP="005571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57155">
        <w:rPr>
          <w:rFonts w:ascii="Times New Roman" w:eastAsia="Times New Roman" w:hAnsi="Times New Roman" w:cs="Times New Roman"/>
          <w:sz w:val="24"/>
          <w:szCs w:val="24"/>
        </w:rPr>
        <w:t>For Gas Cutting/welding involved, if any (Refer SP –44).</w:t>
      </w:r>
    </w:p>
    <w:p w14:paraId="1B8C5F74" w14:textId="77777777" w:rsidR="00F965F9" w:rsidRPr="00557155" w:rsidRDefault="00F965F9" w:rsidP="005571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57155">
        <w:rPr>
          <w:rFonts w:ascii="Times New Roman" w:eastAsia="Times New Roman" w:hAnsi="Times New Roman" w:cs="Times New Roman"/>
          <w:sz w:val="24"/>
          <w:szCs w:val="24"/>
        </w:rPr>
        <w:t>Ensure persons working are conversant with associated hazards while performing the activity.</w:t>
      </w:r>
    </w:p>
    <w:p w14:paraId="7336A38E" w14:textId="77777777" w:rsidR="00F965F9" w:rsidRPr="00557155" w:rsidRDefault="00F965F9" w:rsidP="005571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57155">
        <w:rPr>
          <w:rFonts w:ascii="Times New Roman" w:eastAsia="Times New Roman" w:hAnsi="Times New Roman" w:cs="Times New Roman"/>
          <w:sz w:val="24"/>
          <w:szCs w:val="24"/>
        </w:rPr>
        <w:t>Ensure availability of valid fire extinguisher at nearby location.</w:t>
      </w:r>
    </w:p>
    <w:p w14:paraId="122D6431" w14:textId="77777777" w:rsidR="00F965F9" w:rsidRDefault="00F965F9" w:rsidP="005571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57155">
        <w:rPr>
          <w:rFonts w:ascii="Times New Roman" w:eastAsia="Times New Roman" w:hAnsi="Times New Roman" w:cs="Times New Roman"/>
          <w:sz w:val="24"/>
          <w:szCs w:val="24"/>
        </w:rPr>
        <w:t>Ensure the inner surface of the quench tank is dried up before carrying out the job.</w:t>
      </w:r>
    </w:p>
    <w:p w14:paraId="72696AF6" w14:textId="77777777" w:rsidR="0095027B" w:rsidRDefault="0095027B" w:rsidP="0095027B">
      <w:pPr>
        <w:pStyle w:val="ListParagraph"/>
        <w:spacing w:before="100" w:beforeAutospacing="1" w:after="100" w:afterAutospacing="1" w:line="240" w:lineRule="auto"/>
        <w:rPr>
          <w:rFonts w:ascii="Times New Roman" w:eastAsia="Times New Roman" w:hAnsi="Times New Roman" w:cs="Times New Roman"/>
          <w:sz w:val="24"/>
          <w:szCs w:val="24"/>
        </w:rPr>
      </w:pPr>
    </w:p>
    <w:p w14:paraId="5139644A" w14:textId="77777777" w:rsidR="0095027B" w:rsidRDefault="0095027B" w:rsidP="0095027B">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PPE’s to be used:</w:t>
      </w:r>
    </w:p>
    <w:p w14:paraId="42B72F5C" w14:textId="77777777" w:rsidR="0095027B" w:rsidRDefault="0095027B" w:rsidP="008C5A2E">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5027B">
        <w:rPr>
          <w:rFonts w:ascii="Times New Roman" w:eastAsia="Times New Roman" w:hAnsi="Times New Roman" w:cs="Times New Roman"/>
          <w:sz w:val="24"/>
          <w:szCs w:val="24"/>
        </w:rPr>
        <w:t>Safety Helmet,</w:t>
      </w:r>
    </w:p>
    <w:p w14:paraId="08A0BA03" w14:textId="732F48C2" w:rsidR="0095027B" w:rsidRDefault="0095027B" w:rsidP="008C5A2E">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5027B">
        <w:rPr>
          <w:rFonts w:ascii="Times New Roman" w:eastAsia="Times New Roman" w:hAnsi="Times New Roman" w:cs="Times New Roman"/>
          <w:sz w:val="24"/>
          <w:szCs w:val="24"/>
        </w:rPr>
        <w:t xml:space="preserve">Safety shoes, </w:t>
      </w:r>
    </w:p>
    <w:p w14:paraId="190CB38C" w14:textId="77777777" w:rsidR="0095027B" w:rsidRDefault="0095027B" w:rsidP="008C5A2E">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5027B">
        <w:rPr>
          <w:rFonts w:ascii="Times New Roman" w:eastAsia="Times New Roman" w:hAnsi="Times New Roman" w:cs="Times New Roman"/>
          <w:sz w:val="24"/>
          <w:szCs w:val="24"/>
        </w:rPr>
        <w:t xml:space="preserve">safety hand gloves, </w:t>
      </w:r>
    </w:p>
    <w:p w14:paraId="1750CD04" w14:textId="77777777" w:rsidR="0095027B" w:rsidRDefault="0095027B" w:rsidP="008C5A2E">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5027B">
        <w:rPr>
          <w:rFonts w:ascii="Times New Roman" w:eastAsia="Times New Roman" w:hAnsi="Times New Roman" w:cs="Times New Roman"/>
          <w:sz w:val="24"/>
          <w:szCs w:val="24"/>
        </w:rPr>
        <w:t xml:space="preserve">Safety Goggles, </w:t>
      </w:r>
    </w:p>
    <w:p w14:paraId="11D5CD0D" w14:textId="77777777" w:rsidR="0095027B" w:rsidRDefault="0095027B" w:rsidP="008C5A2E">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5027B">
        <w:rPr>
          <w:rFonts w:ascii="Times New Roman" w:eastAsia="Times New Roman" w:hAnsi="Times New Roman" w:cs="Times New Roman"/>
          <w:sz w:val="24"/>
          <w:szCs w:val="24"/>
        </w:rPr>
        <w:t xml:space="preserve">Dust mask, </w:t>
      </w:r>
    </w:p>
    <w:p w14:paraId="522820D9" w14:textId="45B3F5CB" w:rsidR="0095027B" w:rsidRDefault="0095027B" w:rsidP="008C5A2E">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Full body Harness</w:t>
      </w:r>
      <w:r w:rsidRPr="0095027B">
        <w:rPr>
          <w:rFonts w:ascii="Times New Roman" w:eastAsia="Times New Roman" w:hAnsi="Times New Roman" w:cs="Times New Roman"/>
          <w:sz w:val="24"/>
          <w:szCs w:val="24"/>
        </w:rPr>
        <w:t xml:space="preserve"> (wherever required) </w:t>
      </w:r>
    </w:p>
    <w:p w14:paraId="6880F65A" w14:textId="77777777" w:rsidR="0095027B" w:rsidRDefault="0095027B" w:rsidP="008C5A2E">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5027B">
        <w:rPr>
          <w:rFonts w:ascii="Times New Roman" w:eastAsia="Times New Roman" w:hAnsi="Times New Roman" w:cs="Times New Roman"/>
          <w:sz w:val="24"/>
          <w:szCs w:val="24"/>
        </w:rPr>
        <w:t>gas analyzer for measuring oxygen level in the tank.</w:t>
      </w:r>
    </w:p>
    <w:p w14:paraId="3677CC83" w14:textId="77777777" w:rsidR="0095027B" w:rsidRPr="0076492D" w:rsidRDefault="0095027B" w:rsidP="008C5A2E">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A0F23">
        <w:rPr>
          <w:rFonts w:ascii="Times New Roman" w:hAnsi="Times New Roman" w:cs="Times New Roman"/>
          <w:b/>
          <w:sz w:val="24"/>
          <w:szCs w:val="24"/>
        </w:rPr>
        <w:t>Aspect</w:t>
      </w:r>
      <w:r w:rsidRPr="0076492D">
        <w:rPr>
          <w:rFonts w:ascii="Times New Roman" w:eastAsia="Times New Roman" w:hAnsi="Times New Roman" w:cs="Times New Roman"/>
          <w:b/>
          <w:bCs/>
          <w:sz w:val="24"/>
          <w:szCs w:val="24"/>
          <w:lang w:eastAsia="en-IN"/>
        </w:rPr>
        <w:t>-Impact</w:t>
      </w:r>
      <w:r>
        <w:rPr>
          <w:rFonts w:ascii="Times New Roman" w:eastAsia="Times New Roman" w:hAnsi="Times New Roman" w:cs="Times New Roman"/>
          <w:b/>
          <w:bCs/>
          <w:sz w:val="24"/>
          <w:szCs w:val="24"/>
        </w:rPr>
        <w:t>:</w:t>
      </w:r>
    </w:p>
    <w:p w14:paraId="2CED940F" w14:textId="77777777" w:rsidR="0095027B" w:rsidRDefault="0095027B" w:rsidP="0095027B">
      <w:pPr>
        <w:pStyle w:val="BodyText2"/>
        <w:numPr>
          <w:ilvl w:val="0"/>
          <w:numId w:val="27"/>
        </w:numPr>
        <w:spacing w:line="340" w:lineRule="atLeast"/>
        <w:jc w:val="left"/>
        <w:rPr>
          <w:b w:val="0"/>
          <w:bCs/>
        </w:rPr>
      </w:pPr>
      <w:r>
        <w:rPr>
          <w:b w:val="0"/>
          <w:bCs/>
        </w:rPr>
        <w:t xml:space="preserve">Scrap generation </w:t>
      </w:r>
      <w:r>
        <w:rPr>
          <w:b w:val="0"/>
          <w:bCs/>
        </w:rPr>
        <w:tab/>
      </w:r>
      <w:r>
        <w:rPr>
          <w:b w:val="0"/>
          <w:bCs/>
        </w:rPr>
        <w:tab/>
      </w:r>
      <w:r>
        <w:rPr>
          <w:b w:val="0"/>
          <w:bCs/>
        </w:rPr>
        <w:tab/>
        <w:t>Resource Depletion.</w:t>
      </w:r>
    </w:p>
    <w:p w14:paraId="3155CE74" w14:textId="77777777" w:rsidR="0095027B" w:rsidRDefault="0095027B" w:rsidP="0095027B">
      <w:pPr>
        <w:pStyle w:val="BodyText2"/>
        <w:numPr>
          <w:ilvl w:val="0"/>
          <w:numId w:val="27"/>
        </w:numPr>
        <w:spacing w:line="340" w:lineRule="atLeast"/>
        <w:jc w:val="left"/>
        <w:rPr>
          <w:b w:val="0"/>
          <w:bCs/>
        </w:rPr>
      </w:pPr>
      <w:r>
        <w:rPr>
          <w:b w:val="0"/>
          <w:bCs/>
        </w:rPr>
        <w:t xml:space="preserve">Fumes Generation </w:t>
      </w:r>
      <w:r>
        <w:rPr>
          <w:b w:val="0"/>
          <w:bCs/>
        </w:rPr>
        <w:tab/>
      </w:r>
      <w:r>
        <w:rPr>
          <w:b w:val="0"/>
          <w:bCs/>
        </w:rPr>
        <w:tab/>
      </w:r>
      <w:r>
        <w:rPr>
          <w:b w:val="0"/>
          <w:bCs/>
        </w:rPr>
        <w:tab/>
        <w:t>Air Pollution.</w:t>
      </w:r>
    </w:p>
    <w:p w14:paraId="43DE0B29" w14:textId="77777777" w:rsidR="0095027B" w:rsidRPr="004077F9" w:rsidRDefault="0095027B" w:rsidP="008C5A2E">
      <w:pPr>
        <w:pStyle w:val="ListParagraph"/>
        <w:numPr>
          <w:ilvl w:val="0"/>
          <w:numId w:val="25"/>
        </w:numPr>
        <w:spacing w:before="100" w:beforeAutospacing="1" w:after="100" w:afterAutospacing="1" w:line="240" w:lineRule="auto"/>
        <w:jc w:val="both"/>
        <w:rPr>
          <w:b/>
          <w:szCs w:val="24"/>
          <w:u w:val="single"/>
        </w:rPr>
      </w:pPr>
      <w:r w:rsidRPr="007A0F23">
        <w:rPr>
          <w:rFonts w:ascii="Times New Roman" w:hAnsi="Times New Roman" w:cs="Times New Roman"/>
          <w:b/>
          <w:sz w:val="24"/>
          <w:szCs w:val="24"/>
        </w:rPr>
        <w:t>Hazards</w:t>
      </w:r>
      <w:r w:rsidRPr="007A0F23">
        <w:rPr>
          <w:sz w:val="24"/>
          <w:szCs w:val="24"/>
        </w:rPr>
        <w:t xml:space="preserve"> </w:t>
      </w:r>
      <w:r w:rsidRPr="007A0F23">
        <w:rPr>
          <w:rFonts w:ascii="Times New Roman" w:hAnsi="Times New Roman" w:cs="Times New Roman"/>
          <w:b/>
          <w:sz w:val="24"/>
          <w:szCs w:val="24"/>
        </w:rPr>
        <w:t>identified</w:t>
      </w:r>
      <w:r w:rsidRPr="007A0F23">
        <w:rPr>
          <w:rFonts w:ascii="Times New Roman" w:hAnsi="Times New Roman" w:cs="Times New Roman"/>
          <w:b/>
          <w:sz w:val="24"/>
          <w:szCs w:val="24"/>
          <w:u w:val="single"/>
        </w:rPr>
        <w:t xml:space="preserve"> </w:t>
      </w:r>
    </w:p>
    <w:p w14:paraId="385F07A0" w14:textId="77777777" w:rsidR="0095027B" w:rsidRPr="008C5A2E" w:rsidRDefault="0095027B" w:rsidP="0095027B">
      <w:pPr>
        <w:pStyle w:val="BodyText2"/>
        <w:numPr>
          <w:ilvl w:val="0"/>
          <w:numId w:val="28"/>
        </w:numPr>
        <w:spacing w:line="340" w:lineRule="atLeast"/>
        <w:jc w:val="left"/>
        <w:rPr>
          <w:b w:val="0"/>
        </w:rPr>
      </w:pPr>
      <w:r w:rsidRPr="008C5A2E">
        <w:rPr>
          <w:b w:val="0"/>
        </w:rPr>
        <w:t xml:space="preserve">Physical Hazard                 </w:t>
      </w:r>
    </w:p>
    <w:p w14:paraId="30B455E6" w14:textId="77777777" w:rsidR="0095027B" w:rsidRPr="008C5A2E" w:rsidRDefault="0095027B" w:rsidP="0095027B">
      <w:pPr>
        <w:pStyle w:val="BodyText2"/>
        <w:numPr>
          <w:ilvl w:val="0"/>
          <w:numId w:val="29"/>
        </w:numPr>
        <w:spacing w:line="340" w:lineRule="atLeast"/>
        <w:jc w:val="left"/>
        <w:rPr>
          <w:b w:val="0"/>
        </w:rPr>
      </w:pPr>
      <w:r w:rsidRPr="008C5A2E">
        <w:rPr>
          <w:b w:val="0"/>
        </w:rPr>
        <w:t>Water ingress</w:t>
      </w:r>
    </w:p>
    <w:p w14:paraId="11502B0E" w14:textId="77777777" w:rsidR="0095027B" w:rsidRPr="0095027B" w:rsidRDefault="0095027B" w:rsidP="0095027B">
      <w:pPr>
        <w:pStyle w:val="BodyText2"/>
        <w:numPr>
          <w:ilvl w:val="0"/>
          <w:numId w:val="29"/>
        </w:numPr>
        <w:spacing w:line="340" w:lineRule="atLeast"/>
        <w:jc w:val="left"/>
        <w:rPr>
          <w:b w:val="0"/>
        </w:rPr>
      </w:pPr>
      <w:r w:rsidRPr="008C5A2E">
        <w:rPr>
          <w:b w:val="0"/>
        </w:rPr>
        <w:t>Electrical shock</w:t>
      </w:r>
    </w:p>
    <w:p w14:paraId="4B906B09" w14:textId="77777777" w:rsidR="0095027B" w:rsidRPr="008C5A2E" w:rsidRDefault="0095027B" w:rsidP="0095027B">
      <w:pPr>
        <w:pStyle w:val="BodyText2"/>
        <w:numPr>
          <w:ilvl w:val="0"/>
          <w:numId w:val="28"/>
        </w:numPr>
        <w:spacing w:line="340" w:lineRule="atLeast"/>
        <w:jc w:val="left"/>
        <w:rPr>
          <w:b w:val="0"/>
        </w:rPr>
      </w:pPr>
      <w:r w:rsidRPr="008C5A2E">
        <w:rPr>
          <w:b w:val="0"/>
        </w:rPr>
        <w:t>Mechanical Hazard</w:t>
      </w:r>
    </w:p>
    <w:p w14:paraId="7E6725E3" w14:textId="77777777" w:rsidR="0095027B" w:rsidRPr="0095027B" w:rsidRDefault="0095027B" w:rsidP="0095027B">
      <w:pPr>
        <w:pStyle w:val="BodyText2"/>
        <w:numPr>
          <w:ilvl w:val="0"/>
          <w:numId w:val="29"/>
        </w:numPr>
        <w:spacing w:line="340" w:lineRule="atLeast"/>
        <w:jc w:val="left"/>
        <w:rPr>
          <w:b w:val="0"/>
        </w:rPr>
      </w:pPr>
      <w:r w:rsidRPr="008C5A2E">
        <w:rPr>
          <w:b w:val="0"/>
        </w:rPr>
        <w:t>Impact, Entrapment, Entanglement, Cut, Slip , trip and fall</w:t>
      </w:r>
    </w:p>
    <w:p w14:paraId="56256BB3" w14:textId="77777777" w:rsidR="0095027B" w:rsidRPr="008C5A2E" w:rsidRDefault="0095027B" w:rsidP="0095027B">
      <w:pPr>
        <w:pStyle w:val="BodyText2"/>
        <w:numPr>
          <w:ilvl w:val="0"/>
          <w:numId w:val="28"/>
        </w:numPr>
        <w:spacing w:line="340" w:lineRule="atLeast"/>
        <w:jc w:val="left"/>
        <w:rPr>
          <w:b w:val="0"/>
        </w:rPr>
      </w:pPr>
      <w:r w:rsidRPr="008C5A2E">
        <w:rPr>
          <w:b w:val="0"/>
        </w:rPr>
        <w:t>Chemical Hazard</w:t>
      </w:r>
    </w:p>
    <w:p w14:paraId="74A1A424" w14:textId="77777777" w:rsidR="0095027B" w:rsidRPr="0095027B" w:rsidRDefault="0095027B" w:rsidP="0095027B">
      <w:pPr>
        <w:pStyle w:val="BodyText2"/>
        <w:numPr>
          <w:ilvl w:val="0"/>
          <w:numId w:val="29"/>
        </w:numPr>
        <w:spacing w:line="340" w:lineRule="atLeast"/>
        <w:jc w:val="left"/>
        <w:rPr>
          <w:b w:val="0"/>
        </w:rPr>
      </w:pPr>
      <w:r w:rsidRPr="008C5A2E">
        <w:rPr>
          <w:b w:val="0"/>
        </w:rPr>
        <w:t>Fire and explosion, fumes.</w:t>
      </w:r>
    </w:p>
    <w:p w14:paraId="7822EB6A" w14:textId="77777777" w:rsidR="0095027B" w:rsidRPr="008C5A2E" w:rsidRDefault="0095027B" w:rsidP="0095027B">
      <w:pPr>
        <w:pStyle w:val="BodyText2"/>
        <w:numPr>
          <w:ilvl w:val="0"/>
          <w:numId w:val="28"/>
        </w:numPr>
        <w:spacing w:line="340" w:lineRule="atLeast"/>
        <w:jc w:val="left"/>
        <w:rPr>
          <w:b w:val="0"/>
        </w:rPr>
      </w:pPr>
      <w:r w:rsidRPr="008C5A2E">
        <w:rPr>
          <w:b w:val="0"/>
        </w:rPr>
        <w:lastRenderedPageBreak/>
        <w:t>Ergonomical Hazard</w:t>
      </w:r>
    </w:p>
    <w:p w14:paraId="6EAE48E7" w14:textId="77777777" w:rsidR="0095027B" w:rsidRPr="008C5A2E" w:rsidRDefault="0095027B" w:rsidP="0095027B">
      <w:pPr>
        <w:pStyle w:val="BodyText2"/>
        <w:numPr>
          <w:ilvl w:val="0"/>
          <w:numId w:val="29"/>
        </w:numPr>
        <w:spacing w:line="340" w:lineRule="atLeast"/>
        <w:jc w:val="left"/>
        <w:rPr>
          <w:b w:val="0"/>
        </w:rPr>
      </w:pPr>
      <w:r w:rsidRPr="008C5A2E">
        <w:rPr>
          <w:b w:val="0"/>
        </w:rPr>
        <w:t>Poor workplace design</w:t>
      </w:r>
    </w:p>
    <w:p w14:paraId="2F2FA873" w14:textId="77777777" w:rsidR="0095027B" w:rsidRPr="0095027B" w:rsidRDefault="0095027B" w:rsidP="0095027B">
      <w:pPr>
        <w:pStyle w:val="BodyText2"/>
        <w:numPr>
          <w:ilvl w:val="0"/>
          <w:numId w:val="29"/>
        </w:numPr>
        <w:spacing w:line="340" w:lineRule="atLeast"/>
        <w:jc w:val="left"/>
        <w:rPr>
          <w:b w:val="0"/>
        </w:rPr>
      </w:pPr>
      <w:r w:rsidRPr="008C5A2E">
        <w:rPr>
          <w:b w:val="0"/>
        </w:rPr>
        <w:t>Confined space</w:t>
      </w:r>
    </w:p>
    <w:p w14:paraId="525E1839" w14:textId="77777777" w:rsidR="0095027B" w:rsidRPr="008C5A2E" w:rsidRDefault="0095027B" w:rsidP="0095027B">
      <w:pPr>
        <w:pStyle w:val="BodyText2"/>
        <w:numPr>
          <w:ilvl w:val="0"/>
          <w:numId w:val="28"/>
        </w:numPr>
        <w:spacing w:line="340" w:lineRule="atLeast"/>
        <w:jc w:val="left"/>
        <w:rPr>
          <w:b w:val="0"/>
        </w:rPr>
      </w:pPr>
      <w:r w:rsidRPr="008C5A2E">
        <w:rPr>
          <w:b w:val="0"/>
        </w:rPr>
        <w:t xml:space="preserve">Human behaviour aspect of operators: </w:t>
      </w:r>
    </w:p>
    <w:p w14:paraId="7ED41161" w14:textId="77777777" w:rsidR="0095027B" w:rsidRPr="008C5A2E" w:rsidRDefault="0095027B" w:rsidP="0095027B">
      <w:pPr>
        <w:pStyle w:val="BodyText2"/>
        <w:numPr>
          <w:ilvl w:val="0"/>
          <w:numId w:val="29"/>
        </w:numPr>
        <w:spacing w:line="340" w:lineRule="atLeast"/>
        <w:jc w:val="left"/>
        <w:rPr>
          <w:b w:val="0"/>
        </w:rPr>
      </w:pPr>
      <w:r w:rsidRPr="008C5A2E">
        <w:rPr>
          <w:b w:val="0"/>
        </w:rPr>
        <w:t>Alcoholism.</w:t>
      </w:r>
    </w:p>
    <w:p w14:paraId="28ABABCD" w14:textId="77777777" w:rsidR="0095027B" w:rsidRPr="008C5A2E" w:rsidRDefault="0095027B" w:rsidP="0095027B">
      <w:pPr>
        <w:pStyle w:val="BodyText2"/>
        <w:numPr>
          <w:ilvl w:val="0"/>
          <w:numId w:val="29"/>
        </w:numPr>
        <w:spacing w:line="340" w:lineRule="atLeast"/>
        <w:jc w:val="left"/>
        <w:rPr>
          <w:b w:val="0"/>
        </w:rPr>
      </w:pPr>
      <w:r w:rsidRPr="008C5A2E">
        <w:rPr>
          <w:b w:val="0"/>
        </w:rPr>
        <w:t>Casual approach.</w:t>
      </w:r>
    </w:p>
    <w:p w14:paraId="5CEAB129" w14:textId="77777777" w:rsidR="0095027B" w:rsidRPr="008C5A2E" w:rsidRDefault="0095027B" w:rsidP="0095027B">
      <w:pPr>
        <w:pStyle w:val="BodyText2"/>
        <w:numPr>
          <w:ilvl w:val="0"/>
          <w:numId w:val="29"/>
        </w:numPr>
        <w:spacing w:line="340" w:lineRule="atLeast"/>
        <w:jc w:val="left"/>
        <w:rPr>
          <w:b w:val="0"/>
        </w:rPr>
      </w:pPr>
      <w:r w:rsidRPr="008C5A2E">
        <w:rPr>
          <w:b w:val="0"/>
        </w:rPr>
        <w:t>Horse play.</w:t>
      </w:r>
    </w:p>
    <w:p w14:paraId="329B5BFE" w14:textId="77777777" w:rsidR="0095027B" w:rsidRPr="008C5A2E" w:rsidRDefault="0095027B" w:rsidP="0095027B">
      <w:pPr>
        <w:pStyle w:val="BodyText2"/>
        <w:numPr>
          <w:ilvl w:val="0"/>
          <w:numId w:val="29"/>
        </w:numPr>
        <w:spacing w:line="340" w:lineRule="atLeast"/>
        <w:jc w:val="left"/>
        <w:rPr>
          <w:b w:val="0"/>
        </w:rPr>
      </w:pPr>
      <w:r w:rsidRPr="008C5A2E">
        <w:rPr>
          <w:b w:val="0"/>
        </w:rPr>
        <w:t>Non usage of PPE’s</w:t>
      </w:r>
    </w:p>
    <w:p w14:paraId="0D2500E9" w14:textId="77777777" w:rsidR="0095027B" w:rsidRPr="008C5A2E" w:rsidRDefault="0095027B" w:rsidP="0095027B">
      <w:pPr>
        <w:pStyle w:val="BodyText2"/>
        <w:numPr>
          <w:ilvl w:val="0"/>
          <w:numId w:val="29"/>
        </w:numPr>
        <w:spacing w:line="340" w:lineRule="atLeast"/>
        <w:jc w:val="left"/>
        <w:rPr>
          <w:b w:val="0"/>
        </w:rPr>
      </w:pPr>
      <w:r w:rsidRPr="008C5A2E">
        <w:rPr>
          <w:b w:val="0"/>
        </w:rPr>
        <w:t>Improper Housekeeping</w:t>
      </w:r>
    </w:p>
    <w:p w14:paraId="5FA091C1" w14:textId="77777777" w:rsidR="0095027B" w:rsidRPr="008C5A2E" w:rsidRDefault="0095027B" w:rsidP="0095027B">
      <w:pPr>
        <w:pStyle w:val="BodyText2"/>
        <w:numPr>
          <w:ilvl w:val="0"/>
          <w:numId w:val="29"/>
        </w:numPr>
        <w:spacing w:line="340" w:lineRule="atLeast"/>
        <w:jc w:val="left"/>
        <w:rPr>
          <w:b w:val="0"/>
        </w:rPr>
      </w:pPr>
      <w:r w:rsidRPr="008C5A2E">
        <w:rPr>
          <w:b w:val="0"/>
        </w:rPr>
        <w:t>Height Phobia</w:t>
      </w:r>
    </w:p>
    <w:p w14:paraId="2E049246" w14:textId="77777777" w:rsidR="0095027B" w:rsidRPr="008C5A2E" w:rsidRDefault="0095027B" w:rsidP="008C5A2E">
      <w:pPr>
        <w:spacing w:before="100" w:beforeAutospacing="1" w:after="100" w:afterAutospacing="1" w:line="240" w:lineRule="auto"/>
        <w:jc w:val="both"/>
        <w:rPr>
          <w:rFonts w:ascii="Times New Roman" w:eastAsia="Times New Roman" w:hAnsi="Times New Roman" w:cs="Times New Roman"/>
          <w:sz w:val="24"/>
          <w:szCs w:val="24"/>
        </w:rPr>
      </w:pPr>
    </w:p>
    <w:p w14:paraId="006C5642" w14:textId="77777777" w:rsidR="00557155" w:rsidRPr="00557155" w:rsidRDefault="00557155" w:rsidP="00557155">
      <w:pPr>
        <w:pStyle w:val="ListParagraph"/>
        <w:spacing w:before="100" w:beforeAutospacing="1" w:after="100" w:afterAutospacing="1" w:line="240" w:lineRule="auto"/>
        <w:rPr>
          <w:rFonts w:ascii="Times New Roman" w:eastAsia="Times New Roman" w:hAnsi="Times New Roman" w:cs="Times New Roman"/>
          <w:sz w:val="24"/>
          <w:szCs w:val="24"/>
        </w:rPr>
      </w:pPr>
    </w:p>
    <w:p w14:paraId="447C409A" w14:textId="77777777" w:rsidR="00C40473" w:rsidRDefault="00C40473" w:rsidP="00391C62">
      <w:pPr>
        <w:pStyle w:val="ListParagraph"/>
        <w:rPr>
          <w:rFonts w:ascii="Times New Roman" w:hAnsi="Times New Roman" w:cs="Times New Roman"/>
          <w:b/>
          <w:sz w:val="24"/>
          <w:szCs w:val="24"/>
        </w:rPr>
      </w:pPr>
    </w:p>
    <w:p w14:paraId="6DC72397" w14:textId="77777777" w:rsidR="002C4F98" w:rsidRPr="00462248" w:rsidRDefault="002C4F98" w:rsidP="00391C62">
      <w:pPr>
        <w:pStyle w:val="ListParagraph"/>
        <w:rPr>
          <w:rFonts w:ascii="Times New Roman" w:hAnsi="Times New Roman" w:cs="Times New Roman"/>
          <w:b/>
          <w:sz w:val="24"/>
          <w:szCs w:val="24"/>
        </w:rPr>
      </w:pPr>
    </w:p>
    <w:p w14:paraId="0BAD5B49" w14:textId="77777777" w:rsidR="00A12BC3" w:rsidRDefault="0036287A" w:rsidP="008C5A2E">
      <w:pPr>
        <w:pStyle w:val="ListParagraph"/>
        <w:numPr>
          <w:ilvl w:val="0"/>
          <w:numId w:val="25"/>
        </w:numPr>
        <w:spacing w:before="100" w:beforeAutospacing="1" w:after="100" w:afterAutospacing="1" w:line="240" w:lineRule="auto"/>
        <w:jc w:val="both"/>
        <w:rPr>
          <w:rFonts w:ascii="Times New Roman" w:hAnsi="Times New Roman" w:cs="Times New Roman"/>
          <w:b/>
          <w:sz w:val="24"/>
          <w:szCs w:val="24"/>
        </w:rPr>
      </w:pPr>
      <w:r w:rsidRPr="00462248">
        <w:rPr>
          <w:rFonts w:ascii="Times New Roman" w:hAnsi="Times New Roman" w:cs="Times New Roman"/>
          <w:b/>
          <w:sz w:val="24"/>
          <w:szCs w:val="24"/>
        </w:rPr>
        <w:t>PROCEDUR</w:t>
      </w:r>
      <w:r w:rsidR="00A77874" w:rsidRPr="00462248">
        <w:rPr>
          <w:rFonts w:ascii="Times New Roman" w:hAnsi="Times New Roman" w:cs="Times New Roman"/>
          <w:b/>
          <w:sz w:val="24"/>
          <w:szCs w:val="24"/>
        </w:rPr>
        <w:t>E</w:t>
      </w:r>
      <w:r w:rsidRPr="00462248">
        <w:rPr>
          <w:rFonts w:ascii="Times New Roman" w:hAnsi="Times New Roman" w:cs="Times New Roman"/>
          <w:b/>
          <w:sz w:val="24"/>
          <w:szCs w:val="24"/>
        </w:rPr>
        <w:t>:</w:t>
      </w:r>
    </w:p>
    <w:p w14:paraId="1493A3B6" w14:textId="77777777" w:rsidR="0095027B" w:rsidRPr="008C5A2E" w:rsidRDefault="0095027B" w:rsidP="008C5A2E">
      <w:pPr>
        <w:pStyle w:val="ListParagraph"/>
        <w:numPr>
          <w:ilvl w:val="0"/>
          <w:numId w:val="30"/>
        </w:numPr>
        <w:autoSpaceDE w:val="0"/>
        <w:autoSpaceDN w:val="0"/>
        <w:adjustRightInd w:val="0"/>
        <w:spacing w:after="0" w:line="240" w:lineRule="auto"/>
        <w:rPr>
          <w:rFonts w:ascii="Arial" w:hAnsi="Arial" w:cs="Arial"/>
          <w:iCs/>
          <w:szCs w:val="24"/>
          <w:lang w:val="en-IN"/>
        </w:rPr>
      </w:pPr>
      <w:r w:rsidRPr="008C5A2E">
        <w:rPr>
          <w:rFonts w:ascii="Arial" w:hAnsi="Arial" w:cs="Arial"/>
          <w:iCs/>
          <w:szCs w:val="24"/>
          <w:lang w:val="en-IN"/>
        </w:rPr>
        <w:t>Engineer-in-charge shall ensure the following before commencement of work.</w:t>
      </w:r>
    </w:p>
    <w:p w14:paraId="7EFC4CB0" w14:textId="77777777" w:rsidR="0095027B" w:rsidRPr="008C5A2E" w:rsidRDefault="0095027B" w:rsidP="008C5A2E">
      <w:pPr>
        <w:pStyle w:val="ListParagraph"/>
        <w:numPr>
          <w:ilvl w:val="1"/>
          <w:numId w:val="30"/>
        </w:numPr>
        <w:autoSpaceDE w:val="0"/>
        <w:autoSpaceDN w:val="0"/>
        <w:adjustRightInd w:val="0"/>
        <w:spacing w:after="0" w:line="240" w:lineRule="auto"/>
        <w:rPr>
          <w:rFonts w:ascii="Times New Roman" w:hAnsi="Times New Roman" w:cs="Times New Roman"/>
          <w:szCs w:val="24"/>
          <w:lang w:val="en-IN"/>
        </w:rPr>
      </w:pPr>
      <w:r w:rsidRPr="008C5A2E">
        <w:rPr>
          <w:rFonts w:ascii="Times New Roman" w:hAnsi="Times New Roman" w:cs="Times New Roman"/>
          <w:szCs w:val="24"/>
          <w:lang w:val="en-IN"/>
        </w:rPr>
        <w:t>Take PWD pump no.03 and 04 shutdown for B1/Qunech pump #1 &amp;2 for B2 . Empty the quench tank by manual quenching.</w:t>
      </w:r>
    </w:p>
    <w:p w14:paraId="3016F865" w14:textId="77777777" w:rsidR="0095027B" w:rsidRPr="008C5A2E" w:rsidRDefault="0095027B" w:rsidP="008C5A2E">
      <w:pPr>
        <w:pStyle w:val="ListParagraph"/>
        <w:numPr>
          <w:ilvl w:val="1"/>
          <w:numId w:val="30"/>
        </w:numPr>
        <w:autoSpaceDE w:val="0"/>
        <w:autoSpaceDN w:val="0"/>
        <w:adjustRightInd w:val="0"/>
        <w:spacing w:after="0" w:line="240" w:lineRule="auto"/>
        <w:rPr>
          <w:rFonts w:ascii="Times New Roman" w:hAnsi="Times New Roman" w:cs="Times New Roman"/>
          <w:szCs w:val="24"/>
          <w:lang w:val="en-IN"/>
        </w:rPr>
      </w:pPr>
      <w:r w:rsidRPr="008C5A2E">
        <w:rPr>
          <w:rFonts w:ascii="Times New Roman" w:hAnsi="Times New Roman" w:cs="Times New Roman"/>
          <w:szCs w:val="24"/>
          <w:lang w:val="en-IN"/>
        </w:rPr>
        <w:t>Take shutdowns of Quench Valve and Quench Pusher blade.</w:t>
      </w:r>
    </w:p>
    <w:p w14:paraId="7C44094A" w14:textId="77777777" w:rsidR="0095027B" w:rsidRPr="008C5A2E" w:rsidRDefault="0095027B" w:rsidP="008C5A2E">
      <w:pPr>
        <w:pStyle w:val="ListParagraph"/>
        <w:numPr>
          <w:ilvl w:val="1"/>
          <w:numId w:val="30"/>
        </w:numPr>
        <w:autoSpaceDE w:val="0"/>
        <w:autoSpaceDN w:val="0"/>
        <w:adjustRightInd w:val="0"/>
        <w:spacing w:after="0" w:line="240" w:lineRule="auto"/>
        <w:rPr>
          <w:rFonts w:ascii="Times New Roman" w:hAnsi="Times New Roman" w:cs="Times New Roman"/>
          <w:szCs w:val="24"/>
          <w:lang w:val="en-IN"/>
        </w:rPr>
      </w:pPr>
      <w:r w:rsidRPr="008C5A2E">
        <w:rPr>
          <w:rFonts w:ascii="Times New Roman" w:hAnsi="Times New Roman" w:cs="Times New Roman"/>
          <w:szCs w:val="24"/>
          <w:lang w:val="en-IN"/>
        </w:rPr>
        <w:t>Jack up the incomer pipe to quench tank and insert dummy flange in between the two flanges and secure by fasteners. (To avoid water entering).</w:t>
      </w:r>
    </w:p>
    <w:p w14:paraId="59254A7A" w14:textId="77777777" w:rsidR="0095027B" w:rsidRPr="008C5A2E" w:rsidRDefault="0095027B" w:rsidP="008C5A2E">
      <w:pPr>
        <w:pStyle w:val="ListParagraph"/>
        <w:numPr>
          <w:ilvl w:val="1"/>
          <w:numId w:val="30"/>
        </w:numPr>
        <w:autoSpaceDE w:val="0"/>
        <w:autoSpaceDN w:val="0"/>
        <w:adjustRightInd w:val="0"/>
        <w:spacing w:after="0" w:line="240" w:lineRule="auto"/>
        <w:rPr>
          <w:rFonts w:ascii="Times New Roman" w:hAnsi="Times New Roman" w:cs="Times New Roman"/>
          <w:iCs/>
          <w:szCs w:val="24"/>
          <w:lang w:val="en-IN"/>
        </w:rPr>
      </w:pPr>
      <w:r w:rsidRPr="008C5A2E">
        <w:rPr>
          <w:rFonts w:ascii="Times New Roman" w:hAnsi="Times New Roman" w:cs="Times New Roman"/>
          <w:szCs w:val="24"/>
          <w:lang w:val="en-IN"/>
        </w:rPr>
        <w:t>Close the connecting valve of F and S pump to the Quench Line</w:t>
      </w:r>
      <w:r w:rsidRPr="008C5A2E">
        <w:rPr>
          <w:rFonts w:ascii="Times New Roman" w:hAnsi="Times New Roman" w:cs="Times New Roman"/>
          <w:iCs/>
          <w:szCs w:val="24"/>
          <w:lang w:val="en-IN"/>
        </w:rPr>
        <w:t>.</w:t>
      </w:r>
    </w:p>
    <w:p w14:paraId="06A7080F" w14:textId="77777777" w:rsidR="0095027B" w:rsidRPr="008C5A2E" w:rsidRDefault="0095027B" w:rsidP="008C5A2E">
      <w:pPr>
        <w:pStyle w:val="ListParagraph"/>
        <w:numPr>
          <w:ilvl w:val="0"/>
          <w:numId w:val="30"/>
        </w:numPr>
        <w:autoSpaceDE w:val="0"/>
        <w:autoSpaceDN w:val="0"/>
        <w:adjustRightInd w:val="0"/>
        <w:spacing w:after="0" w:line="240" w:lineRule="auto"/>
        <w:rPr>
          <w:rFonts w:ascii="Times New Roman" w:hAnsi="Times New Roman" w:cs="Times New Roman"/>
          <w:iCs/>
          <w:szCs w:val="24"/>
          <w:lang w:val="en-IN"/>
        </w:rPr>
      </w:pPr>
      <w:r w:rsidRPr="008C5A2E">
        <w:rPr>
          <w:rFonts w:ascii="Times New Roman" w:hAnsi="Times New Roman" w:cs="Times New Roman"/>
          <w:iCs/>
          <w:szCs w:val="24"/>
          <w:lang w:val="en-IN"/>
        </w:rPr>
        <w:t>The workmen shall then enter the tank by opening the manhole cover .The cover shall be kept open to avoid suffocation and as a means for exit in case of emergency.</w:t>
      </w:r>
    </w:p>
    <w:p w14:paraId="50ECE3D7" w14:textId="77777777" w:rsidR="0095027B" w:rsidRPr="008C5A2E" w:rsidRDefault="0095027B" w:rsidP="008C5A2E">
      <w:pPr>
        <w:pStyle w:val="ListParagraph"/>
        <w:numPr>
          <w:ilvl w:val="0"/>
          <w:numId w:val="30"/>
        </w:numPr>
        <w:autoSpaceDE w:val="0"/>
        <w:autoSpaceDN w:val="0"/>
        <w:adjustRightInd w:val="0"/>
        <w:spacing w:after="0" w:line="240" w:lineRule="auto"/>
        <w:rPr>
          <w:rFonts w:ascii="Times New Roman" w:hAnsi="Times New Roman" w:cs="Times New Roman"/>
          <w:iCs/>
          <w:szCs w:val="24"/>
          <w:lang w:val="en-IN"/>
        </w:rPr>
      </w:pPr>
      <w:r w:rsidRPr="008C5A2E">
        <w:rPr>
          <w:rFonts w:ascii="Times New Roman" w:hAnsi="Times New Roman" w:cs="Times New Roman"/>
          <w:iCs/>
          <w:szCs w:val="24"/>
          <w:lang w:val="en-IN"/>
        </w:rPr>
        <w:t>Another co-worker inside the tank shall accompany welder, during actual welding work.</w:t>
      </w:r>
    </w:p>
    <w:p w14:paraId="2AED9862" w14:textId="77777777" w:rsidR="0095027B" w:rsidRPr="008C5A2E" w:rsidRDefault="0095027B" w:rsidP="008C5A2E">
      <w:pPr>
        <w:pStyle w:val="ListParagraph"/>
        <w:numPr>
          <w:ilvl w:val="0"/>
          <w:numId w:val="30"/>
        </w:numPr>
        <w:autoSpaceDE w:val="0"/>
        <w:autoSpaceDN w:val="0"/>
        <w:adjustRightInd w:val="0"/>
        <w:spacing w:after="0" w:line="240" w:lineRule="auto"/>
        <w:rPr>
          <w:rFonts w:ascii="Times New Roman" w:hAnsi="Times New Roman" w:cs="Times New Roman"/>
          <w:iCs/>
          <w:szCs w:val="24"/>
          <w:lang w:val="en-IN"/>
        </w:rPr>
      </w:pPr>
      <w:r w:rsidRPr="008C5A2E">
        <w:rPr>
          <w:rFonts w:ascii="Times New Roman" w:hAnsi="Times New Roman" w:cs="Times New Roman"/>
          <w:iCs/>
          <w:szCs w:val="24"/>
          <w:lang w:val="en-IN"/>
        </w:rPr>
        <w:t>Welder shall come out of the quench tank to the surface to avoid suffocation at regular intervals of two hours or as comfortable to the welder. (if activity is going to last more than 2 hours)</w:t>
      </w:r>
    </w:p>
    <w:p w14:paraId="77FBA2F1" w14:textId="77777777" w:rsidR="0095027B" w:rsidRPr="008C5A2E" w:rsidRDefault="0095027B" w:rsidP="008C5A2E">
      <w:pPr>
        <w:pStyle w:val="ListParagraph"/>
        <w:numPr>
          <w:ilvl w:val="0"/>
          <w:numId w:val="30"/>
        </w:numPr>
        <w:autoSpaceDE w:val="0"/>
        <w:autoSpaceDN w:val="0"/>
        <w:adjustRightInd w:val="0"/>
        <w:spacing w:after="0" w:line="240" w:lineRule="auto"/>
        <w:rPr>
          <w:rFonts w:ascii="Times New Roman" w:hAnsi="Times New Roman" w:cs="Times New Roman"/>
          <w:iCs/>
          <w:szCs w:val="24"/>
          <w:lang w:val="en-IN"/>
        </w:rPr>
      </w:pPr>
      <w:r w:rsidRPr="008C5A2E">
        <w:rPr>
          <w:rFonts w:ascii="Times New Roman" w:hAnsi="Times New Roman" w:cs="Times New Roman"/>
          <w:iCs/>
          <w:szCs w:val="24"/>
          <w:lang w:val="en-IN"/>
        </w:rPr>
        <w:t>Remove all men, material and welding stubs after completion of work</w:t>
      </w:r>
    </w:p>
    <w:p w14:paraId="0BA6F25D" w14:textId="77777777" w:rsidR="0095027B" w:rsidRPr="008C5A2E" w:rsidRDefault="0095027B" w:rsidP="008C5A2E">
      <w:pPr>
        <w:pStyle w:val="ListParagraph"/>
        <w:numPr>
          <w:ilvl w:val="0"/>
          <w:numId w:val="30"/>
        </w:numPr>
        <w:autoSpaceDE w:val="0"/>
        <w:autoSpaceDN w:val="0"/>
        <w:adjustRightInd w:val="0"/>
        <w:spacing w:after="0" w:line="240" w:lineRule="auto"/>
        <w:rPr>
          <w:rFonts w:ascii="Times New Roman" w:hAnsi="Times New Roman" w:cs="Times New Roman"/>
          <w:iCs/>
          <w:szCs w:val="24"/>
          <w:lang w:val="en-IN"/>
        </w:rPr>
      </w:pPr>
      <w:r w:rsidRPr="008C5A2E">
        <w:rPr>
          <w:rFonts w:ascii="Times New Roman" w:hAnsi="Times New Roman" w:cs="Times New Roman"/>
          <w:iCs/>
          <w:szCs w:val="24"/>
          <w:lang w:val="en-IN"/>
        </w:rPr>
        <w:t>The plant shall be normalized after completion of job by engineer-in-charge by following the instructions taken before commencement in reverse order.</w:t>
      </w:r>
    </w:p>
    <w:p w14:paraId="1EAC822D" w14:textId="77777777" w:rsidR="0095027B" w:rsidRPr="008C5A2E" w:rsidRDefault="0095027B" w:rsidP="008C5A2E">
      <w:pPr>
        <w:pStyle w:val="ListParagraph"/>
        <w:numPr>
          <w:ilvl w:val="0"/>
          <w:numId w:val="30"/>
        </w:numPr>
        <w:autoSpaceDE w:val="0"/>
        <w:autoSpaceDN w:val="0"/>
        <w:adjustRightInd w:val="0"/>
        <w:spacing w:after="0" w:line="240" w:lineRule="auto"/>
        <w:rPr>
          <w:rFonts w:ascii="Times New Roman" w:hAnsi="Times New Roman" w:cs="Times New Roman"/>
          <w:iCs/>
          <w:szCs w:val="24"/>
          <w:lang w:val="en-IN"/>
        </w:rPr>
      </w:pPr>
      <w:r w:rsidRPr="008C5A2E">
        <w:rPr>
          <w:rFonts w:ascii="Times New Roman" w:hAnsi="Times New Roman" w:cs="Times New Roman"/>
          <w:iCs/>
          <w:szCs w:val="24"/>
          <w:lang w:val="en-IN"/>
        </w:rPr>
        <w:t>Do carry proper housekeeping of the area as per procedure SP 44 D.</w:t>
      </w:r>
    </w:p>
    <w:p w14:paraId="5B0AA827" w14:textId="77777777" w:rsidR="0095027B" w:rsidRPr="008C5A2E" w:rsidRDefault="0095027B" w:rsidP="008C5A2E">
      <w:pPr>
        <w:pStyle w:val="ListParagraph"/>
        <w:numPr>
          <w:ilvl w:val="0"/>
          <w:numId w:val="30"/>
        </w:numPr>
        <w:autoSpaceDE w:val="0"/>
        <w:autoSpaceDN w:val="0"/>
        <w:adjustRightInd w:val="0"/>
        <w:spacing w:after="0" w:line="240" w:lineRule="auto"/>
        <w:rPr>
          <w:rFonts w:ascii="Times New Roman" w:hAnsi="Times New Roman" w:cs="Times New Roman"/>
          <w:iCs/>
          <w:szCs w:val="24"/>
          <w:lang w:val="en-IN"/>
        </w:rPr>
      </w:pPr>
      <w:r w:rsidRPr="008C5A2E">
        <w:rPr>
          <w:rFonts w:ascii="Times New Roman" w:hAnsi="Times New Roman" w:cs="Times New Roman"/>
          <w:iCs/>
          <w:szCs w:val="24"/>
          <w:lang w:val="en-IN"/>
        </w:rPr>
        <w:t>Remove the all machines/ tools / scrap and shifted to proper designated areas</w:t>
      </w:r>
    </w:p>
    <w:p w14:paraId="42E1B5A9" w14:textId="77777777" w:rsidR="0095027B" w:rsidRPr="008C5A2E" w:rsidRDefault="0095027B" w:rsidP="008C5A2E">
      <w:pPr>
        <w:pStyle w:val="ListParagraph"/>
        <w:numPr>
          <w:ilvl w:val="0"/>
          <w:numId w:val="30"/>
        </w:numPr>
        <w:spacing w:before="100" w:beforeAutospacing="1" w:after="100" w:afterAutospacing="1" w:line="240" w:lineRule="auto"/>
        <w:rPr>
          <w:rFonts w:ascii="Times New Roman" w:eastAsia="Times New Roman" w:hAnsi="Times New Roman" w:cs="Times New Roman"/>
          <w:szCs w:val="24"/>
        </w:rPr>
      </w:pPr>
      <w:r w:rsidRPr="008C5A2E">
        <w:rPr>
          <w:rFonts w:ascii="Times New Roman" w:hAnsi="Times New Roman" w:cs="Times New Roman"/>
          <w:iCs/>
          <w:szCs w:val="24"/>
          <w:lang w:val="en-IN"/>
        </w:rPr>
        <w:t>Close all the manholes &amp; close the work permit</w:t>
      </w:r>
    </w:p>
    <w:p w14:paraId="6802F7E6" w14:textId="77777777" w:rsidR="00E823BD" w:rsidRDefault="00E823BD" w:rsidP="00E823BD">
      <w:pPr>
        <w:autoSpaceDE w:val="0"/>
        <w:autoSpaceDN w:val="0"/>
        <w:adjustRightInd w:val="0"/>
        <w:spacing w:after="0" w:line="240" w:lineRule="auto"/>
        <w:rPr>
          <w:rFonts w:ascii="Calibri,Bold" w:hAnsi="Calibri,Bold" w:cs="Calibri,Bold"/>
          <w:b/>
          <w:bCs/>
          <w:lang w:val="en-IN"/>
        </w:rPr>
      </w:pPr>
      <w:r>
        <w:rPr>
          <w:rFonts w:ascii="Calibri,Bold" w:hAnsi="Calibri,Bold" w:cs="Calibri,Bold"/>
          <w:b/>
          <w:bCs/>
          <w:lang w:val="en-IN"/>
        </w:rPr>
        <w:t>FOR MORE DETAILS REFER CENTRALISED CONFINED SPACE ENTRY SOP-VL/IMS/VAB/SP44 Y</w:t>
      </w:r>
    </w:p>
    <w:p w14:paraId="54ED14C9" w14:textId="77777777" w:rsidR="00E823BD" w:rsidRDefault="00E823BD" w:rsidP="00E823BD">
      <w:pPr>
        <w:autoSpaceDE w:val="0"/>
        <w:autoSpaceDN w:val="0"/>
        <w:adjustRightInd w:val="0"/>
        <w:spacing w:after="0" w:line="240" w:lineRule="auto"/>
        <w:rPr>
          <w:rFonts w:ascii="Arial" w:hAnsi="Arial" w:cs="Arial"/>
          <w:b/>
          <w:bCs/>
          <w:i/>
          <w:iCs/>
          <w:lang w:val="en-IN"/>
        </w:rPr>
      </w:pPr>
    </w:p>
    <w:p w14:paraId="264341E1" w14:textId="77777777" w:rsidR="00E823BD" w:rsidRDefault="00E823BD" w:rsidP="00E823BD">
      <w:pPr>
        <w:autoSpaceDE w:val="0"/>
        <w:autoSpaceDN w:val="0"/>
        <w:adjustRightInd w:val="0"/>
        <w:spacing w:after="0" w:line="240" w:lineRule="auto"/>
        <w:rPr>
          <w:rFonts w:ascii="Arial" w:hAnsi="Arial" w:cs="Arial"/>
          <w:b/>
          <w:bCs/>
          <w:i/>
          <w:iCs/>
          <w:lang w:val="en-IN"/>
        </w:rPr>
      </w:pPr>
      <w:r>
        <w:rPr>
          <w:rFonts w:ascii="Arial" w:hAnsi="Arial" w:cs="Arial"/>
          <w:b/>
          <w:bCs/>
          <w:i/>
          <w:iCs/>
          <w:lang w:val="en-IN"/>
        </w:rPr>
        <w:t>Do’s:</w:t>
      </w:r>
    </w:p>
    <w:p w14:paraId="7D432CED" w14:textId="77777777" w:rsidR="00E823BD" w:rsidRPr="008C5A2E" w:rsidRDefault="00E823BD" w:rsidP="008C5A2E">
      <w:pPr>
        <w:pStyle w:val="ListParagraph"/>
        <w:numPr>
          <w:ilvl w:val="0"/>
          <w:numId w:val="31"/>
        </w:numPr>
        <w:autoSpaceDE w:val="0"/>
        <w:autoSpaceDN w:val="0"/>
        <w:adjustRightInd w:val="0"/>
        <w:spacing w:after="0" w:line="240" w:lineRule="auto"/>
        <w:rPr>
          <w:rFonts w:ascii="Times New Roman" w:hAnsi="Times New Roman" w:cs="Times New Roman"/>
          <w:bCs/>
          <w:iCs/>
          <w:sz w:val="24"/>
          <w:szCs w:val="24"/>
          <w:lang w:val="en-IN"/>
        </w:rPr>
      </w:pPr>
      <w:r w:rsidRPr="008C5A2E">
        <w:rPr>
          <w:rFonts w:ascii="Times New Roman" w:hAnsi="Times New Roman" w:cs="Times New Roman"/>
          <w:bCs/>
          <w:iCs/>
          <w:sz w:val="24"/>
          <w:szCs w:val="24"/>
          <w:lang w:val="en-IN"/>
        </w:rPr>
        <w:t>Use PPE’s</w:t>
      </w:r>
    </w:p>
    <w:p w14:paraId="151F7849" w14:textId="77777777" w:rsidR="00E823BD" w:rsidRPr="008C5A2E" w:rsidRDefault="00E823BD" w:rsidP="008C5A2E">
      <w:pPr>
        <w:pStyle w:val="ListParagraph"/>
        <w:numPr>
          <w:ilvl w:val="0"/>
          <w:numId w:val="31"/>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Follow SOP.</w:t>
      </w:r>
    </w:p>
    <w:p w14:paraId="7356497B" w14:textId="45575068" w:rsidR="00E823BD" w:rsidRPr="008C5A2E" w:rsidRDefault="00E823BD" w:rsidP="008C5A2E">
      <w:pPr>
        <w:pStyle w:val="ListParagraph"/>
        <w:numPr>
          <w:ilvl w:val="0"/>
          <w:numId w:val="31"/>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Work permit to be issued for 8 hrs and can be extended based on the risk identified in work permit and at site are similar.</w:t>
      </w:r>
    </w:p>
    <w:p w14:paraId="504DE007" w14:textId="41B49174" w:rsidR="00E823BD" w:rsidRPr="008C5A2E" w:rsidRDefault="00E823BD" w:rsidP="008C5A2E">
      <w:pPr>
        <w:pStyle w:val="ListParagraph"/>
        <w:numPr>
          <w:ilvl w:val="0"/>
          <w:numId w:val="31"/>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 xml:space="preserve"> Before entering into any quench tank ensure that respective energy sources of equipment are isolated and LOTO locks are provided.</w:t>
      </w:r>
    </w:p>
    <w:p w14:paraId="56985F8F" w14:textId="473CE9A7" w:rsidR="00E823BD" w:rsidRPr="008C5A2E" w:rsidRDefault="00E823BD" w:rsidP="008C5A2E">
      <w:pPr>
        <w:pStyle w:val="ListParagraph"/>
        <w:numPr>
          <w:ilvl w:val="0"/>
          <w:numId w:val="31"/>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 xml:space="preserve"> Unauthorized operation or repair of any equipment is a punishable offence.</w:t>
      </w:r>
    </w:p>
    <w:p w14:paraId="2E96C3D2" w14:textId="06DC95B2" w:rsidR="00E823BD" w:rsidRPr="008C5A2E" w:rsidRDefault="00E823BD" w:rsidP="008C5A2E">
      <w:pPr>
        <w:pStyle w:val="ListParagraph"/>
        <w:numPr>
          <w:ilvl w:val="0"/>
          <w:numId w:val="31"/>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 xml:space="preserve"> Before putting Entrant (helper/operator) on job attendant must ensure that Entrant (helper/operator) should familiar with the operation.</w:t>
      </w:r>
    </w:p>
    <w:p w14:paraId="68E32514" w14:textId="576781F7" w:rsidR="00E823BD" w:rsidRDefault="00E823BD" w:rsidP="008C5A2E">
      <w:pPr>
        <w:pStyle w:val="ListParagraph"/>
        <w:numPr>
          <w:ilvl w:val="0"/>
          <w:numId w:val="31"/>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 xml:space="preserve"> Cutting or welding jobs inside the confined space should be carried out after checking for any explosive environment (LEL should be &lt;10%) and by providing localized suction or heavy duty exhaust systems to prevent accumulation of gases inside the space.</w:t>
      </w:r>
    </w:p>
    <w:p w14:paraId="6D126FA4" w14:textId="77777777" w:rsidR="00E823BD" w:rsidRPr="008C5A2E" w:rsidRDefault="00E823BD" w:rsidP="00E823BD">
      <w:pPr>
        <w:autoSpaceDE w:val="0"/>
        <w:autoSpaceDN w:val="0"/>
        <w:adjustRightInd w:val="0"/>
        <w:spacing w:after="0" w:line="240" w:lineRule="auto"/>
        <w:rPr>
          <w:rFonts w:ascii="Times New Roman" w:hAnsi="Times New Roman" w:cs="Times New Roman"/>
          <w:iCs/>
          <w:sz w:val="24"/>
          <w:szCs w:val="24"/>
          <w:lang w:val="en-IN"/>
        </w:rPr>
      </w:pPr>
      <w:r>
        <w:rPr>
          <w:rFonts w:ascii="Times New Roman" w:hAnsi="Times New Roman" w:cs="Times New Roman"/>
          <w:iCs/>
          <w:sz w:val="24"/>
          <w:szCs w:val="24"/>
          <w:lang w:val="en-IN"/>
        </w:rPr>
        <w:t>Don’ts:</w:t>
      </w:r>
    </w:p>
    <w:p w14:paraId="7751DEAF" w14:textId="77777777" w:rsidR="00E823BD" w:rsidRDefault="00E823BD" w:rsidP="00E823BD">
      <w:pPr>
        <w:autoSpaceDE w:val="0"/>
        <w:autoSpaceDN w:val="0"/>
        <w:adjustRightInd w:val="0"/>
        <w:spacing w:after="0" w:line="240" w:lineRule="auto"/>
        <w:rPr>
          <w:rFonts w:ascii="Calibri,BoldItalic" w:hAnsi="Calibri,BoldItalic" w:cs="Calibri,BoldItalic"/>
          <w:b/>
          <w:bCs/>
          <w:i/>
          <w:iCs/>
          <w:sz w:val="24"/>
          <w:szCs w:val="24"/>
          <w:lang w:val="en-IN"/>
        </w:rPr>
      </w:pPr>
    </w:p>
    <w:p w14:paraId="1AD8E65F" w14:textId="77777777" w:rsidR="00E823BD" w:rsidRPr="008C5A2E" w:rsidRDefault="00E823BD" w:rsidP="008C5A2E">
      <w:pPr>
        <w:pStyle w:val="ListParagraph"/>
        <w:numPr>
          <w:ilvl w:val="0"/>
          <w:numId w:val="32"/>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Twist the chain while handling material.</w:t>
      </w:r>
    </w:p>
    <w:p w14:paraId="0E0A9BAA" w14:textId="77777777" w:rsidR="00E823BD" w:rsidRPr="008C5A2E" w:rsidRDefault="00E823BD" w:rsidP="008C5A2E">
      <w:pPr>
        <w:pStyle w:val="ListParagraph"/>
        <w:numPr>
          <w:ilvl w:val="0"/>
          <w:numId w:val="32"/>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Directly bind the load with the load chain.</w:t>
      </w:r>
    </w:p>
    <w:p w14:paraId="4802715E" w14:textId="77777777" w:rsidR="00E823BD" w:rsidRPr="008C5A2E" w:rsidRDefault="00E823BD" w:rsidP="008C5A2E">
      <w:pPr>
        <w:pStyle w:val="ListParagraph"/>
        <w:numPr>
          <w:ilvl w:val="0"/>
          <w:numId w:val="32"/>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Allow extreme slant slinging.</w:t>
      </w:r>
    </w:p>
    <w:p w14:paraId="20C40E39" w14:textId="77777777" w:rsidR="00E823BD" w:rsidRPr="008C5A2E" w:rsidRDefault="00E823BD" w:rsidP="008C5A2E">
      <w:pPr>
        <w:pStyle w:val="ListParagraph"/>
        <w:numPr>
          <w:ilvl w:val="0"/>
          <w:numId w:val="32"/>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Overload the chain pulley block.</w:t>
      </w:r>
    </w:p>
    <w:p w14:paraId="1C6269D7" w14:textId="77777777" w:rsidR="00E823BD" w:rsidRPr="008C5A2E" w:rsidRDefault="00E823BD" w:rsidP="008C5A2E">
      <w:pPr>
        <w:pStyle w:val="ListParagraph"/>
        <w:numPr>
          <w:ilvl w:val="0"/>
          <w:numId w:val="32"/>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Over lift the material.</w:t>
      </w:r>
    </w:p>
    <w:p w14:paraId="06831B60" w14:textId="77777777" w:rsidR="00E823BD" w:rsidRPr="008C5A2E" w:rsidRDefault="00E823BD" w:rsidP="008C5A2E">
      <w:pPr>
        <w:pStyle w:val="ListParagraph"/>
        <w:numPr>
          <w:ilvl w:val="0"/>
          <w:numId w:val="32"/>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Overload any crane/hoist/lifting tool/trolley above 75% of the SWL.</w:t>
      </w:r>
    </w:p>
    <w:p w14:paraId="6EBDE32D" w14:textId="77777777" w:rsidR="00E823BD" w:rsidRDefault="00E823BD" w:rsidP="008C5A2E">
      <w:pPr>
        <w:pStyle w:val="ListParagraph"/>
        <w:numPr>
          <w:ilvl w:val="0"/>
          <w:numId w:val="32"/>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Manually lift the material whose weight is more than 50 kgs.</w:t>
      </w:r>
    </w:p>
    <w:p w14:paraId="05C1231F" w14:textId="77777777" w:rsidR="003D7106" w:rsidRDefault="003D7106" w:rsidP="008C5A2E">
      <w:pPr>
        <w:pStyle w:val="ListParagraph"/>
        <w:autoSpaceDE w:val="0"/>
        <w:autoSpaceDN w:val="0"/>
        <w:adjustRightInd w:val="0"/>
        <w:spacing w:after="0" w:line="240" w:lineRule="auto"/>
        <w:rPr>
          <w:rFonts w:ascii="Times New Roman" w:hAnsi="Times New Roman" w:cs="Times New Roman"/>
          <w:iCs/>
          <w:sz w:val="24"/>
          <w:szCs w:val="24"/>
          <w:lang w:val="en-IN"/>
        </w:rPr>
      </w:pPr>
    </w:p>
    <w:p w14:paraId="5D6D13C8" w14:textId="77777777" w:rsidR="003D7106" w:rsidRPr="008C5A2E" w:rsidRDefault="003D7106" w:rsidP="003D7106">
      <w:pPr>
        <w:autoSpaceDE w:val="0"/>
        <w:autoSpaceDN w:val="0"/>
        <w:adjustRightInd w:val="0"/>
        <w:spacing w:after="0" w:line="240" w:lineRule="auto"/>
        <w:rPr>
          <w:rFonts w:ascii="Times New Roman" w:hAnsi="Times New Roman" w:cs="Times New Roman"/>
          <w:iCs/>
          <w:sz w:val="24"/>
          <w:szCs w:val="24"/>
          <w:lang w:val="en-IN"/>
        </w:rPr>
      </w:pPr>
      <w:r>
        <w:rPr>
          <w:rFonts w:ascii="Times New Roman" w:hAnsi="Times New Roman" w:cs="Times New Roman"/>
          <w:iCs/>
          <w:sz w:val="24"/>
          <w:szCs w:val="24"/>
          <w:lang w:val="en-IN"/>
        </w:rPr>
        <w:t>Pre-checks:</w:t>
      </w:r>
    </w:p>
    <w:p w14:paraId="3C9CD059" w14:textId="77777777" w:rsidR="003D7106" w:rsidRPr="008C5A2E" w:rsidRDefault="003D7106" w:rsidP="008C5A2E">
      <w:pPr>
        <w:pStyle w:val="ListParagraph"/>
        <w:numPr>
          <w:ilvl w:val="0"/>
          <w:numId w:val="34"/>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Take the work permit from HOD, Safety for entering inside the chute as it is confined space.</w:t>
      </w:r>
    </w:p>
    <w:p w14:paraId="66F1C75D" w14:textId="77777777" w:rsidR="003D7106" w:rsidRPr="008C5A2E" w:rsidRDefault="003D7106" w:rsidP="008C5A2E">
      <w:pPr>
        <w:pStyle w:val="ListParagraph"/>
        <w:numPr>
          <w:ilvl w:val="0"/>
          <w:numId w:val="34"/>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The workmen (Entrant) who is trained and certified by SUB head and having valid confined space gate pass should perform the activity and he can be replaced(in emergency) only by certified entrant .</w:t>
      </w:r>
    </w:p>
    <w:p w14:paraId="647A1D3D" w14:textId="77777777" w:rsidR="003D7106" w:rsidRPr="008C5A2E" w:rsidRDefault="003D7106" w:rsidP="008C5A2E">
      <w:pPr>
        <w:pStyle w:val="ListParagraph"/>
        <w:numPr>
          <w:ilvl w:val="0"/>
          <w:numId w:val="34"/>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A standby (attendant) who is trained and certified by SUB head and having valid confined space gate pass should perform the activity and he can be replaced(in emergency) only by certified attendant .</w:t>
      </w:r>
    </w:p>
    <w:p w14:paraId="3BC0A0ED" w14:textId="77777777" w:rsidR="003D7106" w:rsidRPr="008C5A2E" w:rsidRDefault="003D7106" w:rsidP="008C5A2E">
      <w:pPr>
        <w:pStyle w:val="ListParagraph"/>
        <w:numPr>
          <w:ilvl w:val="0"/>
          <w:numId w:val="34"/>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Standby person who shall be positioned outside the confined space , must have no other duties other than monitoring people and conditions inside the confined space and coordinating with rescue personnel (he must have contact number of rescue team members) if required.</w:t>
      </w:r>
    </w:p>
    <w:p w14:paraId="67EA6FEC" w14:textId="77777777" w:rsidR="003D7106" w:rsidRPr="008C5A2E" w:rsidRDefault="003D7106" w:rsidP="008C5A2E">
      <w:pPr>
        <w:pStyle w:val="ListParagraph"/>
        <w:numPr>
          <w:ilvl w:val="0"/>
          <w:numId w:val="34"/>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Standby (Attendant) person has to log down the In/Out entry of all entrants and ensure that entrant should come out after 30 minutes from confined space for normal jobs.</w:t>
      </w:r>
    </w:p>
    <w:p w14:paraId="27D4AA0C" w14:textId="77777777" w:rsidR="003D7106" w:rsidRPr="008C5A2E" w:rsidRDefault="003D7106" w:rsidP="008C5A2E">
      <w:pPr>
        <w:pStyle w:val="ListParagraph"/>
        <w:numPr>
          <w:ilvl w:val="0"/>
          <w:numId w:val="34"/>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In some cases In/Out time may be relaxed /extended based on the risk involved in the particular confined space.</w:t>
      </w:r>
    </w:p>
    <w:p w14:paraId="248C44C2" w14:textId="77777777" w:rsidR="003D7106" w:rsidRPr="008C5A2E" w:rsidRDefault="003D7106" w:rsidP="008C5A2E">
      <w:pPr>
        <w:pStyle w:val="ListParagraph"/>
        <w:numPr>
          <w:ilvl w:val="0"/>
          <w:numId w:val="34"/>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Check Internal atmosphere of the space for sufficient oxygen content (19.5% to 23.5 %) flammable gases and vapor's, and the potential for toxic air contaminants by the use of multi gas detector, if required use pump with extension before entering into quench tank. If there is any deviation, do not enter into quench tank.</w:t>
      </w:r>
    </w:p>
    <w:p w14:paraId="34369B5F" w14:textId="77777777" w:rsidR="003D7106" w:rsidRPr="008C5A2E" w:rsidRDefault="003D7106" w:rsidP="008C5A2E">
      <w:pPr>
        <w:pStyle w:val="ListParagraph"/>
        <w:numPr>
          <w:ilvl w:val="0"/>
          <w:numId w:val="34"/>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Check inside temperature and it should be is in the tolerable range (25 deg C to 45 deg C). If the temperature is not within limits then appropriate ventilation to be used.</w:t>
      </w:r>
    </w:p>
    <w:p w14:paraId="2DF35DA2" w14:textId="77777777" w:rsidR="003D7106" w:rsidRPr="008C5A2E" w:rsidRDefault="003D7106" w:rsidP="008C5A2E">
      <w:pPr>
        <w:pStyle w:val="ListParagraph"/>
        <w:numPr>
          <w:ilvl w:val="0"/>
          <w:numId w:val="34"/>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Check for suitability of equipment that is used at the confined space.</w:t>
      </w:r>
    </w:p>
    <w:p w14:paraId="6C5BECAF" w14:textId="77777777" w:rsidR="003D7106" w:rsidRPr="008C5A2E" w:rsidRDefault="003D7106" w:rsidP="008C5A2E">
      <w:pPr>
        <w:pStyle w:val="ListParagraph"/>
        <w:numPr>
          <w:ilvl w:val="0"/>
          <w:numId w:val="34"/>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Check any dust due to which visibility is reduced or respiratory tract is irritated.</w:t>
      </w:r>
    </w:p>
    <w:p w14:paraId="1D93F7CD" w14:textId="77777777" w:rsidR="003D7106" w:rsidRDefault="003D7106" w:rsidP="008C5A2E">
      <w:pPr>
        <w:pStyle w:val="ListParagraph"/>
        <w:numPr>
          <w:ilvl w:val="0"/>
          <w:numId w:val="34"/>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Ensure the entire person deployed for the job are well aware of the work procedure.</w:t>
      </w:r>
    </w:p>
    <w:p w14:paraId="5096419F" w14:textId="38F1B254" w:rsidR="003D7106" w:rsidRPr="008C5A2E" w:rsidRDefault="003D7106" w:rsidP="008C5A2E">
      <w:pPr>
        <w:pStyle w:val="ListParagraph"/>
        <w:numPr>
          <w:ilvl w:val="0"/>
          <w:numId w:val="34"/>
        </w:numPr>
        <w:autoSpaceDE w:val="0"/>
        <w:autoSpaceDN w:val="0"/>
        <w:adjustRightInd w:val="0"/>
        <w:spacing w:after="0" w:line="240" w:lineRule="auto"/>
        <w:rPr>
          <w:rFonts w:ascii="Times New Roman" w:hAnsi="Times New Roman" w:cs="Times New Roman"/>
          <w:iCs/>
          <w:sz w:val="24"/>
          <w:szCs w:val="24"/>
          <w:lang w:val="en-IN"/>
        </w:rPr>
      </w:pPr>
      <w:r w:rsidRPr="008C5A2E">
        <w:rPr>
          <w:rFonts w:ascii="Times New Roman" w:hAnsi="Times New Roman" w:cs="Times New Roman"/>
          <w:iCs/>
          <w:sz w:val="24"/>
          <w:szCs w:val="24"/>
          <w:lang w:val="en-IN"/>
        </w:rPr>
        <w:t>Take shutdown of all related equipment with v-loto.</w:t>
      </w:r>
    </w:p>
    <w:p w14:paraId="2F605BE9" w14:textId="77777777" w:rsidR="003D7106" w:rsidRDefault="003D7106" w:rsidP="008C5A2E">
      <w:pPr>
        <w:autoSpaceDE w:val="0"/>
        <w:autoSpaceDN w:val="0"/>
        <w:adjustRightInd w:val="0"/>
        <w:spacing w:after="0" w:line="240" w:lineRule="auto"/>
        <w:ind w:left="720"/>
        <w:rPr>
          <w:rFonts w:ascii="Times New Roman" w:hAnsi="Times New Roman" w:cs="Times New Roman"/>
          <w:iCs/>
          <w:sz w:val="24"/>
          <w:szCs w:val="24"/>
          <w:lang w:val="en-IN"/>
        </w:rPr>
      </w:pPr>
    </w:p>
    <w:p w14:paraId="1EB2C9BF" w14:textId="77777777" w:rsidR="003D7106" w:rsidRPr="003D7106" w:rsidRDefault="003D7106" w:rsidP="003D7106">
      <w:pPr>
        <w:autoSpaceDE w:val="0"/>
        <w:autoSpaceDN w:val="0"/>
        <w:adjustRightInd w:val="0"/>
        <w:spacing w:after="0" w:line="240" w:lineRule="auto"/>
        <w:rPr>
          <w:rFonts w:ascii="Times New Roman" w:hAnsi="Times New Roman" w:cs="Times New Roman"/>
          <w:iCs/>
          <w:sz w:val="24"/>
          <w:szCs w:val="24"/>
          <w:lang w:val="en-IN"/>
        </w:rPr>
      </w:pPr>
      <w:r w:rsidRPr="003D7106">
        <w:rPr>
          <w:rFonts w:ascii="Times New Roman" w:hAnsi="Times New Roman" w:cs="Times New Roman"/>
          <w:iCs/>
          <w:sz w:val="24"/>
          <w:szCs w:val="24"/>
          <w:lang w:val="en-IN"/>
        </w:rPr>
        <w:t>Please note that this area is considered as Confined Space so needs to maintain the checklist of the activity. All In time and out time details of entrants, levels of gases to be logged in checklist (yellow copy) or in any alternate document and to be documented.</w:t>
      </w:r>
    </w:p>
    <w:p w14:paraId="4BF25E88" w14:textId="77777777" w:rsidR="003D7106" w:rsidRDefault="003D7106" w:rsidP="003D7106">
      <w:pPr>
        <w:autoSpaceDE w:val="0"/>
        <w:autoSpaceDN w:val="0"/>
        <w:adjustRightInd w:val="0"/>
        <w:spacing w:after="0" w:line="240" w:lineRule="auto"/>
        <w:rPr>
          <w:rFonts w:ascii="Times New Roman" w:hAnsi="Times New Roman" w:cs="Times New Roman"/>
          <w:iCs/>
          <w:sz w:val="24"/>
          <w:szCs w:val="24"/>
          <w:lang w:val="en-IN"/>
        </w:rPr>
      </w:pPr>
    </w:p>
    <w:p w14:paraId="2C215F73" w14:textId="77777777" w:rsidR="003D7106" w:rsidRPr="008C5A2E" w:rsidRDefault="003D7106" w:rsidP="003D7106">
      <w:pPr>
        <w:autoSpaceDE w:val="0"/>
        <w:autoSpaceDN w:val="0"/>
        <w:adjustRightInd w:val="0"/>
        <w:spacing w:after="0" w:line="240" w:lineRule="auto"/>
        <w:rPr>
          <w:rFonts w:ascii="Times New Roman" w:hAnsi="Times New Roman" w:cs="Times New Roman"/>
          <w:b/>
          <w:iCs/>
          <w:sz w:val="24"/>
          <w:szCs w:val="24"/>
          <w:lang w:val="en-IN"/>
        </w:rPr>
      </w:pPr>
      <w:r w:rsidRPr="008C5A2E">
        <w:rPr>
          <w:rFonts w:ascii="Times New Roman" w:hAnsi="Times New Roman" w:cs="Times New Roman"/>
          <w:b/>
          <w:iCs/>
          <w:sz w:val="24"/>
          <w:szCs w:val="24"/>
          <w:lang w:val="en-IN"/>
        </w:rPr>
        <w:t>Role of Rescue Team</w:t>
      </w:r>
    </w:p>
    <w:p w14:paraId="175782AA" w14:textId="77777777" w:rsidR="003D7106" w:rsidRPr="008C5A2E" w:rsidRDefault="003D7106" w:rsidP="008C5A2E">
      <w:pPr>
        <w:autoSpaceDE w:val="0"/>
        <w:autoSpaceDN w:val="0"/>
        <w:adjustRightInd w:val="0"/>
        <w:spacing w:after="0" w:line="240" w:lineRule="auto"/>
        <w:rPr>
          <w:rFonts w:ascii="Times New Roman" w:hAnsi="Times New Roman" w:cs="Times New Roman"/>
          <w:iCs/>
          <w:sz w:val="24"/>
          <w:szCs w:val="24"/>
          <w:lang w:val="en-IN"/>
        </w:rPr>
      </w:pPr>
      <w:r w:rsidRPr="003D7106">
        <w:rPr>
          <w:rFonts w:ascii="Times New Roman" w:hAnsi="Times New Roman" w:cs="Times New Roman"/>
          <w:iCs/>
          <w:sz w:val="24"/>
          <w:szCs w:val="24"/>
          <w:lang w:val="en-IN"/>
        </w:rPr>
        <w:t>As the work is being carried out inside Quench tank, in an emergency victim can be taken out by use of rescue apparatus such as stretcher. However attendant should call ambulance which is fully equipped. However rescue team members should take a charge of the situation.</w:t>
      </w:r>
    </w:p>
    <w:p w14:paraId="0AF234A1" w14:textId="04071F65" w:rsidR="00BB7A46" w:rsidRPr="00902872" w:rsidRDefault="00ED71DA" w:rsidP="008C5A2E">
      <w:pPr>
        <w:spacing w:before="100" w:beforeAutospacing="1" w:after="100" w:afterAutospacing="1" w:line="360" w:lineRule="auto"/>
        <w:jc w:val="both"/>
        <w:rPr>
          <w:rFonts w:eastAsia="Times New Roman" w:cs="Times New Roman"/>
        </w:rPr>
      </w:pPr>
      <w:r w:rsidRPr="00D51C8A">
        <w:rPr>
          <w:rFonts w:ascii="Times New Roman" w:eastAsia="Times New Roman" w:hAnsi="Times New Roman" w:cs="Times New Roman"/>
          <w:b/>
          <w:bCs/>
          <w:sz w:val="24"/>
          <w:szCs w:val="24"/>
        </w:rPr>
        <w:t> </w:t>
      </w:r>
      <w:r w:rsidR="00BB7A46" w:rsidRPr="00902872">
        <w:rPr>
          <w:rFonts w:eastAsia="Times New Roman" w:cs="Times New Roman"/>
          <w:bCs/>
        </w:rPr>
        <w:t xml:space="preserve"> (Safety shoes, safety helmet, Dust mask, safety goggles) </w:t>
      </w:r>
    </w:p>
    <w:p w14:paraId="08D9C801" w14:textId="77777777" w:rsidR="00BB7A46" w:rsidRPr="00BB7A46" w:rsidRDefault="00BB7A46" w:rsidP="00A12BC3">
      <w:pPr>
        <w:spacing w:after="0" w:line="240" w:lineRule="auto"/>
        <w:rPr>
          <w:rFonts w:eastAsia="Times New Roman" w:cs="Times New Roman"/>
          <w:b/>
          <w:lang w:eastAsia="en-IN"/>
        </w:rPr>
      </w:pPr>
    </w:p>
    <w:p w14:paraId="25DA74BA" w14:textId="77777777" w:rsidR="009E17B8" w:rsidRPr="00A74664" w:rsidRDefault="00DD3AEE" w:rsidP="008C5A2E">
      <w:pPr>
        <w:pStyle w:val="ListParagraph"/>
        <w:numPr>
          <w:ilvl w:val="0"/>
          <w:numId w:val="25"/>
        </w:numPr>
        <w:spacing w:before="100" w:beforeAutospacing="1" w:after="100" w:afterAutospacing="1" w:line="240" w:lineRule="auto"/>
        <w:jc w:val="both"/>
        <w:rPr>
          <w:rFonts w:ascii="Times New Roman" w:hAnsi="Times New Roman" w:cs="Times New Roman"/>
          <w:sz w:val="24"/>
          <w:szCs w:val="24"/>
        </w:rPr>
      </w:pPr>
      <w:r w:rsidRPr="00A74664">
        <w:rPr>
          <w:rFonts w:ascii="Times New Roman" w:hAnsi="Times New Roman" w:cs="Times New Roman"/>
          <w:b/>
          <w:sz w:val="24"/>
          <w:szCs w:val="24"/>
        </w:rPr>
        <w:t>REFERENCE</w:t>
      </w:r>
      <w:r w:rsidR="005570A0" w:rsidRPr="00A74664">
        <w:rPr>
          <w:rFonts w:ascii="Times New Roman" w:hAnsi="Times New Roman" w:cs="Times New Roman"/>
          <w:b/>
          <w:sz w:val="24"/>
          <w:szCs w:val="24"/>
        </w:rPr>
        <w:t>S:</w:t>
      </w:r>
      <w:r w:rsidR="001C10DC">
        <w:rPr>
          <w:rFonts w:ascii="Times New Roman" w:hAnsi="Times New Roman" w:cs="Times New Roman"/>
          <w:b/>
          <w:sz w:val="24"/>
          <w:szCs w:val="24"/>
        </w:rPr>
        <w:t xml:space="preserve"> </w:t>
      </w:r>
      <w:r w:rsidR="001C10DC" w:rsidRPr="001C10DC">
        <w:rPr>
          <w:rFonts w:ascii="Times New Roman" w:hAnsi="Times New Roman" w:cs="Times New Roman"/>
          <w:b/>
          <w:sz w:val="24"/>
          <w:szCs w:val="24"/>
        </w:rPr>
        <w:t>OEM Manuals &amp; reference drawings, SP44, SP45</w:t>
      </w:r>
    </w:p>
    <w:p w14:paraId="48BCDD69" w14:textId="77777777" w:rsidR="009E17B8" w:rsidRDefault="009E17B8" w:rsidP="00BB77F4">
      <w:pPr>
        <w:pStyle w:val="ListParagraph"/>
        <w:ind w:left="709"/>
        <w:rPr>
          <w:rFonts w:ascii="Times New Roman" w:hAnsi="Times New Roman" w:cs="Times New Roman"/>
          <w:sz w:val="24"/>
          <w:szCs w:val="24"/>
        </w:rPr>
      </w:pPr>
    </w:p>
    <w:p w14:paraId="1086D6D2" w14:textId="77777777" w:rsidR="009E17B8" w:rsidRDefault="009E17B8" w:rsidP="00BB77F4">
      <w:pPr>
        <w:pStyle w:val="ListParagraph"/>
        <w:ind w:left="709"/>
        <w:rPr>
          <w:rFonts w:ascii="Times New Roman" w:hAnsi="Times New Roman" w:cs="Times New Roman"/>
          <w:sz w:val="24"/>
          <w:szCs w:val="24"/>
        </w:rPr>
      </w:pPr>
    </w:p>
    <w:p w14:paraId="1FEBE951" w14:textId="77777777" w:rsidR="00112163" w:rsidRPr="00462248" w:rsidRDefault="00112163" w:rsidP="00BB77F4">
      <w:pPr>
        <w:pStyle w:val="ListParagraph"/>
        <w:ind w:left="709"/>
        <w:rPr>
          <w:rFonts w:ascii="Times New Roman" w:hAnsi="Times New Roman" w:cs="Times New Roman"/>
          <w:sz w:val="24"/>
          <w:szCs w:val="24"/>
        </w:rPr>
      </w:pPr>
    </w:p>
    <w:p w14:paraId="386296A7" w14:textId="204C0D55" w:rsidR="00DD3AEE" w:rsidRPr="00A74664" w:rsidRDefault="00DD3AEE" w:rsidP="008C5A2E">
      <w:pPr>
        <w:pStyle w:val="ListParagraph"/>
        <w:numPr>
          <w:ilvl w:val="0"/>
          <w:numId w:val="25"/>
        </w:numPr>
        <w:spacing w:before="100" w:beforeAutospacing="1" w:after="100" w:afterAutospacing="1" w:line="240" w:lineRule="auto"/>
        <w:jc w:val="both"/>
        <w:rPr>
          <w:rFonts w:ascii="Times New Roman" w:hAnsi="Times New Roman" w:cs="Times New Roman"/>
          <w:b/>
          <w:sz w:val="24"/>
          <w:szCs w:val="24"/>
        </w:rPr>
      </w:pPr>
      <w:r w:rsidRPr="00A74664">
        <w:rPr>
          <w:rFonts w:ascii="Times New Roman" w:hAnsi="Times New Roman" w:cs="Times New Roman"/>
          <w:b/>
          <w:sz w:val="24"/>
          <w:szCs w:val="24"/>
        </w:rPr>
        <w:t>RECORDS</w:t>
      </w:r>
      <w:r w:rsidR="005570A0" w:rsidRPr="00A74664">
        <w:rPr>
          <w:rFonts w:ascii="Times New Roman" w:hAnsi="Times New Roman" w:cs="Times New Roman"/>
          <w:b/>
          <w:sz w:val="24"/>
          <w:szCs w:val="24"/>
        </w:rPr>
        <w:t>:</w:t>
      </w:r>
    </w:p>
    <w:tbl>
      <w:tblPr>
        <w:tblStyle w:val="TableGrid"/>
        <w:tblW w:w="9606" w:type="dxa"/>
        <w:tblLayout w:type="fixed"/>
        <w:tblLook w:val="04A0" w:firstRow="1" w:lastRow="0" w:firstColumn="1" w:lastColumn="0" w:noHBand="0" w:noVBand="1"/>
      </w:tblPr>
      <w:tblGrid>
        <w:gridCol w:w="596"/>
        <w:gridCol w:w="1762"/>
        <w:gridCol w:w="2430"/>
        <w:gridCol w:w="2266"/>
        <w:gridCol w:w="1276"/>
        <w:gridCol w:w="1276"/>
      </w:tblGrid>
      <w:tr w:rsidR="00D9681D" w:rsidRPr="00462248" w14:paraId="7D9CC5E6" w14:textId="77777777" w:rsidTr="008C5A2E">
        <w:tc>
          <w:tcPr>
            <w:tcW w:w="596" w:type="dxa"/>
          </w:tcPr>
          <w:p w14:paraId="393A506C"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1762" w:type="dxa"/>
          </w:tcPr>
          <w:p w14:paraId="0D2C0B37" w14:textId="77777777" w:rsidR="00587DC4" w:rsidRPr="00462248" w:rsidRDefault="00BB77F4" w:rsidP="008308F2">
            <w:pPr>
              <w:tabs>
                <w:tab w:val="center" w:pos="1207"/>
              </w:tabs>
              <w:rPr>
                <w:rFonts w:ascii="Times New Roman" w:hAnsi="Times New Roman" w:cs="Times New Roman"/>
                <w:b/>
                <w:sz w:val="24"/>
                <w:szCs w:val="24"/>
              </w:rPr>
            </w:pPr>
            <w:r w:rsidRPr="00462248">
              <w:rPr>
                <w:rFonts w:ascii="Times New Roman" w:hAnsi="Times New Roman" w:cs="Times New Roman"/>
                <w:b/>
                <w:sz w:val="24"/>
                <w:szCs w:val="24"/>
              </w:rPr>
              <w:tab/>
            </w:r>
            <w:r w:rsidR="00587DC4" w:rsidRPr="00462248">
              <w:rPr>
                <w:rFonts w:ascii="Times New Roman" w:hAnsi="Times New Roman" w:cs="Times New Roman"/>
                <w:b/>
                <w:sz w:val="24"/>
                <w:szCs w:val="24"/>
              </w:rPr>
              <w:t>Record No.</w:t>
            </w:r>
          </w:p>
        </w:tc>
        <w:tc>
          <w:tcPr>
            <w:tcW w:w="2430" w:type="dxa"/>
          </w:tcPr>
          <w:p w14:paraId="6DB6F77F"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Record Title</w:t>
            </w:r>
          </w:p>
        </w:tc>
        <w:tc>
          <w:tcPr>
            <w:tcW w:w="2266" w:type="dxa"/>
          </w:tcPr>
          <w:p w14:paraId="1F41BE05"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Maintained by</w:t>
            </w:r>
          </w:p>
        </w:tc>
        <w:tc>
          <w:tcPr>
            <w:tcW w:w="1276" w:type="dxa"/>
          </w:tcPr>
          <w:p w14:paraId="38239B76"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Soft/Hard form</w:t>
            </w:r>
          </w:p>
        </w:tc>
        <w:tc>
          <w:tcPr>
            <w:tcW w:w="1276" w:type="dxa"/>
          </w:tcPr>
          <w:p w14:paraId="490FC8F2"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Retention Time</w:t>
            </w:r>
          </w:p>
        </w:tc>
      </w:tr>
      <w:tr w:rsidR="00131114" w:rsidRPr="00462248" w14:paraId="5CF95D34" w14:textId="77777777" w:rsidTr="008C5A2E">
        <w:tc>
          <w:tcPr>
            <w:tcW w:w="596" w:type="dxa"/>
          </w:tcPr>
          <w:p w14:paraId="02610E88" w14:textId="77777777" w:rsidR="00131114" w:rsidRPr="00462248" w:rsidRDefault="00131114" w:rsidP="008308F2">
            <w:pPr>
              <w:jc w:val="center"/>
              <w:rPr>
                <w:rFonts w:ascii="Times New Roman" w:hAnsi="Times New Roman" w:cs="Times New Roman"/>
                <w:sz w:val="24"/>
                <w:szCs w:val="24"/>
              </w:rPr>
            </w:pPr>
            <w:r w:rsidRPr="00462248">
              <w:rPr>
                <w:rFonts w:ascii="Times New Roman" w:hAnsi="Times New Roman" w:cs="Times New Roman"/>
                <w:sz w:val="24"/>
                <w:szCs w:val="24"/>
              </w:rPr>
              <w:t>1.</w:t>
            </w:r>
          </w:p>
        </w:tc>
        <w:tc>
          <w:tcPr>
            <w:tcW w:w="1762" w:type="dxa"/>
          </w:tcPr>
          <w:p w14:paraId="60772230" w14:textId="77777777" w:rsidR="00131114" w:rsidRPr="00462248" w:rsidRDefault="0080079D" w:rsidP="00FA4EF9">
            <w:pPr>
              <w:rPr>
                <w:rFonts w:ascii="Times New Roman" w:hAnsi="Times New Roman" w:cs="Times New Roman"/>
                <w:sz w:val="24"/>
                <w:szCs w:val="24"/>
              </w:rPr>
            </w:pPr>
            <w:r>
              <w:rPr>
                <w:rFonts w:ascii="Times New Roman" w:hAnsi="Times New Roman" w:cs="Times New Roman"/>
                <w:sz w:val="24"/>
                <w:szCs w:val="24"/>
              </w:rPr>
              <w:t>HI/27</w:t>
            </w:r>
          </w:p>
        </w:tc>
        <w:tc>
          <w:tcPr>
            <w:tcW w:w="2430" w:type="dxa"/>
          </w:tcPr>
          <w:p w14:paraId="556780C7" w14:textId="77777777" w:rsidR="00131114" w:rsidRPr="00462248" w:rsidRDefault="0080079D" w:rsidP="008308F2">
            <w:pPr>
              <w:rPr>
                <w:rFonts w:ascii="Times New Roman" w:hAnsi="Times New Roman" w:cs="Times New Roman"/>
                <w:sz w:val="24"/>
                <w:szCs w:val="24"/>
              </w:rPr>
            </w:pPr>
            <w:r w:rsidRPr="00003BD9">
              <w:rPr>
                <w:rFonts w:ascii="Times New Roman" w:hAnsi="Times New Roman" w:cs="Times New Roman"/>
                <w:sz w:val="24"/>
                <w:szCs w:val="24"/>
              </w:rPr>
              <w:t>Hazard Identification</w:t>
            </w:r>
          </w:p>
        </w:tc>
        <w:tc>
          <w:tcPr>
            <w:tcW w:w="2266" w:type="dxa"/>
          </w:tcPr>
          <w:p w14:paraId="7EC42E00" w14:textId="77777777" w:rsidR="00131114" w:rsidRPr="00462248" w:rsidRDefault="0080079D" w:rsidP="008308F2">
            <w:pPr>
              <w:rPr>
                <w:rFonts w:ascii="Times New Roman" w:hAnsi="Times New Roman" w:cs="Times New Roman"/>
                <w:sz w:val="24"/>
                <w:szCs w:val="24"/>
              </w:rPr>
            </w:pPr>
            <w:r>
              <w:rPr>
                <w:rFonts w:ascii="Times New Roman" w:hAnsi="Times New Roman" w:cs="Times New Roman"/>
                <w:sz w:val="24"/>
                <w:szCs w:val="24"/>
              </w:rPr>
              <w:t>IMS</w:t>
            </w:r>
          </w:p>
        </w:tc>
        <w:tc>
          <w:tcPr>
            <w:tcW w:w="1276" w:type="dxa"/>
          </w:tcPr>
          <w:p w14:paraId="4725C2CA" w14:textId="77777777" w:rsidR="00131114" w:rsidRPr="00462248" w:rsidRDefault="0080079D" w:rsidP="008308F2">
            <w:pPr>
              <w:rPr>
                <w:rFonts w:ascii="Times New Roman" w:hAnsi="Times New Roman" w:cs="Times New Roman"/>
                <w:sz w:val="24"/>
                <w:szCs w:val="24"/>
              </w:rPr>
            </w:pPr>
            <w:r>
              <w:rPr>
                <w:rFonts w:ascii="Times New Roman" w:hAnsi="Times New Roman" w:cs="Times New Roman"/>
                <w:sz w:val="24"/>
                <w:szCs w:val="24"/>
              </w:rPr>
              <w:t>Soft</w:t>
            </w:r>
          </w:p>
        </w:tc>
        <w:tc>
          <w:tcPr>
            <w:tcW w:w="1276" w:type="dxa"/>
          </w:tcPr>
          <w:p w14:paraId="0EAEA4EA" w14:textId="77777777" w:rsidR="00131114" w:rsidRPr="00462248" w:rsidRDefault="0080079D" w:rsidP="008308F2">
            <w:pPr>
              <w:rPr>
                <w:rFonts w:ascii="Times New Roman" w:hAnsi="Times New Roman" w:cs="Times New Roman"/>
                <w:sz w:val="24"/>
                <w:szCs w:val="24"/>
              </w:rPr>
            </w:pPr>
            <w:r>
              <w:rPr>
                <w:rFonts w:ascii="Times New Roman" w:hAnsi="Times New Roman" w:cs="Times New Roman"/>
                <w:sz w:val="24"/>
                <w:szCs w:val="24"/>
              </w:rPr>
              <w:t>1 Yr</w:t>
            </w:r>
          </w:p>
        </w:tc>
      </w:tr>
      <w:tr w:rsidR="00131114" w:rsidRPr="00462248" w14:paraId="064D0A3D" w14:textId="77777777" w:rsidTr="008C5A2E">
        <w:tc>
          <w:tcPr>
            <w:tcW w:w="596" w:type="dxa"/>
          </w:tcPr>
          <w:p w14:paraId="65797692" w14:textId="77777777" w:rsidR="00131114" w:rsidRPr="00462248" w:rsidRDefault="00131114" w:rsidP="008308F2">
            <w:pPr>
              <w:jc w:val="center"/>
              <w:rPr>
                <w:rFonts w:ascii="Times New Roman" w:hAnsi="Times New Roman" w:cs="Times New Roman"/>
                <w:sz w:val="24"/>
                <w:szCs w:val="24"/>
              </w:rPr>
            </w:pPr>
            <w:r w:rsidRPr="00462248">
              <w:rPr>
                <w:rFonts w:ascii="Times New Roman" w:hAnsi="Times New Roman" w:cs="Times New Roman"/>
                <w:sz w:val="24"/>
                <w:szCs w:val="24"/>
              </w:rPr>
              <w:t>2.</w:t>
            </w:r>
          </w:p>
        </w:tc>
        <w:tc>
          <w:tcPr>
            <w:tcW w:w="1762" w:type="dxa"/>
          </w:tcPr>
          <w:p w14:paraId="7FC6A157" w14:textId="77777777" w:rsidR="00131114" w:rsidRPr="00462248" w:rsidRDefault="0080079D" w:rsidP="00FA4EF9">
            <w:pPr>
              <w:rPr>
                <w:rFonts w:ascii="Times New Roman" w:hAnsi="Times New Roman" w:cs="Times New Roman"/>
                <w:sz w:val="24"/>
                <w:szCs w:val="24"/>
              </w:rPr>
            </w:pPr>
            <w:r>
              <w:rPr>
                <w:rFonts w:ascii="Times New Roman" w:hAnsi="Times New Roman" w:cs="Times New Roman"/>
                <w:sz w:val="24"/>
                <w:szCs w:val="24"/>
              </w:rPr>
              <w:t>RA/27</w:t>
            </w:r>
          </w:p>
        </w:tc>
        <w:tc>
          <w:tcPr>
            <w:tcW w:w="2430" w:type="dxa"/>
          </w:tcPr>
          <w:p w14:paraId="022892CD" w14:textId="77777777" w:rsidR="00131114" w:rsidRPr="00462248" w:rsidRDefault="0080079D" w:rsidP="008308F2">
            <w:pPr>
              <w:rPr>
                <w:rFonts w:ascii="Times New Roman" w:hAnsi="Times New Roman" w:cs="Times New Roman"/>
                <w:sz w:val="24"/>
                <w:szCs w:val="24"/>
              </w:rPr>
            </w:pPr>
            <w:r w:rsidRPr="00003BD9">
              <w:rPr>
                <w:rFonts w:ascii="Times New Roman" w:hAnsi="Times New Roman" w:cs="Times New Roman"/>
                <w:sz w:val="24"/>
                <w:szCs w:val="24"/>
              </w:rPr>
              <w:t>Risk Assessment</w:t>
            </w:r>
          </w:p>
        </w:tc>
        <w:tc>
          <w:tcPr>
            <w:tcW w:w="2266" w:type="dxa"/>
          </w:tcPr>
          <w:p w14:paraId="69947040" w14:textId="77777777" w:rsidR="00131114" w:rsidRPr="00462248" w:rsidRDefault="0080079D" w:rsidP="008308F2">
            <w:pPr>
              <w:rPr>
                <w:rFonts w:ascii="Times New Roman" w:hAnsi="Times New Roman" w:cs="Times New Roman"/>
                <w:sz w:val="24"/>
                <w:szCs w:val="24"/>
              </w:rPr>
            </w:pPr>
            <w:r>
              <w:rPr>
                <w:rFonts w:ascii="Times New Roman" w:hAnsi="Times New Roman" w:cs="Times New Roman"/>
                <w:sz w:val="24"/>
                <w:szCs w:val="24"/>
              </w:rPr>
              <w:t>IMS</w:t>
            </w:r>
          </w:p>
        </w:tc>
        <w:tc>
          <w:tcPr>
            <w:tcW w:w="1276" w:type="dxa"/>
          </w:tcPr>
          <w:p w14:paraId="7EA346C7" w14:textId="77777777" w:rsidR="00131114" w:rsidRPr="00462248" w:rsidRDefault="0080079D" w:rsidP="008308F2">
            <w:pPr>
              <w:rPr>
                <w:rFonts w:ascii="Times New Roman" w:hAnsi="Times New Roman" w:cs="Times New Roman"/>
                <w:sz w:val="24"/>
                <w:szCs w:val="24"/>
              </w:rPr>
            </w:pPr>
            <w:r>
              <w:rPr>
                <w:rFonts w:ascii="Times New Roman" w:hAnsi="Times New Roman" w:cs="Times New Roman"/>
                <w:sz w:val="24"/>
                <w:szCs w:val="24"/>
              </w:rPr>
              <w:t>Soft</w:t>
            </w:r>
          </w:p>
        </w:tc>
        <w:tc>
          <w:tcPr>
            <w:tcW w:w="1276" w:type="dxa"/>
          </w:tcPr>
          <w:p w14:paraId="58DF36FA" w14:textId="77777777" w:rsidR="00131114" w:rsidRPr="00462248" w:rsidRDefault="0080079D" w:rsidP="008308F2">
            <w:pPr>
              <w:rPr>
                <w:rFonts w:ascii="Times New Roman" w:hAnsi="Times New Roman" w:cs="Times New Roman"/>
                <w:sz w:val="24"/>
                <w:szCs w:val="24"/>
              </w:rPr>
            </w:pPr>
            <w:r>
              <w:rPr>
                <w:rFonts w:ascii="Times New Roman" w:hAnsi="Times New Roman" w:cs="Times New Roman"/>
                <w:sz w:val="24"/>
                <w:szCs w:val="24"/>
              </w:rPr>
              <w:t>1 Yr</w:t>
            </w:r>
          </w:p>
        </w:tc>
      </w:tr>
      <w:tr w:rsidR="00FD3433" w:rsidRPr="00462248" w14:paraId="5634E5DC" w14:textId="77777777" w:rsidTr="008C5A2E">
        <w:tc>
          <w:tcPr>
            <w:tcW w:w="596" w:type="dxa"/>
          </w:tcPr>
          <w:p w14:paraId="548E6B79" w14:textId="77777777" w:rsidR="00FD3433" w:rsidRPr="00462248" w:rsidRDefault="00FD3433" w:rsidP="00FD3433">
            <w:pPr>
              <w:jc w:val="center"/>
              <w:rPr>
                <w:rFonts w:ascii="Times New Roman" w:hAnsi="Times New Roman" w:cs="Times New Roman"/>
                <w:sz w:val="24"/>
                <w:szCs w:val="24"/>
              </w:rPr>
            </w:pPr>
            <w:r w:rsidRPr="00462248">
              <w:rPr>
                <w:rFonts w:ascii="Times New Roman" w:hAnsi="Times New Roman" w:cs="Times New Roman"/>
                <w:sz w:val="24"/>
                <w:szCs w:val="24"/>
              </w:rPr>
              <w:t>3.</w:t>
            </w:r>
          </w:p>
        </w:tc>
        <w:tc>
          <w:tcPr>
            <w:tcW w:w="1762" w:type="dxa"/>
          </w:tcPr>
          <w:p w14:paraId="76BDEC54" w14:textId="77777777" w:rsidR="00FD3433" w:rsidRPr="00462248" w:rsidRDefault="00FD3433" w:rsidP="00FD3433">
            <w:pPr>
              <w:rPr>
                <w:rFonts w:ascii="Times New Roman" w:hAnsi="Times New Roman" w:cs="Times New Roman"/>
                <w:sz w:val="24"/>
                <w:szCs w:val="24"/>
              </w:rPr>
            </w:pPr>
          </w:p>
        </w:tc>
        <w:tc>
          <w:tcPr>
            <w:tcW w:w="2430" w:type="dxa"/>
          </w:tcPr>
          <w:p w14:paraId="6F203784" w14:textId="77777777" w:rsidR="00FD3433" w:rsidRPr="00462248" w:rsidRDefault="00FD3433" w:rsidP="00FD3433">
            <w:pPr>
              <w:rPr>
                <w:rFonts w:ascii="Times New Roman" w:hAnsi="Times New Roman" w:cs="Times New Roman"/>
                <w:sz w:val="24"/>
                <w:szCs w:val="24"/>
              </w:rPr>
            </w:pPr>
            <w:r>
              <w:rPr>
                <w:rFonts w:ascii="Times New Roman" w:hAnsi="Times New Roman" w:cs="Times New Roman"/>
                <w:sz w:val="24"/>
                <w:szCs w:val="24"/>
              </w:rPr>
              <w:t>In/out entry</w:t>
            </w:r>
          </w:p>
        </w:tc>
        <w:tc>
          <w:tcPr>
            <w:tcW w:w="2266" w:type="dxa"/>
          </w:tcPr>
          <w:p w14:paraId="41FEBD76" w14:textId="77777777" w:rsidR="00FD3433" w:rsidRPr="00462248" w:rsidRDefault="008267CB" w:rsidP="00FD3433">
            <w:pPr>
              <w:rPr>
                <w:rFonts w:ascii="Times New Roman" w:hAnsi="Times New Roman" w:cs="Times New Roman"/>
                <w:sz w:val="24"/>
                <w:szCs w:val="24"/>
              </w:rPr>
            </w:pPr>
            <w:r w:rsidRPr="008267CB">
              <w:rPr>
                <w:rFonts w:ascii="Times New Roman" w:hAnsi="Times New Roman" w:cs="Times New Roman"/>
                <w:sz w:val="24"/>
                <w:szCs w:val="24"/>
              </w:rPr>
              <w:t>attendant/ stand-by person</w:t>
            </w:r>
          </w:p>
        </w:tc>
        <w:tc>
          <w:tcPr>
            <w:tcW w:w="1276" w:type="dxa"/>
          </w:tcPr>
          <w:p w14:paraId="64B7311B" w14:textId="77777777" w:rsidR="00FD3433" w:rsidRPr="00462248" w:rsidRDefault="00FD3433" w:rsidP="00FD3433">
            <w:pPr>
              <w:rPr>
                <w:rFonts w:ascii="Times New Roman" w:hAnsi="Times New Roman" w:cs="Times New Roman"/>
                <w:sz w:val="24"/>
                <w:szCs w:val="24"/>
              </w:rPr>
            </w:pPr>
            <w:r>
              <w:rPr>
                <w:rFonts w:ascii="Times New Roman" w:hAnsi="Times New Roman" w:cs="Times New Roman"/>
                <w:sz w:val="24"/>
                <w:szCs w:val="24"/>
              </w:rPr>
              <w:t>Hard</w:t>
            </w:r>
          </w:p>
        </w:tc>
        <w:tc>
          <w:tcPr>
            <w:tcW w:w="1276" w:type="dxa"/>
          </w:tcPr>
          <w:p w14:paraId="62E3BF75" w14:textId="77777777" w:rsidR="00FD3433" w:rsidRPr="00462248" w:rsidRDefault="00FD3433" w:rsidP="00FD3433">
            <w:pPr>
              <w:rPr>
                <w:rFonts w:ascii="Times New Roman" w:hAnsi="Times New Roman" w:cs="Times New Roman"/>
                <w:sz w:val="24"/>
                <w:szCs w:val="24"/>
              </w:rPr>
            </w:pPr>
            <w:r>
              <w:rPr>
                <w:rFonts w:ascii="Times New Roman" w:hAnsi="Times New Roman" w:cs="Times New Roman"/>
                <w:sz w:val="24"/>
                <w:szCs w:val="24"/>
              </w:rPr>
              <w:t>1 Yr</w:t>
            </w:r>
          </w:p>
        </w:tc>
      </w:tr>
      <w:tr w:rsidR="00FD3433" w:rsidRPr="00462248" w14:paraId="39BDAE41" w14:textId="77777777" w:rsidTr="008C5A2E">
        <w:tc>
          <w:tcPr>
            <w:tcW w:w="596" w:type="dxa"/>
          </w:tcPr>
          <w:p w14:paraId="46631A83" w14:textId="77777777" w:rsidR="00FD3433" w:rsidRPr="00462248" w:rsidRDefault="00FD3433" w:rsidP="00FD3433">
            <w:pPr>
              <w:jc w:val="center"/>
              <w:rPr>
                <w:rFonts w:ascii="Times New Roman" w:hAnsi="Times New Roman" w:cs="Times New Roman"/>
                <w:sz w:val="24"/>
                <w:szCs w:val="24"/>
              </w:rPr>
            </w:pPr>
            <w:r w:rsidRPr="00462248">
              <w:rPr>
                <w:rFonts w:ascii="Times New Roman" w:hAnsi="Times New Roman" w:cs="Times New Roman"/>
                <w:sz w:val="24"/>
                <w:szCs w:val="24"/>
              </w:rPr>
              <w:t>4.</w:t>
            </w:r>
          </w:p>
        </w:tc>
        <w:tc>
          <w:tcPr>
            <w:tcW w:w="1762" w:type="dxa"/>
          </w:tcPr>
          <w:p w14:paraId="62FCFB83" w14:textId="77777777" w:rsidR="00FD3433" w:rsidRPr="00462248" w:rsidRDefault="00FD3433" w:rsidP="00FD3433">
            <w:pPr>
              <w:rPr>
                <w:rFonts w:ascii="Times New Roman" w:hAnsi="Times New Roman" w:cs="Times New Roman"/>
                <w:sz w:val="24"/>
                <w:szCs w:val="24"/>
              </w:rPr>
            </w:pPr>
          </w:p>
        </w:tc>
        <w:tc>
          <w:tcPr>
            <w:tcW w:w="2430" w:type="dxa"/>
          </w:tcPr>
          <w:p w14:paraId="1E49CE52" w14:textId="77777777" w:rsidR="00FD3433" w:rsidRPr="00462248" w:rsidRDefault="00FD3433" w:rsidP="00FD3433">
            <w:pPr>
              <w:rPr>
                <w:rFonts w:ascii="Times New Roman" w:hAnsi="Times New Roman" w:cs="Times New Roman"/>
                <w:sz w:val="24"/>
                <w:szCs w:val="24"/>
              </w:rPr>
            </w:pPr>
            <w:r w:rsidRPr="00FD3433">
              <w:rPr>
                <w:rFonts w:ascii="Times New Roman" w:hAnsi="Times New Roman" w:cs="Times New Roman"/>
                <w:sz w:val="24"/>
                <w:szCs w:val="24"/>
              </w:rPr>
              <w:t>levels of gases</w:t>
            </w:r>
          </w:p>
        </w:tc>
        <w:tc>
          <w:tcPr>
            <w:tcW w:w="2266" w:type="dxa"/>
          </w:tcPr>
          <w:p w14:paraId="107CF1B0" w14:textId="77777777" w:rsidR="00FD3433" w:rsidRPr="00462248" w:rsidRDefault="008267CB" w:rsidP="00FD3433">
            <w:pPr>
              <w:rPr>
                <w:rFonts w:ascii="Times New Roman" w:hAnsi="Times New Roman" w:cs="Times New Roman"/>
                <w:sz w:val="24"/>
                <w:szCs w:val="24"/>
              </w:rPr>
            </w:pPr>
            <w:r w:rsidRPr="008267CB">
              <w:rPr>
                <w:rFonts w:ascii="Times New Roman" w:hAnsi="Times New Roman" w:cs="Times New Roman"/>
                <w:sz w:val="24"/>
                <w:szCs w:val="24"/>
              </w:rPr>
              <w:t>attendant/ stand-by person</w:t>
            </w:r>
          </w:p>
        </w:tc>
        <w:tc>
          <w:tcPr>
            <w:tcW w:w="1276" w:type="dxa"/>
          </w:tcPr>
          <w:p w14:paraId="2450B4DF" w14:textId="77777777" w:rsidR="00FD3433" w:rsidRPr="00462248" w:rsidRDefault="00FD3433" w:rsidP="00FD3433">
            <w:pPr>
              <w:rPr>
                <w:rFonts w:ascii="Times New Roman" w:hAnsi="Times New Roman" w:cs="Times New Roman"/>
                <w:sz w:val="24"/>
                <w:szCs w:val="24"/>
              </w:rPr>
            </w:pPr>
            <w:r>
              <w:rPr>
                <w:rFonts w:ascii="Times New Roman" w:hAnsi="Times New Roman" w:cs="Times New Roman"/>
                <w:sz w:val="24"/>
                <w:szCs w:val="24"/>
              </w:rPr>
              <w:t>Hard</w:t>
            </w:r>
          </w:p>
        </w:tc>
        <w:tc>
          <w:tcPr>
            <w:tcW w:w="1276" w:type="dxa"/>
          </w:tcPr>
          <w:p w14:paraId="473790E0" w14:textId="77777777" w:rsidR="00FD3433" w:rsidRPr="00462248" w:rsidRDefault="00FD3433" w:rsidP="00FD3433">
            <w:pPr>
              <w:rPr>
                <w:rFonts w:ascii="Times New Roman" w:hAnsi="Times New Roman" w:cs="Times New Roman"/>
                <w:sz w:val="24"/>
                <w:szCs w:val="24"/>
              </w:rPr>
            </w:pPr>
            <w:r>
              <w:rPr>
                <w:rFonts w:ascii="Times New Roman" w:hAnsi="Times New Roman" w:cs="Times New Roman"/>
                <w:sz w:val="24"/>
                <w:szCs w:val="24"/>
              </w:rPr>
              <w:t>1 Yr</w:t>
            </w:r>
          </w:p>
        </w:tc>
      </w:tr>
      <w:tr w:rsidR="00D9681D" w:rsidRPr="00462248" w14:paraId="577AF67F" w14:textId="77777777" w:rsidTr="008C5A2E">
        <w:tc>
          <w:tcPr>
            <w:tcW w:w="596" w:type="dxa"/>
          </w:tcPr>
          <w:p w14:paraId="3CD2B507" w14:textId="77777777" w:rsidR="00490DEB" w:rsidRPr="00462248" w:rsidRDefault="00F404DA" w:rsidP="008308F2">
            <w:pPr>
              <w:jc w:val="center"/>
              <w:rPr>
                <w:rFonts w:ascii="Times New Roman" w:hAnsi="Times New Roman" w:cs="Times New Roman"/>
                <w:sz w:val="24"/>
                <w:szCs w:val="24"/>
              </w:rPr>
            </w:pPr>
            <w:r w:rsidRPr="00462248">
              <w:rPr>
                <w:rFonts w:ascii="Times New Roman" w:hAnsi="Times New Roman" w:cs="Times New Roman"/>
                <w:sz w:val="24"/>
                <w:szCs w:val="24"/>
              </w:rPr>
              <w:t>5</w:t>
            </w:r>
            <w:r w:rsidR="00490DEB" w:rsidRPr="00462248">
              <w:rPr>
                <w:rFonts w:ascii="Times New Roman" w:hAnsi="Times New Roman" w:cs="Times New Roman"/>
                <w:sz w:val="24"/>
                <w:szCs w:val="24"/>
              </w:rPr>
              <w:t>.</w:t>
            </w:r>
          </w:p>
        </w:tc>
        <w:tc>
          <w:tcPr>
            <w:tcW w:w="1762" w:type="dxa"/>
          </w:tcPr>
          <w:p w14:paraId="7A7796F8" w14:textId="77777777" w:rsidR="00490DEB" w:rsidRPr="00462248" w:rsidRDefault="00490DEB" w:rsidP="00FA4EF9">
            <w:pPr>
              <w:rPr>
                <w:rFonts w:ascii="Times New Roman" w:hAnsi="Times New Roman" w:cs="Times New Roman"/>
                <w:sz w:val="24"/>
                <w:szCs w:val="24"/>
              </w:rPr>
            </w:pPr>
          </w:p>
        </w:tc>
        <w:tc>
          <w:tcPr>
            <w:tcW w:w="2430" w:type="dxa"/>
          </w:tcPr>
          <w:p w14:paraId="58E7A898" w14:textId="77777777" w:rsidR="00490DEB" w:rsidRPr="00462248" w:rsidRDefault="00490DEB" w:rsidP="008308F2">
            <w:pPr>
              <w:rPr>
                <w:rFonts w:ascii="Times New Roman" w:hAnsi="Times New Roman" w:cs="Times New Roman"/>
                <w:sz w:val="24"/>
                <w:szCs w:val="24"/>
              </w:rPr>
            </w:pPr>
          </w:p>
        </w:tc>
        <w:tc>
          <w:tcPr>
            <w:tcW w:w="2266" w:type="dxa"/>
          </w:tcPr>
          <w:p w14:paraId="4A3BBCD7" w14:textId="77777777" w:rsidR="00490DEB" w:rsidRPr="00462248" w:rsidRDefault="00490DEB" w:rsidP="008308F2">
            <w:pPr>
              <w:rPr>
                <w:rFonts w:ascii="Times New Roman" w:hAnsi="Times New Roman" w:cs="Times New Roman"/>
                <w:sz w:val="24"/>
                <w:szCs w:val="24"/>
              </w:rPr>
            </w:pPr>
          </w:p>
        </w:tc>
        <w:tc>
          <w:tcPr>
            <w:tcW w:w="1276" w:type="dxa"/>
          </w:tcPr>
          <w:p w14:paraId="70C853FA" w14:textId="77777777" w:rsidR="00490DEB" w:rsidRPr="00462248" w:rsidRDefault="00490DEB" w:rsidP="008308F2">
            <w:pPr>
              <w:rPr>
                <w:rFonts w:ascii="Times New Roman" w:hAnsi="Times New Roman" w:cs="Times New Roman"/>
                <w:sz w:val="24"/>
                <w:szCs w:val="24"/>
              </w:rPr>
            </w:pPr>
          </w:p>
        </w:tc>
        <w:tc>
          <w:tcPr>
            <w:tcW w:w="1276" w:type="dxa"/>
          </w:tcPr>
          <w:p w14:paraId="504A8FC9" w14:textId="77777777" w:rsidR="00490DEB" w:rsidRPr="00462248" w:rsidRDefault="00490DEB" w:rsidP="008308F2">
            <w:pPr>
              <w:rPr>
                <w:rFonts w:ascii="Times New Roman" w:hAnsi="Times New Roman" w:cs="Times New Roman"/>
                <w:sz w:val="24"/>
                <w:szCs w:val="24"/>
              </w:rPr>
            </w:pPr>
          </w:p>
        </w:tc>
      </w:tr>
      <w:tr w:rsidR="00490DEB" w:rsidRPr="00462248" w14:paraId="4280559C" w14:textId="77777777" w:rsidTr="008C5A2E">
        <w:tc>
          <w:tcPr>
            <w:tcW w:w="596" w:type="dxa"/>
          </w:tcPr>
          <w:p w14:paraId="234F563B" w14:textId="77777777" w:rsidR="00490DEB" w:rsidRPr="00462248" w:rsidRDefault="00F404DA" w:rsidP="008308F2">
            <w:pPr>
              <w:jc w:val="center"/>
              <w:rPr>
                <w:rFonts w:ascii="Times New Roman" w:hAnsi="Times New Roman" w:cs="Times New Roman"/>
                <w:sz w:val="24"/>
                <w:szCs w:val="24"/>
              </w:rPr>
            </w:pPr>
            <w:r w:rsidRPr="00462248">
              <w:rPr>
                <w:rFonts w:ascii="Times New Roman" w:hAnsi="Times New Roman" w:cs="Times New Roman"/>
                <w:sz w:val="24"/>
                <w:szCs w:val="24"/>
              </w:rPr>
              <w:t>6</w:t>
            </w:r>
            <w:r w:rsidR="00490DEB" w:rsidRPr="00462248">
              <w:rPr>
                <w:rFonts w:ascii="Times New Roman" w:hAnsi="Times New Roman" w:cs="Times New Roman"/>
                <w:sz w:val="24"/>
                <w:szCs w:val="24"/>
              </w:rPr>
              <w:t>.</w:t>
            </w:r>
          </w:p>
        </w:tc>
        <w:tc>
          <w:tcPr>
            <w:tcW w:w="1762" w:type="dxa"/>
          </w:tcPr>
          <w:p w14:paraId="35ABE515" w14:textId="77777777" w:rsidR="00490DEB" w:rsidRPr="00462248" w:rsidRDefault="00490DEB" w:rsidP="00FA4EF9">
            <w:pPr>
              <w:rPr>
                <w:rFonts w:ascii="Times New Roman" w:hAnsi="Times New Roman" w:cs="Times New Roman"/>
                <w:sz w:val="24"/>
                <w:szCs w:val="24"/>
              </w:rPr>
            </w:pPr>
          </w:p>
        </w:tc>
        <w:tc>
          <w:tcPr>
            <w:tcW w:w="2430" w:type="dxa"/>
          </w:tcPr>
          <w:p w14:paraId="1E8033B1" w14:textId="77777777" w:rsidR="00490DEB" w:rsidRPr="00462248" w:rsidRDefault="00490DEB" w:rsidP="008308F2">
            <w:pPr>
              <w:rPr>
                <w:rFonts w:ascii="Times New Roman" w:hAnsi="Times New Roman" w:cs="Times New Roman"/>
                <w:sz w:val="24"/>
                <w:szCs w:val="24"/>
              </w:rPr>
            </w:pPr>
          </w:p>
        </w:tc>
        <w:tc>
          <w:tcPr>
            <w:tcW w:w="2266" w:type="dxa"/>
          </w:tcPr>
          <w:p w14:paraId="374BD7B5" w14:textId="77777777" w:rsidR="00490DEB" w:rsidRPr="00462248" w:rsidRDefault="00490DEB" w:rsidP="008308F2">
            <w:pPr>
              <w:rPr>
                <w:rFonts w:ascii="Times New Roman" w:hAnsi="Times New Roman" w:cs="Times New Roman"/>
                <w:sz w:val="24"/>
                <w:szCs w:val="24"/>
              </w:rPr>
            </w:pPr>
          </w:p>
        </w:tc>
        <w:tc>
          <w:tcPr>
            <w:tcW w:w="1276" w:type="dxa"/>
          </w:tcPr>
          <w:p w14:paraId="739EFC63" w14:textId="77777777" w:rsidR="00490DEB" w:rsidRPr="00462248" w:rsidRDefault="00490DEB" w:rsidP="008308F2">
            <w:pPr>
              <w:rPr>
                <w:rFonts w:ascii="Times New Roman" w:hAnsi="Times New Roman" w:cs="Times New Roman"/>
                <w:sz w:val="24"/>
                <w:szCs w:val="24"/>
              </w:rPr>
            </w:pPr>
          </w:p>
        </w:tc>
        <w:tc>
          <w:tcPr>
            <w:tcW w:w="1276" w:type="dxa"/>
          </w:tcPr>
          <w:p w14:paraId="354566AA" w14:textId="77777777" w:rsidR="00490DEB" w:rsidRPr="00462248" w:rsidRDefault="00490DEB" w:rsidP="008308F2">
            <w:pPr>
              <w:rPr>
                <w:rFonts w:ascii="Times New Roman" w:hAnsi="Times New Roman" w:cs="Times New Roman"/>
                <w:sz w:val="24"/>
                <w:szCs w:val="24"/>
              </w:rPr>
            </w:pPr>
          </w:p>
        </w:tc>
      </w:tr>
    </w:tbl>
    <w:p w14:paraId="506110F2" w14:textId="77777777" w:rsidR="00B834FB" w:rsidRDefault="00B834FB" w:rsidP="00DD3AEE">
      <w:pPr>
        <w:rPr>
          <w:rFonts w:ascii="Times New Roman" w:hAnsi="Times New Roman" w:cs="Times New Roman"/>
          <w:b/>
          <w:sz w:val="24"/>
          <w:szCs w:val="24"/>
        </w:rPr>
      </w:pPr>
    </w:p>
    <w:p w14:paraId="36D3F47F" w14:textId="352F0F8D" w:rsidR="00B834FB" w:rsidRDefault="00B834FB" w:rsidP="00DD3AEE">
      <w:pPr>
        <w:rPr>
          <w:rFonts w:ascii="Times New Roman" w:hAnsi="Times New Roman" w:cs="Times New Roman"/>
          <w:b/>
          <w:sz w:val="24"/>
          <w:szCs w:val="24"/>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8C5A2E" w:rsidRPr="001E642A" w14:paraId="7E9EAE3F" w14:textId="77777777" w:rsidTr="00987756">
        <w:tc>
          <w:tcPr>
            <w:tcW w:w="1277" w:type="dxa"/>
            <w:tcBorders>
              <w:bottom w:val="single" w:sz="4" w:space="0" w:color="auto"/>
              <w:right w:val="single" w:sz="4" w:space="0" w:color="auto"/>
            </w:tcBorders>
          </w:tcPr>
          <w:p w14:paraId="31AC93C5" w14:textId="77777777" w:rsidR="008C5A2E" w:rsidRPr="007C1842" w:rsidRDefault="008C5A2E" w:rsidP="00987756">
            <w:pPr>
              <w:pStyle w:val="Header"/>
              <w:ind w:right="-108"/>
              <w:rPr>
                <w:b/>
              </w:rPr>
            </w:pPr>
            <w:bookmarkStart w:id="0" w:name="_Hlk111297067"/>
            <w:r w:rsidRPr="007C1842">
              <w:rPr>
                <w:b/>
              </w:rPr>
              <w:t>Date</w:t>
            </w:r>
          </w:p>
        </w:tc>
        <w:tc>
          <w:tcPr>
            <w:tcW w:w="1701" w:type="dxa"/>
            <w:tcBorders>
              <w:left w:val="single" w:sz="4" w:space="0" w:color="auto"/>
              <w:bottom w:val="single" w:sz="4" w:space="0" w:color="auto"/>
              <w:right w:val="single" w:sz="4" w:space="0" w:color="auto"/>
            </w:tcBorders>
          </w:tcPr>
          <w:p w14:paraId="44ADC176" w14:textId="77777777" w:rsidR="008C5A2E" w:rsidRPr="007C1842" w:rsidRDefault="008C5A2E" w:rsidP="00987756">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58E39DFD" w14:textId="77777777" w:rsidR="008C5A2E" w:rsidRPr="007C1842" w:rsidRDefault="008C5A2E" w:rsidP="00987756">
            <w:pPr>
              <w:pStyle w:val="Header"/>
              <w:ind w:right="-151"/>
              <w:rPr>
                <w:b/>
              </w:rPr>
            </w:pPr>
            <w:r w:rsidRPr="007C1842">
              <w:rPr>
                <w:b/>
              </w:rPr>
              <w:t>Brief details of Revision</w:t>
            </w:r>
          </w:p>
        </w:tc>
        <w:tc>
          <w:tcPr>
            <w:tcW w:w="992" w:type="dxa"/>
            <w:tcBorders>
              <w:left w:val="single" w:sz="4" w:space="0" w:color="auto"/>
            </w:tcBorders>
          </w:tcPr>
          <w:p w14:paraId="2F30CFBF" w14:textId="77777777" w:rsidR="008C5A2E" w:rsidRPr="007C1842" w:rsidRDefault="008C5A2E" w:rsidP="00987756">
            <w:pPr>
              <w:pStyle w:val="Header"/>
              <w:tabs>
                <w:tab w:val="left" w:pos="1440"/>
                <w:tab w:val="left" w:pos="3240"/>
                <w:tab w:val="left" w:pos="8820"/>
              </w:tabs>
              <w:ind w:left="-108" w:right="-151"/>
              <w:jc w:val="center"/>
              <w:rPr>
                <w:b/>
              </w:rPr>
            </w:pPr>
            <w:r w:rsidRPr="007C1842">
              <w:rPr>
                <w:b/>
              </w:rPr>
              <w:t>New Rev.</w:t>
            </w:r>
          </w:p>
        </w:tc>
      </w:tr>
      <w:tr w:rsidR="008C5A2E" w:rsidRPr="001E642A" w14:paraId="0C3D5D61" w14:textId="77777777" w:rsidTr="00987756">
        <w:tc>
          <w:tcPr>
            <w:tcW w:w="1277" w:type="dxa"/>
            <w:tcBorders>
              <w:top w:val="single" w:sz="4" w:space="0" w:color="auto"/>
              <w:right w:val="single" w:sz="4" w:space="0" w:color="auto"/>
            </w:tcBorders>
          </w:tcPr>
          <w:p w14:paraId="288F9B41" w14:textId="77777777" w:rsidR="008C5A2E" w:rsidRPr="007C1842" w:rsidRDefault="008C5A2E" w:rsidP="00987756">
            <w:pPr>
              <w:pStyle w:val="Header"/>
              <w:ind w:right="-108"/>
            </w:pPr>
            <w:r>
              <w:t>13-08-2022</w:t>
            </w:r>
          </w:p>
        </w:tc>
        <w:tc>
          <w:tcPr>
            <w:tcW w:w="1701" w:type="dxa"/>
            <w:tcBorders>
              <w:top w:val="single" w:sz="4" w:space="0" w:color="auto"/>
              <w:left w:val="single" w:sz="4" w:space="0" w:color="auto"/>
              <w:right w:val="single" w:sz="4" w:space="0" w:color="auto"/>
            </w:tcBorders>
          </w:tcPr>
          <w:p w14:paraId="2843C38A" w14:textId="77777777" w:rsidR="008C5A2E" w:rsidRPr="007C1842" w:rsidRDefault="008C5A2E" w:rsidP="00987756">
            <w:pPr>
              <w:pStyle w:val="Header"/>
              <w:ind w:right="-151"/>
            </w:pPr>
            <w:r>
              <w:t>Header</w:t>
            </w:r>
          </w:p>
        </w:tc>
        <w:tc>
          <w:tcPr>
            <w:tcW w:w="5953" w:type="dxa"/>
            <w:tcBorders>
              <w:top w:val="single" w:sz="4" w:space="0" w:color="auto"/>
              <w:left w:val="single" w:sz="4" w:space="0" w:color="auto"/>
              <w:right w:val="single" w:sz="4" w:space="0" w:color="auto"/>
            </w:tcBorders>
          </w:tcPr>
          <w:p w14:paraId="4AB13E14" w14:textId="77777777" w:rsidR="008C5A2E" w:rsidRPr="007C1842" w:rsidRDefault="008C5A2E" w:rsidP="00987756">
            <w:pPr>
              <w:pStyle w:val="Header"/>
              <w:jc w:val="both"/>
            </w:pPr>
            <w:r>
              <w:t>Company logo &amp; Document no.</w:t>
            </w:r>
          </w:p>
        </w:tc>
        <w:tc>
          <w:tcPr>
            <w:tcW w:w="992" w:type="dxa"/>
            <w:tcBorders>
              <w:left w:val="single" w:sz="4" w:space="0" w:color="auto"/>
            </w:tcBorders>
          </w:tcPr>
          <w:p w14:paraId="0CA760E8" w14:textId="77777777" w:rsidR="008C5A2E" w:rsidRPr="007C1842" w:rsidRDefault="008C5A2E" w:rsidP="00987756">
            <w:pPr>
              <w:pStyle w:val="Header"/>
              <w:tabs>
                <w:tab w:val="left" w:pos="1440"/>
                <w:tab w:val="left" w:pos="3240"/>
                <w:tab w:val="left" w:pos="8820"/>
              </w:tabs>
              <w:ind w:left="-108" w:right="-151"/>
              <w:jc w:val="center"/>
            </w:pPr>
            <w:r>
              <w:t>06</w:t>
            </w:r>
          </w:p>
        </w:tc>
      </w:tr>
      <w:tr w:rsidR="008C5A2E" w:rsidRPr="001E642A" w14:paraId="5C6A4596" w14:textId="77777777" w:rsidTr="00987756">
        <w:tc>
          <w:tcPr>
            <w:tcW w:w="1277" w:type="dxa"/>
            <w:tcBorders>
              <w:top w:val="single" w:sz="4" w:space="0" w:color="auto"/>
              <w:right w:val="single" w:sz="4" w:space="0" w:color="auto"/>
            </w:tcBorders>
          </w:tcPr>
          <w:p w14:paraId="29341573" w14:textId="77777777" w:rsidR="008C5A2E" w:rsidRPr="007C1842" w:rsidRDefault="008C5A2E" w:rsidP="00987756">
            <w:pPr>
              <w:pStyle w:val="Header"/>
              <w:ind w:right="-108"/>
            </w:pPr>
          </w:p>
        </w:tc>
        <w:tc>
          <w:tcPr>
            <w:tcW w:w="1701" w:type="dxa"/>
            <w:tcBorders>
              <w:top w:val="single" w:sz="4" w:space="0" w:color="auto"/>
              <w:left w:val="single" w:sz="4" w:space="0" w:color="auto"/>
              <w:right w:val="single" w:sz="4" w:space="0" w:color="auto"/>
            </w:tcBorders>
          </w:tcPr>
          <w:p w14:paraId="4E27B3FE" w14:textId="77777777" w:rsidR="008C5A2E" w:rsidRPr="007C1842" w:rsidRDefault="008C5A2E" w:rsidP="00987756">
            <w:pPr>
              <w:pStyle w:val="Header"/>
              <w:ind w:right="-151"/>
            </w:pPr>
          </w:p>
        </w:tc>
        <w:tc>
          <w:tcPr>
            <w:tcW w:w="5953" w:type="dxa"/>
            <w:tcBorders>
              <w:top w:val="single" w:sz="4" w:space="0" w:color="auto"/>
              <w:left w:val="single" w:sz="4" w:space="0" w:color="auto"/>
              <w:right w:val="single" w:sz="4" w:space="0" w:color="auto"/>
            </w:tcBorders>
          </w:tcPr>
          <w:p w14:paraId="64310198" w14:textId="77777777" w:rsidR="008C5A2E" w:rsidRPr="007C1842" w:rsidRDefault="008C5A2E" w:rsidP="00987756">
            <w:pPr>
              <w:pStyle w:val="Header"/>
              <w:jc w:val="both"/>
            </w:pPr>
          </w:p>
        </w:tc>
        <w:tc>
          <w:tcPr>
            <w:tcW w:w="992" w:type="dxa"/>
            <w:tcBorders>
              <w:left w:val="single" w:sz="4" w:space="0" w:color="auto"/>
            </w:tcBorders>
          </w:tcPr>
          <w:p w14:paraId="47171AC1" w14:textId="77777777" w:rsidR="008C5A2E" w:rsidRPr="007C1842" w:rsidRDefault="008C5A2E" w:rsidP="00987756">
            <w:pPr>
              <w:pStyle w:val="Header"/>
              <w:tabs>
                <w:tab w:val="left" w:pos="1440"/>
                <w:tab w:val="left" w:pos="3240"/>
                <w:tab w:val="left" w:pos="8820"/>
              </w:tabs>
              <w:ind w:left="-108" w:right="-151"/>
              <w:jc w:val="center"/>
            </w:pPr>
          </w:p>
        </w:tc>
      </w:tr>
      <w:tr w:rsidR="008C5A2E" w:rsidRPr="001E642A" w14:paraId="4F9AECC2" w14:textId="77777777" w:rsidTr="00987756">
        <w:tc>
          <w:tcPr>
            <w:tcW w:w="1277" w:type="dxa"/>
            <w:tcBorders>
              <w:right w:val="nil"/>
            </w:tcBorders>
          </w:tcPr>
          <w:p w14:paraId="73FC85C6" w14:textId="77777777" w:rsidR="008C5A2E" w:rsidRPr="007C1842" w:rsidRDefault="008C5A2E" w:rsidP="00987756">
            <w:pPr>
              <w:pStyle w:val="Header"/>
              <w:ind w:right="-151"/>
              <w:jc w:val="center"/>
            </w:pPr>
          </w:p>
        </w:tc>
        <w:tc>
          <w:tcPr>
            <w:tcW w:w="1701" w:type="dxa"/>
            <w:tcBorders>
              <w:left w:val="nil"/>
              <w:right w:val="nil"/>
            </w:tcBorders>
          </w:tcPr>
          <w:p w14:paraId="39A4E78E" w14:textId="77777777" w:rsidR="008C5A2E" w:rsidRPr="007C1842" w:rsidRDefault="008C5A2E" w:rsidP="00987756">
            <w:pPr>
              <w:pStyle w:val="Header"/>
              <w:ind w:right="-151"/>
              <w:jc w:val="center"/>
            </w:pPr>
          </w:p>
        </w:tc>
        <w:tc>
          <w:tcPr>
            <w:tcW w:w="5953" w:type="dxa"/>
            <w:tcBorders>
              <w:left w:val="nil"/>
              <w:right w:val="nil"/>
            </w:tcBorders>
          </w:tcPr>
          <w:p w14:paraId="0653F859" w14:textId="77777777" w:rsidR="008C5A2E" w:rsidRPr="007C1842" w:rsidRDefault="008C5A2E" w:rsidP="00987756">
            <w:pPr>
              <w:pStyle w:val="BodyText"/>
              <w:rPr>
                <w:rFonts w:ascii="Times New Roman" w:hAnsi="Times New Roman"/>
              </w:rPr>
            </w:pPr>
          </w:p>
        </w:tc>
        <w:tc>
          <w:tcPr>
            <w:tcW w:w="992" w:type="dxa"/>
            <w:tcBorders>
              <w:left w:val="nil"/>
            </w:tcBorders>
          </w:tcPr>
          <w:p w14:paraId="5E6B25ED" w14:textId="77777777" w:rsidR="008C5A2E" w:rsidRPr="007C1842" w:rsidRDefault="008C5A2E" w:rsidP="00987756">
            <w:pPr>
              <w:pStyle w:val="Header"/>
              <w:tabs>
                <w:tab w:val="left" w:pos="1440"/>
                <w:tab w:val="left" w:pos="3240"/>
                <w:tab w:val="left" w:pos="8820"/>
              </w:tabs>
              <w:ind w:left="-108" w:right="-151"/>
              <w:jc w:val="center"/>
            </w:pPr>
          </w:p>
        </w:tc>
      </w:tr>
      <w:bookmarkEnd w:id="0"/>
    </w:tbl>
    <w:p w14:paraId="697451F6" w14:textId="2A139827" w:rsidR="008C5A2E" w:rsidRDefault="008C5A2E" w:rsidP="00DD3AEE">
      <w:pPr>
        <w:rPr>
          <w:rFonts w:ascii="Times New Roman" w:hAnsi="Times New Roman" w:cs="Times New Roman"/>
          <w:b/>
          <w:sz w:val="24"/>
          <w:szCs w:val="24"/>
        </w:rPr>
      </w:pPr>
    </w:p>
    <w:p w14:paraId="4CC0CA76" w14:textId="60FDF032" w:rsidR="008C5A2E" w:rsidRDefault="008C5A2E" w:rsidP="00DD3AEE">
      <w:pPr>
        <w:rPr>
          <w:ins w:id="1" w:author="Mriganka Medhi" w:date="2022-08-13T16:20:00Z"/>
          <w:rFonts w:ascii="Times New Roman" w:hAnsi="Times New Roman" w:cs="Times New Roman"/>
          <w:b/>
          <w:sz w:val="24"/>
          <w:szCs w:val="24"/>
        </w:rPr>
      </w:pPr>
    </w:p>
    <w:p w14:paraId="08F4A933" w14:textId="77777777" w:rsidR="008C5A2E" w:rsidRDefault="008C5A2E" w:rsidP="00DD3AEE">
      <w:pPr>
        <w:rPr>
          <w:rFonts w:ascii="Times New Roman" w:hAnsi="Times New Roman" w:cs="Times New Roman"/>
          <w:b/>
          <w:sz w:val="24"/>
          <w:szCs w:val="24"/>
        </w:rPr>
      </w:pPr>
    </w:p>
    <w:tbl>
      <w:tblPr>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8C5A2E" w:rsidRPr="003570C6" w14:paraId="1114A733" w14:textId="77777777" w:rsidTr="00987756">
        <w:tc>
          <w:tcPr>
            <w:tcW w:w="3119" w:type="dxa"/>
            <w:shd w:val="clear" w:color="auto" w:fill="auto"/>
          </w:tcPr>
          <w:p w14:paraId="75E1DDA9" w14:textId="77777777" w:rsidR="008C5A2E" w:rsidRPr="00483B39" w:rsidRDefault="008C5A2E" w:rsidP="008C5A2E">
            <w:pPr>
              <w:rPr>
                <w:rFonts w:ascii="Times New Roman" w:eastAsia="Times New Roman" w:hAnsi="Times New Roman" w:cs="Times New Roman"/>
                <w:b/>
              </w:rPr>
            </w:pPr>
            <w:bookmarkStart w:id="2" w:name="_Hlk111298021"/>
            <w:r w:rsidRPr="00483B39">
              <w:rPr>
                <w:rFonts w:ascii="Times New Roman" w:eastAsia="Times New Roman" w:hAnsi="Times New Roman" w:cs="Times New Roman"/>
                <w:b/>
              </w:rPr>
              <w:t xml:space="preserve">Prepared By: </w:t>
            </w:r>
          </w:p>
          <w:p w14:paraId="75018D75" w14:textId="77777777" w:rsidR="008C5A2E" w:rsidRPr="00483B39" w:rsidRDefault="008C5A2E" w:rsidP="008C5A2E">
            <w:pPr>
              <w:rPr>
                <w:rFonts w:ascii="Times New Roman" w:eastAsia="Times New Roman" w:hAnsi="Times New Roman" w:cs="Times New Roman"/>
              </w:rPr>
            </w:pPr>
            <w:r w:rsidRPr="00483B39">
              <w:rPr>
                <w:rFonts w:ascii="Times New Roman" w:eastAsia="Times New Roman" w:hAnsi="Times New Roman" w:cs="Times New Roman"/>
              </w:rPr>
              <w:t>Head Mechanical Maintenance, Battery 1- MCD</w:t>
            </w:r>
          </w:p>
        </w:tc>
        <w:tc>
          <w:tcPr>
            <w:tcW w:w="3261" w:type="dxa"/>
            <w:shd w:val="clear" w:color="auto" w:fill="auto"/>
          </w:tcPr>
          <w:p w14:paraId="579CC574" w14:textId="77777777" w:rsidR="008C5A2E" w:rsidRPr="00483B39" w:rsidRDefault="008C5A2E" w:rsidP="008C5A2E">
            <w:pPr>
              <w:rPr>
                <w:rFonts w:ascii="Times New Roman" w:eastAsia="Times New Roman" w:hAnsi="Times New Roman" w:cs="Times New Roman"/>
                <w:b/>
              </w:rPr>
            </w:pPr>
            <w:r w:rsidRPr="00483B39">
              <w:rPr>
                <w:rFonts w:ascii="Times New Roman" w:eastAsia="Times New Roman" w:hAnsi="Times New Roman" w:cs="Times New Roman"/>
                <w:b/>
              </w:rPr>
              <w:t xml:space="preserve">Reviewed &amp; Issued By: </w:t>
            </w:r>
          </w:p>
          <w:p w14:paraId="344FC809" w14:textId="77777777" w:rsidR="008C5A2E" w:rsidRPr="00483B39" w:rsidRDefault="008C5A2E" w:rsidP="008C5A2E">
            <w:pPr>
              <w:rPr>
                <w:rFonts w:ascii="Times New Roman" w:eastAsia="Times New Roman" w:hAnsi="Times New Roman" w:cs="Times New Roman"/>
              </w:rPr>
            </w:pPr>
            <w:r w:rsidRPr="00483B39">
              <w:rPr>
                <w:rFonts w:ascii="Times New Roman" w:eastAsia="Times New Roman" w:hAnsi="Times New Roman" w:cs="Times New Roman"/>
              </w:rPr>
              <w:t>Management Representative</w:t>
            </w:r>
          </w:p>
        </w:tc>
        <w:tc>
          <w:tcPr>
            <w:tcW w:w="3118" w:type="dxa"/>
            <w:shd w:val="clear" w:color="auto" w:fill="auto"/>
          </w:tcPr>
          <w:p w14:paraId="73B9D363" w14:textId="77777777" w:rsidR="008C5A2E" w:rsidRPr="00483B39" w:rsidRDefault="008C5A2E" w:rsidP="008C5A2E">
            <w:pPr>
              <w:rPr>
                <w:rFonts w:ascii="Times New Roman" w:eastAsia="Times New Roman" w:hAnsi="Times New Roman" w:cs="Times New Roman"/>
                <w:b/>
              </w:rPr>
            </w:pPr>
            <w:r w:rsidRPr="00483B39">
              <w:rPr>
                <w:rFonts w:ascii="Times New Roman" w:eastAsia="Times New Roman" w:hAnsi="Times New Roman" w:cs="Times New Roman"/>
                <w:b/>
              </w:rPr>
              <w:t xml:space="preserve">Approved By: </w:t>
            </w:r>
          </w:p>
          <w:p w14:paraId="3AEF802A" w14:textId="77777777" w:rsidR="008C5A2E" w:rsidRPr="00483B39" w:rsidRDefault="008C5A2E" w:rsidP="008C5A2E">
            <w:pPr>
              <w:rPr>
                <w:rFonts w:ascii="Times New Roman" w:eastAsia="Times New Roman" w:hAnsi="Times New Roman" w:cs="Times New Roman"/>
              </w:rPr>
            </w:pPr>
            <w:r w:rsidRPr="00483B39">
              <w:rPr>
                <w:rFonts w:ascii="Times New Roman" w:eastAsia="Times New Roman" w:hAnsi="Times New Roman" w:cs="Times New Roman"/>
              </w:rPr>
              <w:t>Head Mechanical Maintenance MCD</w:t>
            </w:r>
          </w:p>
        </w:tc>
      </w:tr>
      <w:tr w:rsidR="008C5A2E" w:rsidRPr="003570C6" w14:paraId="415E4BB2" w14:textId="77777777" w:rsidTr="00987756">
        <w:trPr>
          <w:trHeight w:val="987"/>
        </w:trPr>
        <w:tc>
          <w:tcPr>
            <w:tcW w:w="3119" w:type="dxa"/>
            <w:shd w:val="clear" w:color="auto" w:fill="auto"/>
          </w:tcPr>
          <w:p w14:paraId="605EFE22" w14:textId="77777777" w:rsidR="008C5A2E" w:rsidRPr="00483B39" w:rsidRDefault="008C5A2E" w:rsidP="008C5A2E">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37483771" w14:textId="77777777" w:rsidR="008C5A2E" w:rsidRPr="00483B39" w:rsidRDefault="008C5A2E" w:rsidP="008C5A2E">
            <w:pPr>
              <w:rPr>
                <w:rFonts w:ascii="Times New Roman" w:eastAsia="Times New Roman" w:hAnsi="Times New Roman" w:cs="Times New Roman"/>
                <w:b/>
              </w:rPr>
            </w:pPr>
          </w:p>
          <w:p w14:paraId="6883C2C4" w14:textId="77777777" w:rsidR="008C5A2E" w:rsidRPr="00483B39" w:rsidRDefault="008C5A2E" w:rsidP="008C5A2E">
            <w:pPr>
              <w:rPr>
                <w:rFonts w:ascii="Times New Roman" w:eastAsia="Times New Roman" w:hAnsi="Times New Roman" w:cs="Times New Roman"/>
                <w:b/>
              </w:rPr>
            </w:pPr>
          </w:p>
          <w:p w14:paraId="21D3B571" w14:textId="77777777" w:rsidR="008C5A2E" w:rsidRPr="00483B39" w:rsidRDefault="008C5A2E" w:rsidP="008C5A2E">
            <w:pPr>
              <w:rPr>
                <w:rFonts w:ascii="Times New Roman" w:eastAsia="Times New Roman" w:hAnsi="Times New Roman" w:cs="Times New Roman"/>
                <w:b/>
              </w:rPr>
            </w:pPr>
          </w:p>
          <w:p w14:paraId="51E47A87" w14:textId="77777777" w:rsidR="008C5A2E" w:rsidRPr="00483B39" w:rsidRDefault="008C5A2E" w:rsidP="008C5A2E">
            <w:pPr>
              <w:rPr>
                <w:rFonts w:ascii="Times New Roman" w:eastAsia="Times New Roman" w:hAnsi="Times New Roman" w:cs="Times New Roman"/>
                <w:b/>
              </w:rPr>
            </w:pPr>
          </w:p>
        </w:tc>
        <w:tc>
          <w:tcPr>
            <w:tcW w:w="3261" w:type="dxa"/>
            <w:shd w:val="clear" w:color="auto" w:fill="auto"/>
          </w:tcPr>
          <w:p w14:paraId="453D7C03" w14:textId="77777777" w:rsidR="008C5A2E" w:rsidRPr="00483B39" w:rsidRDefault="008C5A2E" w:rsidP="008C5A2E">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62CB594D" w14:textId="77777777" w:rsidR="008C5A2E" w:rsidRPr="00483B39" w:rsidRDefault="008C5A2E" w:rsidP="008C5A2E">
            <w:pPr>
              <w:rPr>
                <w:rFonts w:ascii="Times New Roman" w:eastAsia="Times New Roman" w:hAnsi="Times New Roman" w:cs="Times New Roman"/>
                <w:b/>
              </w:rPr>
            </w:pPr>
          </w:p>
          <w:p w14:paraId="2E2DD37D" w14:textId="77777777" w:rsidR="008C5A2E" w:rsidRPr="00483B39" w:rsidRDefault="008C5A2E" w:rsidP="008C5A2E">
            <w:pPr>
              <w:rPr>
                <w:rFonts w:ascii="Times New Roman" w:eastAsia="Times New Roman" w:hAnsi="Times New Roman" w:cs="Times New Roman"/>
                <w:b/>
              </w:rPr>
            </w:pPr>
          </w:p>
          <w:p w14:paraId="2F172732" w14:textId="77777777" w:rsidR="008C5A2E" w:rsidRPr="00483B39" w:rsidRDefault="008C5A2E" w:rsidP="008C5A2E">
            <w:pPr>
              <w:rPr>
                <w:rFonts w:ascii="Times New Roman" w:eastAsia="Times New Roman" w:hAnsi="Times New Roman" w:cs="Times New Roman"/>
                <w:b/>
              </w:rPr>
            </w:pPr>
          </w:p>
        </w:tc>
        <w:tc>
          <w:tcPr>
            <w:tcW w:w="3118" w:type="dxa"/>
            <w:shd w:val="clear" w:color="auto" w:fill="auto"/>
          </w:tcPr>
          <w:p w14:paraId="26477944" w14:textId="77777777" w:rsidR="008C5A2E" w:rsidRPr="00483B39" w:rsidRDefault="008C5A2E" w:rsidP="008C5A2E">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1F03DFDA" w14:textId="77777777" w:rsidR="008C5A2E" w:rsidRPr="00483B39" w:rsidRDefault="008C5A2E" w:rsidP="008C5A2E">
            <w:pPr>
              <w:rPr>
                <w:rFonts w:ascii="Times New Roman" w:eastAsia="Times New Roman" w:hAnsi="Times New Roman" w:cs="Times New Roman"/>
                <w:b/>
              </w:rPr>
            </w:pPr>
          </w:p>
          <w:p w14:paraId="72AF5FDF" w14:textId="77777777" w:rsidR="008C5A2E" w:rsidRPr="00483B39" w:rsidRDefault="008C5A2E" w:rsidP="008C5A2E">
            <w:pPr>
              <w:rPr>
                <w:rFonts w:ascii="Times New Roman" w:eastAsia="Times New Roman" w:hAnsi="Times New Roman" w:cs="Times New Roman"/>
                <w:b/>
              </w:rPr>
            </w:pPr>
          </w:p>
          <w:p w14:paraId="4CFDD842" w14:textId="77777777" w:rsidR="008C5A2E" w:rsidRPr="00483B39" w:rsidRDefault="008C5A2E" w:rsidP="008C5A2E">
            <w:pPr>
              <w:rPr>
                <w:rFonts w:ascii="Times New Roman" w:eastAsia="Times New Roman" w:hAnsi="Times New Roman" w:cs="Times New Roman"/>
                <w:b/>
              </w:rPr>
            </w:pPr>
          </w:p>
        </w:tc>
      </w:tr>
      <w:tr w:rsidR="008C5A2E" w:rsidRPr="001C094A" w14:paraId="2FFAFD13" w14:textId="77777777" w:rsidTr="00987756">
        <w:tc>
          <w:tcPr>
            <w:tcW w:w="3119" w:type="dxa"/>
            <w:shd w:val="clear" w:color="auto" w:fill="auto"/>
          </w:tcPr>
          <w:p w14:paraId="598ABED5" w14:textId="77777777" w:rsidR="008C5A2E" w:rsidRPr="00483B39" w:rsidRDefault="008C5A2E" w:rsidP="008C5A2E">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c>
          <w:tcPr>
            <w:tcW w:w="3261" w:type="dxa"/>
            <w:shd w:val="clear" w:color="auto" w:fill="auto"/>
          </w:tcPr>
          <w:p w14:paraId="3AC7E30C" w14:textId="77777777" w:rsidR="008C5A2E" w:rsidRPr="00483B39" w:rsidRDefault="008C5A2E" w:rsidP="008C5A2E">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c>
          <w:tcPr>
            <w:tcW w:w="3118" w:type="dxa"/>
            <w:shd w:val="clear" w:color="auto" w:fill="auto"/>
          </w:tcPr>
          <w:p w14:paraId="215E0BE4" w14:textId="77777777" w:rsidR="008C5A2E" w:rsidRPr="00483B39" w:rsidRDefault="008C5A2E" w:rsidP="008C5A2E">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r>
      <w:bookmarkEnd w:id="2"/>
    </w:tbl>
    <w:p w14:paraId="01B5C7E1" w14:textId="77777777" w:rsidR="00BD5437" w:rsidRDefault="00BD5437" w:rsidP="00B834FB">
      <w:pPr>
        <w:rPr>
          <w:rFonts w:ascii="Times New Roman" w:hAnsi="Times New Roman" w:cs="Times New Roman"/>
          <w:b/>
          <w:sz w:val="24"/>
          <w:szCs w:val="24"/>
        </w:rPr>
      </w:pPr>
    </w:p>
    <w:p w14:paraId="6F7A8494" w14:textId="77777777" w:rsidR="00CB21F8" w:rsidRDefault="00CB21F8" w:rsidP="00B834FB">
      <w:pPr>
        <w:rPr>
          <w:rFonts w:ascii="Times New Roman" w:hAnsi="Times New Roman" w:cs="Times New Roman"/>
          <w:b/>
          <w:sz w:val="24"/>
          <w:szCs w:val="24"/>
        </w:rPr>
      </w:pPr>
    </w:p>
    <w:p w14:paraId="035E1063" w14:textId="77777777" w:rsidR="00CB21F8" w:rsidRDefault="00CB21F8" w:rsidP="00B834FB">
      <w:pPr>
        <w:rPr>
          <w:rFonts w:ascii="Times New Roman" w:hAnsi="Times New Roman" w:cs="Times New Roman"/>
          <w:b/>
          <w:sz w:val="24"/>
          <w:szCs w:val="24"/>
        </w:rPr>
      </w:pPr>
    </w:p>
    <w:sectPr w:rsidR="00CB21F8" w:rsidSect="004521B9">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843"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4642F" w14:textId="77777777" w:rsidR="0013466F" w:rsidRDefault="0013466F" w:rsidP="0036287A">
      <w:pPr>
        <w:spacing w:after="0" w:line="240" w:lineRule="auto"/>
      </w:pPr>
      <w:r>
        <w:separator/>
      </w:r>
    </w:p>
  </w:endnote>
  <w:endnote w:type="continuationSeparator" w:id="0">
    <w:p w14:paraId="78B3ADEF" w14:textId="77777777" w:rsidR="0013466F" w:rsidRDefault="0013466F"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B2BC5" w14:textId="77777777" w:rsidR="008C5A2E" w:rsidRDefault="008C5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0F3EB" w14:textId="64716C42" w:rsidR="00C40473" w:rsidRDefault="008C5A2E">
    <w:pPr>
      <w:pStyle w:val="Footer"/>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6E52FC83" wp14:editId="719742DB">
              <wp:simplePos x="0" y="0"/>
              <wp:positionH relativeFrom="page">
                <wp:posOffset>0</wp:posOffset>
              </wp:positionH>
              <wp:positionV relativeFrom="page">
                <wp:posOffset>10227945</wp:posOffset>
              </wp:positionV>
              <wp:extent cx="7560310" cy="273050"/>
              <wp:effectExtent l="0" t="0" r="0" b="12700"/>
              <wp:wrapNone/>
              <wp:docPr id="2" name="MSIPCM4ec042e2aa66e07610d12d57"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6081E5" w14:textId="351DB9DC" w:rsidR="008C5A2E" w:rsidRPr="008C5A2E" w:rsidRDefault="008C5A2E" w:rsidP="008C5A2E">
                          <w:pPr>
                            <w:spacing w:after="0"/>
                            <w:jc w:val="center"/>
                            <w:rPr>
                              <w:rFonts w:ascii="Calibri" w:hAnsi="Calibri" w:cs="Calibri"/>
                              <w:color w:val="737373"/>
                              <w:sz w:val="12"/>
                            </w:rPr>
                          </w:pPr>
                          <w:r w:rsidRPr="008C5A2E">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52FC83" id="_x0000_t202" coordsize="21600,21600" o:spt="202" path="m,l,21600r21600,l21600,xe">
              <v:stroke joinstyle="miter"/>
              <v:path gradientshapeok="t" o:connecttype="rect"/>
            </v:shapetype>
            <v:shape id="MSIPCM4ec042e2aa66e07610d12d57"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1A6081E5" w14:textId="351DB9DC" w:rsidR="008C5A2E" w:rsidRPr="008C5A2E" w:rsidRDefault="008C5A2E" w:rsidP="008C5A2E">
                    <w:pPr>
                      <w:spacing w:after="0"/>
                      <w:jc w:val="center"/>
                      <w:rPr>
                        <w:rFonts w:ascii="Calibri" w:hAnsi="Calibri" w:cs="Calibri"/>
                        <w:color w:val="737373"/>
                        <w:sz w:val="12"/>
                      </w:rPr>
                    </w:pPr>
                    <w:r w:rsidRPr="008C5A2E">
                      <w:rPr>
                        <w:rFonts w:ascii="Calibri" w:hAnsi="Calibri" w:cs="Calibri"/>
                        <w:color w:val="737373"/>
                        <w:sz w:val="12"/>
                      </w:rPr>
                      <w:t>Sensitivity: Internal (C3)</w:t>
                    </w:r>
                  </w:p>
                </w:txbxContent>
              </v:textbox>
              <w10:wrap anchorx="page" anchory="page"/>
            </v:shape>
          </w:pict>
        </mc:Fallback>
      </mc:AlternateContent>
    </w:r>
    <w:r w:rsidR="00C40473">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C40473">
      <w:rPr>
        <w:rFonts w:ascii="Times New Roman" w:hAnsi="Times New Roman"/>
        <w:i/>
        <w:iCs/>
        <w:color w:val="FF0000"/>
        <w:sz w:val="16"/>
        <w:szCs w:val="24"/>
      </w:rPr>
      <w:t xml:space="preserve">Controlled Copy </w:t>
    </w:r>
    <w:r w:rsidR="00C40473">
      <w:rPr>
        <w:rFonts w:ascii="Times New Roman" w:hAnsi="Times New Roman"/>
        <w:i/>
        <w:iCs/>
        <w:sz w:val="16"/>
        <w:szCs w:val="24"/>
      </w:rPr>
      <w:t>in Red.  </w:t>
    </w:r>
    <w:r w:rsidR="00C40473">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788A" w14:textId="77777777" w:rsidR="008C5A2E" w:rsidRDefault="008C5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7C9D7" w14:textId="77777777" w:rsidR="0013466F" w:rsidRDefault="0013466F" w:rsidP="0036287A">
      <w:pPr>
        <w:spacing w:after="0" w:line="240" w:lineRule="auto"/>
      </w:pPr>
      <w:r>
        <w:separator/>
      </w:r>
    </w:p>
  </w:footnote>
  <w:footnote w:type="continuationSeparator" w:id="0">
    <w:p w14:paraId="44E47B46" w14:textId="77777777" w:rsidR="0013466F" w:rsidRDefault="0013466F"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7E16D" w14:textId="77777777" w:rsidR="008C5A2E" w:rsidRDefault="008C5A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8C5A2E" w14:paraId="111BBD9F" w14:textId="77777777" w:rsidTr="00987756">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6D44FE07" w14:textId="10F4227C" w:rsidR="008C5A2E" w:rsidRDefault="008C5A2E" w:rsidP="008C5A2E">
          <w:pPr>
            <w:pStyle w:val="Header"/>
            <w:spacing w:line="276" w:lineRule="auto"/>
            <w:ind w:left="-122"/>
            <w:jc w:val="center"/>
          </w:pPr>
          <w:r w:rsidRPr="003450E1">
            <w:rPr>
              <w:noProof/>
            </w:rPr>
            <w:drawing>
              <wp:inline distT="0" distB="0" distL="0" distR="0" wp14:anchorId="3E9C8438" wp14:editId="158927EC">
                <wp:extent cx="1517650" cy="7366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0AD247CF" w14:textId="77777777" w:rsidR="008C5A2E" w:rsidRPr="00B834FB" w:rsidRDefault="008C5A2E" w:rsidP="008C5A2E">
          <w:pPr>
            <w:pStyle w:val="NoSpacing"/>
            <w:jc w:val="center"/>
            <w:rPr>
              <w:rFonts w:ascii="Times New Roman" w:hAnsi="Times New Roman"/>
              <w:b/>
            </w:rPr>
          </w:pPr>
          <w:r w:rsidRPr="00B834FB">
            <w:rPr>
              <w:rFonts w:ascii="Times New Roman" w:hAnsi="Times New Roman"/>
              <w:b/>
            </w:rPr>
            <w:t xml:space="preserve">VEDANTA LIMITED – </w:t>
          </w:r>
          <w:r>
            <w:rPr>
              <w:rFonts w:ascii="Times New Roman" w:hAnsi="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40198E04" w14:textId="77777777" w:rsidR="008C5A2E" w:rsidRPr="00B834FB" w:rsidRDefault="008C5A2E" w:rsidP="008C5A2E">
          <w:pPr>
            <w:pStyle w:val="NoSpacing"/>
            <w:rPr>
              <w:rFonts w:ascii="Times New Roman" w:hAnsi="Times New Roman"/>
              <w:b/>
            </w:rPr>
          </w:pPr>
          <w:r w:rsidRPr="00B834F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2F6A03AD" w14:textId="696CCD02" w:rsidR="008C5A2E" w:rsidRPr="00D24620" w:rsidRDefault="008C5A2E" w:rsidP="008C5A2E">
          <w:pPr>
            <w:pStyle w:val="NoSpacing"/>
            <w:rPr>
              <w:rFonts w:ascii="Times New Roman" w:hAnsi="Times New Roman"/>
              <w:b/>
            </w:rPr>
          </w:pPr>
          <w:r w:rsidRPr="00D24620">
            <w:rPr>
              <w:rFonts w:ascii="Times New Roman" w:hAnsi="Times New Roman"/>
              <w:b/>
            </w:rPr>
            <w:t>VL/IMS/</w:t>
          </w:r>
          <w:r>
            <w:rPr>
              <w:rFonts w:ascii="Times New Roman" w:hAnsi="Times New Roman"/>
              <w:b/>
            </w:rPr>
            <w:t>VAB</w:t>
          </w:r>
          <w:r w:rsidRPr="00B834FB">
            <w:rPr>
              <w:rFonts w:ascii="Times New Roman" w:hAnsi="Times New Roman"/>
              <w:b/>
            </w:rPr>
            <w:t>/</w:t>
          </w:r>
          <w:r>
            <w:rPr>
              <w:rFonts w:ascii="Times New Roman" w:hAnsi="Times New Roman"/>
              <w:b/>
            </w:rPr>
            <w:t>MCD/MECH/WI/</w:t>
          </w:r>
          <w:r>
            <w:rPr>
              <w:rFonts w:ascii="Times New Roman" w:hAnsi="Times New Roman"/>
              <w:b/>
            </w:rPr>
            <w:t>27</w:t>
          </w:r>
        </w:p>
      </w:tc>
    </w:tr>
    <w:tr w:rsidR="008C5A2E" w14:paraId="6BE3FEE0" w14:textId="77777777" w:rsidTr="00987756">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704631F5" w14:textId="77777777" w:rsidR="008C5A2E" w:rsidRDefault="008C5A2E" w:rsidP="008C5A2E"/>
      </w:tc>
      <w:tc>
        <w:tcPr>
          <w:tcW w:w="4111" w:type="dxa"/>
          <w:tcBorders>
            <w:top w:val="single" w:sz="4" w:space="0" w:color="auto"/>
            <w:left w:val="single" w:sz="4" w:space="0" w:color="auto"/>
            <w:bottom w:val="single" w:sz="4" w:space="0" w:color="auto"/>
            <w:right w:val="single" w:sz="4" w:space="0" w:color="auto"/>
          </w:tcBorders>
          <w:vAlign w:val="center"/>
          <w:hideMark/>
        </w:tcPr>
        <w:p w14:paraId="4FF782DB" w14:textId="77777777" w:rsidR="008C5A2E" w:rsidRPr="00B834FB" w:rsidRDefault="008C5A2E" w:rsidP="008C5A2E">
          <w:pPr>
            <w:pStyle w:val="NoSpacing"/>
            <w:jc w:val="center"/>
            <w:rPr>
              <w:rFonts w:ascii="Times New Roman" w:hAnsi="Times New Roman"/>
              <w:b/>
            </w:rPr>
          </w:pPr>
          <w:r>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6563F954" w14:textId="77777777" w:rsidR="008C5A2E" w:rsidRPr="00B834FB" w:rsidRDefault="008C5A2E" w:rsidP="008C5A2E">
          <w:pPr>
            <w:pStyle w:val="NoSpacing"/>
            <w:rPr>
              <w:rFonts w:ascii="Times New Roman" w:hAnsi="Times New Roman"/>
              <w:b/>
            </w:rPr>
          </w:pPr>
          <w:r w:rsidRPr="00B834F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4760E953" w14:textId="77777777" w:rsidR="008C5A2E" w:rsidRPr="00351941" w:rsidRDefault="008C5A2E" w:rsidP="008C5A2E">
          <w:pPr>
            <w:pStyle w:val="NoSpacing"/>
            <w:rPr>
              <w:rFonts w:ascii="Times New Roman" w:hAnsi="Times New Roman"/>
              <w:b/>
            </w:rPr>
          </w:pPr>
          <w:r w:rsidRPr="00351941">
            <w:rPr>
              <w:rFonts w:ascii="Times New Roman" w:hAnsi="Times New Roman"/>
              <w:b/>
            </w:rPr>
            <w:t>13-08-2022</w:t>
          </w:r>
        </w:p>
      </w:tc>
    </w:tr>
    <w:tr w:rsidR="008C5A2E" w14:paraId="50376277" w14:textId="77777777" w:rsidTr="00987756">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4B5BC88" w14:textId="77777777" w:rsidR="008C5A2E" w:rsidRDefault="008C5A2E" w:rsidP="008C5A2E"/>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6B0E6946" w14:textId="0F3361C6" w:rsidR="008C5A2E" w:rsidRPr="008C5A2E" w:rsidRDefault="008C5A2E" w:rsidP="008C5A2E">
          <w:pPr>
            <w:pStyle w:val="Default"/>
            <w:numPr>
              <w:ilvl w:val="0"/>
              <w:numId w:val="25"/>
            </w:numPr>
            <w:rPr>
              <w:b/>
              <w:bCs/>
              <w:color w:val="auto"/>
              <w:sz w:val="27"/>
              <w:szCs w:val="27"/>
            </w:rPr>
          </w:pPr>
          <w:r>
            <w:rPr>
              <w:b/>
              <w:bCs/>
              <w:color w:val="auto"/>
              <w:sz w:val="27"/>
              <w:szCs w:val="27"/>
            </w:rPr>
            <w:t xml:space="preserve">Work Instruction for </w:t>
          </w:r>
          <w:r w:rsidRPr="008C5A2E">
            <w:rPr>
              <w:b/>
              <w:bCs/>
              <w:sz w:val="27"/>
              <w:szCs w:val="27"/>
            </w:rPr>
            <w:t>WELDING/CUTTING INSIDE QUENCH TANK</w:t>
          </w:r>
        </w:p>
        <w:p w14:paraId="22E9814B" w14:textId="77777777" w:rsidR="008C5A2E" w:rsidRPr="005F5954" w:rsidRDefault="008C5A2E" w:rsidP="008C5A2E">
          <w:pPr>
            <w:pStyle w:val="NoSpacing"/>
            <w:jc w:val="center"/>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7311CC38" w14:textId="77777777" w:rsidR="008C5A2E" w:rsidRPr="00B834FB" w:rsidRDefault="008C5A2E" w:rsidP="008C5A2E">
          <w:pPr>
            <w:pStyle w:val="NoSpacing"/>
            <w:rPr>
              <w:rFonts w:ascii="Times New Roman" w:hAnsi="Times New Roman"/>
              <w:b/>
            </w:rPr>
          </w:pPr>
          <w:r w:rsidRPr="00B834F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0CD48678" w14:textId="77777777" w:rsidR="008C5A2E" w:rsidRPr="00351941" w:rsidRDefault="008C5A2E" w:rsidP="008C5A2E">
          <w:pPr>
            <w:pStyle w:val="NoSpacing"/>
            <w:rPr>
              <w:rFonts w:ascii="Times New Roman" w:hAnsi="Times New Roman"/>
              <w:b/>
            </w:rPr>
          </w:pPr>
          <w:r w:rsidRPr="00351941">
            <w:rPr>
              <w:rFonts w:ascii="Times New Roman" w:hAnsi="Times New Roman"/>
              <w:b/>
            </w:rPr>
            <w:t>06</w:t>
          </w:r>
        </w:p>
      </w:tc>
    </w:tr>
    <w:tr w:rsidR="008C5A2E" w14:paraId="683E71B1" w14:textId="77777777" w:rsidTr="00987756">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77C943E5" w14:textId="77777777" w:rsidR="008C5A2E" w:rsidRDefault="008C5A2E" w:rsidP="008C5A2E"/>
      </w:tc>
      <w:tc>
        <w:tcPr>
          <w:tcW w:w="4111" w:type="dxa"/>
          <w:vMerge/>
          <w:tcBorders>
            <w:top w:val="single" w:sz="4" w:space="0" w:color="auto"/>
            <w:left w:val="single" w:sz="4" w:space="0" w:color="auto"/>
            <w:bottom w:val="single" w:sz="4" w:space="0" w:color="auto"/>
            <w:right w:val="single" w:sz="4" w:space="0" w:color="auto"/>
          </w:tcBorders>
          <w:vAlign w:val="center"/>
          <w:hideMark/>
        </w:tcPr>
        <w:p w14:paraId="7F3EB222" w14:textId="77777777" w:rsidR="008C5A2E" w:rsidRPr="00B834FB" w:rsidRDefault="008C5A2E" w:rsidP="008C5A2E">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2344ABA1" w14:textId="77777777" w:rsidR="008C5A2E" w:rsidRPr="00B834FB" w:rsidRDefault="008C5A2E" w:rsidP="008C5A2E">
          <w:pPr>
            <w:pStyle w:val="NoSpacing"/>
            <w:rPr>
              <w:rFonts w:ascii="Times New Roman" w:hAnsi="Times New Roman"/>
              <w:b/>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1C78FAE9" w14:textId="77777777" w:rsidR="008C5A2E" w:rsidRPr="00B834FB" w:rsidRDefault="008C5A2E" w:rsidP="008C5A2E">
          <w:pPr>
            <w:pStyle w:val="NoSpacing"/>
            <w:rPr>
              <w:rFonts w:ascii="Times New Roman" w:hAnsi="Times New Roman"/>
              <w:b/>
            </w:rPr>
          </w:pPr>
          <w:r w:rsidRPr="000C2810">
            <w:rPr>
              <w:rFonts w:ascii="Times New Roman" w:hAnsi="Times New Roman"/>
              <w:b/>
            </w:rPr>
            <w:fldChar w:fldCharType="begin"/>
          </w:r>
          <w:r w:rsidRPr="000C2810">
            <w:rPr>
              <w:rFonts w:ascii="Times New Roman" w:hAnsi="Times New Roman"/>
              <w:b/>
            </w:rPr>
            <w:instrText xml:space="preserve"> PAGE  \* Arabic  \* MERGEFORMAT </w:instrText>
          </w:r>
          <w:r w:rsidRPr="000C2810">
            <w:rPr>
              <w:rFonts w:ascii="Times New Roman" w:hAnsi="Times New Roman"/>
              <w:b/>
            </w:rPr>
            <w:fldChar w:fldCharType="separate"/>
          </w:r>
          <w:r>
            <w:rPr>
              <w:rFonts w:ascii="Times New Roman" w:hAnsi="Times New Roman"/>
              <w:b/>
              <w:noProof/>
            </w:rPr>
            <w:t>1</w:t>
          </w:r>
          <w:r w:rsidRPr="000C2810">
            <w:rPr>
              <w:rFonts w:ascii="Times New Roman" w:hAnsi="Times New Roman"/>
              <w:b/>
            </w:rPr>
            <w:fldChar w:fldCharType="end"/>
          </w:r>
          <w:r w:rsidRPr="000C2810">
            <w:rPr>
              <w:rFonts w:ascii="Times New Roman" w:hAnsi="Times New Roman"/>
              <w:b/>
            </w:rPr>
            <w:t xml:space="preserve"> of </w:t>
          </w:r>
          <w:r w:rsidRPr="000C2810">
            <w:rPr>
              <w:rFonts w:ascii="Times New Roman" w:hAnsi="Times New Roman"/>
              <w:b/>
            </w:rPr>
            <w:fldChar w:fldCharType="begin"/>
          </w:r>
          <w:r w:rsidRPr="000C2810">
            <w:rPr>
              <w:rFonts w:ascii="Times New Roman" w:hAnsi="Times New Roman"/>
              <w:b/>
            </w:rPr>
            <w:instrText xml:space="preserve"> NUMPAGES  \* Arabic  \* MERGEFORMAT </w:instrText>
          </w:r>
          <w:r w:rsidRPr="000C2810">
            <w:rPr>
              <w:rFonts w:ascii="Times New Roman" w:hAnsi="Times New Roman"/>
              <w:b/>
            </w:rPr>
            <w:fldChar w:fldCharType="separate"/>
          </w:r>
          <w:r>
            <w:rPr>
              <w:rFonts w:ascii="Times New Roman" w:hAnsi="Times New Roman"/>
              <w:b/>
              <w:noProof/>
            </w:rPr>
            <w:t>2</w:t>
          </w:r>
          <w:r w:rsidRPr="000C2810">
            <w:rPr>
              <w:rFonts w:ascii="Times New Roman" w:hAnsi="Times New Roman"/>
              <w:b/>
            </w:rPr>
            <w:fldChar w:fldCharType="end"/>
          </w:r>
        </w:p>
      </w:tc>
    </w:tr>
  </w:tbl>
  <w:p w14:paraId="34242FCC" w14:textId="77777777" w:rsidR="00462248" w:rsidRDefault="00462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D5EA" w14:textId="77777777" w:rsidR="008C5A2E" w:rsidRDefault="008C5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3679"/>
    <w:multiLevelType w:val="hybridMultilevel"/>
    <w:tmpl w:val="15B6632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15:restartNumberingAfterBreak="0">
    <w:nsid w:val="06B32E21"/>
    <w:multiLevelType w:val="hybridMultilevel"/>
    <w:tmpl w:val="A8FECB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5748DD"/>
    <w:multiLevelType w:val="multilevel"/>
    <w:tmpl w:val="9C26D9DC"/>
    <w:lvl w:ilvl="0">
      <w:start w:val="1"/>
      <w:numFmt w:val="upperLetter"/>
      <w:lvlText w:val="%1."/>
      <w:lvlJc w:val="left"/>
      <w:pPr>
        <w:ind w:left="1080" w:hanging="360"/>
      </w:pPr>
      <w:rPr>
        <w:rFonts w:hint="default"/>
        <w:b/>
        <w:bCs/>
      </w:rPr>
    </w:lvl>
    <w:lvl w:ilvl="1">
      <w:start w:val="1"/>
      <w:numFmt w:val="bullet"/>
      <w:lvlText w:val=""/>
      <w:lvlJc w:val="left"/>
      <w:pPr>
        <w:ind w:left="2357" w:hanging="360"/>
      </w:pPr>
      <w:rPr>
        <w:rFonts w:ascii="Symbol" w:hAnsi="Symbol" w:hint="default"/>
      </w:rPr>
    </w:lvl>
    <w:lvl w:ilvl="2">
      <w:start w:val="1"/>
      <w:numFmt w:val="decimal"/>
      <w:lvlText w:val="%1.%2.%3"/>
      <w:lvlJc w:val="left"/>
      <w:pPr>
        <w:ind w:left="3994" w:hanging="720"/>
      </w:pPr>
      <w:rPr>
        <w:rFonts w:hint="default"/>
      </w:rPr>
    </w:lvl>
    <w:lvl w:ilvl="3">
      <w:start w:val="1"/>
      <w:numFmt w:val="decimal"/>
      <w:lvlText w:val="%1.%2.%3.%4"/>
      <w:lvlJc w:val="left"/>
      <w:pPr>
        <w:ind w:left="5271" w:hanging="720"/>
      </w:pPr>
      <w:rPr>
        <w:rFonts w:hint="default"/>
      </w:rPr>
    </w:lvl>
    <w:lvl w:ilvl="4">
      <w:start w:val="1"/>
      <w:numFmt w:val="decimal"/>
      <w:lvlText w:val="%1.%2.%3.%4.%5"/>
      <w:lvlJc w:val="left"/>
      <w:pPr>
        <w:ind w:left="6908"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822" w:hanging="1440"/>
      </w:pPr>
      <w:rPr>
        <w:rFonts w:hint="default"/>
      </w:rPr>
    </w:lvl>
    <w:lvl w:ilvl="7">
      <w:start w:val="1"/>
      <w:numFmt w:val="decimal"/>
      <w:lvlText w:val="%1.%2.%3.%4.%5.%6.%7.%8"/>
      <w:lvlJc w:val="left"/>
      <w:pPr>
        <w:ind w:left="11099" w:hanging="1440"/>
      </w:pPr>
      <w:rPr>
        <w:rFonts w:hint="default"/>
      </w:rPr>
    </w:lvl>
    <w:lvl w:ilvl="8">
      <w:start w:val="1"/>
      <w:numFmt w:val="decimal"/>
      <w:lvlText w:val="%1.%2.%3.%4.%5.%6.%7.%8.%9"/>
      <w:lvlJc w:val="left"/>
      <w:pPr>
        <w:ind w:left="12736" w:hanging="1800"/>
      </w:pPr>
      <w:rPr>
        <w:rFonts w:hint="default"/>
      </w:rPr>
    </w:lvl>
  </w:abstractNum>
  <w:abstractNum w:abstractNumId="3" w15:restartNumberingAfterBreak="0">
    <w:nsid w:val="15AA49AF"/>
    <w:multiLevelType w:val="multilevel"/>
    <w:tmpl w:val="E70693F8"/>
    <w:lvl w:ilvl="0">
      <w:start w:val="1"/>
      <w:numFmt w:val="bullet"/>
      <w:lvlText w:val=""/>
      <w:lvlJc w:val="left"/>
      <w:pPr>
        <w:ind w:left="720" w:hanging="720"/>
      </w:pPr>
      <w:rPr>
        <w:rFonts w:ascii="Symbol" w:hAnsi="Symbol"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9324FB4"/>
    <w:multiLevelType w:val="multilevel"/>
    <w:tmpl w:val="C7DE1BE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B0D7B16"/>
    <w:multiLevelType w:val="multilevel"/>
    <w:tmpl w:val="AFBE92DC"/>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29281066"/>
    <w:multiLevelType w:val="multilevel"/>
    <w:tmpl w:val="8CC0302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3A162383"/>
    <w:multiLevelType w:val="multilevel"/>
    <w:tmpl w:val="0A0E25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A440AE8"/>
    <w:multiLevelType w:val="hybridMultilevel"/>
    <w:tmpl w:val="2DB6FD6E"/>
    <w:lvl w:ilvl="0" w:tplc="40090001">
      <w:start w:val="1"/>
      <w:numFmt w:val="bullet"/>
      <w:lvlText w:val=""/>
      <w:lvlJc w:val="left"/>
      <w:pPr>
        <w:ind w:left="1860" w:hanging="360"/>
      </w:pPr>
      <w:rPr>
        <w:rFonts w:ascii="Symbol" w:hAnsi="Symbol" w:hint="default"/>
      </w:rPr>
    </w:lvl>
    <w:lvl w:ilvl="1" w:tplc="40090003">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9" w15:restartNumberingAfterBreak="0">
    <w:nsid w:val="3CB22B23"/>
    <w:multiLevelType w:val="multilevel"/>
    <w:tmpl w:val="48EE2B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3E172AB3"/>
    <w:multiLevelType w:val="hybridMultilevel"/>
    <w:tmpl w:val="7FE03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622C7F"/>
    <w:multiLevelType w:val="multilevel"/>
    <w:tmpl w:val="31F286F0"/>
    <w:lvl w:ilvl="0">
      <w:start w:val="1"/>
      <w:numFmt w:val="decimal"/>
      <w:lvlText w:val="%1."/>
      <w:lvlJc w:val="left"/>
      <w:pPr>
        <w:ind w:left="1440" w:hanging="360"/>
      </w:pPr>
      <w:rPr>
        <w:rFonts w:hint="default"/>
      </w:rPr>
    </w:lvl>
    <w:lvl w:ilvl="1">
      <w:start w:val="1"/>
      <w:numFmt w:val="bullet"/>
      <w:lvlText w:val=""/>
      <w:lvlJc w:val="left"/>
      <w:pPr>
        <w:ind w:left="2717" w:hanging="360"/>
      </w:pPr>
      <w:rPr>
        <w:rFonts w:ascii="Symbol" w:hAnsi="Symbol" w:hint="default"/>
      </w:rPr>
    </w:lvl>
    <w:lvl w:ilvl="2">
      <w:start w:val="1"/>
      <w:numFmt w:val="decimal"/>
      <w:lvlText w:val="%1.%2.%3"/>
      <w:lvlJc w:val="left"/>
      <w:pPr>
        <w:ind w:left="4354" w:hanging="720"/>
      </w:pPr>
      <w:rPr>
        <w:rFonts w:hint="default"/>
      </w:rPr>
    </w:lvl>
    <w:lvl w:ilvl="3">
      <w:start w:val="1"/>
      <w:numFmt w:val="decimal"/>
      <w:lvlText w:val="%1.%2.%3.%4"/>
      <w:lvlJc w:val="left"/>
      <w:pPr>
        <w:ind w:left="5631" w:hanging="720"/>
      </w:pPr>
      <w:rPr>
        <w:rFonts w:hint="default"/>
      </w:rPr>
    </w:lvl>
    <w:lvl w:ilvl="4">
      <w:start w:val="1"/>
      <w:numFmt w:val="decimal"/>
      <w:lvlText w:val="%1.%2.%3.%4.%5"/>
      <w:lvlJc w:val="left"/>
      <w:pPr>
        <w:ind w:left="7268" w:hanging="1080"/>
      </w:pPr>
      <w:rPr>
        <w:rFonts w:hint="default"/>
      </w:rPr>
    </w:lvl>
    <w:lvl w:ilvl="5">
      <w:start w:val="1"/>
      <w:numFmt w:val="decimal"/>
      <w:lvlText w:val="%1.%2.%3.%4.%5.%6"/>
      <w:lvlJc w:val="left"/>
      <w:pPr>
        <w:ind w:left="8545" w:hanging="1080"/>
      </w:pPr>
      <w:rPr>
        <w:rFonts w:hint="default"/>
      </w:rPr>
    </w:lvl>
    <w:lvl w:ilvl="6">
      <w:start w:val="1"/>
      <w:numFmt w:val="decimal"/>
      <w:lvlText w:val="%1.%2.%3.%4.%5.%6.%7"/>
      <w:lvlJc w:val="left"/>
      <w:pPr>
        <w:ind w:left="10182" w:hanging="1440"/>
      </w:pPr>
      <w:rPr>
        <w:rFonts w:hint="default"/>
      </w:rPr>
    </w:lvl>
    <w:lvl w:ilvl="7">
      <w:start w:val="1"/>
      <w:numFmt w:val="decimal"/>
      <w:lvlText w:val="%1.%2.%3.%4.%5.%6.%7.%8"/>
      <w:lvlJc w:val="left"/>
      <w:pPr>
        <w:ind w:left="11459" w:hanging="1440"/>
      </w:pPr>
      <w:rPr>
        <w:rFonts w:hint="default"/>
      </w:rPr>
    </w:lvl>
    <w:lvl w:ilvl="8">
      <w:start w:val="1"/>
      <w:numFmt w:val="decimal"/>
      <w:lvlText w:val="%1.%2.%3.%4.%5.%6.%7.%8.%9"/>
      <w:lvlJc w:val="left"/>
      <w:pPr>
        <w:ind w:left="13096" w:hanging="1800"/>
      </w:pPr>
      <w:rPr>
        <w:rFonts w:hint="default"/>
      </w:rPr>
    </w:lvl>
  </w:abstractNum>
  <w:abstractNum w:abstractNumId="12" w15:restartNumberingAfterBreak="0">
    <w:nsid w:val="46F32409"/>
    <w:multiLevelType w:val="multilevel"/>
    <w:tmpl w:val="446C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2F7057"/>
    <w:multiLevelType w:val="multilevel"/>
    <w:tmpl w:val="174E86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9FE483E"/>
    <w:multiLevelType w:val="multilevel"/>
    <w:tmpl w:val="6B0AC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027283"/>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4BB94C2B"/>
    <w:multiLevelType w:val="hybridMultilevel"/>
    <w:tmpl w:val="9D5083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772CCA"/>
    <w:multiLevelType w:val="multilevel"/>
    <w:tmpl w:val="8D987934"/>
    <w:lvl w:ilvl="0">
      <w:start w:val="1"/>
      <w:numFmt w:val="bullet"/>
      <w:lvlText w:val=""/>
      <w:lvlJc w:val="left"/>
      <w:pPr>
        <w:ind w:left="720" w:hanging="720"/>
      </w:pPr>
      <w:rPr>
        <w:rFonts w:ascii="Symbol" w:hAnsi="Symbol"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1334C5A"/>
    <w:multiLevelType w:val="multilevel"/>
    <w:tmpl w:val="C294396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51416E03"/>
    <w:multiLevelType w:val="multilevel"/>
    <w:tmpl w:val="67769F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34D7D38"/>
    <w:multiLevelType w:val="hybridMultilevel"/>
    <w:tmpl w:val="463CB7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40D5030"/>
    <w:multiLevelType w:val="multilevel"/>
    <w:tmpl w:val="29F6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8646D6"/>
    <w:multiLevelType w:val="multilevel"/>
    <w:tmpl w:val="8D987934"/>
    <w:lvl w:ilvl="0">
      <w:start w:val="1"/>
      <w:numFmt w:val="bullet"/>
      <w:lvlText w:val=""/>
      <w:lvlJc w:val="left"/>
      <w:pPr>
        <w:ind w:left="720" w:hanging="720"/>
      </w:pPr>
      <w:rPr>
        <w:rFonts w:ascii="Symbol" w:hAnsi="Symbol"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5BA633BD"/>
    <w:multiLevelType w:val="hybridMultilevel"/>
    <w:tmpl w:val="5E320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CF034BB"/>
    <w:multiLevelType w:val="hybridMultilevel"/>
    <w:tmpl w:val="5810DE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B226E4"/>
    <w:multiLevelType w:val="multilevel"/>
    <w:tmpl w:val="70D89BDC"/>
    <w:lvl w:ilvl="0">
      <w:start w:val="1"/>
      <w:numFmt w:val="bullet"/>
      <w:lvlText w:val=""/>
      <w:lvlJc w:val="left"/>
      <w:pPr>
        <w:ind w:left="720" w:hanging="720"/>
      </w:pPr>
      <w:rPr>
        <w:rFonts w:ascii="Symbol" w:hAnsi="Symbol"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65182398"/>
    <w:multiLevelType w:val="hybridMultilevel"/>
    <w:tmpl w:val="48B49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0A2652"/>
    <w:multiLevelType w:val="hybridMultilevel"/>
    <w:tmpl w:val="94A4F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CA2197"/>
    <w:multiLevelType w:val="hybridMultilevel"/>
    <w:tmpl w:val="88F22BA4"/>
    <w:lvl w:ilvl="0" w:tplc="1452120A">
      <w:start w:val="1"/>
      <w:numFmt w:val="decimal"/>
      <w:lvlText w:val="%1."/>
      <w:lvlJc w:val="left"/>
      <w:pPr>
        <w:ind w:left="532" w:hanging="39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9" w15:restartNumberingAfterBreak="0">
    <w:nsid w:val="70A6580C"/>
    <w:multiLevelType w:val="hybridMultilevel"/>
    <w:tmpl w:val="123A7A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1D82E02"/>
    <w:multiLevelType w:val="hybridMultilevel"/>
    <w:tmpl w:val="1CAC6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E94A34"/>
    <w:multiLevelType w:val="multilevel"/>
    <w:tmpl w:val="CD1072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FC44BE"/>
    <w:multiLevelType w:val="hybridMultilevel"/>
    <w:tmpl w:val="F224E5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7A6CBB"/>
    <w:multiLevelType w:val="multilevel"/>
    <w:tmpl w:val="411057AA"/>
    <w:lvl w:ilvl="0">
      <w:start w:val="1"/>
      <w:numFmt w:val="bullet"/>
      <w:lvlText w:val=""/>
      <w:lvlJc w:val="left"/>
      <w:pPr>
        <w:tabs>
          <w:tab w:val="num" w:pos="720"/>
        </w:tabs>
        <w:ind w:left="720" w:hanging="360"/>
      </w:pPr>
      <w:rPr>
        <w:rFonts w:ascii="Symbol" w:hAnsi="Symbol" w:hint="default"/>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7D3B1DEF"/>
    <w:multiLevelType w:val="multilevel"/>
    <w:tmpl w:val="10AE4D16"/>
    <w:lvl w:ilvl="0">
      <w:start w:val="4"/>
      <w:numFmt w:val="decimal"/>
      <w:lvlText w:val="%1."/>
      <w:lvlJc w:val="left"/>
      <w:pPr>
        <w:tabs>
          <w:tab w:val="num" w:pos="644"/>
        </w:tabs>
        <w:ind w:left="644" w:hanging="360"/>
      </w:pPr>
      <w:rPr>
        <w:b/>
      </w:rPr>
    </w:lvl>
    <w:lvl w:ilvl="1">
      <w:start w:val="1"/>
      <w:numFmt w:val="decimal"/>
      <w:lvlText w:val="%2."/>
      <w:lvlJc w:val="left"/>
      <w:pPr>
        <w:tabs>
          <w:tab w:val="num" w:pos="1440"/>
        </w:tabs>
        <w:ind w:left="1440" w:hanging="360"/>
      </w:pPr>
    </w:lvl>
    <w:lvl w:ilvl="2">
      <w:start w:val="6"/>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585552">
    <w:abstractNumId w:val="15"/>
  </w:num>
  <w:num w:numId="2" w16cid:durableId="761417504">
    <w:abstractNumId w:val="30"/>
  </w:num>
  <w:num w:numId="3" w16cid:durableId="793642524">
    <w:abstractNumId w:val="13"/>
  </w:num>
  <w:num w:numId="4" w16cid:durableId="130679872">
    <w:abstractNumId w:val="31"/>
  </w:num>
  <w:num w:numId="5" w16cid:durableId="2037926780">
    <w:abstractNumId w:val="18"/>
  </w:num>
  <w:num w:numId="6" w16cid:durableId="822237061">
    <w:abstractNumId w:val="21"/>
  </w:num>
  <w:num w:numId="7" w16cid:durableId="488594314">
    <w:abstractNumId w:val="9"/>
  </w:num>
  <w:num w:numId="8" w16cid:durableId="752973604">
    <w:abstractNumId w:val="12"/>
  </w:num>
  <w:num w:numId="9" w16cid:durableId="603194277">
    <w:abstractNumId w:val="7"/>
  </w:num>
  <w:num w:numId="10" w16cid:durableId="1665666768">
    <w:abstractNumId w:val="19"/>
  </w:num>
  <w:num w:numId="11" w16cid:durableId="1503932725">
    <w:abstractNumId w:val="4"/>
  </w:num>
  <w:num w:numId="12" w16cid:durableId="1371152897">
    <w:abstractNumId w:val="34"/>
  </w:num>
  <w:num w:numId="13" w16cid:durableId="871726483">
    <w:abstractNumId w:val="14"/>
  </w:num>
  <w:num w:numId="14" w16cid:durableId="269632372">
    <w:abstractNumId w:val="25"/>
  </w:num>
  <w:num w:numId="15" w16cid:durableId="233127013">
    <w:abstractNumId w:val="16"/>
  </w:num>
  <w:num w:numId="16" w16cid:durableId="1089885438">
    <w:abstractNumId w:val="6"/>
  </w:num>
  <w:num w:numId="17" w16cid:durableId="494955787">
    <w:abstractNumId w:val="5"/>
  </w:num>
  <w:num w:numId="18" w16cid:durableId="1667779742">
    <w:abstractNumId w:val="0"/>
  </w:num>
  <w:num w:numId="19" w16cid:durableId="716009653">
    <w:abstractNumId w:val="28"/>
  </w:num>
  <w:num w:numId="20" w16cid:durableId="193035110">
    <w:abstractNumId w:val="20"/>
  </w:num>
  <w:num w:numId="21" w16cid:durableId="2125732854">
    <w:abstractNumId w:val="33"/>
  </w:num>
  <w:num w:numId="22" w16cid:durableId="470249825">
    <w:abstractNumId w:val="3"/>
  </w:num>
  <w:num w:numId="23" w16cid:durableId="119105692">
    <w:abstractNumId w:val="22"/>
  </w:num>
  <w:num w:numId="24" w16cid:durableId="1919898959">
    <w:abstractNumId w:val="10"/>
  </w:num>
  <w:num w:numId="25" w16cid:durableId="1897818335">
    <w:abstractNumId w:val="32"/>
  </w:num>
  <w:num w:numId="26" w16cid:durableId="946691143">
    <w:abstractNumId w:val="29"/>
  </w:num>
  <w:num w:numId="27" w16cid:durableId="1656714580">
    <w:abstractNumId w:val="11"/>
  </w:num>
  <w:num w:numId="28" w16cid:durableId="1252197859">
    <w:abstractNumId w:val="2"/>
  </w:num>
  <w:num w:numId="29" w16cid:durableId="1073743282">
    <w:abstractNumId w:val="8"/>
  </w:num>
  <w:num w:numId="30" w16cid:durableId="961375447">
    <w:abstractNumId w:val="24"/>
  </w:num>
  <w:num w:numId="31" w16cid:durableId="132212382">
    <w:abstractNumId w:val="26"/>
  </w:num>
  <w:num w:numId="32" w16cid:durableId="2072193211">
    <w:abstractNumId w:val="27"/>
  </w:num>
  <w:num w:numId="33" w16cid:durableId="264652700">
    <w:abstractNumId w:val="23"/>
  </w:num>
  <w:num w:numId="34" w16cid:durableId="110319521">
    <w:abstractNumId w:val="17"/>
  </w:num>
  <w:num w:numId="35" w16cid:durableId="792095677">
    <w:abstractNumId w:val="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iganka Medhi">
    <w15:presenceInfo w15:providerId="AD" w15:userId="S::00052475@vedanta.co.in::772655b6-0e17-446a-a50b-a42603c9d6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13488"/>
    <w:rsid w:val="00020D7E"/>
    <w:rsid w:val="0003242B"/>
    <w:rsid w:val="00032FE1"/>
    <w:rsid w:val="000357D1"/>
    <w:rsid w:val="00042ED0"/>
    <w:rsid w:val="00047800"/>
    <w:rsid w:val="00056522"/>
    <w:rsid w:val="00056BB9"/>
    <w:rsid w:val="0006593D"/>
    <w:rsid w:val="00071355"/>
    <w:rsid w:val="000804B4"/>
    <w:rsid w:val="00094109"/>
    <w:rsid w:val="00096543"/>
    <w:rsid w:val="000B1E7D"/>
    <w:rsid w:val="000B2820"/>
    <w:rsid w:val="000B5367"/>
    <w:rsid w:val="000B5D1C"/>
    <w:rsid w:val="000C080E"/>
    <w:rsid w:val="000C3B8C"/>
    <w:rsid w:val="000D0164"/>
    <w:rsid w:val="000D0F18"/>
    <w:rsid w:val="000D428B"/>
    <w:rsid w:val="000D4F86"/>
    <w:rsid w:val="000F5195"/>
    <w:rsid w:val="000F6633"/>
    <w:rsid w:val="00110186"/>
    <w:rsid w:val="001115FA"/>
    <w:rsid w:val="00112163"/>
    <w:rsid w:val="00131114"/>
    <w:rsid w:val="0013466F"/>
    <w:rsid w:val="00135E34"/>
    <w:rsid w:val="00145919"/>
    <w:rsid w:val="00152D7F"/>
    <w:rsid w:val="00154B3F"/>
    <w:rsid w:val="001575F6"/>
    <w:rsid w:val="00160AC6"/>
    <w:rsid w:val="001631F9"/>
    <w:rsid w:val="0016490C"/>
    <w:rsid w:val="001652EA"/>
    <w:rsid w:val="00172225"/>
    <w:rsid w:val="0018029F"/>
    <w:rsid w:val="00180982"/>
    <w:rsid w:val="00182DBA"/>
    <w:rsid w:val="001854B6"/>
    <w:rsid w:val="00190FEC"/>
    <w:rsid w:val="0019284D"/>
    <w:rsid w:val="001A78A2"/>
    <w:rsid w:val="001B21B7"/>
    <w:rsid w:val="001C0E7E"/>
    <w:rsid w:val="001C10DC"/>
    <w:rsid w:val="001C575A"/>
    <w:rsid w:val="001C61C4"/>
    <w:rsid w:val="001D269C"/>
    <w:rsid w:val="001D33A9"/>
    <w:rsid w:val="001D377D"/>
    <w:rsid w:val="001E166F"/>
    <w:rsid w:val="001E5AC6"/>
    <w:rsid w:val="001F4211"/>
    <w:rsid w:val="001F6228"/>
    <w:rsid w:val="002102D5"/>
    <w:rsid w:val="00212B0B"/>
    <w:rsid w:val="00213467"/>
    <w:rsid w:val="00225198"/>
    <w:rsid w:val="00225682"/>
    <w:rsid w:val="00225E36"/>
    <w:rsid w:val="00233524"/>
    <w:rsid w:val="0023499B"/>
    <w:rsid w:val="00235C73"/>
    <w:rsid w:val="00235C88"/>
    <w:rsid w:val="00241BB7"/>
    <w:rsid w:val="00256423"/>
    <w:rsid w:val="002606A1"/>
    <w:rsid w:val="00261044"/>
    <w:rsid w:val="00271BAF"/>
    <w:rsid w:val="00283E16"/>
    <w:rsid w:val="002A415F"/>
    <w:rsid w:val="002B2402"/>
    <w:rsid w:val="002B279E"/>
    <w:rsid w:val="002B54E5"/>
    <w:rsid w:val="002C4F98"/>
    <w:rsid w:val="002C795B"/>
    <w:rsid w:val="002D0F5E"/>
    <w:rsid w:val="002E0E3F"/>
    <w:rsid w:val="002E0F8B"/>
    <w:rsid w:val="002E17CE"/>
    <w:rsid w:val="002F7E19"/>
    <w:rsid w:val="00302E96"/>
    <w:rsid w:val="0030597A"/>
    <w:rsid w:val="00307E27"/>
    <w:rsid w:val="00315EA5"/>
    <w:rsid w:val="00320C71"/>
    <w:rsid w:val="0032258B"/>
    <w:rsid w:val="00334FEA"/>
    <w:rsid w:val="0035065C"/>
    <w:rsid w:val="00352E66"/>
    <w:rsid w:val="0036287A"/>
    <w:rsid w:val="00362E8C"/>
    <w:rsid w:val="00367352"/>
    <w:rsid w:val="003677A8"/>
    <w:rsid w:val="00367836"/>
    <w:rsid w:val="0037211A"/>
    <w:rsid w:val="00373505"/>
    <w:rsid w:val="00391C62"/>
    <w:rsid w:val="00392A3A"/>
    <w:rsid w:val="00392A8E"/>
    <w:rsid w:val="00397384"/>
    <w:rsid w:val="00397EAD"/>
    <w:rsid w:val="003A3CA2"/>
    <w:rsid w:val="003B0949"/>
    <w:rsid w:val="003B12BA"/>
    <w:rsid w:val="003B184E"/>
    <w:rsid w:val="003B64F6"/>
    <w:rsid w:val="003C0C0D"/>
    <w:rsid w:val="003C3472"/>
    <w:rsid w:val="003C780E"/>
    <w:rsid w:val="003D3903"/>
    <w:rsid w:val="003D69B1"/>
    <w:rsid w:val="003D7106"/>
    <w:rsid w:val="003E244F"/>
    <w:rsid w:val="003F30BD"/>
    <w:rsid w:val="003F3839"/>
    <w:rsid w:val="003F7DB8"/>
    <w:rsid w:val="00403547"/>
    <w:rsid w:val="004052D9"/>
    <w:rsid w:val="00410140"/>
    <w:rsid w:val="00417DD5"/>
    <w:rsid w:val="00420EA8"/>
    <w:rsid w:val="00421C5F"/>
    <w:rsid w:val="0042691F"/>
    <w:rsid w:val="004514FB"/>
    <w:rsid w:val="00451BCD"/>
    <w:rsid w:val="004521B9"/>
    <w:rsid w:val="00462248"/>
    <w:rsid w:val="00464B55"/>
    <w:rsid w:val="004676FC"/>
    <w:rsid w:val="004723A2"/>
    <w:rsid w:val="00481369"/>
    <w:rsid w:val="00490DEB"/>
    <w:rsid w:val="004A0454"/>
    <w:rsid w:val="004A6BDF"/>
    <w:rsid w:val="004C00D2"/>
    <w:rsid w:val="004C1D01"/>
    <w:rsid w:val="004C4123"/>
    <w:rsid w:val="004C7C97"/>
    <w:rsid w:val="004D3758"/>
    <w:rsid w:val="004E02A4"/>
    <w:rsid w:val="004E2A6E"/>
    <w:rsid w:val="004E33B4"/>
    <w:rsid w:val="004E6760"/>
    <w:rsid w:val="004E7D59"/>
    <w:rsid w:val="004F0509"/>
    <w:rsid w:val="004F1BCA"/>
    <w:rsid w:val="004F2A47"/>
    <w:rsid w:val="004F6036"/>
    <w:rsid w:val="00507A09"/>
    <w:rsid w:val="00510936"/>
    <w:rsid w:val="005112D9"/>
    <w:rsid w:val="00511639"/>
    <w:rsid w:val="00513D38"/>
    <w:rsid w:val="00515920"/>
    <w:rsid w:val="00524276"/>
    <w:rsid w:val="00524D42"/>
    <w:rsid w:val="00526AED"/>
    <w:rsid w:val="00543467"/>
    <w:rsid w:val="005445FF"/>
    <w:rsid w:val="0055046A"/>
    <w:rsid w:val="00551B92"/>
    <w:rsid w:val="005570A0"/>
    <w:rsid w:val="00557155"/>
    <w:rsid w:val="00562E60"/>
    <w:rsid w:val="0056402C"/>
    <w:rsid w:val="005726CC"/>
    <w:rsid w:val="0057381B"/>
    <w:rsid w:val="00583DF7"/>
    <w:rsid w:val="00586E33"/>
    <w:rsid w:val="00587DC4"/>
    <w:rsid w:val="00590B7B"/>
    <w:rsid w:val="00595EA0"/>
    <w:rsid w:val="005A1FB6"/>
    <w:rsid w:val="005A6E28"/>
    <w:rsid w:val="005A769D"/>
    <w:rsid w:val="005B229E"/>
    <w:rsid w:val="005B3DDD"/>
    <w:rsid w:val="005D0E75"/>
    <w:rsid w:val="005D2A64"/>
    <w:rsid w:val="005D2AB6"/>
    <w:rsid w:val="005E1D4D"/>
    <w:rsid w:val="005F1195"/>
    <w:rsid w:val="005F4F5C"/>
    <w:rsid w:val="005F7D0D"/>
    <w:rsid w:val="00602299"/>
    <w:rsid w:val="00604B41"/>
    <w:rsid w:val="006057F6"/>
    <w:rsid w:val="006128D2"/>
    <w:rsid w:val="006242ED"/>
    <w:rsid w:val="00642F5C"/>
    <w:rsid w:val="00644FDB"/>
    <w:rsid w:val="006545C9"/>
    <w:rsid w:val="00662D59"/>
    <w:rsid w:val="00667DAD"/>
    <w:rsid w:val="00680342"/>
    <w:rsid w:val="00684AFE"/>
    <w:rsid w:val="006868A6"/>
    <w:rsid w:val="0069004E"/>
    <w:rsid w:val="00697F0A"/>
    <w:rsid w:val="006A009B"/>
    <w:rsid w:val="006A52BF"/>
    <w:rsid w:val="006C107E"/>
    <w:rsid w:val="006C43C3"/>
    <w:rsid w:val="006D7CF2"/>
    <w:rsid w:val="00701B56"/>
    <w:rsid w:val="00701F1D"/>
    <w:rsid w:val="0070594E"/>
    <w:rsid w:val="00733AD7"/>
    <w:rsid w:val="0075279D"/>
    <w:rsid w:val="00760039"/>
    <w:rsid w:val="00760196"/>
    <w:rsid w:val="00764084"/>
    <w:rsid w:val="0076462F"/>
    <w:rsid w:val="007656C3"/>
    <w:rsid w:val="0077479B"/>
    <w:rsid w:val="00777A4F"/>
    <w:rsid w:val="00783164"/>
    <w:rsid w:val="00784F70"/>
    <w:rsid w:val="00785053"/>
    <w:rsid w:val="00792636"/>
    <w:rsid w:val="007A2DF2"/>
    <w:rsid w:val="007B0E02"/>
    <w:rsid w:val="007B6D8C"/>
    <w:rsid w:val="007B6FDD"/>
    <w:rsid w:val="007B79A6"/>
    <w:rsid w:val="007C426C"/>
    <w:rsid w:val="007D30CD"/>
    <w:rsid w:val="007E74E4"/>
    <w:rsid w:val="007F5A73"/>
    <w:rsid w:val="0080079D"/>
    <w:rsid w:val="00823868"/>
    <w:rsid w:val="008267CB"/>
    <w:rsid w:val="008308F2"/>
    <w:rsid w:val="00847D49"/>
    <w:rsid w:val="00862B60"/>
    <w:rsid w:val="00872B2A"/>
    <w:rsid w:val="00880116"/>
    <w:rsid w:val="00892A9B"/>
    <w:rsid w:val="00893C0B"/>
    <w:rsid w:val="00895912"/>
    <w:rsid w:val="00897555"/>
    <w:rsid w:val="008A27B3"/>
    <w:rsid w:val="008A67B2"/>
    <w:rsid w:val="008A7BB2"/>
    <w:rsid w:val="008B2B8C"/>
    <w:rsid w:val="008B3409"/>
    <w:rsid w:val="008B3536"/>
    <w:rsid w:val="008B3AB2"/>
    <w:rsid w:val="008C0634"/>
    <w:rsid w:val="008C5A2E"/>
    <w:rsid w:val="008C6013"/>
    <w:rsid w:val="008C60B2"/>
    <w:rsid w:val="008D28BE"/>
    <w:rsid w:val="008D3A69"/>
    <w:rsid w:val="008D3AF0"/>
    <w:rsid w:val="008D6942"/>
    <w:rsid w:val="008E29FB"/>
    <w:rsid w:val="008E5D61"/>
    <w:rsid w:val="008E7D13"/>
    <w:rsid w:val="008F0F70"/>
    <w:rsid w:val="008F57C3"/>
    <w:rsid w:val="0090360E"/>
    <w:rsid w:val="00906EF2"/>
    <w:rsid w:val="009130D6"/>
    <w:rsid w:val="0091469C"/>
    <w:rsid w:val="0091793E"/>
    <w:rsid w:val="00921235"/>
    <w:rsid w:val="00925DDA"/>
    <w:rsid w:val="00934F7E"/>
    <w:rsid w:val="00935147"/>
    <w:rsid w:val="00935381"/>
    <w:rsid w:val="009359B4"/>
    <w:rsid w:val="009370A5"/>
    <w:rsid w:val="009447C6"/>
    <w:rsid w:val="00946413"/>
    <w:rsid w:val="0095027B"/>
    <w:rsid w:val="00951DCD"/>
    <w:rsid w:val="009561D7"/>
    <w:rsid w:val="0096707C"/>
    <w:rsid w:val="00980FC7"/>
    <w:rsid w:val="009846F0"/>
    <w:rsid w:val="00985187"/>
    <w:rsid w:val="00996860"/>
    <w:rsid w:val="009B29EB"/>
    <w:rsid w:val="009C0B75"/>
    <w:rsid w:val="009C2D3C"/>
    <w:rsid w:val="009C43DA"/>
    <w:rsid w:val="009C5BF2"/>
    <w:rsid w:val="009C7484"/>
    <w:rsid w:val="009D2CED"/>
    <w:rsid w:val="009E17B8"/>
    <w:rsid w:val="009E296D"/>
    <w:rsid w:val="009E2E82"/>
    <w:rsid w:val="009E5F19"/>
    <w:rsid w:val="009F1E18"/>
    <w:rsid w:val="00A01299"/>
    <w:rsid w:val="00A12BC3"/>
    <w:rsid w:val="00A2079D"/>
    <w:rsid w:val="00A20944"/>
    <w:rsid w:val="00A22E63"/>
    <w:rsid w:val="00A310A8"/>
    <w:rsid w:val="00A37D0F"/>
    <w:rsid w:val="00A41452"/>
    <w:rsid w:val="00A42B06"/>
    <w:rsid w:val="00A432F2"/>
    <w:rsid w:val="00A44F64"/>
    <w:rsid w:val="00A46303"/>
    <w:rsid w:val="00A52D18"/>
    <w:rsid w:val="00A60A96"/>
    <w:rsid w:val="00A66A8C"/>
    <w:rsid w:val="00A670CD"/>
    <w:rsid w:val="00A70D9D"/>
    <w:rsid w:val="00A7400E"/>
    <w:rsid w:val="00A74664"/>
    <w:rsid w:val="00A757D7"/>
    <w:rsid w:val="00A77874"/>
    <w:rsid w:val="00A86DBC"/>
    <w:rsid w:val="00A90A07"/>
    <w:rsid w:val="00A90B55"/>
    <w:rsid w:val="00AA06A9"/>
    <w:rsid w:val="00AA7AE2"/>
    <w:rsid w:val="00AB1375"/>
    <w:rsid w:val="00AC09FE"/>
    <w:rsid w:val="00AC1E5E"/>
    <w:rsid w:val="00AC30EC"/>
    <w:rsid w:val="00AC4E09"/>
    <w:rsid w:val="00AD2669"/>
    <w:rsid w:val="00AE0407"/>
    <w:rsid w:val="00AE1CBE"/>
    <w:rsid w:val="00AE3566"/>
    <w:rsid w:val="00AE5C62"/>
    <w:rsid w:val="00AF000D"/>
    <w:rsid w:val="00B04D1D"/>
    <w:rsid w:val="00B050AD"/>
    <w:rsid w:val="00B1151A"/>
    <w:rsid w:val="00B11532"/>
    <w:rsid w:val="00B2318F"/>
    <w:rsid w:val="00B3185B"/>
    <w:rsid w:val="00B4491C"/>
    <w:rsid w:val="00B60D5E"/>
    <w:rsid w:val="00B72B78"/>
    <w:rsid w:val="00B767F7"/>
    <w:rsid w:val="00B76860"/>
    <w:rsid w:val="00B834FB"/>
    <w:rsid w:val="00B9260F"/>
    <w:rsid w:val="00B93C91"/>
    <w:rsid w:val="00B94D7B"/>
    <w:rsid w:val="00BA13A1"/>
    <w:rsid w:val="00BA2F90"/>
    <w:rsid w:val="00BA3238"/>
    <w:rsid w:val="00BB43A2"/>
    <w:rsid w:val="00BB6027"/>
    <w:rsid w:val="00BB77F4"/>
    <w:rsid w:val="00BB7A46"/>
    <w:rsid w:val="00BC35C0"/>
    <w:rsid w:val="00BC4003"/>
    <w:rsid w:val="00BD2753"/>
    <w:rsid w:val="00BD5437"/>
    <w:rsid w:val="00BE24C2"/>
    <w:rsid w:val="00BE4600"/>
    <w:rsid w:val="00BE64F7"/>
    <w:rsid w:val="00BF180B"/>
    <w:rsid w:val="00BF6AE5"/>
    <w:rsid w:val="00BF6BD5"/>
    <w:rsid w:val="00BF6CD2"/>
    <w:rsid w:val="00C1460A"/>
    <w:rsid w:val="00C1547C"/>
    <w:rsid w:val="00C22626"/>
    <w:rsid w:val="00C27AD7"/>
    <w:rsid w:val="00C40473"/>
    <w:rsid w:val="00C426E3"/>
    <w:rsid w:val="00C52DD9"/>
    <w:rsid w:val="00C5314A"/>
    <w:rsid w:val="00C56A1E"/>
    <w:rsid w:val="00C64284"/>
    <w:rsid w:val="00C64BBC"/>
    <w:rsid w:val="00C67B70"/>
    <w:rsid w:val="00C70B3F"/>
    <w:rsid w:val="00C74F76"/>
    <w:rsid w:val="00C7659A"/>
    <w:rsid w:val="00C877A8"/>
    <w:rsid w:val="00CB21F8"/>
    <w:rsid w:val="00CB2B70"/>
    <w:rsid w:val="00CB479C"/>
    <w:rsid w:val="00CB6F9B"/>
    <w:rsid w:val="00CC1571"/>
    <w:rsid w:val="00CD2AEE"/>
    <w:rsid w:val="00CD32DD"/>
    <w:rsid w:val="00CD4D4D"/>
    <w:rsid w:val="00CE19C0"/>
    <w:rsid w:val="00CE2300"/>
    <w:rsid w:val="00CE3C9F"/>
    <w:rsid w:val="00CF0DD9"/>
    <w:rsid w:val="00CF21F5"/>
    <w:rsid w:val="00CF7CEC"/>
    <w:rsid w:val="00D02F9D"/>
    <w:rsid w:val="00D1438A"/>
    <w:rsid w:val="00D2455D"/>
    <w:rsid w:val="00D2520E"/>
    <w:rsid w:val="00D30459"/>
    <w:rsid w:val="00D332DF"/>
    <w:rsid w:val="00D341AE"/>
    <w:rsid w:val="00D34EF8"/>
    <w:rsid w:val="00D40E52"/>
    <w:rsid w:val="00D5074E"/>
    <w:rsid w:val="00D56C8D"/>
    <w:rsid w:val="00D57BEF"/>
    <w:rsid w:val="00D66CF2"/>
    <w:rsid w:val="00D67219"/>
    <w:rsid w:val="00D72D0E"/>
    <w:rsid w:val="00D73AC6"/>
    <w:rsid w:val="00D7615E"/>
    <w:rsid w:val="00D84E9B"/>
    <w:rsid w:val="00D87CB3"/>
    <w:rsid w:val="00D9681D"/>
    <w:rsid w:val="00DA0EBD"/>
    <w:rsid w:val="00DB14C9"/>
    <w:rsid w:val="00DB175D"/>
    <w:rsid w:val="00DC5201"/>
    <w:rsid w:val="00DC5863"/>
    <w:rsid w:val="00DC712E"/>
    <w:rsid w:val="00DD16ED"/>
    <w:rsid w:val="00DD3AEE"/>
    <w:rsid w:val="00DD76B3"/>
    <w:rsid w:val="00DF3F3C"/>
    <w:rsid w:val="00E047D3"/>
    <w:rsid w:val="00E0539A"/>
    <w:rsid w:val="00E06059"/>
    <w:rsid w:val="00E12E5C"/>
    <w:rsid w:val="00E13C21"/>
    <w:rsid w:val="00E15EAA"/>
    <w:rsid w:val="00E2148F"/>
    <w:rsid w:val="00E25284"/>
    <w:rsid w:val="00E359D1"/>
    <w:rsid w:val="00E40430"/>
    <w:rsid w:val="00E45107"/>
    <w:rsid w:val="00E4746F"/>
    <w:rsid w:val="00E57234"/>
    <w:rsid w:val="00E62FC7"/>
    <w:rsid w:val="00E753C4"/>
    <w:rsid w:val="00E754FC"/>
    <w:rsid w:val="00E77A52"/>
    <w:rsid w:val="00E80860"/>
    <w:rsid w:val="00E823BD"/>
    <w:rsid w:val="00E83893"/>
    <w:rsid w:val="00E8597A"/>
    <w:rsid w:val="00E97AB6"/>
    <w:rsid w:val="00EA5C70"/>
    <w:rsid w:val="00EA6333"/>
    <w:rsid w:val="00EA75F0"/>
    <w:rsid w:val="00EB3A94"/>
    <w:rsid w:val="00EC1C87"/>
    <w:rsid w:val="00ED58C2"/>
    <w:rsid w:val="00ED65B9"/>
    <w:rsid w:val="00ED71DA"/>
    <w:rsid w:val="00ED7C07"/>
    <w:rsid w:val="00EE0FB6"/>
    <w:rsid w:val="00EE3241"/>
    <w:rsid w:val="00F03CB9"/>
    <w:rsid w:val="00F04A74"/>
    <w:rsid w:val="00F11297"/>
    <w:rsid w:val="00F161A9"/>
    <w:rsid w:val="00F2199F"/>
    <w:rsid w:val="00F22D9F"/>
    <w:rsid w:val="00F24EE3"/>
    <w:rsid w:val="00F404DA"/>
    <w:rsid w:val="00F41AF8"/>
    <w:rsid w:val="00F4312B"/>
    <w:rsid w:val="00F45C20"/>
    <w:rsid w:val="00F557DE"/>
    <w:rsid w:val="00F63749"/>
    <w:rsid w:val="00F7410C"/>
    <w:rsid w:val="00F80D04"/>
    <w:rsid w:val="00F832B5"/>
    <w:rsid w:val="00F9459D"/>
    <w:rsid w:val="00F965F9"/>
    <w:rsid w:val="00FA4EF9"/>
    <w:rsid w:val="00FA5A25"/>
    <w:rsid w:val="00FC137D"/>
    <w:rsid w:val="00FC3E28"/>
    <w:rsid w:val="00FD3433"/>
    <w:rsid w:val="00FD400C"/>
    <w:rsid w:val="00FD5D20"/>
    <w:rsid w:val="00FE173A"/>
    <w:rsid w:val="00FE3A5E"/>
    <w:rsid w:val="00FF0D97"/>
    <w:rsid w:val="00FF4160"/>
    <w:rsid w:val="00FF4884"/>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2BBBDB"/>
  <w15:docId w15:val="{15204D3A-F655-4FB0-B6CC-FEDA1B82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rsid w:val="0095027B"/>
    <w:pPr>
      <w:spacing w:after="0" w:line="240" w:lineRule="auto"/>
      <w:jc w:val="both"/>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95027B"/>
    <w:rPr>
      <w:rFonts w:ascii="Times New Roman" w:eastAsia="Times New Roman" w:hAnsi="Times New Roman" w:cs="Times New Roman"/>
      <w:b/>
      <w:sz w:val="24"/>
      <w:szCs w:val="20"/>
    </w:rPr>
  </w:style>
  <w:style w:type="paragraph" w:styleId="Revision">
    <w:name w:val="Revision"/>
    <w:hidden/>
    <w:uiPriority w:val="99"/>
    <w:semiHidden/>
    <w:rsid w:val="008C5A2E"/>
    <w:pPr>
      <w:spacing w:after="0" w:line="240" w:lineRule="auto"/>
    </w:pPr>
  </w:style>
  <w:style w:type="paragraph" w:styleId="BodyText">
    <w:name w:val="Body Text"/>
    <w:basedOn w:val="Normal"/>
    <w:link w:val="BodyTextChar"/>
    <w:uiPriority w:val="99"/>
    <w:semiHidden/>
    <w:unhideWhenUsed/>
    <w:rsid w:val="008C5A2E"/>
    <w:pPr>
      <w:spacing w:after="120"/>
    </w:pPr>
    <w:rPr>
      <w:rFonts w:ascii="Arial" w:eastAsia="Calibri" w:hAnsi="Arial" w:cs="Times New Roman"/>
      <w:lang w:val="x-none"/>
    </w:rPr>
  </w:style>
  <w:style w:type="character" w:customStyle="1" w:styleId="BodyTextChar">
    <w:name w:val="Body Text Char"/>
    <w:basedOn w:val="DefaultParagraphFont"/>
    <w:link w:val="BodyText"/>
    <w:uiPriority w:val="99"/>
    <w:semiHidden/>
    <w:rsid w:val="008C5A2E"/>
    <w:rPr>
      <w:rFonts w:ascii="Arial" w:eastAsia="Calibri" w:hAnsi="Arial" w:cs="Times New Roman"/>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B0B5B5-A014-4DDA-BE00-4B91458C79CF}">
  <ds:schemaRefs>
    <ds:schemaRef ds:uri="http://schemas.openxmlformats.org/officeDocument/2006/bibliography"/>
  </ds:schemaRefs>
</ds:datastoreItem>
</file>

<file path=customXml/itemProps2.xml><?xml version="1.0" encoding="utf-8"?>
<ds:datastoreItem xmlns:ds="http://schemas.openxmlformats.org/officeDocument/2006/customXml" ds:itemID="{51218BDF-0F10-45C4-B95A-F47F94892AAA}"/>
</file>

<file path=customXml/itemProps3.xml><?xml version="1.0" encoding="utf-8"?>
<ds:datastoreItem xmlns:ds="http://schemas.openxmlformats.org/officeDocument/2006/customXml" ds:itemID="{35A4E9E3-7A0B-404A-8B2A-4FD5BB4A40E5}"/>
</file>

<file path=customXml/itemProps4.xml><?xml version="1.0" encoding="utf-8"?>
<ds:datastoreItem xmlns:ds="http://schemas.openxmlformats.org/officeDocument/2006/customXml" ds:itemID="{A6F7D712-45FE-4623-AB31-B0E0DA9E420E}"/>
</file>

<file path=docProps/app.xml><?xml version="1.0" encoding="utf-8"?>
<Properties xmlns="http://schemas.openxmlformats.org/officeDocument/2006/extended-properties" xmlns:vt="http://schemas.openxmlformats.org/officeDocument/2006/docPropsVTypes">
  <Template>Normal</Template>
  <TotalTime>0</TotalTime>
  <Pages>5</Pages>
  <Words>1104</Words>
  <Characters>6298</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vidyati</dc:creator>
  <cp:keywords/>
  <dc:description/>
  <cp:lastModifiedBy>Mriganka Medhi</cp:lastModifiedBy>
  <cp:revision>2</cp:revision>
  <cp:lastPrinted>2016-08-03T09:34:00Z</cp:lastPrinted>
  <dcterms:created xsi:type="dcterms:W3CDTF">2022-08-13T10:50:00Z</dcterms:created>
  <dcterms:modified xsi:type="dcterms:W3CDTF">2022-08-13T10:50:00Z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2022-08-13T10:50:47Z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eaada71f-a5f3-424c-a6f0-8d1890ce7536</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1045800</vt:r8>
  </property>
  <property fmtid="{D5CDD505-2E9C-101B-9397-08002B2CF9AE}" pid="11" name="_ExtendedDescription">
    <vt:lpwstr/>
  </property>
</Properties>
</file>