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80D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737D4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850" w:rsidRPr="00002850">
        <w:rPr>
          <w:rFonts w:eastAsia="Times New Roman" w:cstheme="minorHAnsi"/>
          <w:szCs w:val="24"/>
          <w:lang w:eastAsia="en-IN"/>
        </w:rPr>
        <w:t>Maintenance in Workshop</w:t>
      </w:r>
    </w:p>
    <w:p w14:paraId="2BA5A732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0BE137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CBA95D" w14:textId="1D99273A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850" w:rsidRPr="00002850">
        <w:rPr>
          <w:rFonts w:eastAsia="Times New Roman" w:cstheme="minorHAnsi"/>
          <w:szCs w:val="24"/>
          <w:lang w:eastAsia="en-IN"/>
        </w:rPr>
        <w:t>Workshop.</w:t>
      </w:r>
      <w:r w:rsidR="003860E3" w:rsidRPr="003860E3">
        <w:rPr>
          <w:rFonts w:ascii="Times New Roman" w:hAnsi="Times New Roman" w:cs="Times New Roman"/>
          <w:b/>
        </w:rPr>
        <w:t xml:space="preserve"> </w:t>
      </w:r>
    </w:p>
    <w:p w14:paraId="6F2D18F8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3C72C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CBE2C" w14:textId="77777777" w:rsidR="001D33A9" w:rsidRPr="00002850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cstheme="minorHAnsi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002850" w:rsidRPr="00002850">
        <w:rPr>
          <w:rFonts w:eastAsia="Times New Roman" w:cstheme="minorHAnsi"/>
          <w:szCs w:val="24"/>
          <w:lang w:eastAsia="en-IN"/>
        </w:rPr>
        <w:t>Engineer in charge</w:t>
      </w:r>
    </w:p>
    <w:p w14:paraId="03387A00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D0793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86760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0A72979C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376F2DF4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4F5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6811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1E95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FBC4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6C89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B7E8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7B3606A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42A80E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5A5035AE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7377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7ADD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59EF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6040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4A6EE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4C902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C41A5F5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839E3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5C4AD3DC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A8CF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0C9F7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0EE7B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9D84D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BFF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F3C58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9BA7E3E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E7B3C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2B6DDE77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FB5F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D4619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71E13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99573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70862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8CDE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FC4F73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A80CEE9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8E9C36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6C0B75BE" w14:textId="77777777" w:rsidR="00002850" w:rsidRPr="00002850" w:rsidRDefault="00002850" w:rsidP="0000285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2850">
        <w:rPr>
          <w:rFonts w:eastAsia="Times New Roman" w:cstheme="minorHAnsi"/>
          <w:b/>
          <w:bCs/>
        </w:rPr>
        <w:t>PPE</w:t>
      </w:r>
      <w:r w:rsidRPr="00002850">
        <w:rPr>
          <w:rFonts w:eastAsia="Times New Roman" w:cstheme="minorHAnsi"/>
          <w:b/>
          <w:bCs/>
          <w:lang w:eastAsia="en-IN"/>
        </w:rPr>
        <w:t>s to be used:</w:t>
      </w:r>
      <w:r>
        <w:rPr>
          <w:rFonts w:eastAsia="Times New Roman" w:cstheme="minorHAnsi"/>
        </w:rPr>
        <w:t xml:space="preserve"> </w:t>
      </w:r>
      <w:r w:rsidRPr="00002850">
        <w:rPr>
          <w:rFonts w:eastAsia="Times New Roman" w:cstheme="minorHAnsi"/>
          <w:lang w:eastAsia="en-IN"/>
        </w:rPr>
        <w:t>Helmet, Safety shoes, safety hand gloves</w:t>
      </w:r>
      <w:r w:rsidRPr="00002850">
        <w:rPr>
          <w:rFonts w:eastAsia="Times New Roman" w:cstheme="minorHAnsi"/>
          <w:b/>
          <w:bCs/>
          <w:lang w:eastAsia="en-IN"/>
        </w:rPr>
        <w:t xml:space="preserve">. </w:t>
      </w:r>
    </w:p>
    <w:p w14:paraId="0EB0E7B9" w14:textId="77777777" w:rsidR="00002850" w:rsidRPr="00002850" w:rsidRDefault="00002850" w:rsidP="0000285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b/>
          <w:bCs/>
          <w:lang w:eastAsia="en-IN"/>
        </w:rPr>
        <w:t>Aspect     </w:t>
      </w:r>
      <w:r>
        <w:rPr>
          <w:rFonts w:eastAsia="Times New Roman" w:cstheme="minorHAnsi"/>
          <w:b/>
          <w:bCs/>
        </w:rPr>
        <w:t>                               I</w:t>
      </w:r>
      <w:r w:rsidRPr="00002850">
        <w:rPr>
          <w:rFonts w:eastAsia="Times New Roman" w:cstheme="minorHAnsi"/>
          <w:b/>
          <w:bCs/>
          <w:lang w:eastAsia="en-IN"/>
        </w:rPr>
        <w:t>mpact</w:t>
      </w:r>
    </w:p>
    <w:tbl>
      <w:tblPr>
        <w:tblW w:w="8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6242"/>
      </w:tblGrid>
      <w:tr w:rsidR="00002850" w:rsidRPr="00002850" w14:paraId="2A4C0CA7" w14:textId="77777777" w:rsidTr="00002850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654B0" w14:textId="77777777" w:rsidR="00002850" w:rsidRPr="00002850" w:rsidRDefault="0000285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02850">
              <w:rPr>
                <w:rFonts w:eastAsia="Times New Roman" w:cstheme="minorHAnsi"/>
                <w:lang w:eastAsia="en-IN"/>
              </w:rPr>
              <w:t>Oil Spillage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BAB6B" w14:textId="77777777" w:rsidR="00002850" w:rsidRPr="00002850" w:rsidRDefault="0000285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02850">
              <w:rPr>
                <w:rFonts w:eastAsia="Times New Roman" w:cstheme="minorHAnsi"/>
                <w:lang w:eastAsia="en-IN"/>
              </w:rPr>
              <w:t>Land contamination</w:t>
            </w:r>
          </w:p>
        </w:tc>
      </w:tr>
      <w:tr w:rsidR="00002850" w:rsidRPr="00002850" w14:paraId="29D9125D" w14:textId="77777777" w:rsidTr="00002850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E21FC" w14:textId="77777777" w:rsidR="00002850" w:rsidRPr="00002850" w:rsidRDefault="00002850" w:rsidP="0000285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02850">
              <w:rPr>
                <w:rFonts w:eastAsia="Times New Roman" w:cstheme="minorHAnsi"/>
                <w:lang w:eastAsia="en-IN"/>
              </w:rPr>
              <w:t xml:space="preserve">Oil traced waste generation 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A86AE" w14:textId="77777777" w:rsidR="00002850" w:rsidRPr="00002850" w:rsidRDefault="0000285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02850">
              <w:rPr>
                <w:rFonts w:eastAsia="Times New Roman" w:cstheme="minorHAnsi"/>
                <w:lang w:eastAsia="en-IN"/>
              </w:rPr>
              <w:t xml:space="preserve">Land contamination &amp; Resource Depletion </w:t>
            </w:r>
          </w:p>
          <w:p w14:paraId="4BCD9BA6" w14:textId="77777777" w:rsidR="00002850" w:rsidRPr="00002850" w:rsidRDefault="00002850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002850">
              <w:rPr>
                <w:rFonts w:eastAsia="Times New Roman" w:cstheme="minorHAnsi"/>
                <w:lang w:eastAsia="en-IN"/>
              </w:rPr>
              <w:t> </w:t>
            </w:r>
          </w:p>
        </w:tc>
      </w:tr>
    </w:tbl>
    <w:p w14:paraId="07A23236" w14:textId="77777777" w:rsidR="00002850" w:rsidRPr="00002850" w:rsidRDefault="00002850" w:rsidP="0000285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b/>
          <w:bCs/>
          <w:lang w:eastAsia="en-IN"/>
        </w:rPr>
        <w:t>Hazards identified</w:t>
      </w:r>
    </w:p>
    <w:p w14:paraId="746CEC79" w14:textId="56DF3C5C" w:rsidR="00002850" w:rsidRPr="00002850" w:rsidRDefault="00002850" w:rsidP="00002850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</w:rPr>
        <w:t xml:space="preserve">Mechanical Hazard: </w:t>
      </w:r>
      <w:r w:rsidRPr="00002850">
        <w:rPr>
          <w:rFonts w:eastAsia="Times New Roman" w:cstheme="minorHAnsi"/>
          <w:lang w:eastAsia="en-IN"/>
        </w:rPr>
        <w:t>Trapping, Impact, Falling</w:t>
      </w:r>
      <w:r w:rsidR="00892F0A">
        <w:rPr>
          <w:rFonts w:eastAsia="Times New Roman" w:cstheme="minorHAnsi"/>
          <w:lang w:eastAsia="en-IN"/>
        </w:rPr>
        <w:t xml:space="preserve">, falling/ shearing of chain of chain pulley block, </w:t>
      </w:r>
    </w:p>
    <w:p w14:paraId="11B8DA44" w14:textId="77777777" w:rsidR="00002850" w:rsidRPr="00002850" w:rsidRDefault="00002850" w:rsidP="00002850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</w:rPr>
        <w:t xml:space="preserve">Chemical hazard: </w:t>
      </w:r>
      <w:r w:rsidRPr="00002850">
        <w:rPr>
          <w:rFonts w:eastAsia="Times New Roman" w:cstheme="minorHAnsi"/>
          <w:lang w:eastAsia="en-IN"/>
        </w:rPr>
        <w:t>Oil.</w:t>
      </w:r>
    </w:p>
    <w:p w14:paraId="7B9A235D" w14:textId="77777777" w:rsidR="00002850" w:rsidRPr="00002850" w:rsidRDefault="00002850" w:rsidP="00002850">
      <w:p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Human </w:t>
      </w:r>
      <w:r>
        <w:rPr>
          <w:rFonts w:eastAsia="Times New Roman" w:cstheme="minorHAnsi"/>
        </w:rPr>
        <w:t>behaviour</w:t>
      </w:r>
      <w:r w:rsidRPr="00002850">
        <w:rPr>
          <w:rFonts w:eastAsia="Times New Roman" w:cstheme="minorHAnsi"/>
        </w:rPr>
        <w:t>s</w:t>
      </w:r>
      <w:r>
        <w:rPr>
          <w:rFonts w:eastAsia="Times New Roman" w:cstheme="minorHAnsi"/>
        </w:rPr>
        <w:t>:</w:t>
      </w:r>
      <w:r w:rsidRPr="00002850">
        <w:rPr>
          <w:rFonts w:eastAsia="Times New Roman" w:cstheme="minorHAnsi"/>
          <w:lang w:eastAsia="en-IN"/>
        </w:rPr>
        <w:t xml:space="preserve"> Improper housekeeping, </w:t>
      </w:r>
      <w:r w:rsidRPr="00002850">
        <w:rPr>
          <w:rFonts w:eastAsia="Times New Roman" w:cstheme="minorHAnsi"/>
        </w:rPr>
        <w:t>Non-use</w:t>
      </w:r>
      <w:r w:rsidRPr="00002850">
        <w:rPr>
          <w:rFonts w:eastAsia="Times New Roman" w:cstheme="minorHAnsi"/>
          <w:lang w:eastAsia="en-IN"/>
        </w:rPr>
        <w:t xml:space="preserve"> of PPE, Alco</w:t>
      </w:r>
      <w:r>
        <w:rPr>
          <w:rFonts w:eastAsia="Times New Roman" w:cstheme="minorHAnsi"/>
        </w:rPr>
        <w:t>hol</w:t>
      </w:r>
      <w:r w:rsidRPr="00002850">
        <w:rPr>
          <w:rFonts w:eastAsia="Times New Roman" w:cstheme="minorHAnsi"/>
          <w:lang w:eastAsia="en-IN"/>
        </w:rPr>
        <w:t>ism, Height phobia</w:t>
      </w:r>
    </w:p>
    <w:p w14:paraId="634B9D9F" w14:textId="77777777" w:rsidR="00002850" w:rsidRPr="00002850" w:rsidRDefault="00002850" w:rsidP="0000285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> </w:t>
      </w:r>
    </w:p>
    <w:p w14:paraId="66EAB9E5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lastRenderedPageBreak/>
        <w:t xml:space="preserve"> All jobs brought in workshop to be cleaned in bay. </w:t>
      </w:r>
    </w:p>
    <w:p w14:paraId="55EA7DED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Assembly to be done once all parts are cleaned </w:t>
      </w:r>
    </w:p>
    <w:p w14:paraId="1FEDD0FB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After completing of assembly or machine, work area has to be properly cleaned and no waste or scrap should be left over. </w:t>
      </w:r>
    </w:p>
    <w:p w14:paraId="0176E589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Entrance to the workshop should be free from any material. </w:t>
      </w:r>
    </w:p>
    <w:p w14:paraId="49505CA9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Scrap should be shifted to scrap yard and no material should be left out in workshop. </w:t>
      </w:r>
    </w:p>
    <w:p w14:paraId="2AFF9976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All the materials/machine components should be properly kept in the respective racks with proper tag on it. </w:t>
      </w:r>
    </w:p>
    <w:p w14:paraId="2AAF0F8C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 Care should be taken that there is no oil spillage. If at all there is an oil spillage it should be cleaned immediately and sprinkle saw dust at the location. </w:t>
      </w:r>
    </w:p>
    <w:p w14:paraId="18F432DF" w14:textId="77777777" w:rsidR="00002850" w:rsidRPr="00002850" w:rsidRDefault="00002850" w:rsidP="00002850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lang w:eastAsia="en-IN"/>
        </w:rPr>
      </w:pPr>
      <w:r w:rsidRPr="00002850">
        <w:rPr>
          <w:rFonts w:eastAsia="Times New Roman" w:cstheme="minorHAnsi"/>
          <w:lang w:eastAsia="en-IN"/>
        </w:rPr>
        <w:t xml:space="preserve">Oil traced cotton waste to be stored in bin provided outside workshop. </w:t>
      </w:r>
    </w:p>
    <w:p w14:paraId="6B5053A6" w14:textId="77777777" w:rsidR="00002850" w:rsidRPr="00002850" w:rsidRDefault="00002850" w:rsidP="00002850">
      <w:pPr>
        <w:rPr>
          <w:rFonts w:eastAsiaTheme="minorHAnsi" w:cstheme="minorHAnsi"/>
        </w:rPr>
      </w:pPr>
    </w:p>
    <w:p w14:paraId="03A601D1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A061CE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4DC20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5A0D8B9E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4B21DFD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8AA252A" w14:textId="3BE4792A" w:rsidR="009130D6" w:rsidRPr="003860E3" w:rsidRDefault="009130D6" w:rsidP="003860E3">
      <w:pPr>
        <w:rPr>
          <w:rFonts w:ascii="Times New Roman" w:hAnsi="Times New Roman" w:cs="Times New Roman"/>
          <w:sz w:val="24"/>
          <w:szCs w:val="24"/>
        </w:rPr>
      </w:pPr>
    </w:p>
    <w:p w14:paraId="1260A409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081B6B4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B4ACB2B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F60F7CD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60F62BD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590B6809" w14:textId="77777777" w:rsidTr="00526AED">
        <w:tc>
          <w:tcPr>
            <w:tcW w:w="596" w:type="dxa"/>
          </w:tcPr>
          <w:p w14:paraId="474BE2D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45497D5D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2F5B21EB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5630F2A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2ED92EE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5CE85B8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691228D1" w14:textId="77777777" w:rsidTr="00526AED">
        <w:tc>
          <w:tcPr>
            <w:tcW w:w="596" w:type="dxa"/>
          </w:tcPr>
          <w:p w14:paraId="25A30AFF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AE9976C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E6312AD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D06E35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20CEBA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A7AFDB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7AF134A" w14:textId="77777777" w:rsidTr="00526AED">
        <w:tc>
          <w:tcPr>
            <w:tcW w:w="596" w:type="dxa"/>
          </w:tcPr>
          <w:p w14:paraId="78B4C5F8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A1BB873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7FE946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24DF92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A1C645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4023EE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262B0B7" w14:textId="77777777" w:rsidTr="00526AED">
        <w:tc>
          <w:tcPr>
            <w:tcW w:w="596" w:type="dxa"/>
          </w:tcPr>
          <w:p w14:paraId="5283CFB5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5C4221B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5D26FE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ADDF86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64FE41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7AF700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53C0371" w14:textId="77777777" w:rsidTr="00526AED">
        <w:tc>
          <w:tcPr>
            <w:tcW w:w="596" w:type="dxa"/>
          </w:tcPr>
          <w:p w14:paraId="3F221DAB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1AD90403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7BA73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CB487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A8DD3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3C7AB4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4A78BA14" w14:textId="77777777" w:rsidTr="00526AED">
        <w:tc>
          <w:tcPr>
            <w:tcW w:w="596" w:type="dxa"/>
          </w:tcPr>
          <w:p w14:paraId="6A5CB46E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182CA83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19FC24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EE057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53ED5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C4518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30D42F46" w14:textId="77777777" w:rsidTr="00526AED">
        <w:tc>
          <w:tcPr>
            <w:tcW w:w="596" w:type="dxa"/>
          </w:tcPr>
          <w:p w14:paraId="14876BC8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A3E9B51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D94D1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6F3CF4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822F1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544B2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E133DF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0D22E719" w14:textId="2CB5B643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521DEFBF" w14:textId="61835032" w:rsidR="003860E3" w:rsidRPr="003860E3" w:rsidRDefault="003860E3" w:rsidP="003860E3">
      <w:pPr>
        <w:rPr>
          <w:rFonts w:ascii="Times New Roman" w:hAnsi="Times New Roman" w:cs="Times New Roman"/>
          <w:sz w:val="24"/>
          <w:szCs w:val="24"/>
        </w:rPr>
      </w:pPr>
    </w:p>
    <w:p w14:paraId="05A877E4" w14:textId="2B0C249F" w:rsidR="003860E3" w:rsidRDefault="003860E3" w:rsidP="003860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3860E3" w:rsidRPr="00F6433A" w14:paraId="5CE01934" w14:textId="77777777" w:rsidTr="0018486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2D19E6C" w14:textId="77777777" w:rsidR="003860E3" w:rsidRPr="00F6433A" w:rsidRDefault="003860E3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Hlk111297067"/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523A" w14:textId="77777777" w:rsidR="003860E3" w:rsidRPr="00F6433A" w:rsidRDefault="003860E3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4F5F" w14:textId="77777777" w:rsidR="003860E3" w:rsidRPr="00F6433A" w:rsidRDefault="003860E3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723A0E3" w14:textId="77777777" w:rsidR="003860E3" w:rsidRPr="00F6433A" w:rsidRDefault="003860E3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New Rev.</w:t>
            </w:r>
          </w:p>
        </w:tc>
      </w:tr>
      <w:tr w:rsidR="003860E3" w:rsidRPr="00F6433A" w14:paraId="05E77EA2" w14:textId="77777777" w:rsidTr="0018486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C33B995" w14:textId="77777777" w:rsidR="003860E3" w:rsidRPr="00F6433A" w:rsidRDefault="003860E3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634CDE" w14:textId="77777777" w:rsidR="003860E3" w:rsidRPr="00F6433A" w:rsidRDefault="003860E3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89BEC" w14:textId="77777777" w:rsidR="003860E3" w:rsidRPr="00F6433A" w:rsidRDefault="003860E3" w:rsidP="001848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D253D9" w14:textId="77777777" w:rsidR="003860E3" w:rsidRPr="00F6433A" w:rsidRDefault="003860E3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860E3" w:rsidRPr="00F6433A" w14:paraId="4C3E33C6" w14:textId="77777777" w:rsidTr="0018486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CF1B551" w14:textId="77777777" w:rsidR="003860E3" w:rsidRPr="00F6433A" w:rsidRDefault="003860E3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C59B32" w14:textId="77777777" w:rsidR="003860E3" w:rsidRPr="00F6433A" w:rsidRDefault="003860E3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FC4E6" w14:textId="77777777" w:rsidR="003860E3" w:rsidRPr="00F6433A" w:rsidRDefault="003860E3" w:rsidP="001848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5918F95" w14:textId="77777777" w:rsidR="003860E3" w:rsidRPr="00F6433A" w:rsidRDefault="003860E3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0E3" w:rsidRPr="00F6433A" w14:paraId="6FEA341D" w14:textId="77777777" w:rsidTr="00184862">
        <w:tc>
          <w:tcPr>
            <w:tcW w:w="1277" w:type="dxa"/>
            <w:tcBorders>
              <w:right w:val="nil"/>
            </w:tcBorders>
          </w:tcPr>
          <w:p w14:paraId="09551B4F" w14:textId="77777777" w:rsidR="003860E3" w:rsidRPr="00F6433A" w:rsidRDefault="003860E3" w:rsidP="00184862">
            <w:pPr>
              <w:spacing w:after="0" w:line="240" w:lineRule="auto"/>
              <w:ind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1055A27" w14:textId="77777777" w:rsidR="003860E3" w:rsidRPr="00F6433A" w:rsidRDefault="003860E3" w:rsidP="00184862">
            <w:pPr>
              <w:spacing w:after="0" w:line="240" w:lineRule="auto"/>
              <w:ind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5604356" w14:textId="77777777" w:rsidR="003860E3" w:rsidRPr="00F6433A" w:rsidRDefault="003860E3" w:rsidP="00184862">
            <w:pPr>
              <w:spacing w:after="120"/>
              <w:rPr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9042AC9" w14:textId="77777777" w:rsidR="003860E3" w:rsidRPr="00F6433A" w:rsidRDefault="003860E3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0BE5A37C" w14:textId="7A0DF2AD" w:rsidR="003860E3" w:rsidRDefault="003860E3" w:rsidP="00386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860E3" w:rsidRPr="003570C6" w14:paraId="2412FF81" w14:textId="77777777" w:rsidTr="00184862">
        <w:tc>
          <w:tcPr>
            <w:tcW w:w="3119" w:type="dxa"/>
            <w:shd w:val="clear" w:color="auto" w:fill="auto"/>
          </w:tcPr>
          <w:p w14:paraId="2EEB5CC7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bookmarkStart w:id="1" w:name="_Hlk111298021"/>
            <w:r w:rsidRPr="00483B39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Prepared By: </w:t>
            </w:r>
          </w:p>
          <w:p w14:paraId="1653028E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0995C746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520A790F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76D309DD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192E6630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3860E3" w:rsidRPr="003570C6" w14:paraId="5306B55C" w14:textId="77777777" w:rsidTr="00184862">
        <w:trPr>
          <w:trHeight w:val="987"/>
        </w:trPr>
        <w:tc>
          <w:tcPr>
            <w:tcW w:w="3119" w:type="dxa"/>
            <w:shd w:val="clear" w:color="auto" w:fill="auto"/>
          </w:tcPr>
          <w:p w14:paraId="07E0B6F5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2D7863B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1456C3D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F561BBA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57297EC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083AFB0D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9BDCBAE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79F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D6610CD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5F9F73D8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32C0A7A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B9A981A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4C9F69E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860E3" w:rsidRPr="001C094A" w14:paraId="21D76BB6" w14:textId="77777777" w:rsidTr="00184862">
        <w:tc>
          <w:tcPr>
            <w:tcW w:w="3119" w:type="dxa"/>
            <w:shd w:val="clear" w:color="auto" w:fill="auto"/>
          </w:tcPr>
          <w:p w14:paraId="43685979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153D42A3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6A322C39" w14:textId="77777777" w:rsidR="003860E3" w:rsidRPr="00483B39" w:rsidRDefault="003860E3" w:rsidP="00184862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  <w:bookmarkEnd w:id="1"/>
    </w:tbl>
    <w:p w14:paraId="0423CC6A" w14:textId="77777777" w:rsidR="003860E3" w:rsidRPr="003860E3" w:rsidRDefault="003860E3" w:rsidP="003860E3">
      <w:pPr>
        <w:rPr>
          <w:rFonts w:ascii="Times New Roman" w:hAnsi="Times New Roman" w:cs="Times New Roman"/>
          <w:sz w:val="24"/>
          <w:szCs w:val="24"/>
        </w:rPr>
      </w:pPr>
    </w:p>
    <w:sectPr w:rsidR="003860E3" w:rsidRPr="003860E3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FD11" w14:textId="77777777" w:rsidR="007461EC" w:rsidRDefault="007461EC" w:rsidP="0036287A">
      <w:pPr>
        <w:spacing w:after="0" w:line="240" w:lineRule="auto"/>
      </w:pPr>
      <w:r>
        <w:separator/>
      </w:r>
    </w:p>
  </w:endnote>
  <w:endnote w:type="continuationSeparator" w:id="0">
    <w:p w14:paraId="28BAF195" w14:textId="77777777" w:rsidR="007461EC" w:rsidRDefault="007461E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CAC9" w14:textId="77777777" w:rsidR="003860E3" w:rsidRDefault="00386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6C4A" w14:textId="58296F69" w:rsidR="00C40473" w:rsidRDefault="003860E3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3E7C9" wp14:editId="35BDFE7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35d40d893332c5aeaf7e0b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557288" w14:textId="7F5CFEB8" w:rsidR="003860E3" w:rsidRPr="003860E3" w:rsidRDefault="003860E3" w:rsidP="00386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860E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3E7C9" id="_x0000_t202" coordsize="21600,21600" o:spt="202" path="m,l,21600r21600,l21600,xe">
              <v:stroke joinstyle="miter"/>
              <v:path gradientshapeok="t" o:connecttype="rect"/>
            </v:shapetype>
            <v:shape id="MSIPCMb35d40d893332c5aeaf7e0b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4557288" w14:textId="7F5CFEB8" w:rsidR="003860E3" w:rsidRPr="003860E3" w:rsidRDefault="003860E3" w:rsidP="00386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860E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2DF4" w14:textId="77777777" w:rsidR="003860E3" w:rsidRDefault="00386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D0D3" w14:textId="77777777" w:rsidR="007461EC" w:rsidRDefault="007461EC" w:rsidP="0036287A">
      <w:pPr>
        <w:spacing w:after="0" w:line="240" w:lineRule="auto"/>
      </w:pPr>
      <w:r>
        <w:separator/>
      </w:r>
    </w:p>
  </w:footnote>
  <w:footnote w:type="continuationSeparator" w:id="0">
    <w:p w14:paraId="7A98829D" w14:textId="77777777" w:rsidR="007461EC" w:rsidRDefault="007461E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F082" w14:textId="77777777" w:rsidR="003860E3" w:rsidRDefault="00386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3860E3" w14:paraId="70DE3EA1" w14:textId="77777777" w:rsidTr="0018486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59E686" w14:textId="28D33B92" w:rsidR="003860E3" w:rsidRDefault="003860E3" w:rsidP="003860E3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2EC9261B" wp14:editId="75C7A33C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EDA0EF" w14:textId="77777777" w:rsidR="003860E3" w:rsidRPr="00B834FB" w:rsidRDefault="003860E3" w:rsidP="003860E3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43CD36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246908" w14:textId="44759F79" w:rsidR="003860E3" w:rsidRPr="00D24620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MCD/MECH/WI/33</w:t>
          </w:r>
        </w:p>
      </w:tc>
    </w:tr>
    <w:tr w:rsidR="003860E3" w14:paraId="01BD9AE3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15A7D1" w14:textId="77777777" w:rsidR="003860E3" w:rsidRDefault="003860E3" w:rsidP="003860E3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D3C42E" w14:textId="77777777" w:rsidR="003860E3" w:rsidRPr="00B834FB" w:rsidRDefault="003860E3" w:rsidP="003860E3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1A0EF3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BC4C07" w14:textId="288978F1" w:rsidR="003860E3" w:rsidRPr="00351941" w:rsidRDefault="00B431EE" w:rsidP="003860E3">
          <w:pPr>
            <w:pStyle w:val="NoSpacing"/>
            <w:rPr>
              <w:rFonts w:ascii="Times New Roman" w:hAnsi="Times New Roman"/>
              <w:b/>
            </w:rPr>
          </w:pPr>
          <w:ins w:id="2" w:author="Mriganka Medhi" w:date="2022-08-22T15:50:00Z">
            <w:r>
              <w:rPr>
                <w:rFonts w:ascii="Times New Roman" w:hAnsi="Times New Roman"/>
                <w:b/>
              </w:rPr>
              <w:t>13</w:t>
            </w:r>
          </w:ins>
          <w:del w:id="3" w:author="Mriganka Medhi" w:date="2022-08-22T15:50:00Z">
            <w:r w:rsidR="003860E3" w:rsidDel="00B431EE">
              <w:rPr>
                <w:rFonts w:ascii="Times New Roman" w:hAnsi="Times New Roman"/>
                <w:b/>
              </w:rPr>
              <w:delText>22</w:delText>
            </w:r>
          </w:del>
          <w:r w:rsidR="003860E3" w:rsidRPr="00351941">
            <w:rPr>
              <w:rFonts w:ascii="Times New Roman" w:hAnsi="Times New Roman"/>
              <w:b/>
            </w:rPr>
            <w:t>-08-2022</w:t>
          </w:r>
        </w:p>
      </w:tc>
    </w:tr>
    <w:tr w:rsidR="003860E3" w14:paraId="63008A89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EBB122" w14:textId="77777777" w:rsidR="003860E3" w:rsidRDefault="003860E3" w:rsidP="003860E3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8AB49B" w14:textId="2E541E15" w:rsidR="003860E3" w:rsidRPr="005F5954" w:rsidRDefault="003860E3" w:rsidP="003860E3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3860E3">
            <w:rPr>
              <w:rFonts w:ascii="Times New Roman" w:hAnsi="Times New Roman" w:cs="Times New Roman"/>
              <w:b/>
            </w:rPr>
            <w:t xml:space="preserve">Procedure for OVERHAULING OF SPARES IN WORKSHOP 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3F6111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BC34E" w14:textId="77777777" w:rsidR="003860E3" w:rsidRPr="00351941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7</w:t>
          </w:r>
        </w:p>
      </w:tc>
    </w:tr>
    <w:tr w:rsidR="003860E3" w14:paraId="68CA2A64" w14:textId="77777777" w:rsidTr="0018486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CF85B5" w14:textId="77777777" w:rsidR="003860E3" w:rsidRDefault="003860E3" w:rsidP="003860E3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4945BA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04A34C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F97353" w14:textId="77777777" w:rsidR="003860E3" w:rsidRPr="00B834FB" w:rsidRDefault="003860E3" w:rsidP="003860E3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6A406357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7122" w14:textId="77777777" w:rsidR="003860E3" w:rsidRDefault="00386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16D8D"/>
    <w:multiLevelType w:val="multilevel"/>
    <w:tmpl w:val="7FE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5F161019"/>
    <w:multiLevelType w:val="multilevel"/>
    <w:tmpl w:val="892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536438">
    <w:abstractNumId w:val="20"/>
  </w:num>
  <w:num w:numId="2" w16cid:durableId="12387688">
    <w:abstractNumId w:val="32"/>
  </w:num>
  <w:num w:numId="3" w16cid:durableId="1374693303">
    <w:abstractNumId w:val="25"/>
  </w:num>
  <w:num w:numId="4" w16cid:durableId="2055225734">
    <w:abstractNumId w:val="9"/>
  </w:num>
  <w:num w:numId="5" w16cid:durableId="616956380">
    <w:abstractNumId w:val="4"/>
  </w:num>
  <w:num w:numId="6" w16cid:durableId="280966044">
    <w:abstractNumId w:val="35"/>
  </w:num>
  <w:num w:numId="7" w16cid:durableId="597367082">
    <w:abstractNumId w:val="30"/>
  </w:num>
  <w:num w:numId="8" w16cid:durableId="980042590">
    <w:abstractNumId w:val="10"/>
  </w:num>
  <w:num w:numId="9" w16cid:durableId="1764885320">
    <w:abstractNumId w:val="16"/>
  </w:num>
  <w:num w:numId="10" w16cid:durableId="82917062">
    <w:abstractNumId w:val="7"/>
  </w:num>
  <w:num w:numId="11" w16cid:durableId="1620331743">
    <w:abstractNumId w:val="14"/>
  </w:num>
  <w:num w:numId="12" w16cid:durableId="1863320463">
    <w:abstractNumId w:val="8"/>
  </w:num>
  <w:num w:numId="13" w16cid:durableId="2108503917">
    <w:abstractNumId w:val="22"/>
  </w:num>
  <w:num w:numId="14" w16cid:durableId="731580631">
    <w:abstractNumId w:val="34"/>
  </w:num>
  <w:num w:numId="15" w16cid:durableId="291524668">
    <w:abstractNumId w:val="17"/>
  </w:num>
  <w:num w:numId="16" w16cid:durableId="310065360">
    <w:abstractNumId w:val="24"/>
  </w:num>
  <w:num w:numId="17" w16cid:durableId="2008098285">
    <w:abstractNumId w:val="1"/>
  </w:num>
  <w:num w:numId="18" w16cid:durableId="1252860620">
    <w:abstractNumId w:val="33"/>
  </w:num>
  <w:num w:numId="19" w16cid:durableId="1241601969">
    <w:abstractNumId w:val="21"/>
  </w:num>
  <w:num w:numId="20" w16cid:durableId="1839150698">
    <w:abstractNumId w:val="37"/>
  </w:num>
  <w:num w:numId="21" w16cid:durableId="1855725520">
    <w:abstractNumId w:val="28"/>
  </w:num>
  <w:num w:numId="22" w16cid:durableId="1783843804">
    <w:abstractNumId w:val="39"/>
  </w:num>
  <w:num w:numId="23" w16cid:durableId="564266793">
    <w:abstractNumId w:val="6"/>
  </w:num>
  <w:num w:numId="24" w16cid:durableId="1157958303">
    <w:abstractNumId w:val="19"/>
  </w:num>
  <w:num w:numId="25" w16cid:durableId="582496929">
    <w:abstractNumId w:val="36"/>
  </w:num>
  <w:num w:numId="26" w16cid:durableId="187064796">
    <w:abstractNumId w:val="26"/>
  </w:num>
  <w:num w:numId="27" w16cid:durableId="1128010292">
    <w:abstractNumId w:val="15"/>
  </w:num>
  <w:num w:numId="28" w16cid:durableId="727414238">
    <w:abstractNumId w:val="3"/>
  </w:num>
  <w:num w:numId="29" w16cid:durableId="31469479">
    <w:abstractNumId w:val="13"/>
  </w:num>
  <w:num w:numId="30" w16cid:durableId="364210759">
    <w:abstractNumId w:val="0"/>
  </w:num>
  <w:num w:numId="31" w16cid:durableId="1052272076">
    <w:abstractNumId w:val="18"/>
  </w:num>
  <w:num w:numId="32" w16cid:durableId="1123883176">
    <w:abstractNumId w:val="23"/>
  </w:num>
  <w:num w:numId="33" w16cid:durableId="296878887">
    <w:abstractNumId w:val="38"/>
  </w:num>
  <w:num w:numId="34" w16cid:durableId="1801679996">
    <w:abstractNumId w:val="31"/>
  </w:num>
  <w:num w:numId="35" w16cid:durableId="1969234528">
    <w:abstractNumId w:val="2"/>
  </w:num>
  <w:num w:numId="36" w16cid:durableId="1187909463">
    <w:abstractNumId w:val="12"/>
  </w:num>
  <w:num w:numId="37" w16cid:durableId="572198924">
    <w:abstractNumId w:val="11"/>
  </w:num>
  <w:num w:numId="38" w16cid:durableId="1500655992">
    <w:abstractNumId w:val="29"/>
  </w:num>
  <w:num w:numId="39" w16cid:durableId="631138907">
    <w:abstractNumId w:val="5"/>
  </w:num>
  <w:num w:numId="40" w16cid:durableId="134613387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2850"/>
    <w:rsid w:val="00013488"/>
    <w:rsid w:val="0003242B"/>
    <w:rsid w:val="00032FE1"/>
    <w:rsid w:val="000357D1"/>
    <w:rsid w:val="00042ED0"/>
    <w:rsid w:val="00047800"/>
    <w:rsid w:val="00053D89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17997"/>
    <w:rsid w:val="00135E34"/>
    <w:rsid w:val="00145919"/>
    <w:rsid w:val="00147518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860E3"/>
    <w:rsid w:val="00391C62"/>
    <w:rsid w:val="00392A3A"/>
    <w:rsid w:val="00397384"/>
    <w:rsid w:val="00397EAD"/>
    <w:rsid w:val="003A3CA2"/>
    <w:rsid w:val="003B0949"/>
    <w:rsid w:val="003B12BA"/>
    <w:rsid w:val="003B184E"/>
    <w:rsid w:val="003B57A6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1A06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461EC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2A7D"/>
    <w:rsid w:val="00847D49"/>
    <w:rsid w:val="00862B60"/>
    <w:rsid w:val="00872B2A"/>
    <w:rsid w:val="00880116"/>
    <w:rsid w:val="008835C2"/>
    <w:rsid w:val="00892F0A"/>
    <w:rsid w:val="00893C0B"/>
    <w:rsid w:val="00895912"/>
    <w:rsid w:val="00897555"/>
    <w:rsid w:val="008A27B3"/>
    <w:rsid w:val="008A67B2"/>
    <w:rsid w:val="008A7BB2"/>
    <w:rsid w:val="008B338A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9757F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31EE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BF5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33DC0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1205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3A5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15BEF"/>
  <w15:docId w15:val="{5705F503-8F9F-4707-ABC6-52A69185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386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448A9-83A5-4BC4-AC5C-318D532F87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271C4E-ACC4-4420-B737-89C6EBCA9DB1}"/>
</file>

<file path=customXml/itemProps3.xml><?xml version="1.0" encoding="utf-8"?>
<ds:datastoreItem xmlns:ds="http://schemas.openxmlformats.org/officeDocument/2006/customXml" ds:itemID="{5606641E-2B4B-4A2A-ADA7-BC2298CDB7FE}"/>
</file>

<file path=customXml/itemProps4.xml><?xml version="1.0" encoding="utf-8"?>
<ds:datastoreItem xmlns:ds="http://schemas.openxmlformats.org/officeDocument/2006/customXml" ds:itemID="{18A37179-3D6A-4A74-9FCD-187EB05A5D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3</cp:revision>
  <cp:lastPrinted>2016-08-03T09:34:00Z</cp:lastPrinted>
  <dcterms:created xsi:type="dcterms:W3CDTF">2022-08-22T09:28:00Z</dcterms:created>
  <dcterms:modified xsi:type="dcterms:W3CDTF">2022-08-22T10:20:00Z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2022-08-22T10:20:48Z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34030d9e-3870-4be6-b963-2581ad1863ec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1046400</vt:r8>
  </property>
  <property fmtid="{D5CDD505-2E9C-101B-9397-08002B2CF9AE}" pid="11" name="_ExtendedDescription">
    <vt:lpwstr/>
  </property>
</Properties>
</file>