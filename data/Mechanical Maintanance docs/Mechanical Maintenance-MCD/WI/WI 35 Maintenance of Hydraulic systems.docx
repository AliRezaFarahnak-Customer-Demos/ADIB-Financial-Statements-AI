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7E1B" w14:textId="77777777" w:rsidR="009E17B8" w:rsidRDefault="009E17B8" w:rsidP="00AE5C62">
      <w:pPr>
        <w:jc w:val="both"/>
        <w:rPr>
          <w:rFonts w:ascii="Times New Roman" w:hAnsi="Times New Roman" w:cs="Times New Roman"/>
          <w:b/>
          <w:sz w:val="24"/>
          <w:szCs w:val="24"/>
        </w:rPr>
      </w:pPr>
    </w:p>
    <w:p w14:paraId="0D94BB63" w14:textId="77777777" w:rsidR="00AE5C62" w:rsidRPr="0075301F" w:rsidRDefault="0036287A" w:rsidP="00AE5C62">
      <w:pPr>
        <w:pStyle w:val="ListParagraph"/>
        <w:numPr>
          <w:ilvl w:val="0"/>
          <w:numId w:val="1"/>
        </w:numPr>
        <w:jc w:val="both"/>
        <w:rPr>
          <w:rFonts w:cstheme="minorHAnsi"/>
          <w:szCs w:val="24"/>
        </w:rPr>
      </w:pPr>
      <w:r w:rsidRPr="009130D6">
        <w:rPr>
          <w:rFonts w:ascii="Times New Roman" w:hAnsi="Times New Roman" w:cs="Times New Roman"/>
          <w:b/>
          <w:sz w:val="24"/>
          <w:szCs w:val="24"/>
        </w:rPr>
        <w:t>PURPOSE:</w:t>
      </w:r>
      <w:r w:rsidR="001D33A9" w:rsidRPr="009130D6">
        <w:rPr>
          <w:rFonts w:ascii="Times New Roman" w:hAnsi="Times New Roman" w:cs="Times New Roman"/>
          <w:b/>
          <w:sz w:val="24"/>
          <w:szCs w:val="24"/>
        </w:rPr>
        <w:t xml:space="preserve"> </w:t>
      </w:r>
      <w:r w:rsidR="0075301F" w:rsidRPr="0075301F">
        <w:rPr>
          <w:rFonts w:eastAsia="Times New Roman" w:cstheme="minorHAnsi"/>
          <w:szCs w:val="24"/>
          <w:lang w:eastAsia="en-IN"/>
        </w:rPr>
        <w:t>Safe maintenance of hydraulic system / pipelines</w:t>
      </w:r>
      <w:r w:rsidR="007A086B">
        <w:rPr>
          <w:rFonts w:eastAsia="Times New Roman" w:cstheme="minorHAnsi"/>
          <w:szCs w:val="24"/>
          <w:lang w:eastAsia="en-IN"/>
        </w:rPr>
        <w:t>/ cylinders</w:t>
      </w:r>
    </w:p>
    <w:p w14:paraId="1DE575D2" w14:textId="77777777" w:rsidR="009130D6" w:rsidRPr="0075301F" w:rsidRDefault="009130D6" w:rsidP="009130D6">
      <w:pPr>
        <w:pStyle w:val="ListParagraph"/>
        <w:jc w:val="both"/>
        <w:rPr>
          <w:rFonts w:cstheme="minorHAnsi"/>
          <w:szCs w:val="24"/>
        </w:rPr>
      </w:pPr>
    </w:p>
    <w:p w14:paraId="06E5BD41" w14:textId="77777777" w:rsidR="009E17B8" w:rsidRPr="009130D6" w:rsidRDefault="009E17B8" w:rsidP="009130D6">
      <w:pPr>
        <w:pStyle w:val="ListParagraph"/>
        <w:jc w:val="both"/>
        <w:rPr>
          <w:rFonts w:ascii="Times New Roman" w:hAnsi="Times New Roman" w:cs="Times New Roman"/>
          <w:sz w:val="24"/>
          <w:szCs w:val="24"/>
        </w:rPr>
      </w:pPr>
    </w:p>
    <w:p w14:paraId="369A106D" w14:textId="244FB5B7" w:rsidR="009130D6" w:rsidRPr="0075301F" w:rsidRDefault="0036287A" w:rsidP="009130D6">
      <w:pPr>
        <w:pStyle w:val="ListParagraph"/>
        <w:numPr>
          <w:ilvl w:val="0"/>
          <w:numId w:val="1"/>
        </w:numPr>
        <w:jc w:val="both"/>
        <w:rPr>
          <w:rFonts w:cstheme="minorHAnsi"/>
          <w:szCs w:val="24"/>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r w:rsidR="0075301F" w:rsidRPr="0075301F">
        <w:rPr>
          <w:rFonts w:eastAsia="Times New Roman" w:cstheme="minorHAnsi"/>
          <w:szCs w:val="24"/>
          <w:lang w:eastAsia="en-IN"/>
        </w:rPr>
        <w:t>Door Lifting Mechanism,, Stamping Station, Battery Machines 1&amp; Battery Machines 2</w:t>
      </w:r>
    </w:p>
    <w:p w14:paraId="4F74E6B6" w14:textId="77777777" w:rsidR="009130D6" w:rsidRDefault="009130D6" w:rsidP="009130D6">
      <w:pPr>
        <w:pStyle w:val="ListParagraph"/>
        <w:rPr>
          <w:rFonts w:ascii="Times New Roman" w:hAnsi="Times New Roman" w:cs="Times New Roman"/>
          <w:sz w:val="24"/>
          <w:szCs w:val="24"/>
        </w:rPr>
      </w:pPr>
    </w:p>
    <w:p w14:paraId="52C3A809" w14:textId="77777777" w:rsidR="009E17B8" w:rsidRPr="009130D6" w:rsidRDefault="009E17B8" w:rsidP="009130D6">
      <w:pPr>
        <w:pStyle w:val="ListParagraph"/>
        <w:rPr>
          <w:rFonts w:ascii="Times New Roman" w:hAnsi="Times New Roman" w:cs="Times New Roman"/>
          <w:sz w:val="24"/>
          <w:szCs w:val="24"/>
        </w:rPr>
      </w:pPr>
    </w:p>
    <w:p w14:paraId="37124BE5" w14:textId="77777777" w:rsidR="00DE113F" w:rsidRPr="00C91EC4" w:rsidRDefault="00E2148F" w:rsidP="00DE113F">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DE113F">
        <w:rPr>
          <w:rFonts w:ascii="Times New Roman" w:eastAsia="Times New Roman" w:hAnsi="Times New Roman" w:cs="Times New Roman"/>
          <w:sz w:val="24"/>
          <w:szCs w:val="24"/>
          <w:lang w:eastAsia="en-IN"/>
        </w:rPr>
        <w:t>Company Engineer, maintenance Fitter</w:t>
      </w:r>
      <w:r w:rsidR="00DE113F" w:rsidRPr="004E74E1">
        <w:rPr>
          <w:rFonts w:ascii="Times New Roman" w:eastAsia="Times New Roman" w:hAnsi="Times New Roman" w:cs="Times New Roman"/>
          <w:sz w:val="24"/>
          <w:szCs w:val="24"/>
          <w:lang w:eastAsia="en-IN"/>
        </w:rPr>
        <w:t xml:space="preserve"> and workmen at job</w:t>
      </w:r>
    </w:p>
    <w:p w14:paraId="53F655E0" w14:textId="20FAEDD9" w:rsidR="001D33A9" w:rsidRDefault="001D33A9" w:rsidP="00C55F3A">
      <w:pPr>
        <w:pStyle w:val="ListParagraph"/>
        <w:spacing w:after="0"/>
        <w:contextualSpacing w:val="0"/>
        <w:jc w:val="both"/>
        <w:rPr>
          <w:rFonts w:ascii="Times New Roman" w:hAnsi="Times New Roman" w:cs="Times New Roman"/>
          <w:sz w:val="24"/>
          <w:szCs w:val="24"/>
        </w:rPr>
      </w:pPr>
    </w:p>
    <w:p w14:paraId="2C49495E" w14:textId="77777777" w:rsidR="009130D6" w:rsidRDefault="009130D6" w:rsidP="009130D6">
      <w:pPr>
        <w:pStyle w:val="ListParagraph"/>
        <w:rPr>
          <w:rFonts w:ascii="Times New Roman" w:hAnsi="Times New Roman" w:cs="Times New Roman"/>
          <w:sz w:val="24"/>
          <w:szCs w:val="24"/>
        </w:rPr>
      </w:pPr>
    </w:p>
    <w:p w14:paraId="26F09FF8" w14:textId="77777777" w:rsidR="00A757D7" w:rsidRDefault="00A757D7" w:rsidP="00391C62">
      <w:pPr>
        <w:pStyle w:val="ListParagraph"/>
        <w:rPr>
          <w:rFonts w:ascii="Times New Roman" w:hAnsi="Times New Roman" w:cs="Times New Roman"/>
          <w:b/>
          <w:sz w:val="24"/>
          <w:szCs w:val="24"/>
        </w:rPr>
      </w:pPr>
    </w:p>
    <w:p w14:paraId="7835A97C" w14:textId="77777777" w:rsidR="00C40473" w:rsidRPr="00462248" w:rsidRDefault="00C40473" w:rsidP="00391C62">
      <w:pPr>
        <w:pStyle w:val="ListParagraph"/>
        <w:rPr>
          <w:rFonts w:ascii="Times New Roman" w:hAnsi="Times New Roman" w:cs="Times New Roman"/>
          <w:b/>
          <w:sz w:val="24"/>
          <w:szCs w:val="24"/>
        </w:rPr>
      </w:pPr>
    </w:p>
    <w:p w14:paraId="3DB3E352" w14:textId="77777777" w:rsidR="00DE113F" w:rsidRPr="00CA5A9D" w:rsidRDefault="00DE113F" w:rsidP="00DE113F">
      <w:pPr>
        <w:pStyle w:val="ListParagraph"/>
        <w:numPr>
          <w:ilvl w:val="0"/>
          <w:numId w:val="1"/>
        </w:numPr>
        <w:spacing w:after="0"/>
        <w:contextualSpacing w:val="0"/>
        <w:jc w:val="both"/>
        <w:rPr>
          <w:rFonts w:ascii="Times New Roman" w:hAnsi="Times New Roman" w:cs="Times New Roman"/>
          <w:b/>
          <w:sz w:val="24"/>
          <w:szCs w:val="24"/>
        </w:rPr>
      </w:pPr>
      <w:r w:rsidRPr="00CA5A9D">
        <w:rPr>
          <w:rFonts w:ascii="Times New Roman" w:hAnsi="Times New Roman" w:cs="Times New Roman"/>
          <w:b/>
          <w:sz w:val="24"/>
          <w:szCs w:val="24"/>
        </w:rPr>
        <w:t>SAFETY PRECAUTIONS:</w:t>
      </w:r>
    </w:p>
    <w:p w14:paraId="3924A292" w14:textId="77777777" w:rsidR="00DE113F" w:rsidRPr="00003BD9" w:rsidRDefault="00DE113F" w:rsidP="00DE113F">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hAnsi="Times New Roman" w:cs="Times New Roman"/>
          <w:sz w:val="24"/>
        </w:rPr>
        <w:t>Ensure all Electrical &amp; Mechanical isolation prior to starting work on equipment. Follow documented isolation procedure as per Vedanta approved isolation standards.</w:t>
      </w:r>
    </w:p>
    <w:p w14:paraId="4D7D9673" w14:textId="77777777" w:rsidR="00973D03" w:rsidRDefault="00DE113F" w:rsidP="00973D03">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color w:val="000000"/>
          <w:sz w:val="24"/>
          <w:szCs w:val="24"/>
          <w:lang w:eastAsia="en-IN"/>
        </w:rPr>
        <w:t xml:space="preserve">Take Electrical shutdown </w:t>
      </w:r>
      <w:r>
        <w:rPr>
          <w:rFonts w:ascii="Times New Roman" w:eastAsia="Times New Roman" w:hAnsi="Times New Roman" w:cs="Times New Roman"/>
          <w:color w:val="000000"/>
          <w:sz w:val="24"/>
          <w:szCs w:val="24"/>
          <w:lang w:eastAsia="en-IN"/>
        </w:rPr>
        <w:t xml:space="preserve">of respective machines/ powerpack’s </w:t>
      </w:r>
      <w:r w:rsidRPr="00CA5A9D">
        <w:rPr>
          <w:rFonts w:ascii="Times New Roman" w:eastAsia="Times New Roman" w:hAnsi="Times New Roman" w:cs="Times New Roman"/>
          <w:color w:val="000000"/>
          <w:sz w:val="24"/>
          <w:szCs w:val="24"/>
          <w:lang w:eastAsia="en-IN"/>
        </w:rPr>
        <w:t>&amp; work permit</w:t>
      </w:r>
      <w:r>
        <w:rPr>
          <w:rFonts w:ascii="Times New Roman" w:eastAsia="Times New Roman" w:hAnsi="Times New Roman" w:cs="Times New Roman"/>
          <w:color w:val="000000"/>
          <w:sz w:val="24"/>
          <w:szCs w:val="24"/>
          <w:lang w:eastAsia="en-IN"/>
        </w:rPr>
        <w:t>, if necessary,</w:t>
      </w:r>
      <w:r w:rsidRPr="00CA5A9D">
        <w:rPr>
          <w:rFonts w:ascii="Times New Roman" w:eastAsia="Times New Roman" w:hAnsi="Times New Roman" w:cs="Times New Roman"/>
          <w:color w:val="000000"/>
          <w:sz w:val="24"/>
          <w:szCs w:val="24"/>
          <w:lang w:eastAsia="en-IN"/>
        </w:rPr>
        <w:t xml:space="preserve"> before attending any electrically operated units.</w:t>
      </w:r>
      <w:r w:rsidRPr="00CA5A9D">
        <w:rPr>
          <w:rFonts w:ascii="Times New Roman" w:eastAsia="Times New Roman" w:hAnsi="Times New Roman" w:cs="Times New Roman"/>
          <w:sz w:val="24"/>
          <w:szCs w:val="24"/>
          <w:lang w:eastAsia="en-IN"/>
        </w:rPr>
        <w:t xml:space="preserve"> </w:t>
      </w:r>
      <w:r w:rsidR="00973D03" w:rsidRPr="00CA5A9D">
        <w:rPr>
          <w:rFonts w:ascii="Times New Roman" w:eastAsia="Times New Roman" w:hAnsi="Times New Roman" w:cs="Times New Roman"/>
          <w:sz w:val="24"/>
          <w:szCs w:val="24"/>
          <w:lang w:eastAsia="en-IN"/>
        </w:rPr>
        <w:t xml:space="preserve">Follow </w:t>
      </w:r>
      <w:r w:rsidR="00973D03" w:rsidRPr="00003BD9">
        <w:rPr>
          <w:rFonts w:ascii="Times New Roman" w:eastAsia="Times New Roman" w:hAnsi="Times New Roman" w:cs="Times New Roman"/>
          <w:i/>
          <w:sz w:val="24"/>
          <w:szCs w:val="24"/>
          <w:lang w:eastAsia="en-IN"/>
        </w:rPr>
        <w:t>one man one lock</w:t>
      </w:r>
      <w:r w:rsidR="00973D03" w:rsidRPr="00CA5A9D">
        <w:rPr>
          <w:rFonts w:ascii="Times New Roman" w:eastAsia="Times New Roman" w:hAnsi="Times New Roman" w:cs="Times New Roman"/>
          <w:sz w:val="24"/>
          <w:szCs w:val="24"/>
          <w:lang w:eastAsia="en-IN"/>
        </w:rPr>
        <w:t xml:space="preserve"> system and use of LOTO box.</w:t>
      </w:r>
    </w:p>
    <w:p w14:paraId="6601AAB1" w14:textId="77777777" w:rsidR="00C02E28" w:rsidRPr="00CA5A9D" w:rsidRDefault="00C02E28" w:rsidP="00973D03">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Operation of any equipment for the purpose of positioning to be done strictly under the guidance of Production Shift incharge.</w:t>
      </w:r>
    </w:p>
    <w:p w14:paraId="68FE3E3C" w14:textId="77777777" w:rsidR="00F43F2B" w:rsidRDefault="00F43F2B" w:rsidP="00F43F2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 hoses exposed to heat to be covered with pyro-sleeve to reduce its direct exposure.</w:t>
      </w:r>
    </w:p>
    <w:p w14:paraId="7CA68040" w14:textId="77777777" w:rsidR="00DE113F" w:rsidRPr="00CA5A9D" w:rsidRDefault="00DE113F" w:rsidP="00DE113F">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Safety briefing / Toolbox talk to be carried out and to be documented </w:t>
      </w:r>
    </w:p>
    <w:p w14:paraId="1A930C24" w14:textId="77777777" w:rsidR="00F43F2B" w:rsidRDefault="00F43F2B" w:rsidP="00F43F2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Pr="00F43F2B">
        <w:rPr>
          <w:rFonts w:ascii="Times New Roman" w:eastAsia="Times New Roman" w:hAnsi="Times New Roman" w:cs="Times New Roman"/>
          <w:sz w:val="24"/>
          <w:szCs w:val="24"/>
          <w:lang w:eastAsia="en-IN"/>
        </w:rPr>
        <w:t>recaution to be taken to gradually release residual pressure during loosening of fittings and components</w:t>
      </w:r>
    </w:p>
    <w:p w14:paraId="16458258" w14:textId="77777777" w:rsidR="00DE113F" w:rsidRPr="00CA5A9D" w:rsidRDefault="00DE113F" w:rsidP="00DE113F">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availability of valid DCP fire extinguishers, if not available then inform shift in charge. </w:t>
      </w:r>
    </w:p>
    <w:p w14:paraId="03A62577" w14:textId="77777777" w:rsidR="00DE113F" w:rsidRPr="00CA5A9D" w:rsidRDefault="00DE113F" w:rsidP="00DE113F">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and ensure safety of man and equipment before starting operations. </w:t>
      </w:r>
    </w:p>
    <w:p w14:paraId="17F80240" w14:textId="1FF88248" w:rsidR="00571613" w:rsidRPr="00C55F3A" w:rsidRDefault="00571613" w:rsidP="00DE113F">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5301F">
        <w:rPr>
          <w:rFonts w:eastAsia="Times New Roman" w:cstheme="minorHAnsi"/>
          <w:lang w:eastAsia="en-IN"/>
        </w:rPr>
        <w:t xml:space="preserve">If </w:t>
      </w:r>
      <w:r>
        <w:rPr>
          <w:rFonts w:eastAsia="Times New Roman" w:cstheme="minorHAnsi"/>
          <w:lang w:eastAsia="en-IN"/>
        </w:rPr>
        <w:t>oil-</w:t>
      </w:r>
      <w:r w:rsidRPr="0075301F">
        <w:rPr>
          <w:rFonts w:eastAsia="Times New Roman" w:cstheme="minorHAnsi"/>
          <w:lang w:eastAsia="en-IN"/>
        </w:rPr>
        <w:t xml:space="preserve">spillage occurs,. </w:t>
      </w:r>
    </w:p>
    <w:p w14:paraId="207B17AF" w14:textId="77777777" w:rsidR="00571613" w:rsidRPr="00C55F3A" w:rsidRDefault="00571613" w:rsidP="00C55F3A">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5301F">
        <w:rPr>
          <w:rFonts w:eastAsia="Times New Roman" w:cstheme="minorHAnsi"/>
          <w:lang w:eastAsia="en-IN"/>
        </w:rPr>
        <w:t>clean it with accidental spill kit/cotton rags</w:t>
      </w:r>
      <w:r>
        <w:rPr>
          <w:rFonts w:eastAsia="Times New Roman" w:cstheme="minorHAnsi"/>
          <w:lang w:eastAsia="en-IN"/>
        </w:rPr>
        <w:t xml:space="preserve">. </w:t>
      </w:r>
      <w:r w:rsidRPr="0075301F">
        <w:rPr>
          <w:rFonts w:eastAsia="Times New Roman" w:cstheme="minorHAnsi"/>
          <w:lang w:eastAsia="en-IN"/>
        </w:rPr>
        <w:t xml:space="preserve">Dispose the contaminated waste in the coke ovens as per hazardous waste disposal procedure. </w:t>
      </w:r>
    </w:p>
    <w:p w14:paraId="2D486486" w14:textId="1BAAD408" w:rsidR="00571613" w:rsidRPr="00C55F3A" w:rsidRDefault="00571613" w:rsidP="00C55F3A">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Pr>
          <w:rFonts w:eastAsia="Times New Roman" w:cstheme="minorHAnsi"/>
          <w:lang w:eastAsia="en-IN"/>
        </w:rPr>
        <w:t>R</w:t>
      </w:r>
      <w:r w:rsidRPr="0075301F">
        <w:rPr>
          <w:rFonts w:eastAsia="Times New Roman" w:cstheme="minorHAnsi"/>
          <w:lang w:eastAsia="en-IN"/>
        </w:rPr>
        <w:t xml:space="preserve">eport the same as Environmental Incident Category-1 </w:t>
      </w:r>
    </w:p>
    <w:p w14:paraId="4D453B40" w14:textId="77777777" w:rsidR="00571613" w:rsidRPr="00C55F3A" w:rsidRDefault="00571613" w:rsidP="00C55F3A">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14:paraId="73FEE688" w14:textId="77777777" w:rsidR="00DE113F" w:rsidRPr="00CA5A9D" w:rsidRDefault="00DE113F" w:rsidP="00571613">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All unwanted material from the area to be removed before releasing the equipment electrical isolation.</w:t>
      </w:r>
    </w:p>
    <w:p w14:paraId="14DED8E9" w14:textId="77777777" w:rsidR="00DE113F" w:rsidRDefault="00DE113F" w:rsidP="00DE113F">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proper documented procedure for releasing the electrical isolations as per Vedanta approved isolation standards. </w:t>
      </w:r>
    </w:p>
    <w:p w14:paraId="44340C88" w14:textId="77777777" w:rsidR="00DE113F" w:rsidRDefault="00DE113F" w:rsidP="00DE113F">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i/>
          <w:sz w:val="24"/>
          <w:szCs w:val="24"/>
          <w:lang w:eastAsia="en-IN"/>
        </w:rPr>
        <w:t>Certified lifting Tools &amp; Tackles</w:t>
      </w:r>
      <w:r>
        <w:rPr>
          <w:rFonts w:ascii="Times New Roman" w:eastAsia="Times New Roman" w:hAnsi="Times New Roman" w:cs="Times New Roman"/>
          <w:sz w:val="24"/>
          <w:szCs w:val="24"/>
          <w:lang w:eastAsia="en-IN"/>
        </w:rPr>
        <w:t xml:space="preserve"> to be used for the job.</w:t>
      </w:r>
    </w:p>
    <w:p w14:paraId="1BD1857D" w14:textId="77777777" w:rsidR="00DE113F" w:rsidRDefault="00DE113F" w:rsidP="00DE113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4FFADC35" w14:textId="77777777" w:rsidR="00DE113F" w:rsidRDefault="00DE113F" w:rsidP="00DE113F">
      <w:pPr>
        <w:pStyle w:val="ListParagraph"/>
        <w:numPr>
          <w:ilvl w:val="0"/>
          <w:numId w:val="1"/>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PPE to be used :</w:t>
      </w:r>
    </w:p>
    <w:p w14:paraId="65DEC840" w14:textId="77777777" w:rsidR="00DE113F" w:rsidRPr="00BB5E48" w:rsidRDefault="00DE113F" w:rsidP="00DE113F">
      <w:pPr>
        <w:pStyle w:val="ListParagraph"/>
        <w:numPr>
          <w:ilvl w:val="0"/>
          <w:numId w:val="46"/>
        </w:numPr>
        <w:tabs>
          <w:tab w:val="left" w:pos="1890"/>
        </w:tabs>
        <w:spacing w:after="0" w:line="240" w:lineRule="auto"/>
        <w:rPr>
          <w:rFonts w:ascii="Times New Roman" w:eastAsia="Times New Roman" w:hAnsi="Times New Roman" w:cs="Times New Roman"/>
          <w:sz w:val="24"/>
          <w:szCs w:val="24"/>
          <w:lang w:eastAsia="en-IN"/>
        </w:rPr>
      </w:pPr>
      <w:r w:rsidRPr="00070785">
        <w:rPr>
          <w:rFonts w:ascii="Times New Roman" w:eastAsia="Times New Roman" w:hAnsi="Times New Roman" w:cs="Times New Roman"/>
          <w:sz w:val="24"/>
          <w:szCs w:val="24"/>
          <w:lang w:eastAsia="en-IN"/>
        </w:rPr>
        <w:t xml:space="preserve">Safety </w:t>
      </w:r>
      <w:r w:rsidRPr="00BB5E48">
        <w:rPr>
          <w:rFonts w:ascii="Times New Roman" w:eastAsia="Times New Roman" w:hAnsi="Times New Roman" w:cs="Times New Roman"/>
          <w:sz w:val="24"/>
          <w:szCs w:val="24"/>
          <w:lang w:eastAsia="en-IN"/>
        </w:rPr>
        <w:t>Helmet</w:t>
      </w:r>
    </w:p>
    <w:p w14:paraId="2EB527C7" w14:textId="77777777" w:rsidR="00DE113F" w:rsidRPr="00BB5E48" w:rsidRDefault="00DE113F" w:rsidP="00DE113F">
      <w:pPr>
        <w:pStyle w:val="ListParagraph"/>
        <w:numPr>
          <w:ilvl w:val="0"/>
          <w:numId w:val="46"/>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Safety shoes</w:t>
      </w:r>
    </w:p>
    <w:p w14:paraId="76C3BFAD" w14:textId="77777777" w:rsidR="00DE113F" w:rsidRPr="00003BD9" w:rsidRDefault="00DE113F" w:rsidP="00DE113F">
      <w:pPr>
        <w:pStyle w:val="ListParagraph"/>
        <w:numPr>
          <w:ilvl w:val="0"/>
          <w:numId w:val="46"/>
        </w:numPr>
        <w:tabs>
          <w:tab w:val="left" w:pos="1890"/>
        </w:tabs>
        <w:spacing w:after="0"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sz w:val="24"/>
          <w:szCs w:val="24"/>
          <w:lang w:eastAsia="en-IN"/>
        </w:rPr>
        <w:t>Safety Goggles</w:t>
      </w:r>
    </w:p>
    <w:p w14:paraId="4E9D4D80" w14:textId="77777777" w:rsidR="00DE113F" w:rsidRPr="00BB5E48" w:rsidRDefault="00DE113F" w:rsidP="00DE113F">
      <w:pPr>
        <w:pStyle w:val="ListParagraph"/>
        <w:numPr>
          <w:ilvl w:val="0"/>
          <w:numId w:val="46"/>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 xml:space="preserve">Hand gloves </w:t>
      </w:r>
    </w:p>
    <w:p w14:paraId="03B318DF" w14:textId="77777777" w:rsidR="00DE113F" w:rsidRDefault="00DE113F" w:rsidP="00DE113F">
      <w:pPr>
        <w:pStyle w:val="ListParagraph"/>
        <w:numPr>
          <w:ilvl w:val="0"/>
          <w:numId w:val="46"/>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lastRenderedPageBreak/>
        <w:t>Dust mask</w:t>
      </w:r>
    </w:p>
    <w:p w14:paraId="08CDCFAC" w14:textId="77777777" w:rsidR="00DE113F" w:rsidRDefault="00DE113F" w:rsidP="00DE113F">
      <w:pPr>
        <w:pStyle w:val="ListParagraph"/>
        <w:numPr>
          <w:ilvl w:val="0"/>
          <w:numId w:val="46"/>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Welding shield &amp; welder apron</w:t>
      </w:r>
    </w:p>
    <w:p w14:paraId="5AA4B6D9" w14:textId="77777777" w:rsidR="00DE113F" w:rsidRDefault="00DE113F" w:rsidP="00DE113F">
      <w:pPr>
        <w:pStyle w:val="ListParagraph"/>
        <w:numPr>
          <w:ilvl w:val="0"/>
          <w:numId w:val="46"/>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Cutting Goggles</w:t>
      </w:r>
    </w:p>
    <w:p w14:paraId="7C0799F7" w14:textId="77777777" w:rsidR="00DE113F" w:rsidRDefault="00DE113F" w:rsidP="00DE113F">
      <w:pPr>
        <w:pStyle w:val="ListParagraph"/>
        <w:tabs>
          <w:tab w:val="left" w:pos="1890"/>
        </w:tabs>
        <w:spacing w:after="0" w:line="240" w:lineRule="auto"/>
        <w:ind w:left="1440"/>
        <w:rPr>
          <w:rFonts w:ascii="Times New Roman" w:eastAsia="Times New Roman" w:hAnsi="Times New Roman" w:cs="Times New Roman"/>
          <w:sz w:val="24"/>
          <w:szCs w:val="24"/>
          <w:lang w:eastAsia="en-IN"/>
        </w:rPr>
      </w:pPr>
    </w:p>
    <w:p w14:paraId="4AAA9197" w14:textId="77777777" w:rsidR="00DE113F" w:rsidRDefault="00DE113F" w:rsidP="00DE113F">
      <w:pPr>
        <w:pStyle w:val="ListParagraph"/>
        <w:numPr>
          <w:ilvl w:val="0"/>
          <w:numId w:val="1"/>
        </w:numPr>
        <w:rPr>
          <w:rFonts w:ascii="Times New Roman" w:hAnsi="Times New Roman" w:cs="Times New Roman"/>
          <w:b/>
          <w:sz w:val="24"/>
          <w:szCs w:val="24"/>
        </w:rPr>
      </w:pPr>
      <w:r w:rsidRPr="007A0F23">
        <w:rPr>
          <w:rFonts w:ascii="Times New Roman" w:hAnsi="Times New Roman" w:cs="Times New Roman"/>
          <w:b/>
          <w:sz w:val="24"/>
          <w:szCs w:val="24"/>
        </w:rPr>
        <w:t>Activities</w:t>
      </w:r>
    </w:p>
    <w:p w14:paraId="0CA02740" w14:textId="77777777" w:rsidR="00DE113F" w:rsidRPr="00DE113F" w:rsidRDefault="00DE113F" w:rsidP="00C55F3A">
      <w:pPr>
        <w:ind w:firstLine="720"/>
        <w:rPr>
          <w:rFonts w:ascii="Times New Roman" w:hAnsi="Times New Roman" w:cs="Times New Roman"/>
          <w:sz w:val="24"/>
          <w:szCs w:val="24"/>
        </w:rPr>
      </w:pPr>
      <w:r>
        <w:rPr>
          <w:rFonts w:ascii="Times New Roman" w:hAnsi="Times New Roman" w:cs="Times New Roman"/>
          <w:sz w:val="24"/>
          <w:szCs w:val="24"/>
        </w:rPr>
        <w:t>Activity</w:t>
      </w:r>
      <w:r w:rsidRPr="00DE113F">
        <w:rPr>
          <w:rFonts w:ascii="Times New Roman" w:hAnsi="Times New Roman" w:cs="Times New Roman"/>
          <w:sz w:val="24"/>
          <w:szCs w:val="24"/>
        </w:rPr>
        <w:t xml:space="preserve"> No. 1: Replacement of hydraulic components. </w:t>
      </w:r>
    </w:p>
    <w:p w14:paraId="770E6A1C" w14:textId="77777777" w:rsidR="00DE113F" w:rsidRPr="00DE113F" w:rsidRDefault="00DE113F" w:rsidP="00C55F3A">
      <w:pPr>
        <w:ind w:left="720"/>
        <w:rPr>
          <w:rFonts w:ascii="Times New Roman" w:hAnsi="Times New Roman" w:cs="Times New Roman"/>
          <w:sz w:val="24"/>
          <w:szCs w:val="24"/>
        </w:rPr>
      </w:pPr>
      <w:r>
        <w:rPr>
          <w:rFonts w:ascii="Times New Roman" w:hAnsi="Times New Roman" w:cs="Times New Roman"/>
          <w:sz w:val="24"/>
          <w:szCs w:val="24"/>
        </w:rPr>
        <w:t>Activity</w:t>
      </w:r>
      <w:r w:rsidRPr="00DE113F">
        <w:rPr>
          <w:rFonts w:ascii="Times New Roman" w:hAnsi="Times New Roman" w:cs="Times New Roman"/>
          <w:sz w:val="24"/>
          <w:szCs w:val="24"/>
        </w:rPr>
        <w:t xml:space="preserve"> No 2: Replacement of hydraulic cylinder. </w:t>
      </w:r>
    </w:p>
    <w:p w14:paraId="7F09A649" w14:textId="77777777" w:rsidR="00DE113F" w:rsidRPr="00DE113F" w:rsidRDefault="00DE113F" w:rsidP="00C55F3A">
      <w:pPr>
        <w:ind w:left="720"/>
        <w:rPr>
          <w:rFonts w:ascii="Times New Roman" w:hAnsi="Times New Roman" w:cs="Times New Roman"/>
          <w:sz w:val="24"/>
          <w:szCs w:val="24"/>
        </w:rPr>
      </w:pPr>
      <w:r>
        <w:rPr>
          <w:rFonts w:ascii="Times New Roman" w:hAnsi="Times New Roman" w:cs="Times New Roman"/>
          <w:sz w:val="24"/>
          <w:szCs w:val="24"/>
        </w:rPr>
        <w:t>Activity</w:t>
      </w:r>
      <w:r w:rsidRPr="00DE113F">
        <w:rPr>
          <w:rFonts w:ascii="Times New Roman" w:hAnsi="Times New Roman" w:cs="Times New Roman"/>
          <w:sz w:val="24"/>
          <w:szCs w:val="24"/>
        </w:rPr>
        <w:t xml:space="preserve"> No 3: Replacement of hoses. </w:t>
      </w:r>
    </w:p>
    <w:p w14:paraId="303D30F0" w14:textId="77777777" w:rsidR="00DE113F" w:rsidRDefault="00DE113F" w:rsidP="00C55F3A">
      <w:pPr>
        <w:ind w:left="720"/>
        <w:rPr>
          <w:rFonts w:ascii="Times New Roman" w:hAnsi="Times New Roman" w:cs="Times New Roman"/>
          <w:sz w:val="24"/>
          <w:szCs w:val="24"/>
        </w:rPr>
      </w:pPr>
      <w:r>
        <w:rPr>
          <w:rFonts w:ascii="Times New Roman" w:hAnsi="Times New Roman" w:cs="Times New Roman"/>
          <w:sz w:val="24"/>
          <w:szCs w:val="24"/>
        </w:rPr>
        <w:t>Activity</w:t>
      </w:r>
      <w:r w:rsidRPr="00DE113F">
        <w:rPr>
          <w:rFonts w:ascii="Times New Roman" w:hAnsi="Times New Roman" w:cs="Times New Roman"/>
          <w:sz w:val="24"/>
          <w:szCs w:val="24"/>
        </w:rPr>
        <w:t xml:space="preserve"> No</w:t>
      </w:r>
      <w:r w:rsidR="008440CB">
        <w:rPr>
          <w:rFonts w:ascii="Times New Roman" w:hAnsi="Times New Roman" w:cs="Times New Roman"/>
          <w:sz w:val="24"/>
          <w:szCs w:val="24"/>
        </w:rPr>
        <w:t xml:space="preserve"> 4</w:t>
      </w:r>
      <w:r w:rsidRPr="00DE113F">
        <w:rPr>
          <w:rFonts w:ascii="Times New Roman" w:hAnsi="Times New Roman" w:cs="Times New Roman"/>
          <w:sz w:val="24"/>
          <w:szCs w:val="24"/>
        </w:rPr>
        <w:t>: Welding on hydraulic pipelines joints</w:t>
      </w:r>
    </w:p>
    <w:p w14:paraId="368B28C0" w14:textId="77777777" w:rsidR="00973D03" w:rsidRDefault="00973D03" w:rsidP="00C55F3A">
      <w:pPr>
        <w:ind w:left="720"/>
        <w:rPr>
          <w:rFonts w:ascii="Times New Roman" w:hAnsi="Times New Roman" w:cs="Times New Roman"/>
          <w:sz w:val="24"/>
          <w:szCs w:val="24"/>
        </w:rPr>
      </w:pPr>
      <w:r w:rsidRPr="00973D03">
        <w:rPr>
          <w:rFonts w:ascii="Times New Roman" w:hAnsi="Times New Roman" w:cs="Times New Roman"/>
          <w:sz w:val="24"/>
          <w:szCs w:val="24"/>
        </w:rPr>
        <w:t>Activity no. 5: Power pack Oil top-up</w:t>
      </w:r>
    </w:p>
    <w:p w14:paraId="13A7251F" w14:textId="77777777" w:rsidR="00973D03" w:rsidRDefault="00973D03" w:rsidP="00C55F3A">
      <w:pPr>
        <w:ind w:left="720"/>
        <w:rPr>
          <w:rFonts w:ascii="Times New Roman" w:hAnsi="Times New Roman" w:cs="Times New Roman"/>
          <w:sz w:val="24"/>
          <w:szCs w:val="24"/>
        </w:rPr>
      </w:pPr>
      <w:r w:rsidRPr="00973D03">
        <w:rPr>
          <w:rFonts w:ascii="Times New Roman" w:hAnsi="Times New Roman" w:cs="Times New Roman"/>
          <w:sz w:val="24"/>
          <w:szCs w:val="24"/>
        </w:rPr>
        <w:t>Activity no. 6: Power pack Oil replacement/ tank cleaning/ inspection</w:t>
      </w:r>
    </w:p>
    <w:p w14:paraId="0E47C1CC" w14:textId="77777777" w:rsidR="00C02E28" w:rsidRDefault="00C02E28" w:rsidP="00C55F3A">
      <w:pPr>
        <w:ind w:left="720"/>
        <w:rPr>
          <w:rFonts w:ascii="Times New Roman" w:hAnsi="Times New Roman" w:cs="Times New Roman"/>
          <w:sz w:val="24"/>
          <w:szCs w:val="24"/>
        </w:rPr>
      </w:pPr>
      <w:r w:rsidRPr="00C02E28">
        <w:rPr>
          <w:rFonts w:ascii="Times New Roman" w:hAnsi="Times New Roman" w:cs="Times New Roman"/>
          <w:sz w:val="24"/>
          <w:szCs w:val="24"/>
        </w:rPr>
        <w:t>Activity no. 7: Replacement of Compacting station hammer 2 cylinder (HCS)</w:t>
      </w:r>
    </w:p>
    <w:p w14:paraId="71E2770A" w14:textId="77777777" w:rsidR="00231433" w:rsidRDefault="00231433" w:rsidP="00C55F3A">
      <w:pPr>
        <w:ind w:left="720"/>
        <w:rPr>
          <w:rFonts w:ascii="Times New Roman" w:hAnsi="Times New Roman" w:cs="Times New Roman"/>
          <w:sz w:val="24"/>
          <w:szCs w:val="24"/>
        </w:rPr>
      </w:pPr>
      <w:r w:rsidRPr="00231433">
        <w:rPr>
          <w:rFonts w:ascii="Times New Roman" w:hAnsi="Times New Roman" w:cs="Times New Roman"/>
          <w:sz w:val="24"/>
          <w:szCs w:val="24"/>
        </w:rPr>
        <w:t>Activity no. 8: Replacement of Compacting station hammer 2 cylinder (HCS) using 80T crane</w:t>
      </w:r>
    </w:p>
    <w:p w14:paraId="17FDA2DC" w14:textId="77777777" w:rsidR="00C02E28" w:rsidRDefault="00231433" w:rsidP="00C55F3A">
      <w:pPr>
        <w:ind w:left="720"/>
        <w:rPr>
          <w:rFonts w:ascii="Times New Roman" w:hAnsi="Times New Roman" w:cs="Times New Roman"/>
          <w:sz w:val="24"/>
          <w:szCs w:val="24"/>
        </w:rPr>
      </w:pPr>
      <w:r>
        <w:rPr>
          <w:rFonts w:ascii="Times New Roman" w:hAnsi="Times New Roman" w:cs="Times New Roman"/>
          <w:sz w:val="24"/>
          <w:szCs w:val="24"/>
        </w:rPr>
        <w:t>Activity no. 9</w:t>
      </w:r>
      <w:r w:rsidR="00C02E28" w:rsidRPr="00C02E28">
        <w:rPr>
          <w:rFonts w:ascii="Times New Roman" w:hAnsi="Times New Roman" w:cs="Times New Roman"/>
          <w:sz w:val="24"/>
          <w:szCs w:val="24"/>
        </w:rPr>
        <w:t>: Replacement of Compact</w:t>
      </w:r>
      <w:r w:rsidR="00C02E28">
        <w:rPr>
          <w:rFonts w:ascii="Times New Roman" w:hAnsi="Times New Roman" w:cs="Times New Roman"/>
          <w:sz w:val="24"/>
          <w:szCs w:val="24"/>
        </w:rPr>
        <w:t>ing station hammer 1 cylinder (R</w:t>
      </w:r>
      <w:r w:rsidR="00C02E28" w:rsidRPr="00C02E28">
        <w:rPr>
          <w:rFonts w:ascii="Times New Roman" w:hAnsi="Times New Roman" w:cs="Times New Roman"/>
          <w:sz w:val="24"/>
          <w:szCs w:val="24"/>
        </w:rPr>
        <w:t>CS)</w:t>
      </w:r>
    </w:p>
    <w:p w14:paraId="785D9EDF" w14:textId="77777777" w:rsidR="00DE113F" w:rsidRPr="0076492D" w:rsidRDefault="00DE113F" w:rsidP="00DE113F">
      <w:pPr>
        <w:pStyle w:val="ListParagraph"/>
        <w:numPr>
          <w:ilvl w:val="0"/>
          <w:numId w:val="1"/>
        </w:numPr>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3AA4BFC2" w14:textId="77777777" w:rsidR="00DE113F" w:rsidRDefault="00DE113F" w:rsidP="00DE113F">
      <w:pPr>
        <w:pStyle w:val="BodyText2"/>
        <w:numPr>
          <w:ilvl w:val="0"/>
          <w:numId w:val="47"/>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5D5D3AEF" w14:textId="77777777" w:rsidR="00DE113F" w:rsidRDefault="00DE113F" w:rsidP="00DE113F">
      <w:pPr>
        <w:pStyle w:val="BodyText2"/>
        <w:numPr>
          <w:ilvl w:val="0"/>
          <w:numId w:val="47"/>
        </w:numPr>
        <w:spacing w:line="340" w:lineRule="atLeast"/>
        <w:jc w:val="left"/>
        <w:rPr>
          <w:b w:val="0"/>
          <w:bCs/>
        </w:rPr>
      </w:pPr>
      <w:r>
        <w:rPr>
          <w:b w:val="0"/>
          <w:bCs/>
        </w:rPr>
        <w:t xml:space="preserve">Dust/ Fumes Generation </w:t>
      </w:r>
      <w:r>
        <w:rPr>
          <w:b w:val="0"/>
          <w:bCs/>
        </w:rPr>
        <w:tab/>
      </w:r>
      <w:r>
        <w:rPr>
          <w:b w:val="0"/>
          <w:bCs/>
        </w:rPr>
        <w:tab/>
        <w:t>Air Pollution.</w:t>
      </w:r>
    </w:p>
    <w:p w14:paraId="5CAACB46" w14:textId="77777777" w:rsidR="00DE113F" w:rsidRDefault="00DE113F" w:rsidP="00DE113F">
      <w:pPr>
        <w:pStyle w:val="BodyText2"/>
        <w:numPr>
          <w:ilvl w:val="0"/>
          <w:numId w:val="47"/>
        </w:numPr>
        <w:spacing w:line="340" w:lineRule="atLeast"/>
        <w:jc w:val="left"/>
        <w:rPr>
          <w:b w:val="0"/>
          <w:bCs/>
        </w:rPr>
      </w:pPr>
      <w:r>
        <w:rPr>
          <w:b w:val="0"/>
          <w:bCs/>
        </w:rPr>
        <w:t>Oil Spillage</w:t>
      </w:r>
      <w:r>
        <w:rPr>
          <w:b w:val="0"/>
          <w:bCs/>
        </w:rPr>
        <w:tab/>
      </w:r>
      <w:r>
        <w:rPr>
          <w:b w:val="0"/>
          <w:bCs/>
        </w:rPr>
        <w:tab/>
      </w:r>
      <w:r>
        <w:rPr>
          <w:b w:val="0"/>
          <w:bCs/>
        </w:rPr>
        <w:tab/>
      </w:r>
      <w:r>
        <w:rPr>
          <w:b w:val="0"/>
          <w:bCs/>
        </w:rPr>
        <w:tab/>
        <w:t>Land Contamination &amp; Resource depletion</w:t>
      </w:r>
    </w:p>
    <w:p w14:paraId="1F451E37" w14:textId="77777777" w:rsidR="00DE113F" w:rsidRDefault="00DE113F" w:rsidP="00DE113F">
      <w:pPr>
        <w:pStyle w:val="BodyText2"/>
        <w:numPr>
          <w:ilvl w:val="0"/>
          <w:numId w:val="47"/>
        </w:numPr>
        <w:spacing w:line="340" w:lineRule="atLeast"/>
        <w:jc w:val="left"/>
        <w:rPr>
          <w:b w:val="0"/>
          <w:bCs/>
        </w:rPr>
      </w:pPr>
      <w:r w:rsidRPr="00E2536B">
        <w:rPr>
          <w:b w:val="0"/>
          <w:bCs/>
        </w:rPr>
        <w:t>Used Cotton Cloth/Handgloves</w:t>
      </w:r>
      <w:r>
        <w:rPr>
          <w:b w:val="0"/>
          <w:bCs/>
        </w:rPr>
        <w:tab/>
        <w:t xml:space="preserve">Land Contamination </w:t>
      </w:r>
    </w:p>
    <w:p w14:paraId="39A4D908" w14:textId="77777777" w:rsidR="00DE113F" w:rsidRPr="002922F2" w:rsidRDefault="00DE113F" w:rsidP="00DE113F">
      <w:pPr>
        <w:pStyle w:val="BodyText2"/>
        <w:numPr>
          <w:ilvl w:val="0"/>
          <w:numId w:val="47"/>
        </w:numPr>
        <w:spacing w:line="340" w:lineRule="atLeast"/>
        <w:jc w:val="left"/>
        <w:rPr>
          <w:lang w:eastAsia="en-IN"/>
        </w:rPr>
      </w:pPr>
      <w:r w:rsidRPr="00C91EC4">
        <w:rPr>
          <w:b w:val="0"/>
          <w:bCs/>
          <w:szCs w:val="24"/>
        </w:rPr>
        <w:t xml:space="preserve">Used </w:t>
      </w:r>
      <w:r w:rsidRPr="00C91EC4">
        <w:rPr>
          <w:b w:val="0"/>
          <w:bCs/>
        </w:rPr>
        <w:t>grease</w:t>
      </w:r>
      <w:r w:rsidRPr="00C91EC4">
        <w:rPr>
          <w:b w:val="0"/>
          <w:bCs/>
          <w:szCs w:val="24"/>
        </w:rPr>
        <w:t>/oil</w:t>
      </w:r>
      <w:r>
        <w:rPr>
          <w:b w:val="0"/>
          <w:bCs/>
          <w:szCs w:val="24"/>
        </w:rPr>
        <w:tab/>
      </w:r>
      <w:r>
        <w:rPr>
          <w:b w:val="0"/>
          <w:bCs/>
          <w:szCs w:val="24"/>
        </w:rPr>
        <w:tab/>
      </w:r>
      <w:r w:rsidRPr="001B2730">
        <w:rPr>
          <w:lang w:eastAsia="en-IN"/>
        </w:rPr>
        <w:t xml:space="preserve"> </w:t>
      </w:r>
      <w:r>
        <w:rPr>
          <w:lang w:eastAsia="en-IN"/>
        </w:rPr>
        <w:tab/>
      </w:r>
      <w:r w:rsidRPr="00C91EC4">
        <w:rPr>
          <w:b w:val="0"/>
          <w:lang w:eastAsia="en-IN"/>
        </w:rPr>
        <w:t>Land contamination, Resource depletion</w:t>
      </w:r>
      <w:r w:rsidRPr="00C91EC4">
        <w:rPr>
          <w:b w:val="0"/>
          <w:bCs/>
          <w:u w:val="single"/>
          <w:lang w:eastAsia="en-IN"/>
        </w:rPr>
        <w:t xml:space="preserve"> </w:t>
      </w:r>
    </w:p>
    <w:p w14:paraId="0426D277" w14:textId="77777777" w:rsidR="00DE113F" w:rsidRDefault="00DE113F" w:rsidP="00DE113F">
      <w:pPr>
        <w:pStyle w:val="BodyText2"/>
        <w:spacing w:line="340" w:lineRule="atLeast"/>
        <w:ind w:left="1440"/>
        <w:jc w:val="left"/>
        <w:rPr>
          <w:b w:val="0"/>
          <w:bCs/>
        </w:rPr>
      </w:pPr>
    </w:p>
    <w:p w14:paraId="6064C870" w14:textId="77777777" w:rsidR="00DE113F" w:rsidRDefault="00DE113F" w:rsidP="00DE113F">
      <w:pPr>
        <w:pStyle w:val="BodyText2"/>
        <w:spacing w:line="340" w:lineRule="atLeast"/>
        <w:ind w:left="1440"/>
        <w:jc w:val="left"/>
        <w:rPr>
          <w:b w:val="0"/>
          <w:bCs/>
        </w:rPr>
      </w:pPr>
    </w:p>
    <w:p w14:paraId="156A6D25" w14:textId="77777777" w:rsidR="00DE113F" w:rsidRPr="007A0F23" w:rsidRDefault="00DE113F" w:rsidP="00DE113F">
      <w:pPr>
        <w:pStyle w:val="ListParagraph"/>
        <w:numPr>
          <w:ilvl w:val="0"/>
          <w:numId w:val="1"/>
        </w:numPr>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2EE9F2F8" w14:textId="77777777" w:rsidR="00DE113F" w:rsidRPr="00C55F3A" w:rsidRDefault="00DE113F" w:rsidP="00DE113F">
      <w:pPr>
        <w:pStyle w:val="BodyText2"/>
        <w:numPr>
          <w:ilvl w:val="0"/>
          <w:numId w:val="48"/>
        </w:numPr>
        <w:spacing w:line="340" w:lineRule="atLeast"/>
        <w:jc w:val="left"/>
        <w:rPr>
          <w:b w:val="0"/>
        </w:rPr>
      </w:pPr>
      <w:r w:rsidRPr="00C55F3A">
        <w:rPr>
          <w:b w:val="0"/>
        </w:rPr>
        <w:t xml:space="preserve">Physical Hazard                 </w:t>
      </w:r>
    </w:p>
    <w:p w14:paraId="601AD55B" w14:textId="77777777" w:rsidR="00DE113F" w:rsidRPr="00C55F3A" w:rsidRDefault="00DE113F" w:rsidP="00DE113F">
      <w:pPr>
        <w:pStyle w:val="BodyText2"/>
        <w:numPr>
          <w:ilvl w:val="0"/>
          <w:numId w:val="49"/>
        </w:numPr>
        <w:spacing w:line="340" w:lineRule="atLeast"/>
        <w:jc w:val="left"/>
        <w:rPr>
          <w:b w:val="0"/>
        </w:rPr>
      </w:pPr>
      <w:r w:rsidRPr="00C55F3A">
        <w:rPr>
          <w:b w:val="0"/>
        </w:rPr>
        <w:t>Pressure of oil</w:t>
      </w:r>
    </w:p>
    <w:p w14:paraId="0077E5EB" w14:textId="77777777" w:rsidR="00DE113F" w:rsidRPr="00DE113F" w:rsidRDefault="00DE113F" w:rsidP="00DE113F">
      <w:pPr>
        <w:pStyle w:val="BodyText2"/>
        <w:numPr>
          <w:ilvl w:val="0"/>
          <w:numId w:val="49"/>
        </w:numPr>
        <w:spacing w:line="340" w:lineRule="atLeast"/>
        <w:jc w:val="left"/>
        <w:rPr>
          <w:b w:val="0"/>
        </w:rPr>
      </w:pPr>
      <w:r w:rsidRPr="00C55F3A">
        <w:rPr>
          <w:b w:val="0"/>
        </w:rPr>
        <w:t>Fall of Hot coke , flying of coke dust and fines</w:t>
      </w:r>
    </w:p>
    <w:p w14:paraId="12BC2464" w14:textId="77777777" w:rsidR="00DE113F" w:rsidRPr="00DE113F" w:rsidRDefault="00DE113F" w:rsidP="00DE113F">
      <w:pPr>
        <w:pStyle w:val="BodyText2"/>
        <w:numPr>
          <w:ilvl w:val="0"/>
          <w:numId w:val="49"/>
        </w:numPr>
        <w:spacing w:line="340" w:lineRule="atLeast"/>
        <w:jc w:val="left"/>
        <w:rPr>
          <w:b w:val="0"/>
        </w:rPr>
      </w:pPr>
      <w:r w:rsidRPr="00C55F3A">
        <w:rPr>
          <w:b w:val="0"/>
        </w:rPr>
        <w:t>Slip due to Oil</w:t>
      </w:r>
    </w:p>
    <w:p w14:paraId="56CCD6C3" w14:textId="77777777" w:rsidR="00DE113F" w:rsidRPr="00DE113F" w:rsidRDefault="00DE113F" w:rsidP="00DE113F">
      <w:pPr>
        <w:pStyle w:val="BodyText2"/>
        <w:numPr>
          <w:ilvl w:val="0"/>
          <w:numId w:val="49"/>
        </w:numPr>
        <w:spacing w:line="340" w:lineRule="atLeast"/>
        <w:jc w:val="left"/>
        <w:rPr>
          <w:b w:val="0"/>
        </w:rPr>
      </w:pPr>
      <w:r w:rsidRPr="00C55F3A">
        <w:rPr>
          <w:b w:val="0"/>
        </w:rPr>
        <w:t>Dripping hot water from tray</w:t>
      </w:r>
    </w:p>
    <w:p w14:paraId="0B57D24B" w14:textId="77777777" w:rsidR="00DE113F" w:rsidRPr="00DE113F" w:rsidRDefault="00DE113F" w:rsidP="00DE113F">
      <w:pPr>
        <w:pStyle w:val="BodyText2"/>
        <w:numPr>
          <w:ilvl w:val="0"/>
          <w:numId w:val="49"/>
        </w:numPr>
        <w:spacing w:line="340" w:lineRule="atLeast"/>
        <w:jc w:val="left"/>
        <w:rPr>
          <w:b w:val="0"/>
        </w:rPr>
      </w:pPr>
      <w:r w:rsidRPr="00C55F3A">
        <w:rPr>
          <w:b w:val="0"/>
        </w:rPr>
        <w:t>Contact with hot structural parts</w:t>
      </w:r>
    </w:p>
    <w:p w14:paraId="432B4224" w14:textId="77777777" w:rsidR="00DE113F" w:rsidRPr="00DE113F" w:rsidRDefault="00DE113F" w:rsidP="00DE113F">
      <w:pPr>
        <w:pStyle w:val="BodyText2"/>
        <w:numPr>
          <w:ilvl w:val="0"/>
          <w:numId w:val="49"/>
        </w:numPr>
        <w:spacing w:line="340" w:lineRule="atLeast"/>
        <w:jc w:val="left"/>
        <w:rPr>
          <w:b w:val="0"/>
        </w:rPr>
      </w:pPr>
      <w:r w:rsidRPr="00C55F3A">
        <w:rPr>
          <w:b w:val="0"/>
        </w:rPr>
        <w:t>Electrical shock</w:t>
      </w:r>
    </w:p>
    <w:p w14:paraId="6D953013" w14:textId="77777777" w:rsidR="00DE113F" w:rsidRPr="00DE113F" w:rsidRDefault="00DE113F" w:rsidP="00DE113F">
      <w:pPr>
        <w:pStyle w:val="BodyText2"/>
        <w:numPr>
          <w:ilvl w:val="0"/>
          <w:numId w:val="49"/>
        </w:numPr>
        <w:spacing w:line="340" w:lineRule="atLeast"/>
        <w:jc w:val="left"/>
        <w:rPr>
          <w:b w:val="0"/>
        </w:rPr>
      </w:pPr>
      <w:r w:rsidRPr="00C55F3A">
        <w:rPr>
          <w:b w:val="0"/>
        </w:rPr>
        <w:t>High Temperature</w:t>
      </w:r>
    </w:p>
    <w:p w14:paraId="0F62304F" w14:textId="77777777" w:rsidR="00DE113F" w:rsidRPr="00C55F3A" w:rsidRDefault="00DE113F" w:rsidP="00DE113F">
      <w:pPr>
        <w:pStyle w:val="BodyText2"/>
        <w:numPr>
          <w:ilvl w:val="0"/>
          <w:numId w:val="48"/>
        </w:numPr>
        <w:spacing w:line="340" w:lineRule="atLeast"/>
        <w:jc w:val="left"/>
        <w:rPr>
          <w:b w:val="0"/>
        </w:rPr>
      </w:pPr>
      <w:r w:rsidRPr="00C55F3A">
        <w:rPr>
          <w:b w:val="0"/>
        </w:rPr>
        <w:t>Mechanical Hazard</w:t>
      </w:r>
    </w:p>
    <w:p w14:paraId="44E3ED4A" w14:textId="77777777" w:rsidR="00DE113F" w:rsidRPr="00DE113F" w:rsidRDefault="00DE113F" w:rsidP="00DE113F">
      <w:pPr>
        <w:pStyle w:val="BodyText2"/>
        <w:numPr>
          <w:ilvl w:val="0"/>
          <w:numId w:val="49"/>
        </w:numPr>
        <w:spacing w:line="340" w:lineRule="atLeast"/>
        <w:jc w:val="left"/>
        <w:rPr>
          <w:b w:val="0"/>
        </w:rPr>
      </w:pPr>
      <w:r w:rsidRPr="00C55F3A">
        <w:rPr>
          <w:b w:val="0"/>
        </w:rPr>
        <w:t>Impact, Entrapment, Entanglement, Slip , trip and fall</w:t>
      </w:r>
    </w:p>
    <w:p w14:paraId="7712F843" w14:textId="77777777" w:rsidR="00DE113F" w:rsidRPr="00C55F3A" w:rsidRDefault="00DE113F" w:rsidP="00DE113F">
      <w:pPr>
        <w:pStyle w:val="BodyText2"/>
        <w:numPr>
          <w:ilvl w:val="0"/>
          <w:numId w:val="48"/>
        </w:numPr>
        <w:spacing w:line="340" w:lineRule="atLeast"/>
        <w:jc w:val="left"/>
        <w:rPr>
          <w:b w:val="0"/>
        </w:rPr>
      </w:pPr>
      <w:r w:rsidRPr="00C55F3A">
        <w:rPr>
          <w:b w:val="0"/>
        </w:rPr>
        <w:lastRenderedPageBreak/>
        <w:t>Chemical Hazard</w:t>
      </w:r>
    </w:p>
    <w:p w14:paraId="2DCB0E03" w14:textId="77777777" w:rsidR="00DE113F" w:rsidRPr="00DE113F" w:rsidRDefault="00DE113F" w:rsidP="00DE113F">
      <w:pPr>
        <w:pStyle w:val="BodyText2"/>
        <w:numPr>
          <w:ilvl w:val="0"/>
          <w:numId w:val="49"/>
        </w:numPr>
        <w:spacing w:line="340" w:lineRule="atLeast"/>
        <w:jc w:val="left"/>
        <w:rPr>
          <w:b w:val="0"/>
        </w:rPr>
      </w:pPr>
      <w:r w:rsidRPr="00C55F3A">
        <w:rPr>
          <w:b w:val="0"/>
        </w:rPr>
        <w:t>Fire and explosion, fumes.</w:t>
      </w:r>
    </w:p>
    <w:p w14:paraId="61E563AD" w14:textId="77777777" w:rsidR="00DE113F" w:rsidRPr="00C55F3A" w:rsidRDefault="00DE113F" w:rsidP="00DE113F">
      <w:pPr>
        <w:pStyle w:val="BodyText2"/>
        <w:numPr>
          <w:ilvl w:val="0"/>
          <w:numId w:val="48"/>
        </w:numPr>
        <w:spacing w:line="340" w:lineRule="atLeast"/>
        <w:jc w:val="left"/>
        <w:rPr>
          <w:b w:val="0"/>
        </w:rPr>
      </w:pPr>
      <w:r w:rsidRPr="00C55F3A">
        <w:rPr>
          <w:b w:val="0"/>
        </w:rPr>
        <w:t>Ergonomical Hazard</w:t>
      </w:r>
    </w:p>
    <w:p w14:paraId="382DD4D7" w14:textId="77777777" w:rsidR="00DE113F" w:rsidRPr="00C55F3A" w:rsidRDefault="00DE113F" w:rsidP="00DE113F">
      <w:pPr>
        <w:pStyle w:val="BodyText2"/>
        <w:numPr>
          <w:ilvl w:val="0"/>
          <w:numId w:val="49"/>
        </w:numPr>
        <w:spacing w:line="340" w:lineRule="atLeast"/>
        <w:jc w:val="left"/>
        <w:rPr>
          <w:b w:val="0"/>
        </w:rPr>
      </w:pPr>
      <w:r w:rsidRPr="00C55F3A">
        <w:rPr>
          <w:b w:val="0"/>
        </w:rPr>
        <w:t>Poor workplace design</w:t>
      </w:r>
    </w:p>
    <w:p w14:paraId="514B12A6" w14:textId="77777777" w:rsidR="00DE113F" w:rsidRPr="00C55F3A" w:rsidRDefault="00DE113F" w:rsidP="00DE113F">
      <w:pPr>
        <w:pStyle w:val="BodyText2"/>
        <w:numPr>
          <w:ilvl w:val="0"/>
          <w:numId w:val="48"/>
        </w:numPr>
        <w:spacing w:line="340" w:lineRule="atLeast"/>
        <w:jc w:val="left"/>
        <w:rPr>
          <w:b w:val="0"/>
          <w:lang w:eastAsia="en-IN"/>
        </w:rPr>
      </w:pPr>
      <w:r w:rsidRPr="00C55F3A">
        <w:rPr>
          <w:b w:val="0"/>
          <w:lang w:eastAsia="en-IN"/>
        </w:rPr>
        <w:t xml:space="preserve">Health Hazard : </w:t>
      </w:r>
    </w:p>
    <w:p w14:paraId="48173C47" w14:textId="77777777" w:rsidR="00DE113F" w:rsidRPr="00C55F3A" w:rsidRDefault="00DE113F" w:rsidP="00DE113F">
      <w:pPr>
        <w:pStyle w:val="BodyText2"/>
        <w:numPr>
          <w:ilvl w:val="0"/>
          <w:numId w:val="49"/>
        </w:numPr>
        <w:spacing w:line="340" w:lineRule="atLeast"/>
        <w:jc w:val="left"/>
        <w:rPr>
          <w:b w:val="0"/>
        </w:rPr>
      </w:pPr>
      <w:r w:rsidRPr="00C55F3A">
        <w:rPr>
          <w:b w:val="0"/>
        </w:rPr>
        <w:t>Inhalation of coal dust</w:t>
      </w:r>
    </w:p>
    <w:p w14:paraId="3E703EB1" w14:textId="77777777" w:rsidR="00DE113F" w:rsidRPr="00DE113F" w:rsidRDefault="00DE113F" w:rsidP="00DE113F">
      <w:pPr>
        <w:pStyle w:val="ListParagraph"/>
        <w:numPr>
          <w:ilvl w:val="0"/>
          <w:numId w:val="49"/>
        </w:numPr>
        <w:rPr>
          <w:sz w:val="24"/>
          <w:szCs w:val="24"/>
          <w:lang w:eastAsia="en-IN"/>
        </w:rPr>
      </w:pPr>
      <w:r w:rsidRPr="00DE113F">
        <w:rPr>
          <w:sz w:val="24"/>
          <w:szCs w:val="24"/>
          <w:lang w:eastAsia="en-IN"/>
        </w:rPr>
        <w:t>Exposure/ contact of oil to eye, ear &amp; mouth</w:t>
      </w:r>
    </w:p>
    <w:p w14:paraId="7321F067" w14:textId="77777777" w:rsidR="00DE113F" w:rsidRPr="00C55F3A" w:rsidRDefault="00DE113F" w:rsidP="00DE113F">
      <w:pPr>
        <w:pStyle w:val="BodyText2"/>
        <w:numPr>
          <w:ilvl w:val="0"/>
          <w:numId w:val="48"/>
        </w:numPr>
        <w:spacing w:line="340" w:lineRule="atLeast"/>
        <w:jc w:val="left"/>
        <w:rPr>
          <w:b w:val="0"/>
        </w:rPr>
      </w:pPr>
      <w:r w:rsidRPr="00C55F3A">
        <w:rPr>
          <w:b w:val="0"/>
        </w:rPr>
        <w:t xml:space="preserve">Human behaviour aspect of operators: </w:t>
      </w:r>
    </w:p>
    <w:p w14:paraId="78109307" w14:textId="77777777" w:rsidR="00DE113F" w:rsidRPr="00C55F3A" w:rsidRDefault="00DE113F" w:rsidP="00DE113F">
      <w:pPr>
        <w:pStyle w:val="BodyText2"/>
        <w:numPr>
          <w:ilvl w:val="0"/>
          <w:numId w:val="49"/>
        </w:numPr>
        <w:spacing w:line="340" w:lineRule="atLeast"/>
        <w:jc w:val="left"/>
        <w:rPr>
          <w:b w:val="0"/>
        </w:rPr>
      </w:pPr>
      <w:r w:rsidRPr="00C55F3A">
        <w:rPr>
          <w:b w:val="0"/>
        </w:rPr>
        <w:t>Alcoholism.</w:t>
      </w:r>
    </w:p>
    <w:p w14:paraId="2EE57E3D" w14:textId="77777777" w:rsidR="00DE113F" w:rsidRPr="00C55F3A" w:rsidRDefault="00DE113F" w:rsidP="00DE113F">
      <w:pPr>
        <w:pStyle w:val="BodyText2"/>
        <w:numPr>
          <w:ilvl w:val="0"/>
          <w:numId w:val="49"/>
        </w:numPr>
        <w:spacing w:line="340" w:lineRule="atLeast"/>
        <w:jc w:val="left"/>
        <w:rPr>
          <w:b w:val="0"/>
        </w:rPr>
      </w:pPr>
      <w:r w:rsidRPr="00C55F3A">
        <w:rPr>
          <w:b w:val="0"/>
        </w:rPr>
        <w:t>Casual approach.</w:t>
      </w:r>
    </w:p>
    <w:p w14:paraId="3528A607" w14:textId="77777777" w:rsidR="00DE113F" w:rsidRPr="00C55F3A" w:rsidRDefault="00DE113F" w:rsidP="00DE113F">
      <w:pPr>
        <w:pStyle w:val="BodyText2"/>
        <w:numPr>
          <w:ilvl w:val="0"/>
          <w:numId w:val="49"/>
        </w:numPr>
        <w:spacing w:line="340" w:lineRule="atLeast"/>
        <w:jc w:val="left"/>
        <w:rPr>
          <w:b w:val="0"/>
        </w:rPr>
      </w:pPr>
      <w:r w:rsidRPr="00C55F3A">
        <w:rPr>
          <w:b w:val="0"/>
        </w:rPr>
        <w:t>Horse play.</w:t>
      </w:r>
    </w:p>
    <w:p w14:paraId="73763966" w14:textId="77777777" w:rsidR="00DE113F" w:rsidRPr="00C55F3A" w:rsidRDefault="00DE113F" w:rsidP="00DE113F">
      <w:pPr>
        <w:pStyle w:val="BodyText2"/>
        <w:numPr>
          <w:ilvl w:val="0"/>
          <w:numId w:val="49"/>
        </w:numPr>
        <w:spacing w:line="340" w:lineRule="atLeast"/>
        <w:jc w:val="left"/>
        <w:rPr>
          <w:b w:val="0"/>
        </w:rPr>
      </w:pPr>
      <w:r w:rsidRPr="00C55F3A">
        <w:rPr>
          <w:b w:val="0"/>
        </w:rPr>
        <w:t>Non usage of PPE’s</w:t>
      </w:r>
    </w:p>
    <w:p w14:paraId="1984FC9C" w14:textId="77777777" w:rsidR="00DE113F" w:rsidRPr="00C55F3A" w:rsidRDefault="00DE113F" w:rsidP="00DE113F">
      <w:pPr>
        <w:pStyle w:val="BodyText2"/>
        <w:numPr>
          <w:ilvl w:val="0"/>
          <w:numId w:val="49"/>
        </w:numPr>
        <w:spacing w:line="340" w:lineRule="atLeast"/>
        <w:jc w:val="left"/>
        <w:rPr>
          <w:b w:val="0"/>
        </w:rPr>
      </w:pPr>
      <w:r w:rsidRPr="00C55F3A">
        <w:rPr>
          <w:b w:val="0"/>
        </w:rPr>
        <w:t>Improper Housekeeping</w:t>
      </w:r>
    </w:p>
    <w:p w14:paraId="1DDBBE92" w14:textId="77777777" w:rsidR="00DE113F" w:rsidRPr="00C55F3A" w:rsidRDefault="00DE113F" w:rsidP="00DE113F">
      <w:pPr>
        <w:pStyle w:val="BodyText2"/>
        <w:numPr>
          <w:ilvl w:val="0"/>
          <w:numId w:val="49"/>
        </w:numPr>
        <w:spacing w:line="340" w:lineRule="atLeast"/>
        <w:jc w:val="left"/>
        <w:rPr>
          <w:b w:val="0"/>
        </w:rPr>
      </w:pPr>
      <w:r w:rsidRPr="00C55F3A">
        <w:rPr>
          <w:b w:val="0"/>
        </w:rPr>
        <w:t>Height Phobia</w:t>
      </w:r>
    </w:p>
    <w:p w14:paraId="122AAEF9" w14:textId="77777777" w:rsidR="00DE113F" w:rsidRDefault="00DE113F" w:rsidP="00C55F3A">
      <w:pPr>
        <w:pStyle w:val="ListParagraph"/>
        <w:rPr>
          <w:rFonts w:ascii="Times New Roman" w:hAnsi="Times New Roman" w:cs="Times New Roman"/>
          <w:b/>
          <w:sz w:val="24"/>
          <w:szCs w:val="24"/>
        </w:rPr>
      </w:pPr>
    </w:p>
    <w:p w14:paraId="0A874853" w14:textId="77777777" w:rsidR="00A77874" w:rsidRPr="00462248" w:rsidRDefault="0036287A" w:rsidP="00A778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1A7F0668" w14:textId="77777777" w:rsidR="0075301F" w:rsidRDefault="0075301F" w:rsidP="0075301F">
      <w:pPr>
        <w:spacing w:line="240" w:lineRule="auto"/>
        <w:rPr>
          <w:rFonts w:eastAsia="Times New Roman" w:cstheme="minorHAnsi"/>
          <w:b/>
          <w:bCs/>
        </w:rPr>
      </w:pPr>
    </w:p>
    <w:p w14:paraId="68C22735" w14:textId="2D65C10E" w:rsidR="0075301F" w:rsidRPr="0075301F" w:rsidRDefault="0075301F" w:rsidP="0075301F">
      <w:pPr>
        <w:spacing w:line="240" w:lineRule="auto"/>
        <w:rPr>
          <w:rFonts w:eastAsia="Times New Roman" w:cstheme="minorHAnsi"/>
          <w:lang w:eastAsia="en-IN"/>
        </w:rPr>
      </w:pPr>
      <w:r w:rsidRPr="0075301F">
        <w:rPr>
          <w:rFonts w:eastAsia="Times New Roman" w:cstheme="minorHAnsi"/>
          <w:lang w:eastAsia="en-IN"/>
        </w:rPr>
        <w:t>.</w:t>
      </w:r>
    </w:p>
    <w:p w14:paraId="7B66F903" w14:textId="33AC02AA" w:rsidR="0075301F" w:rsidRPr="0075301F" w:rsidRDefault="008440CB" w:rsidP="0075301F">
      <w:pPr>
        <w:spacing w:line="240" w:lineRule="auto"/>
        <w:rPr>
          <w:rFonts w:eastAsia="Times New Roman" w:cstheme="minorHAnsi"/>
          <w:lang w:eastAsia="en-IN"/>
        </w:rPr>
      </w:pPr>
      <w:r>
        <w:rPr>
          <w:rFonts w:eastAsia="Times New Roman" w:cstheme="minorHAnsi"/>
          <w:b/>
          <w:bCs/>
          <w:lang w:eastAsia="en-IN"/>
        </w:rPr>
        <w:t>Activity</w:t>
      </w:r>
      <w:r w:rsidRPr="0075301F">
        <w:rPr>
          <w:rFonts w:eastAsia="Times New Roman" w:cstheme="minorHAnsi"/>
          <w:b/>
          <w:bCs/>
          <w:lang w:eastAsia="en-IN"/>
        </w:rPr>
        <w:t xml:space="preserve"> </w:t>
      </w:r>
      <w:r w:rsidR="0075301F" w:rsidRPr="0075301F">
        <w:rPr>
          <w:rFonts w:eastAsia="Times New Roman" w:cstheme="minorHAnsi"/>
          <w:b/>
          <w:bCs/>
          <w:lang w:eastAsia="en-IN"/>
        </w:rPr>
        <w:t>No. 1: Replacement of hydraulic components</w:t>
      </w:r>
      <w:r w:rsidR="0075301F" w:rsidRPr="0075301F">
        <w:rPr>
          <w:rFonts w:eastAsia="Times New Roman" w:cstheme="minorHAnsi"/>
          <w:lang w:eastAsia="en-IN"/>
        </w:rPr>
        <w:t xml:space="preserve"> </w:t>
      </w:r>
    </w:p>
    <w:p w14:paraId="1DFD9F88" w14:textId="77777777" w:rsidR="00571613" w:rsidRDefault="0075301F" w:rsidP="00C55F3A">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If the cylinder is on load, </w:t>
      </w:r>
      <w:r w:rsidR="00571613">
        <w:rPr>
          <w:rFonts w:eastAsia="Times New Roman" w:cstheme="minorHAnsi"/>
          <w:lang w:eastAsia="en-IN"/>
        </w:rPr>
        <w:t xml:space="preserve">either </w:t>
      </w:r>
    </w:p>
    <w:p w14:paraId="25DDE1D9" w14:textId="33D2D04F" w:rsidR="0075301F" w:rsidRDefault="0075301F" w:rsidP="00C55F3A">
      <w:pPr>
        <w:numPr>
          <w:ilvl w:val="1"/>
          <w:numId w:val="50"/>
        </w:numPr>
        <w:spacing w:line="240" w:lineRule="auto"/>
        <w:rPr>
          <w:rFonts w:eastAsia="Times New Roman" w:cstheme="minorHAnsi"/>
          <w:lang w:eastAsia="en-IN"/>
        </w:rPr>
      </w:pPr>
      <w:r w:rsidRPr="0075301F">
        <w:rPr>
          <w:rFonts w:eastAsia="Times New Roman" w:cstheme="minorHAnsi"/>
          <w:lang w:eastAsia="en-IN"/>
        </w:rPr>
        <w:t>operate the system with the permission of production department &amp; release the load on the hydraulic cylinder</w:t>
      </w:r>
      <w:r w:rsidR="00571613">
        <w:rPr>
          <w:rFonts w:eastAsia="Times New Roman" w:cstheme="minorHAnsi"/>
          <w:lang w:eastAsia="en-IN"/>
        </w:rPr>
        <w:t>, or</w:t>
      </w:r>
    </w:p>
    <w:p w14:paraId="4C2E1993" w14:textId="77777777" w:rsidR="00571613" w:rsidRPr="00453530" w:rsidRDefault="00571613" w:rsidP="00C55F3A">
      <w:pPr>
        <w:numPr>
          <w:ilvl w:val="1"/>
          <w:numId w:val="50"/>
        </w:numPr>
        <w:spacing w:line="240" w:lineRule="auto"/>
        <w:rPr>
          <w:rFonts w:eastAsia="Times New Roman" w:cstheme="minorHAnsi"/>
          <w:lang w:eastAsia="en-IN"/>
        </w:rPr>
      </w:pPr>
      <w:r w:rsidRPr="00571613">
        <w:rPr>
          <w:color w:val="1F497D"/>
        </w:rPr>
        <w:t>In case of lifted lo</w:t>
      </w:r>
      <w:r w:rsidR="00453530">
        <w:rPr>
          <w:color w:val="1F497D"/>
        </w:rPr>
        <w:t>ad and system cannot be run then</w:t>
      </w:r>
      <w:r w:rsidRPr="00571613">
        <w:rPr>
          <w:color w:val="1F497D"/>
        </w:rPr>
        <w:t xml:space="preserve"> load needs to be supported either with chain pulley or by providing support from bottom</w:t>
      </w:r>
    </w:p>
    <w:p w14:paraId="1F97EAC8" w14:textId="77777777" w:rsidR="0075301F" w:rsidRPr="0075301F" w:rsidRDefault="0075301F" w:rsidP="00C55F3A">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Take electrical </w:t>
      </w:r>
      <w:r w:rsidR="008440CB">
        <w:rPr>
          <w:rFonts w:eastAsia="Times New Roman" w:cstheme="minorHAnsi"/>
          <w:lang w:eastAsia="en-IN"/>
        </w:rPr>
        <w:t xml:space="preserve">&amp; mechanical </w:t>
      </w:r>
      <w:r w:rsidRPr="0075301F">
        <w:rPr>
          <w:rFonts w:eastAsia="Times New Roman" w:cstheme="minorHAnsi"/>
          <w:lang w:eastAsia="en-IN"/>
        </w:rPr>
        <w:t xml:space="preserve">shutdown of hydraulic power pack with LOTO. </w:t>
      </w:r>
    </w:p>
    <w:p w14:paraId="2216ADFC" w14:textId="08542ABE" w:rsidR="0075301F" w:rsidRPr="0075301F" w:rsidRDefault="0075301F" w:rsidP="00C55F3A">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Slowly loosen the fittings to release the hydraulic oil pressure and collect the oil in empty container. Care should be taken to prevent the oil from falling on the ground. </w:t>
      </w:r>
    </w:p>
    <w:p w14:paraId="5B1D6048" w14:textId="77777777" w:rsidR="0075301F" w:rsidRPr="0075301F" w:rsidRDefault="0075301F" w:rsidP="00C55F3A">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Loosen the Allen bolts of the component and replace with spare part. </w:t>
      </w:r>
    </w:p>
    <w:p w14:paraId="11038BCA" w14:textId="77777777" w:rsidR="0075301F" w:rsidRPr="0075301F" w:rsidRDefault="0075301F" w:rsidP="00C55F3A">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Clean the system using cotton cloth. </w:t>
      </w:r>
    </w:p>
    <w:p w14:paraId="501691DC" w14:textId="77777777" w:rsidR="0075301F" w:rsidRPr="0075301F" w:rsidRDefault="0075301F" w:rsidP="00C55F3A">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Clear the electrical shutdown &amp; take trial. </w:t>
      </w:r>
    </w:p>
    <w:p w14:paraId="0CE677B9" w14:textId="77777777" w:rsidR="0075301F" w:rsidRPr="0075301F" w:rsidRDefault="0075301F" w:rsidP="0075301F">
      <w:pPr>
        <w:spacing w:line="240" w:lineRule="auto"/>
        <w:ind w:left="720"/>
        <w:rPr>
          <w:rFonts w:eastAsia="Times New Roman" w:cstheme="minorHAnsi"/>
          <w:lang w:eastAsia="en-IN"/>
        </w:rPr>
      </w:pPr>
      <w:r w:rsidRPr="0075301F">
        <w:rPr>
          <w:rFonts w:eastAsia="Times New Roman" w:cstheme="minorHAnsi"/>
          <w:lang w:eastAsia="en-IN"/>
        </w:rPr>
        <w:t> </w:t>
      </w:r>
    </w:p>
    <w:p w14:paraId="008B9CAC" w14:textId="35A10F76" w:rsidR="0075301F" w:rsidRPr="0075301F" w:rsidRDefault="008440CB" w:rsidP="0075301F">
      <w:pPr>
        <w:spacing w:line="240" w:lineRule="auto"/>
        <w:rPr>
          <w:rFonts w:eastAsia="Times New Roman" w:cstheme="minorHAnsi"/>
          <w:lang w:eastAsia="en-IN"/>
        </w:rPr>
      </w:pPr>
      <w:r>
        <w:rPr>
          <w:rFonts w:eastAsia="Times New Roman" w:cstheme="minorHAnsi"/>
          <w:b/>
          <w:bCs/>
        </w:rPr>
        <w:t xml:space="preserve">Activity </w:t>
      </w:r>
      <w:r w:rsidR="0075301F">
        <w:rPr>
          <w:rFonts w:eastAsia="Times New Roman" w:cstheme="minorHAnsi"/>
          <w:b/>
          <w:bCs/>
        </w:rPr>
        <w:t>No. 2</w:t>
      </w:r>
      <w:r w:rsidR="0075301F" w:rsidRPr="0075301F">
        <w:rPr>
          <w:rFonts w:eastAsia="Times New Roman" w:cstheme="minorHAnsi"/>
          <w:b/>
          <w:bCs/>
          <w:lang w:eastAsia="en-IN"/>
        </w:rPr>
        <w:t xml:space="preserve">: Replacement of hydraulic cylinder. </w:t>
      </w:r>
    </w:p>
    <w:p w14:paraId="12699A5A" w14:textId="77777777" w:rsidR="00453530" w:rsidRPr="00453530" w:rsidRDefault="0075301F" w:rsidP="00453530">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If the cylinder is on load, </w:t>
      </w:r>
      <w:r w:rsidR="00453530" w:rsidRPr="00453530">
        <w:rPr>
          <w:rFonts w:eastAsia="Times New Roman" w:cstheme="minorHAnsi"/>
          <w:lang w:eastAsia="en-IN"/>
        </w:rPr>
        <w:t xml:space="preserve">either </w:t>
      </w:r>
    </w:p>
    <w:p w14:paraId="785337B6" w14:textId="77777777" w:rsidR="00453530" w:rsidRDefault="00453530" w:rsidP="00453530">
      <w:pPr>
        <w:numPr>
          <w:ilvl w:val="1"/>
          <w:numId w:val="50"/>
        </w:numPr>
        <w:spacing w:line="240" w:lineRule="auto"/>
        <w:rPr>
          <w:rFonts w:eastAsia="Times New Roman" w:cstheme="minorHAnsi"/>
          <w:lang w:eastAsia="en-IN"/>
        </w:rPr>
      </w:pPr>
      <w:r w:rsidRPr="0075301F">
        <w:rPr>
          <w:rFonts w:eastAsia="Times New Roman" w:cstheme="minorHAnsi"/>
          <w:lang w:eastAsia="en-IN"/>
        </w:rPr>
        <w:t>operate the system with the permission of production department &amp; release the load on the hydraulic cylinder</w:t>
      </w:r>
      <w:r>
        <w:rPr>
          <w:rFonts w:eastAsia="Times New Roman" w:cstheme="minorHAnsi"/>
          <w:lang w:eastAsia="en-IN"/>
        </w:rPr>
        <w:t>, or</w:t>
      </w:r>
    </w:p>
    <w:p w14:paraId="2B8D2E7A" w14:textId="77777777" w:rsidR="00453530" w:rsidRPr="00453530" w:rsidRDefault="00453530" w:rsidP="00453530">
      <w:pPr>
        <w:numPr>
          <w:ilvl w:val="1"/>
          <w:numId w:val="50"/>
        </w:numPr>
        <w:spacing w:line="240" w:lineRule="auto"/>
        <w:rPr>
          <w:rFonts w:eastAsia="Times New Roman" w:cstheme="minorHAnsi"/>
          <w:lang w:eastAsia="en-IN"/>
        </w:rPr>
      </w:pPr>
      <w:r w:rsidRPr="00571613">
        <w:rPr>
          <w:color w:val="1F497D"/>
        </w:rPr>
        <w:lastRenderedPageBreak/>
        <w:t>In case of lifted lo</w:t>
      </w:r>
      <w:r>
        <w:rPr>
          <w:color w:val="1F497D"/>
        </w:rPr>
        <w:t>ad and system cannot be run then</w:t>
      </w:r>
      <w:r w:rsidRPr="00571613">
        <w:rPr>
          <w:color w:val="1F497D"/>
        </w:rPr>
        <w:t xml:space="preserve"> load needs to be supported either with chain pulley or by providing support from bottom</w:t>
      </w:r>
    </w:p>
    <w:p w14:paraId="623CC906" w14:textId="2F46AF5D" w:rsidR="0075301F" w:rsidRPr="0075301F" w:rsidRDefault="0075301F" w:rsidP="00C55F3A">
      <w:pPr>
        <w:numPr>
          <w:ilvl w:val="0"/>
          <w:numId w:val="43"/>
        </w:numPr>
        <w:spacing w:line="240" w:lineRule="auto"/>
        <w:rPr>
          <w:rFonts w:eastAsia="Times New Roman" w:cstheme="minorHAnsi"/>
          <w:lang w:eastAsia="en-IN"/>
        </w:rPr>
      </w:pPr>
    </w:p>
    <w:p w14:paraId="50F8C8B1" w14:textId="77777777" w:rsidR="0075301F" w:rsidRPr="0075301F" w:rsidRDefault="0075301F" w:rsidP="00C55F3A">
      <w:pPr>
        <w:numPr>
          <w:ilvl w:val="0"/>
          <w:numId w:val="43"/>
        </w:numPr>
        <w:spacing w:line="240" w:lineRule="auto"/>
        <w:rPr>
          <w:rFonts w:eastAsia="Times New Roman" w:cstheme="minorHAnsi"/>
          <w:lang w:eastAsia="en-IN"/>
        </w:rPr>
      </w:pPr>
      <w:r w:rsidRPr="0075301F">
        <w:rPr>
          <w:rFonts w:eastAsia="Times New Roman" w:cstheme="minorHAnsi"/>
          <w:lang w:eastAsia="en-IN"/>
        </w:rPr>
        <w:t xml:space="preserve">Take electrical shutdown of hydraulic power-pack &amp; Battery Machine with LOTO. </w:t>
      </w:r>
    </w:p>
    <w:p w14:paraId="7337FC26" w14:textId="77777777" w:rsidR="0075301F" w:rsidRPr="0075301F" w:rsidRDefault="0075301F" w:rsidP="00C55F3A">
      <w:pPr>
        <w:numPr>
          <w:ilvl w:val="0"/>
          <w:numId w:val="43"/>
        </w:numPr>
        <w:spacing w:line="240" w:lineRule="auto"/>
        <w:rPr>
          <w:rFonts w:eastAsia="Times New Roman" w:cstheme="minorHAnsi"/>
          <w:lang w:eastAsia="en-IN"/>
        </w:rPr>
      </w:pPr>
      <w:r w:rsidRPr="0075301F">
        <w:rPr>
          <w:rFonts w:eastAsia="Times New Roman" w:cstheme="minorHAnsi"/>
          <w:lang w:eastAsia="en-IN"/>
        </w:rPr>
        <w:t xml:space="preserve">Slowly loosen the fittings to release the hydraulic oil pressure and collect the oil in empty container. Care should be taken to prevent the oil from falling on the ground.. </w:t>
      </w:r>
    </w:p>
    <w:p w14:paraId="45D13371" w14:textId="77777777" w:rsidR="0075301F" w:rsidRPr="0075301F" w:rsidRDefault="0075301F" w:rsidP="00C55F3A">
      <w:pPr>
        <w:numPr>
          <w:ilvl w:val="0"/>
          <w:numId w:val="43"/>
        </w:numPr>
        <w:spacing w:line="240" w:lineRule="auto"/>
        <w:rPr>
          <w:rFonts w:eastAsia="Times New Roman" w:cstheme="minorHAnsi"/>
          <w:lang w:eastAsia="en-IN"/>
        </w:rPr>
      </w:pPr>
      <w:r w:rsidRPr="0075301F">
        <w:rPr>
          <w:rFonts w:eastAsia="Times New Roman" w:cstheme="minorHAnsi"/>
          <w:lang w:eastAsia="en-IN"/>
        </w:rPr>
        <w:t xml:space="preserve">Loop the hoses of the cylinder as well as piping. Tag the pipeline ports with proper identification. </w:t>
      </w:r>
    </w:p>
    <w:p w14:paraId="05AF56C9" w14:textId="77777777" w:rsidR="0075301F" w:rsidRPr="0075301F" w:rsidRDefault="0075301F" w:rsidP="00C55F3A">
      <w:pPr>
        <w:numPr>
          <w:ilvl w:val="0"/>
          <w:numId w:val="43"/>
        </w:numPr>
        <w:spacing w:line="240" w:lineRule="auto"/>
        <w:rPr>
          <w:rFonts w:eastAsia="Times New Roman" w:cstheme="minorHAnsi"/>
          <w:lang w:eastAsia="en-IN"/>
        </w:rPr>
      </w:pPr>
      <w:r w:rsidRPr="0075301F">
        <w:rPr>
          <w:rFonts w:eastAsia="Times New Roman" w:cstheme="minorHAnsi"/>
          <w:lang w:eastAsia="en-IN"/>
        </w:rPr>
        <w:t xml:space="preserve">Follow material handling procedure for cylinder replacement. </w:t>
      </w:r>
    </w:p>
    <w:p w14:paraId="32A1239A" w14:textId="77777777" w:rsidR="0075301F" w:rsidRPr="0075301F" w:rsidRDefault="0075301F" w:rsidP="00C55F3A">
      <w:pPr>
        <w:numPr>
          <w:ilvl w:val="0"/>
          <w:numId w:val="43"/>
        </w:numPr>
        <w:spacing w:line="240" w:lineRule="auto"/>
        <w:rPr>
          <w:rFonts w:eastAsia="Times New Roman" w:cstheme="minorHAnsi"/>
          <w:lang w:eastAsia="en-IN"/>
        </w:rPr>
      </w:pPr>
      <w:r w:rsidRPr="0075301F">
        <w:rPr>
          <w:rFonts w:eastAsia="Times New Roman" w:cstheme="minorHAnsi"/>
          <w:lang w:eastAsia="en-IN"/>
        </w:rPr>
        <w:t xml:space="preserve">Connect the hoses. </w:t>
      </w:r>
    </w:p>
    <w:p w14:paraId="6ADFA8D4" w14:textId="77777777" w:rsidR="0075301F" w:rsidRPr="0075301F" w:rsidRDefault="0075301F" w:rsidP="00C55F3A">
      <w:pPr>
        <w:numPr>
          <w:ilvl w:val="0"/>
          <w:numId w:val="43"/>
        </w:numPr>
        <w:spacing w:line="240" w:lineRule="auto"/>
        <w:rPr>
          <w:rFonts w:eastAsia="Times New Roman" w:cstheme="minorHAnsi"/>
          <w:lang w:eastAsia="en-IN"/>
        </w:rPr>
      </w:pPr>
      <w:r w:rsidRPr="0075301F">
        <w:rPr>
          <w:rFonts w:eastAsia="Times New Roman" w:cstheme="minorHAnsi"/>
          <w:lang w:eastAsia="en-IN"/>
        </w:rPr>
        <w:t xml:space="preserve">Clear the electrical shutdown &amp; take trial. </w:t>
      </w:r>
    </w:p>
    <w:p w14:paraId="7DE6A9C8" w14:textId="77777777" w:rsidR="0075301F" w:rsidRPr="0075301F" w:rsidRDefault="0075301F" w:rsidP="00C55F3A">
      <w:pPr>
        <w:numPr>
          <w:ilvl w:val="0"/>
          <w:numId w:val="43"/>
        </w:numPr>
        <w:spacing w:line="240" w:lineRule="auto"/>
        <w:rPr>
          <w:rFonts w:eastAsia="Times New Roman" w:cstheme="minorHAnsi"/>
          <w:lang w:eastAsia="en-IN"/>
        </w:rPr>
      </w:pPr>
      <w:r w:rsidRPr="0075301F">
        <w:rPr>
          <w:rFonts w:eastAsia="Times New Roman" w:cstheme="minorHAnsi"/>
          <w:lang w:eastAsia="en-IN"/>
        </w:rPr>
        <w:t xml:space="preserve">Clear the work Area. </w:t>
      </w:r>
    </w:p>
    <w:p w14:paraId="150C667A" w14:textId="4A4050A1" w:rsidR="0075301F" w:rsidRPr="0075301F" w:rsidRDefault="008440CB" w:rsidP="0075301F">
      <w:pPr>
        <w:spacing w:line="240" w:lineRule="auto"/>
        <w:rPr>
          <w:rFonts w:eastAsia="Times New Roman" w:cstheme="minorHAnsi"/>
          <w:lang w:eastAsia="en-IN"/>
        </w:rPr>
      </w:pPr>
      <w:r>
        <w:rPr>
          <w:rFonts w:eastAsia="Times New Roman" w:cstheme="minorHAnsi"/>
          <w:b/>
          <w:bCs/>
        </w:rPr>
        <w:t xml:space="preserve">Activity </w:t>
      </w:r>
      <w:r w:rsidR="0075301F">
        <w:rPr>
          <w:rFonts w:eastAsia="Times New Roman" w:cstheme="minorHAnsi"/>
          <w:b/>
          <w:bCs/>
        </w:rPr>
        <w:t>no. 3</w:t>
      </w:r>
      <w:r w:rsidR="0075301F" w:rsidRPr="0075301F">
        <w:rPr>
          <w:rFonts w:eastAsia="Times New Roman" w:cstheme="minorHAnsi"/>
          <w:b/>
          <w:bCs/>
          <w:lang w:eastAsia="en-IN"/>
        </w:rPr>
        <w:t xml:space="preserve">: Replacement of hoses. </w:t>
      </w:r>
    </w:p>
    <w:p w14:paraId="5AA0FBC6" w14:textId="77777777" w:rsidR="00453530" w:rsidRPr="00453530" w:rsidRDefault="0075301F" w:rsidP="00453530">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If the cylinder is on load, </w:t>
      </w:r>
      <w:r w:rsidR="00453530" w:rsidRPr="00453530">
        <w:rPr>
          <w:rFonts w:eastAsia="Times New Roman" w:cstheme="minorHAnsi"/>
          <w:lang w:eastAsia="en-IN"/>
        </w:rPr>
        <w:t xml:space="preserve">either </w:t>
      </w:r>
    </w:p>
    <w:p w14:paraId="6CE7CBFE" w14:textId="77777777" w:rsidR="00453530" w:rsidRDefault="00453530" w:rsidP="00453530">
      <w:pPr>
        <w:numPr>
          <w:ilvl w:val="1"/>
          <w:numId w:val="50"/>
        </w:numPr>
        <w:spacing w:line="240" w:lineRule="auto"/>
        <w:rPr>
          <w:rFonts w:eastAsia="Times New Roman" w:cstheme="minorHAnsi"/>
          <w:lang w:eastAsia="en-IN"/>
        </w:rPr>
      </w:pPr>
      <w:r w:rsidRPr="0075301F">
        <w:rPr>
          <w:rFonts w:eastAsia="Times New Roman" w:cstheme="minorHAnsi"/>
          <w:lang w:eastAsia="en-IN"/>
        </w:rPr>
        <w:t>operate the system with the permission of production department &amp; release the load on the hydraulic cylinder</w:t>
      </w:r>
      <w:r>
        <w:rPr>
          <w:rFonts w:eastAsia="Times New Roman" w:cstheme="minorHAnsi"/>
          <w:lang w:eastAsia="en-IN"/>
        </w:rPr>
        <w:t>, or</w:t>
      </w:r>
    </w:p>
    <w:p w14:paraId="1389D326" w14:textId="77777777" w:rsidR="00453530" w:rsidRPr="00453530" w:rsidRDefault="00453530" w:rsidP="00453530">
      <w:pPr>
        <w:numPr>
          <w:ilvl w:val="1"/>
          <w:numId w:val="50"/>
        </w:numPr>
        <w:spacing w:line="240" w:lineRule="auto"/>
        <w:rPr>
          <w:rFonts w:eastAsia="Times New Roman" w:cstheme="minorHAnsi"/>
          <w:lang w:eastAsia="en-IN"/>
        </w:rPr>
      </w:pPr>
      <w:r w:rsidRPr="00571613">
        <w:rPr>
          <w:color w:val="1F497D"/>
        </w:rPr>
        <w:t>In case of lifted lo</w:t>
      </w:r>
      <w:r>
        <w:rPr>
          <w:color w:val="1F497D"/>
        </w:rPr>
        <w:t>ad and system cannot be run then</w:t>
      </w:r>
      <w:r w:rsidRPr="00571613">
        <w:rPr>
          <w:color w:val="1F497D"/>
        </w:rPr>
        <w:t xml:space="preserve"> load needs to be supported either with chain pulley or by providing support from bottom</w:t>
      </w:r>
    </w:p>
    <w:p w14:paraId="297626A8" w14:textId="32A4C67A" w:rsidR="0075301F" w:rsidRPr="0075301F" w:rsidRDefault="0075301F" w:rsidP="00C55F3A">
      <w:pPr>
        <w:numPr>
          <w:ilvl w:val="0"/>
          <w:numId w:val="44"/>
        </w:numPr>
        <w:spacing w:line="240" w:lineRule="auto"/>
        <w:rPr>
          <w:rFonts w:eastAsia="Times New Roman" w:cstheme="minorHAnsi"/>
          <w:lang w:eastAsia="en-IN"/>
        </w:rPr>
      </w:pPr>
    </w:p>
    <w:p w14:paraId="34B5CA4E"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Take electrical shutdown of hydraulic power pack &amp; Battery Machine. </w:t>
      </w:r>
    </w:p>
    <w:p w14:paraId="3D1EF2EB"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For changing hoses of 1-42 or 43-84 side cylinders individual MCB to be put off and lock to be provided to panel. </w:t>
      </w:r>
    </w:p>
    <w:p w14:paraId="675A0061"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Operate required cylinder &amp; check to confirm shutdown. </w:t>
      </w:r>
    </w:p>
    <w:p w14:paraId="02CD6F5F"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Slowly loosen the fittings to release the hydraulic oil pressure and collect the oil in empty container. Care should be taken to prevent the oil from falling on the ground. </w:t>
      </w:r>
    </w:p>
    <w:p w14:paraId="1E3632BB"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Replace the damaged hose with new one. Replace the </w:t>
      </w:r>
      <w:r w:rsidR="0062172E" w:rsidRPr="0075301F">
        <w:rPr>
          <w:rFonts w:eastAsia="Times New Roman" w:cstheme="minorHAnsi"/>
          <w:lang w:eastAsia="en-IN"/>
        </w:rPr>
        <w:t>doughty</w:t>
      </w:r>
      <w:r w:rsidRPr="0075301F">
        <w:rPr>
          <w:rFonts w:eastAsia="Times New Roman" w:cstheme="minorHAnsi"/>
          <w:lang w:eastAsia="en-IN"/>
        </w:rPr>
        <w:t xml:space="preserve">/copper seal if required. </w:t>
      </w:r>
    </w:p>
    <w:p w14:paraId="2044F1A6"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Hose has to be fitted without twisting &amp; entanglement. </w:t>
      </w:r>
    </w:p>
    <w:p w14:paraId="0FF74340"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Clear the electrical shutdown &amp; take trial. </w:t>
      </w:r>
    </w:p>
    <w:p w14:paraId="55CF379C" w14:textId="77777777" w:rsidR="0075301F" w:rsidRPr="0075301F" w:rsidRDefault="0075301F" w:rsidP="00C55F3A">
      <w:pPr>
        <w:numPr>
          <w:ilvl w:val="0"/>
          <w:numId w:val="44"/>
        </w:numPr>
        <w:spacing w:line="240" w:lineRule="auto"/>
        <w:rPr>
          <w:rFonts w:eastAsia="Times New Roman" w:cstheme="minorHAnsi"/>
          <w:lang w:eastAsia="en-IN"/>
        </w:rPr>
      </w:pPr>
      <w:r w:rsidRPr="0075301F">
        <w:rPr>
          <w:rFonts w:eastAsia="Times New Roman" w:cstheme="minorHAnsi"/>
          <w:lang w:eastAsia="en-IN"/>
        </w:rPr>
        <w:t xml:space="preserve">Perform the house keeping activity. </w:t>
      </w:r>
    </w:p>
    <w:p w14:paraId="09953CC8" w14:textId="369FF637" w:rsidR="0075301F" w:rsidRPr="0075301F" w:rsidRDefault="008440CB" w:rsidP="0075301F">
      <w:pPr>
        <w:spacing w:line="240" w:lineRule="auto"/>
        <w:rPr>
          <w:rFonts w:eastAsia="Times New Roman" w:cstheme="minorHAnsi"/>
          <w:lang w:eastAsia="en-IN"/>
        </w:rPr>
      </w:pPr>
      <w:r>
        <w:rPr>
          <w:rFonts w:eastAsia="Times New Roman" w:cstheme="minorHAnsi"/>
          <w:b/>
          <w:bCs/>
          <w:lang w:eastAsia="en-IN"/>
        </w:rPr>
        <w:t>Activity</w:t>
      </w:r>
      <w:r w:rsidR="0075301F" w:rsidRPr="0075301F">
        <w:rPr>
          <w:rFonts w:eastAsia="Times New Roman" w:cstheme="minorHAnsi"/>
          <w:b/>
          <w:bCs/>
          <w:lang w:eastAsia="en-IN"/>
        </w:rPr>
        <w:t xml:space="preserve"> no. 4: Welding on Hydraulic pipelines Joints</w:t>
      </w:r>
    </w:p>
    <w:p w14:paraId="48E86720"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Identify leakage joint. </w:t>
      </w:r>
    </w:p>
    <w:p w14:paraId="16C902D4" w14:textId="77777777" w:rsidR="00453530" w:rsidRPr="00453530" w:rsidRDefault="0075301F" w:rsidP="00453530">
      <w:pPr>
        <w:numPr>
          <w:ilvl w:val="0"/>
          <w:numId w:val="50"/>
        </w:numPr>
        <w:spacing w:line="240" w:lineRule="auto"/>
        <w:rPr>
          <w:rFonts w:eastAsia="Times New Roman" w:cstheme="minorHAnsi"/>
          <w:lang w:eastAsia="en-IN"/>
        </w:rPr>
      </w:pPr>
      <w:r w:rsidRPr="0075301F">
        <w:rPr>
          <w:rFonts w:eastAsia="Times New Roman" w:cstheme="minorHAnsi"/>
          <w:lang w:eastAsia="en-IN"/>
        </w:rPr>
        <w:t xml:space="preserve">If the cylinder is on load, </w:t>
      </w:r>
      <w:r w:rsidR="00453530" w:rsidRPr="00453530">
        <w:rPr>
          <w:rFonts w:eastAsia="Times New Roman" w:cstheme="minorHAnsi"/>
          <w:lang w:eastAsia="en-IN"/>
        </w:rPr>
        <w:t xml:space="preserve">either </w:t>
      </w:r>
    </w:p>
    <w:p w14:paraId="387E4E71" w14:textId="77777777" w:rsidR="00453530" w:rsidRDefault="00453530" w:rsidP="00453530">
      <w:pPr>
        <w:numPr>
          <w:ilvl w:val="1"/>
          <w:numId w:val="50"/>
        </w:numPr>
        <w:spacing w:line="240" w:lineRule="auto"/>
        <w:rPr>
          <w:rFonts w:eastAsia="Times New Roman" w:cstheme="minorHAnsi"/>
          <w:lang w:eastAsia="en-IN"/>
        </w:rPr>
      </w:pPr>
      <w:r w:rsidRPr="0075301F">
        <w:rPr>
          <w:rFonts w:eastAsia="Times New Roman" w:cstheme="minorHAnsi"/>
          <w:lang w:eastAsia="en-IN"/>
        </w:rPr>
        <w:lastRenderedPageBreak/>
        <w:t>operate the system with the permission of production department &amp; release the load on the hydraulic cylinder</w:t>
      </w:r>
      <w:r>
        <w:rPr>
          <w:rFonts w:eastAsia="Times New Roman" w:cstheme="minorHAnsi"/>
          <w:lang w:eastAsia="en-IN"/>
        </w:rPr>
        <w:t>, or</w:t>
      </w:r>
    </w:p>
    <w:p w14:paraId="60940D34" w14:textId="77777777" w:rsidR="00453530" w:rsidRPr="00453530" w:rsidRDefault="00453530" w:rsidP="00453530">
      <w:pPr>
        <w:numPr>
          <w:ilvl w:val="1"/>
          <w:numId w:val="50"/>
        </w:numPr>
        <w:spacing w:line="240" w:lineRule="auto"/>
        <w:rPr>
          <w:rFonts w:eastAsia="Times New Roman" w:cstheme="minorHAnsi"/>
          <w:lang w:eastAsia="en-IN"/>
        </w:rPr>
      </w:pPr>
      <w:r w:rsidRPr="00571613">
        <w:rPr>
          <w:color w:val="1F497D"/>
        </w:rPr>
        <w:t>In case of lifted lo</w:t>
      </w:r>
      <w:r>
        <w:rPr>
          <w:color w:val="1F497D"/>
        </w:rPr>
        <w:t>ad and system cannot be run then</w:t>
      </w:r>
      <w:r w:rsidRPr="00571613">
        <w:rPr>
          <w:color w:val="1F497D"/>
        </w:rPr>
        <w:t xml:space="preserve"> load needs to be supported either with chain pulley or by providing support from bottom</w:t>
      </w:r>
    </w:p>
    <w:p w14:paraId="2ACB8106" w14:textId="19648BBD" w:rsidR="0075301F" w:rsidRPr="0075301F" w:rsidRDefault="0075301F" w:rsidP="00C55F3A">
      <w:pPr>
        <w:numPr>
          <w:ilvl w:val="0"/>
          <w:numId w:val="45"/>
        </w:numPr>
        <w:spacing w:line="240" w:lineRule="auto"/>
        <w:rPr>
          <w:rFonts w:eastAsia="Times New Roman" w:cstheme="minorHAnsi"/>
          <w:lang w:eastAsia="en-IN"/>
        </w:rPr>
      </w:pPr>
    </w:p>
    <w:p w14:paraId="5C2183B1"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Take electrical shutdown of hydraulic power pack with LOTO. </w:t>
      </w:r>
    </w:p>
    <w:p w14:paraId="0CC60634"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Slowly loosen the fittings to release the hydraulic oil pressure and collect the oil in empty container. Care should be taken to prevent the oil from falling on the ground. </w:t>
      </w:r>
    </w:p>
    <w:p w14:paraId="23E8B7C2"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Pipeline to be drained completely &amp; opened at both ends. </w:t>
      </w:r>
    </w:p>
    <w:p w14:paraId="31DE502A"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Use safety belts while working at QT area. </w:t>
      </w:r>
    </w:p>
    <w:p w14:paraId="38B6280F"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Welding to be carried out as per WI- </w:t>
      </w:r>
    </w:p>
    <w:p w14:paraId="3F2BA842"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Clear the electrical shutdown &amp; take trial. </w:t>
      </w:r>
    </w:p>
    <w:p w14:paraId="08E2B988" w14:textId="77777777" w:rsidR="0075301F" w:rsidRPr="0075301F" w:rsidRDefault="0075301F" w:rsidP="00C55F3A">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Perform the house keeping activity. </w:t>
      </w:r>
    </w:p>
    <w:p w14:paraId="7CF449CE" w14:textId="77777777" w:rsidR="00453530" w:rsidRPr="0075301F" w:rsidRDefault="00453530" w:rsidP="00453530">
      <w:pPr>
        <w:spacing w:line="240" w:lineRule="auto"/>
        <w:rPr>
          <w:rFonts w:eastAsia="Times New Roman" w:cstheme="minorHAnsi"/>
          <w:lang w:eastAsia="en-IN"/>
        </w:rPr>
      </w:pPr>
      <w:r>
        <w:rPr>
          <w:rFonts w:eastAsia="Times New Roman" w:cstheme="minorHAnsi"/>
          <w:b/>
          <w:bCs/>
          <w:lang w:eastAsia="en-IN"/>
        </w:rPr>
        <w:t>Activity no. 5</w:t>
      </w:r>
      <w:r w:rsidRPr="0075301F">
        <w:rPr>
          <w:rFonts w:eastAsia="Times New Roman" w:cstheme="minorHAnsi"/>
          <w:b/>
          <w:bCs/>
          <w:lang w:eastAsia="en-IN"/>
        </w:rPr>
        <w:t xml:space="preserve">: </w:t>
      </w:r>
      <w:r>
        <w:rPr>
          <w:rFonts w:eastAsia="Times New Roman" w:cstheme="minorHAnsi"/>
          <w:b/>
          <w:bCs/>
          <w:lang w:eastAsia="en-IN"/>
        </w:rPr>
        <w:t xml:space="preserve">Power pack </w:t>
      </w:r>
      <w:r w:rsidR="00820463">
        <w:rPr>
          <w:rFonts w:eastAsia="Times New Roman" w:cstheme="minorHAnsi"/>
          <w:b/>
          <w:bCs/>
          <w:lang w:eastAsia="en-IN"/>
        </w:rPr>
        <w:t>Oil top-up</w:t>
      </w:r>
    </w:p>
    <w:p w14:paraId="42C054E7" w14:textId="77777777" w:rsidR="00453530" w:rsidRPr="0075301F" w:rsidRDefault="00E2518B" w:rsidP="00E2518B">
      <w:pPr>
        <w:numPr>
          <w:ilvl w:val="0"/>
          <w:numId w:val="45"/>
        </w:numPr>
        <w:spacing w:line="240" w:lineRule="auto"/>
        <w:rPr>
          <w:rFonts w:eastAsia="Times New Roman" w:cstheme="minorHAnsi"/>
          <w:lang w:eastAsia="en-IN"/>
        </w:rPr>
      </w:pPr>
      <w:r>
        <w:rPr>
          <w:rFonts w:eastAsia="Times New Roman" w:cstheme="minorHAnsi"/>
          <w:lang w:eastAsia="en-IN"/>
        </w:rPr>
        <w:t xml:space="preserve">Oil/ </w:t>
      </w:r>
      <w:r w:rsidRPr="00E2518B">
        <w:rPr>
          <w:rFonts w:eastAsia="Times New Roman" w:cstheme="minorHAnsi"/>
          <w:lang w:eastAsia="en-IN"/>
        </w:rPr>
        <w:t>Fluid must be added to the reservoir at startup, after cleanout, and to make up for losses.</w:t>
      </w:r>
    </w:p>
    <w:p w14:paraId="6785FF80" w14:textId="77777777" w:rsidR="00E2518B" w:rsidRDefault="00E2518B" w:rsidP="00453530">
      <w:pPr>
        <w:numPr>
          <w:ilvl w:val="0"/>
          <w:numId w:val="45"/>
        </w:numPr>
        <w:spacing w:line="240" w:lineRule="auto"/>
        <w:rPr>
          <w:rFonts w:eastAsia="Times New Roman" w:cstheme="minorHAnsi"/>
          <w:lang w:eastAsia="en-IN"/>
        </w:rPr>
      </w:pPr>
      <w:r>
        <w:rPr>
          <w:rFonts w:eastAsia="Times New Roman" w:cstheme="minorHAnsi"/>
          <w:lang w:eastAsia="en-IN"/>
        </w:rPr>
        <w:t>Check the fluid type (HLP 68, hydropack 68 etc.) and shift required quantity near work site</w:t>
      </w:r>
    </w:p>
    <w:p w14:paraId="1AA7CCAF" w14:textId="77777777" w:rsidR="00453530" w:rsidRPr="0075301F" w:rsidRDefault="00453530" w:rsidP="00453530">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Take electrical shutdown of hydraulic power pack with LOTO. </w:t>
      </w:r>
      <w:r w:rsidR="00820463">
        <w:rPr>
          <w:rFonts w:eastAsia="Times New Roman" w:cstheme="minorHAnsi"/>
          <w:lang w:eastAsia="en-IN"/>
        </w:rPr>
        <w:t>In case power pack is installed on mobile equipment, position the equipment suitably and take electrical shutdown.</w:t>
      </w:r>
    </w:p>
    <w:p w14:paraId="326420BA" w14:textId="77777777" w:rsidR="00453530" w:rsidRPr="0075301F" w:rsidRDefault="00E2518B" w:rsidP="00453530">
      <w:pPr>
        <w:numPr>
          <w:ilvl w:val="0"/>
          <w:numId w:val="45"/>
        </w:numPr>
        <w:spacing w:line="240" w:lineRule="auto"/>
        <w:rPr>
          <w:rFonts w:eastAsia="Times New Roman" w:cstheme="minorHAnsi"/>
          <w:lang w:eastAsia="en-IN"/>
        </w:rPr>
      </w:pPr>
      <w:r>
        <w:rPr>
          <w:rFonts w:eastAsia="Times New Roman" w:cstheme="minorHAnsi"/>
          <w:lang w:eastAsia="en-IN"/>
        </w:rPr>
        <w:t>Using spanner unbolt the filler</w:t>
      </w:r>
      <w:r w:rsidR="00453530" w:rsidRPr="0075301F">
        <w:rPr>
          <w:rFonts w:eastAsia="Times New Roman" w:cstheme="minorHAnsi"/>
          <w:lang w:eastAsia="en-IN"/>
        </w:rPr>
        <w:t xml:space="preserve">. </w:t>
      </w:r>
    </w:p>
    <w:p w14:paraId="46486087" w14:textId="77777777" w:rsidR="00E2518B" w:rsidRDefault="00E2518B" w:rsidP="00E2518B">
      <w:pPr>
        <w:numPr>
          <w:ilvl w:val="0"/>
          <w:numId w:val="45"/>
        </w:numPr>
        <w:spacing w:line="240" w:lineRule="auto"/>
        <w:rPr>
          <w:rFonts w:eastAsia="Times New Roman" w:cstheme="minorHAnsi"/>
          <w:lang w:eastAsia="en-IN"/>
        </w:rPr>
      </w:pPr>
      <w:r>
        <w:rPr>
          <w:rFonts w:eastAsia="Times New Roman" w:cstheme="minorHAnsi"/>
          <w:lang w:eastAsia="en-IN"/>
        </w:rPr>
        <w:t>Pour oil into tank through filler</w:t>
      </w:r>
      <w:r w:rsidR="00820463">
        <w:rPr>
          <w:rFonts w:eastAsia="Times New Roman" w:cstheme="minorHAnsi"/>
          <w:lang w:eastAsia="en-IN"/>
        </w:rPr>
        <w:t xml:space="preserve"> using oil cans</w:t>
      </w:r>
      <w:r>
        <w:rPr>
          <w:rFonts w:eastAsia="Times New Roman" w:cstheme="minorHAnsi"/>
          <w:lang w:eastAsia="en-IN"/>
        </w:rPr>
        <w:t>. T</w:t>
      </w:r>
      <w:r w:rsidRPr="00E2518B">
        <w:rPr>
          <w:rFonts w:eastAsia="Times New Roman" w:cstheme="minorHAnsi"/>
          <w:lang w:eastAsia="en-IN"/>
        </w:rPr>
        <w:t>o maintain appropriate fluid level</w:t>
      </w:r>
      <w:r>
        <w:rPr>
          <w:rFonts w:eastAsia="Times New Roman" w:cstheme="minorHAnsi"/>
          <w:lang w:eastAsia="en-IN"/>
        </w:rPr>
        <w:t>,</w:t>
      </w:r>
      <w:r w:rsidRPr="00E2518B">
        <w:rPr>
          <w:rFonts w:eastAsia="Times New Roman" w:cstheme="minorHAnsi"/>
          <w:lang w:eastAsia="en-IN"/>
        </w:rPr>
        <w:t xml:space="preserve"> </w:t>
      </w:r>
      <w:r>
        <w:rPr>
          <w:rFonts w:eastAsia="Times New Roman" w:cstheme="minorHAnsi"/>
          <w:lang w:eastAsia="en-IN"/>
        </w:rPr>
        <w:t>a fluid-level indicator is located with high and low levels marked. Le</w:t>
      </w:r>
      <w:r w:rsidR="00820463">
        <w:rPr>
          <w:rFonts w:eastAsia="Times New Roman" w:cstheme="minorHAnsi"/>
          <w:lang w:eastAsia="en-IN"/>
        </w:rPr>
        <w:t>vel to be maintained between</w:t>
      </w:r>
      <w:r>
        <w:rPr>
          <w:rFonts w:eastAsia="Times New Roman" w:cstheme="minorHAnsi"/>
          <w:lang w:eastAsia="en-IN"/>
        </w:rPr>
        <w:t xml:space="preserve"> high &amp; low.</w:t>
      </w:r>
    </w:p>
    <w:p w14:paraId="61ABF687" w14:textId="77777777" w:rsidR="00820463" w:rsidRDefault="00820463" w:rsidP="00E2518B">
      <w:pPr>
        <w:numPr>
          <w:ilvl w:val="0"/>
          <w:numId w:val="45"/>
        </w:numPr>
        <w:spacing w:line="240" w:lineRule="auto"/>
        <w:rPr>
          <w:rFonts w:eastAsia="Times New Roman" w:cstheme="minorHAnsi"/>
          <w:lang w:eastAsia="en-IN"/>
        </w:rPr>
      </w:pPr>
      <w:r>
        <w:rPr>
          <w:rFonts w:eastAsia="Times New Roman" w:cstheme="minorHAnsi"/>
          <w:lang w:eastAsia="en-IN"/>
        </w:rPr>
        <w:t>Oil can be also filled through oil filling machine:</w:t>
      </w:r>
    </w:p>
    <w:p w14:paraId="1D1D90EE" w14:textId="77777777" w:rsidR="00820463" w:rsidRDefault="00820463" w:rsidP="00C55F3A">
      <w:pPr>
        <w:numPr>
          <w:ilvl w:val="1"/>
          <w:numId w:val="51"/>
        </w:numPr>
        <w:spacing w:line="240" w:lineRule="auto"/>
        <w:rPr>
          <w:rFonts w:eastAsia="Times New Roman" w:cstheme="minorHAnsi"/>
          <w:lang w:eastAsia="en-IN"/>
        </w:rPr>
      </w:pPr>
      <w:r>
        <w:rPr>
          <w:rFonts w:eastAsia="Times New Roman" w:cstheme="minorHAnsi"/>
          <w:lang w:eastAsia="en-IN"/>
        </w:rPr>
        <w:t>Shift and install mobile oil filling machine</w:t>
      </w:r>
    </w:p>
    <w:p w14:paraId="124DC5EB" w14:textId="77777777" w:rsidR="00820463" w:rsidRDefault="00820463" w:rsidP="00C55F3A">
      <w:pPr>
        <w:numPr>
          <w:ilvl w:val="1"/>
          <w:numId w:val="51"/>
        </w:numPr>
        <w:spacing w:line="240" w:lineRule="auto"/>
        <w:rPr>
          <w:rFonts w:eastAsia="Times New Roman" w:cstheme="minorHAnsi"/>
          <w:lang w:eastAsia="en-IN"/>
        </w:rPr>
      </w:pPr>
      <w:r>
        <w:rPr>
          <w:rFonts w:eastAsia="Times New Roman" w:cstheme="minorHAnsi"/>
          <w:lang w:eastAsia="en-IN"/>
        </w:rPr>
        <w:t xml:space="preserve">Connect suction line of machine with new oil (or barrel) and delivery line to the power pack oil tank filler and switch on the machine. Please follow up manual of this machine </w:t>
      </w:r>
      <w:r w:rsidR="00FD20B8">
        <w:rPr>
          <w:rFonts w:eastAsia="Times New Roman" w:cstheme="minorHAnsi"/>
          <w:lang w:eastAsia="en-IN"/>
        </w:rPr>
        <w:t>in case of any issue.</w:t>
      </w:r>
    </w:p>
    <w:p w14:paraId="4CAE787A" w14:textId="77777777" w:rsidR="00FD20B8" w:rsidRDefault="00FD20B8" w:rsidP="00FD20B8">
      <w:pPr>
        <w:numPr>
          <w:ilvl w:val="0"/>
          <w:numId w:val="45"/>
        </w:numPr>
        <w:spacing w:line="240" w:lineRule="auto"/>
        <w:rPr>
          <w:rFonts w:eastAsia="Times New Roman" w:cstheme="minorHAnsi"/>
          <w:lang w:eastAsia="en-IN"/>
        </w:rPr>
      </w:pPr>
      <w:r>
        <w:rPr>
          <w:rFonts w:eastAsia="Times New Roman" w:cstheme="minorHAnsi"/>
          <w:lang w:eastAsia="en-IN"/>
        </w:rPr>
        <w:t>T</w:t>
      </w:r>
      <w:r w:rsidRPr="00E2518B">
        <w:rPr>
          <w:rFonts w:eastAsia="Times New Roman" w:cstheme="minorHAnsi"/>
          <w:lang w:eastAsia="en-IN"/>
        </w:rPr>
        <w:t>o maintain appropriate fluid level</w:t>
      </w:r>
      <w:r>
        <w:rPr>
          <w:rFonts w:eastAsia="Times New Roman" w:cstheme="minorHAnsi"/>
          <w:lang w:eastAsia="en-IN"/>
        </w:rPr>
        <w:t>,</w:t>
      </w:r>
      <w:r w:rsidRPr="00E2518B">
        <w:rPr>
          <w:rFonts w:eastAsia="Times New Roman" w:cstheme="minorHAnsi"/>
          <w:lang w:eastAsia="en-IN"/>
        </w:rPr>
        <w:t xml:space="preserve"> </w:t>
      </w:r>
      <w:r>
        <w:rPr>
          <w:rFonts w:eastAsia="Times New Roman" w:cstheme="minorHAnsi"/>
          <w:lang w:eastAsia="en-IN"/>
        </w:rPr>
        <w:t>a fluid-level indicator is located with high and low levels marked. Level to be maintained between high &amp; low.</w:t>
      </w:r>
    </w:p>
    <w:p w14:paraId="5C50AB52" w14:textId="77777777" w:rsidR="00453530" w:rsidRPr="0075301F" w:rsidRDefault="00453530" w:rsidP="00453530">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Clear the electrical shutdown &amp; take trial. </w:t>
      </w:r>
    </w:p>
    <w:p w14:paraId="1DC9622D" w14:textId="77777777" w:rsidR="00453530" w:rsidRPr="0075301F" w:rsidRDefault="00453530" w:rsidP="00453530">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Perform the house keeping activity. </w:t>
      </w:r>
    </w:p>
    <w:p w14:paraId="51C815B7" w14:textId="77777777" w:rsidR="00820463" w:rsidRPr="0075301F" w:rsidRDefault="00820463" w:rsidP="00820463">
      <w:pPr>
        <w:spacing w:line="240" w:lineRule="auto"/>
        <w:rPr>
          <w:rFonts w:eastAsia="Times New Roman" w:cstheme="minorHAnsi"/>
          <w:lang w:eastAsia="en-IN"/>
        </w:rPr>
      </w:pPr>
      <w:r>
        <w:rPr>
          <w:rFonts w:eastAsia="Times New Roman" w:cstheme="minorHAnsi"/>
          <w:b/>
          <w:bCs/>
          <w:lang w:eastAsia="en-IN"/>
        </w:rPr>
        <w:t>Activity no. 6</w:t>
      </w:r>
      <w:r w:rsidRPr="0075301F">
        <w:rPr>
          <w:rFonts w:eastAsia="Times New Roman" w:cstheme="minorHAnsi"/>
          <w:b/>
          <w:bCs/>
          <w:lang w:eastAsia="en-IN"/>
        </w:rPr>
        <w:t xml:space="preserve">: </w:t>
      </w:r>
      <w:r>
        <w:rPr>
          <w:rFonts w:eastAsia="Times New Roman" w:cstheme="minorHAnsi"/>
          <w:b/>
          <w:bCs/>
          <w:lang w:eastAsia="en-IN"/>
        </w:rPr>
        <w:t xml:space="preserve">Power pack Oil replacement/ tank </w:t>
      </w:r>
      <w:r w:rsidR="00FD20B8">
        <w:rPr>
          <w:rFonts w:eastAsia="Times New Roman" w:cstheme="minorHAnsi"/>
          <w:b/>
          <w:bCs/>
          <w:lang w:eastAsia="en-IN"/>
        </w:rPr>
        <w:t xml:space="preserve">cleaning/ </w:t>
      </w:r>
      <w:r>
        <w:rPr>
          <w:rFonts w:eastAsia="Times New Roman" w:cstheme="minorHAnsi"/>
          <w:b/>
          <w:bCs/>
          <w:lang w:eastAsia="en-IN"/>
        </w:rPr>
        <w:t>inspection</w:t>
      </w:r>
    </w:p>
    <w:p w14:paraId="03F5DE42" w14:textId="77777777" w:rsidR="000073C8" w:rsidRDefault="00820463" w:rsidP="00820463">
      <w:pPr>
        <w:numPr>
          <w:ilvl w:val="0"/>
          <w:numId w:val="45"/>
        </w:numPr>
        <w:spacing w:line="240" w:lineRule="auto"/>
        <w:rPr>
          <w:rFonts w:eastAsia="Times New Roman" w:cstheme="minorHAnsi"/>
          <w:lang w:eastAsia="en-IN"/>
        </w:rPr>
      </w:pPr>
      <w:r>
        <w:rPr>
          <w:rFonts w:eastAsia="Times New Roman" w:cstheme="minorHAnsi"/>
          <w:lang w:eastAsia="en-IN"/>
        </w:rPr>
        <w:t xml:space="preserve">Check the fluid type (HLP 68, hydropack 68 etc.) and shift required quantity near work site. </w:t>
      </w:r>
    </w:p>
    <w:p w14:paraId="0A5C361D" w14:textId="77777777" w:rsidR="00820463" w:rsidRDefault="00820463" w:rsidP="00820463">
      <w:pPr>
        <w:numPr>
          <w:ilvl w:val="0"/>
          <w:numId w:val="45"/>
        </w:numPr>
        <w:spacing w:line="240" w:lineRule="auto"/>
        <w:rPr>
          <w:rFonts w:eastAsia="Times New Roman" w:cstheme="minorHAnsi"/>
          <w:lang w:eastAsia="en-IN"/>
        </w:rPr>
      </w:pPr>
      <w:r>
        <w:rPr>
          <w:rFonts w:eastAsia="Times New Roman" w:cstheme="minorHAnsi"/>
          <w:lang w:eastAsia="en-IN"/>
        </w:rPr>
        <w:lastRenderedPageBreak/>
        <w:t xml:space="preserve">In case of </w:t>
      </w:r>
      <w:r w:rsidR="000073C8">
        <w:rPr>
          <w:rFonts w:eastAsia="Times New Roman" w:cstheme="minorHAnsi"/>
          <w:lang w:eastAsia="en-IN"/>
        </w:rPr>
        <w:t>tank inspection (oil re-use) this step is not necessary, but empty barrels to be shifted at work site.</w:t>
      </w:r>
    </w:p>
    <w:p w14:paraId="0E94A97D" w14:textId="77777777" w:rsidR="00FD20B8" w:rsidRPr="00FD20B8" w:rsidRDefault="00FD20B8" w:rsidP="00FD20B8">
      <w:pPr>
        <w:pStyle w:val="ListParagraph"/>
        <w:numPr>
          <w:ilvl w:val="0"/>
          <w:numId w:val="45"/>
        </w:numPr>
        <w:rPr>
          <w:rFonts w:eastAsia="Times New Roman" w:cstheme="minorHAnsi"/>
          <w:lang w:eastAsia="en-IN"/>
        </w:rPr>
      </w:pPr>
      <w:r w:rsidRPr="00FD20B8">
        <w:rPr>
          <w:rFonts w:eastAsia="Times New Roman" w:cstheme="minorHAnsi"/>
          <w:lang w:eastAsia="en-IN"/>
        </w:rPr>
        <w:t>Shift and install mobile oil filling machine</w:t>
      </w:r>
    </w:p>
    <w:p w14:paraId="7836E7AA" w14:textId="77777777" w:rsidR="00820463" w:rsidRPr="0075301F" w:rsidRDefault="00820463" w:rsidP="00820463">
      <w:pPr>
        <w:numPr>
          <w:ilvl w:val="0"/>
          <w:numId w:val="45"/>
        </w:numPr>
        <w:spacing w:line="240" w:lineRule="auto"/>
        <w:rPr>
          <w:rFonts w:eastAsia="Times New Roman" w:cstheme="minorHAnsi"/>
          <w:lang w:eastAsia="en-IN"/>
        </w:rPr>
      </w:pPr>
      <w:r w:rsidRPr="0075301F">
        <w:rPr>
          <w:rFonts w:eastAsia="Times New Roman" w:cstheme="minorHAnsi"/>
          <w:lang w:eastAsia="en-IN"/>
        </w:rPr>
        <w:t xml:space="preserve">Take electrical shutdown of hydraulic power pack with LOTO. </w:t>
      </w:r>
      <w:r>
        <w:rPr>
          <w:rFonts w:eastAsia="Times New Roman" w:cstheme="minorHAnsi"/>
          <w:lang w:eastAsia="en-IN"/>
        </w:rPr>
        <w:t>In case power pack is installed on mobile equipment, position the equipment suitably and take electrical shutdown.</w:t>
      </w:r>
    </w:p>
    <w:p w14:paraId="6D625AFE" w14:textId="77777777" w:rsidR="00820463" w:rsidRPr="0075301F" w:rsidRDefault="00820463" w:rsidP="00820463">
      <w:pPr>
        <w:numPr>
          <w:ilvl w:val="0"/>
          <w:numId w:val="45"/>
        </w:numPr>
        <w:spacing w:line="240" w:lineRule="auto"/>
        <w:rPr>
          <w:rFonts w:eastAsia="Times New Roman" w:cstheme="minorHAnsi"/>
          <w:lang w:eastAsia="en-IN"/>
        </w:rPr>
      </w:pPr>
      <w:r>
        <w:rPr>
          <w:rFonts w:eastAsia="Times New Roman" w:cstheme="minorHAnsi"/>
          <w:lang w:eastAsia="en-IN"/>
        </w:rPr>
        <w:t>Using spanner unbolt the filler</w:t>
      </w:r>
      <w:r w:rsidRPr="0075301F">
        <w:rPr>
          <w:rFonts w:eastAsia="Times New Roman" w:cstheme="minorHAnsi"/>
          <w:lang w:eastAsia="en-IN"/>
        </w:rPr>
        <w:t xml:space="preserve">. </w:t>
      </w:r>
    </w:p>
    <w:p w14:paraId="7149B463" w14:textId="77777777" w:rsidR="00820463" w:rsidRDefault="00820463" w:rsidP="00C55F3A">
      <w:pPr>
        <w:numPr>
          <w:ilvl w:val="0"/>
          <w:numId w:val="45"/>
        </w:numPr>
        <w:spacing w:line="240" w:lineRule="auto"/>
        <w:rPr>
          <w:rFonts w:eastAsia="Times New Roman" w:cstheme="minorHAnsi"/>
          <w:lang w:eastAsia="en-IN"/>
        </w:rPr>
      </w:pPr>
      <w:r>
        <w:rPr>
          <w:rFonts w:eastAsia="Times New Roman" w:cstheme="minorHAnsi"/>
          <w:lang w:eastAsia="en-IN"/>
        </w:rPr>
        <w:t xml:space="preserve">Connect suction line of machine </w:t>
      </w:r>
      <w:r w:rsidR="00FD20B8">
        <w:rPr>
          <w:rFonts w:eastAsia="Times New Roman" w:cstheme="minorHAnsi"/>
          <w:lang w:eastAsia="en-IN"/>
        </w:rPr>
        <w:t xml:space="preserve">with power pack oil tank and </w:t>
      </w:r>
      <w:r>
        <w:rPr>
          <w:rFonts w:eastAsia="Times New Roman" w:cstheme="minorHAnsi"/>
          <w:lang w:eastAsia="en-IN"/>
        </w:rPr>
        <w:t xml:space="preserve">delivery line to the </w:t>
      </w:r>
      <w:r w:rsidR="00FD20B8">
        <w:rPr>
          <w:rFonts w:eastAsia="Times New Roman" w:cstheme="minorHAnsi"/>
          <w:lang w:eastAsia="en-IN"/>
        </w:rPr>
        <w:t>empty barrel</w:t>
      </w:r>
      <w:r>
        <w:rPr>
          <w:rFonts w:eastAsia="Times New Roman" w:cstheme="minorHAnsi"/>
          <w:lang w:eastAsia="en-IN"/>
        </w:rPr>
        <w:t xml:space="preserve"> and switch on the machine. Please follow up manual of</w:t>
      </w:r>
      <w:r w:rsidR="00FD20B8">
        <w:rPr>
          <w:rFonts w:eastAsia="Times New Roman" w:cstheme="minorHAnsi"/>
          <w:lang w:eastAsia="en-IN"/>
        </w:rPr>
        <w:t xml:space="preserve"> this machine in case of any issue.</w:t>
      </w:r>
    </w:p>
    <w:p w14:paraId="339A2C62" w14:textId="77777777" w:rsidR="00FD20B8" w:rsidRDefault="00FD20B8" w:rsidP="00C55F3A">
      <w:pPr>
        <w:numPr>
          <w:ilvl w:val="0"/>
          <w:numId w:val="45"/>
        </w:numPr>
        <w:spacing w:line="240" w:lineRule="auto"/>
        <w:rPr>
          <w:rFonts w:eastAsia="Times New Roman" w:cstheme="minorHAnsi"/>
          <w:lang w:eastAsia="en-IN"/>
        </w:rPr>
      </w:pPr>
      <w:r>
        <w:rPr>
          <w:rFonts w:eastAsia="Times New Roman" w:cstheme="minorHAnsi"/>
          <w:lang w:eastAsia="en-IN"/>
        </w:rPr>
        <w:t>Operate machine till oil tank is empty.</w:t>
      </w:r>
    </w:p>
    <w:p w14:paraId="3CA56D2A" w14:textId="77777777" w:rsidR="00FD20B8" w:rsidRDefault="00FD20B8" w:rsidP="00C55F3A">
      <w:pPr>
        <w:numPr>
          <w:ilvl w:val="0"/>
          <w:numId w:val="45"/>
        </w:numPr>
        <w:spacing w:line="240" w:lineRule="auto"/>
        <w:rPr>
          <w:rFonts w:eastAsia="Times New Roman" w:cstheme="minorHAnsi"/>
          <w:lang w:eastAsia="en-IN"/>
        </w:rPr>
      </w:pPr>
      <w:r>
        <w:rPr>
          <w:rFonts w:eastAsia="Times New Roman" w:cstheme="minorHAnsi"/>
          <w:lang w:eastAsia="en-IN"/>
        </w:rPr>
        <w:t>Unbolt the manhole/ inspection window using spanner.</w:t>
      </w:r>
    </w:p>
    <w:p w14:paraId="3159BBA0" w14:textId="77777777" w:rsidR="00FD20B8" w:rsidRDefault="00FD20B8" w:rsidP="00C55F3A">
      <w:pPr>
        <w:numPr>
          <w:ilvl w:val="0"/>
          <w:numId w:val="45"/>
        </w:numPr>
        <w:spacing w:line="240" w:lineRule="auto"/>
        <w:rPr>
          <w:rFonts w:eastAsia="Times New Roman" w:cstheme="minorHAnsi"/>
          <w:lang w:eastAsia="en-IN"/>
        </w:rPr>
      </w:pPr>
      <w:r>
        <w:rPr>
          <w:rFonts w:eastAsia="Times New Roman" w:cstheme="minorHAnsi"/>
          <w:lang w:eastAsia="en-IN"/>
        </w:rPr>
        <w:t>Inspect the tank and ensure below:</w:t>
      </w:r>
    </w:p>
    <w:p w14:paraId="5A7FBB05" w14:textId="77777777" w:rsidR="00FD20B8" w:rsidRDefault="00FD20B8" w:rsidP="00FD20B8">
      <w:pPr>
        <w:numPr>
          <w:ilvl w:val="1"/>
          <w:numId w:val="45"/>
        </w:numPr>
        <w:spacing w:line="240" w:lineRule="auto"/>
        <w:rPr>
          <w:rFonts w:eastAsia="Times New Roman" w:cstheme="minorHAnsi"/>
          <w:lang w:eastAsia="en-IN"/>
        </w:rPr>
      </w:pPr>
      <w:r>
        <w:rPr>
          <w:rFonts w:eastAsia="Times New Roman" w:cstheme="minorHAnsi"/>
          <w:lang w:eastAsia="en-IN"/>
        </w:rPr>
        <w:t>Remove contaminants settled down</w:t>
      </w:r>
    </w:p>
    <w:p w14:paraId="71369D1C" w14:textId="77777777" w:rsidR="00FD20B8" w:rsidRDefault="00FD20B8" w:rsidP="00FD20B8">
      <w:pPr>
        <w:numPr>
          <w:ilvl w:val="1"/>
          <w:numId w:val="45"/>
        </w:numPr>
        <w:spacing w:line="240" w:lineRule="auto"/>
        <w:rPr>
          <w:rFonts w:eastAsia="Times New Roman" w:cstheme="minorHAnsi"/>
          <w:lang w:eastAsia="en-IN"/>
        </w:rPr>
      </w:pPr>
      <w:r>
        <w:rPr>
          <w:rFonts w:eastAsia="Times New Roman" w:cstheme="minorHAnsi"/>
          <w:lang w:eastAsia="en-IN"/>
        </w:rPr>
        <w:t>Check filters/ strainers</w:t>
      </w:r>
    </w:p>
    <w:p w14:paraId="57362365" w14:textId="77777777" w:rsidR="00FD20B8" w:rsidRDefault="00FD20B8" w:rsidP="00FD20B8">
      <w:pPr>
        <w:numPr>
          <w:ilvl w:val="1"/>
          <w:numId w:val="45"/>
        </w:numPr>
        <w:spacing w:line="240" w:lineRule="auto"/>
        <w:rPr>
          <w:rFonts w:eastAsia="Times New Roman" w:cstheme="minorHAnsi"/>
          <w:lang w:eastAsia="en-IN"/>
        </w:rPr>
      </w:pPr>
      <w:r>
        <w:rPr>
          <w:rFonts w:eastAsia="Times New Roman" w:cstheme="minorHAnsi"/>
          <w:lang w:eastAsia="en-IN"/>
        </w:rPr>
        <w:t>Suction &amp; return line</w:t>
      </w:r>
    </w:p>
    <w:p w14:paraId="52F8CD01" w14:textId="77777777" w:rsidR="00FD20B8" w:rsidRDefault="00FD20B8" w:rsidP="00FD20B8">
      <w:pPr>
        <w:numPr>
          <w:ilvl w:val="1"/>
          <w:numId w:val="45"/>
        </w:numPr>
        <w:spacing w:line="240" w:lineRule="auto"/>
        <w:rPr>
          <w:rFonts w:eastAsia="Times New Roman" w:cstheme="minorHAnsi"/>
          <w:lang w:eastAsia="en-IN"/>
        </w:rPr>
      </w:pPr>
      <w:r>
        <w:rPr>
          <w:rFonts w:eastAsia="Times New Roman" w:cstheme="minorHAnsi"/>
          <w:lang w:eastAsia="en-IN"/>
        </w:rPr>
        <w:t>Baffle plate (wherever applicable)</w:t>
      </w:r>
    </w:p>
    <w:p w14:paraId="2DDD8E1C" w14:textId="77777777" w:rsidR="00FB7251" w:rsidRDefault="00FB7251" w:rsidP="00820463">
      <w:pPr>
        <w:numPr>
          <w:ilvl w:val="0"/>
          <w:numId w:val="45"/>
        </w:numPr>
        <w:spacing w:line="240" w:lineRule="auto"/>
        <w:rPr>
          <w:rFonts w:eastAsia="Times New Roman" w:cstheme="minorHAnsi"/>
          <w:lang w:eastAsia="en-IN"/>
        </w:rPr>
      </w:pPr>
      <w:r>
        <w:rPr>
          <w:rFonts w:eastAsia="Times New Roman" w:cstheme="minorHAnsi"/>
          <w:lang w:eastAsia="en-IN"/>
        </w:rPr>
        <w:t>Fit manhole/ inspection window using spanner</w:t>
      </w:r>
    </w:p>
    <w:p w14:paraId="27A18D7B" w14:textId="77777777" w:rsidR="00FB7251" w:rsidRDefault="00FB7251" w:rsidP="00820463">
      <w:pPr>
        <w:numPr>
          <w:ilvl w:val="0"/>
          <w:numId w:val="45"/>
        </w:numPr>
        <w:spacing w:line="240" w:lineRule="auto"/>
        <w:rPr>
          <w:rFonts w:eastAsia="Times New Roman" w:cstheme="minorHAnsi"/>
          <w:lang w:eastAsia="en-IN"/>
        </w:rPr>
      </w:pPr>
      <w:r>
        <w:rPr>
          <w:rFonts w:eastAsia="Times New Roman" w:cstheme="minorHAnsi"/>
          <w:lang w:eastAsia="en-IN"/>
        </w:rPr>
        <w:t>Follow activity No 5 from step 6 onwards.</w:t>
      </w:r>
    </w:p>
    <w:p w14:paraId="7BBD8232" w14:textId="77777777" w:rsidR="005F7704" w:rsidRDefault="00C02E28" w:rsidP="00C55F3A">
      <w:pPr>
        <w:pStyle w:val="ListParagraph"/>
        <w:spacing w:line="240" w:lineRule="auto"/>
        <w:ind w:left="0"/>
        <w:rPr>
          <w:rFonts w:eastAsia="Times New Roman" w:cstheme="minorHAnsi"/>
          <w:b/>
          <w:bCs/>
          <w:lang w:eastAsia="en-IN"/>
        </w:rPr>
      </w:pPr>
      <w:r>
        <w:rPr>
          <w:rFonts w:eastAsia="Times New Roman" w:cstheme="minorHAnsi"/>
          <w:b/>
          <w:bCs/>
          <w:lang w:eastAsia="en-IN"/>
        </w:rPr>
        <w:t>Activity no. 7</w:t>
      </w:r>
      <w:r w:rsidR="005F7704" w:rsidRPr="005F7704">
        <w:rPr>
          <w:rFonts w:eastAsia="Times New Roman" w:cstheme="minorHAnsi"/>
          <w:b/>
          <w:bCs/>
          <w:lang w:eastAsia="en-IN"/>
        </w:rPr>
        <w:t xml:space="preserve">: </w:t>
      </w:r>
      <w:r w:rsidR="005F7704">
        <w:rPr>
          <w:rFonts w:eastAsia="Times New Roman" w:cstheme="minorHAnsi"/>
          <w:b/>
          <w:bCs/>
          <w:lang w:eastAsia="en-IN"/>
        </w:rPr>
        <w:t xml:space="preserve">Replacement of Compacting station hammer </w:t>
      </w:r>
      <w:r w:rsidR="00973D03">
        <w:rPr>
          <w:rFonts w:eastAsia="Times New Roman" w:cstheme="minorHAnsi"/>
          <w:b/>
          <w:bCs/>
          <w:lang w:eastAsia="en-IN"/>
        </w:rPr>
        <w:t xml:space="preserve">2 </w:t>
      </w:r>
      <w:r w:rsidR="005F7704">
        <w:rPr>
          <w:rFonts w:eastAsia="Times New Roman" w:cstheme="minorHAnsi"/>
          <w:b/>
          <w:bCs/>
          <w:lang w:eastAsia="en-IN"/>
        </w:rPr>
        <w:t>cylinder</w:t>
      </w:r>
      <w:r w:rsidR="00973D03">
        <w:rPr>
          <w:rFonts w:eastAsia="Times New Roman" w:cstheme="minorHAnsi"/>
          <w:b/>
          <w:bCs/>
          <w:lang w:eastAsia="en-IN"/>
        </w:rPr>
        <w:t xml:space="preserve"> (HCS)</w:t>
      </w:r>
    </w:p>
    <w:p w14:paraId="3038A230" w14:textId="77777777" w:rsidR="00973D03" w:rsidRDefault="00973D03" w:rsidP="00C55F3A">
      <w:pPr>
        <w:numPr>
          <w:ilvl w:val="0"/>
          <w:numId w:val="53"/>
        </w:numPr>
        <w:spacing w:line="240" w:lineRule="auto"/>
        <w:rPr>
          <w:rFonts w:eastAsia="Times New Roman" w:cstheme="minorHAnsi"/>
          <w:lang w:eastAsia="en-IN"/>
        </w:rPr>
      </w:pPr>
      <w:r w:rsidRPr="0075301F">
        <w:rPr>
          <w:rFonts w:eastAsia="Times New Roman" w:cstheme="minorHAnsi"/>
          <w:lang w:eastAsia="en-IN"/>
        </w:rPr>
        <w:t xml:space="preserve">operate the system with the permission of production department &amp; </w:t>
      </w:r>
      <w:r>
        <w:rPr>
          <w:rFonts w:eastAsia="Times New Roman" w:cstheme="minorHAnsi"/>
          <w:lang w:eastAsia="en-IN"/>
        </w:rPr>
        <w:t>ensure following conditions:</w:t>
      </w:r>
    </w:p>
    <w:p w14:paraId="07B2E62E" w14:textId="77777777" w:rsidR="0083301F" w:rsidRDefault="0083301F" w:rsidP="00C55F3A">
      <w:pPr>
        <w:numPr>
          <w:ilvl w:val="1"/>
          <w:numId w:val="53"/>
        </w:numPr>
        <w:spacing w:line="240" w:lineRule="auto"/>
        <w:rPr>
          <w:rFonts w:eastAsia="Times New Roman" w:cstheme="minorHAnsi"/>
          <w:lang w:eastAsia="en-IN"/>
        </w:rPr>
      </w:pPr>
      <w:r>
        <w:rPr>
          <w:rFonts w:eastAsia="Times New Roman" w:cstheme="minorHAnsi"/>
          <w:lang w:eastAsia="en-IN"/>
        </w:rPr>
        <w:t>Insert plate inside compacting box and make box</w:t>
      </w:r>
    </w:p>
    <w:p w14:paraId="753524E9" w14:textId="77777777" w:rsidR="00973D03" w:rsidRDefault="00973D03" w:rsidP="00C55F3A">
      <w:pPr>
        <w:numPr>
          <w:ilvl w:val="1"/>
          <w:numId w:val="53"/>
        </w:numPr>
        <w:spacing w:line="240" w:lineRule="auto"/>
        <w:rPr>
          <w:rFonts w:eastAsia="Times New Roman" w:cstheme="minorHAnsi"/>
          <w:lang w:eastAsia="en-IN"/>
        </w:rPr>
      </w:pPr>
      <w:r>
        <w:rPr>
          <w:rFonts w:eastAsia="Times New Roman" w:cstheme="minorHAnsi"/>
          <w:lang w:eastAsia="en-IN"/>
        </w:rPr>
        <w:t>Position Plate handler</w:t>
      </w:r>
      <w:r w:rsidR="0082026F">
        <w:rPr>
          <w:rFonts w:eastAsia="Times New Roman" w:cstheme="minorHAnsi"/>
          <w:lang w:eastAsia="en-IN"/>
        </w:rPr>
        <w:t xml:space="preserve"> (PH)</w:t>
      </w:r>
      <w:r>
        <w:rPr>
          <w:rFonts w:eastAsia="Times New Roman" w:cstheme="minorHAnsi"/>
          <w:lang w:eastAsia="en-IN"/>
        </w:rPr>
        <w:t xml:space="preserve"> opposite box</w:t>
      </w:r>
      <w:r w:rsidR="0082026F">
        <w:rPr>
          <w:rFonts w:eastAsia="Times New Roman" w:cstheme="minorHAnsi"/>
          <w:lang w:eastAsia="en-IN"/>
        </w:rPr>
        <w:t xml:space="preserve"> and take electrical shutdown of PH.</w:t>
      </w:r>
    </w:p>
    <w:p w14:paraId="12D5F350" w14:textId="77777777" w:rsidR="00973D03" w:rsidRDefault="00973D03" w:rsidP="00C55F3A">
      <w:pPr>
        <w:numPr>
          <w:ilvl w:val="1"/>
          <w:numId w:val="53"/>
        </w:numPr>
        <w:spacing w:line="240" w:lineRule="auto"/>
        <w:rPr>
          <w:rFonts w:eastAsia="Times New Roman" w:cstheme="minorHAnsi"/>
          <w:lang w:eastAsia="en-IN"/>
        </w:rPr>
      </w:pPr>
      <w:r>
        <w:rPr>
          <w:rFonts w:eastAsia="Times New Roman" w:cstheme="minorHAnsi"/>
          <w:lang w:eastAsia="en-IN"/>
        </w:rPr>
        <w:t>Move mobile hopper at extreme position at Hot coke side (HCS)</w:t>
      </w:r>
    </w:p>
    <w:p w14:paraId="34E3F07F" w14:textId="77777777" w:rsidR="00973D03" w:rsidRDefault="00973D03" w:rsidP="00C55F3A">
      <w:pPr>
        <w:numPr>
          <w:ilvl w:val="1"/>
          <w:numId w:val="53"/>
        </w:numPr>
        <w:spacing w:line="240" w:lineRule="auto"/>
        <w:rPr>
          <w:rFonts w:eastAsia="Times New Roman" w:cstheme="minorHAnsi"/>
          <w:lang w:eastAsia="en-IN"/>
        </w:rPr>
      </w:pPr>
      <w:r>
        <w:rPr>
          <w:rFonts w:eastAsia="Times New Roman" w:cstheme="minorHAnsi"/>
          <w:lang w:eastAsia="en-IN"/>
        </w:rPr>
        <w:t>Manually operate hammer down until it rests on plate handler. Provide support below with proper stability</w:t>
      </w:r>
      <w:r w:rsidR="0083301F">
        <w:rPr>
          <w:rFonts w:eastAsia="Times New Roman" w:cstheme="minorHAnsi"/>
          <w:lang w:eastAsia="en-IN"/>
        </w:rPr>
        <w:t>.</w:t>
      </w:r>
    </w:p>
    <w:p w14:paraId="278E06F7" w14:textId="77777777" w:rsidR="00973D03" w:rsidRDefault="00973D03" w:rsidP="00C55F3A">
      <w:pPr>
        <w:numPr>
          <w:ilvl w:val="0"/>
          <w:numId w:val="53"/>
        </w:numPr>
        <w:spacing w:line="240" w:lineRule="auto"/>
        <w:rPr>
          <w:rFonts w:eastAsia="Times New Roman" w:cstheme="minorHAnsi"/>
          <w:lang w:eastAsia="en-IN"/>
        </w:rPr>
      </w:pPr>
      <w:r w:rsidRPr="0075301F">
        <w:rPr>
          <w:rFonts w:eastAsia="Times New Roman" w:cstheme="minorHAnsi"/>
          <w:lang w:eastAsia="en-IN"/>
        </w:rPr>
        <w:t xml:space="preserve">Take electrical shutdown of hydraulic power pack </w:t>
      </w:r>
      <w:r>
        <w:rPr>
          <w:rFonts w:eastAsia="Times New Roman" w:cstheme="minorHAnsi"/>
          <w:lang w:eastAsia="en-IN"/>
        </w:rPr>
        <w:t>&amp; Mobile hopper</w:t>
      </w:r>
      <w:r w:rsidR="0082026F">
        <w:rPr>
          <w:rFonts w:eastAsia="Times New Roman" w:cstheme="minorHAnsi"/>
          <w:lang w:eastAsia="en-IN"/>
        </w:rPr>
        <w:t xml:space="preserve"> (MH)</w:t>
      </w:r>
      <w:r w:rsidRPr="0075301F">
        <w:rPr>
          <w:rFonts w:eastAsia="Times New Roman" w:cstheme="minorHAnsi"/>
          <w:lang w:eastAsia="en-IN"/>
        </w:rPr>
        <w:t xml:space="preserve">. </w:t>
      </w:r>
    </w:p>
    <w:p w14:paraId="0EADE882" w14:textId="77777777" w:rsidR="00E842EB" w:rsidRDefault="00E842EB" w:rsidP="00C55F3A">
      <w:pPr>
        <w:numPr>
          <w:ilvl w:val="0"/>
          <w:numId w:val="53"/>
        </w:numPr>
        <w:spacing w:line="240" w:lineRule="auto"/>
        <w:rPr>
          <w:rFonts w:eastAsia="Times New Roman" w:cstheme="minorHAnsi"/>
          <w:lang w:eastAsia="en-IN"/>
        </w:rPr>
      </w:pPr>
      <w:r>
        <w:rPr>
          <w:rFonts w:eastAsia="Times New Roman" w:cstheme="minorHAnsi"/>
          <w:lang w:eastAsia="en-IN"/>
        </w:rPr>
        <w:t>Simultaneously position new cylinder below.</w:t>
      </w:r>
    </w:p>
    <w:p w14:paraId="40BD6E3C" w14:textId="77777777" w:rsidR="005F7704" w:rsidRDefault="00973D03"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Dismantle hammer from cylinder</w:t>
      </w:r>
      <w:r w:rsidR="003B7BD0">
        <w:rPr>
          <w:rFonts w:eastAsia="Times New Roman" w:cstheme="minorHAnsi"/>
          <w:lang w:eastAsia="en-IN"/>
        </w:rPr>
        <w:t>s</w:t>
      </w:r>
      <w:r>
        <w:rPr>
          <w:rFonts w:eastAsia="Times New Roman" w:cstheme="minorHAnsi"/>
          <w:lang w:eastAsia="en-IN"/>
        </w:rPr>
        <w:t xml:space="preserve"> by unbolting split flanges</w:t>
      </w:r>
      <w:r w:rsidR="003B7BD0">
        <w:rPr>
          <w:rFonts w:eastAsia="Times New Roman" w:cstheme="minorHAnsi"/>
          <w:lang w:eastAsia="en-IN"/>
        </w:rPr>
        <w:t xml:space="preserve"> (both cylinder)</w:t>
      </w:r>
      <w:r>
        <w:rPr>
          <w:rFonts w:eastAsia="Times New Roman" w:cstheme="minorHAnsi"/>
          <w:lang w:eastAsia="en-IN"/>
        </w:rPr>
        <w:t>.</w:t>
      </w:r>
    </w:p>
    <w:p w14:paraId="3E3AD7AD" w14:textId="77777777" w:rsidR="00973D03" w:rsidRDefault="00973D03"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 xml:space="preserve">Clear the electrical shutdown </w:t>
      </w:r>
      <w:r w:rsidR="00C02E28">
        <w:rPr>
          <w:rFonts w:eastAsia="Times New Roman" w:cstheme="minorHAnsi"/>
          <w:lang w:eastAsia="en-IN"/>
        </w:rPr>
        <w:t xml:space="preserve">of </w:t>
      </w:r>
      <w:r>
        <w:rPr>
          <w:rFonts w:eastAsia="Times New Roman" w:cstheme="minorHAnsi"/>
          <w:lang w:eastAsia="en-IN"/>
        </w:rPr>
        <w:t xml:space="preserve">only </w:t>
      </w:r>
      <w:r w:rsidRPr="0075301F">
        <w:rPr>
          <w:rFonts w:eastAsia="Times New Roman" w:cstheme="minorHAnsi"/>
          <w:lang w:eastAsia="en-IN"/>
        </w:rPr>
        <w:t>hydraulic power pack</w:t>
      </w:r>
      <w:r>
        <w:rPr>
          <w:rFonts w:eastAsia="Times New Roman" w:cstheme="minorHAnsi"/>
          <w:lang w:eastAsia="en-IN"/>
        </w:rPr>
        <w:t xml:space="preserve"> and manually operate cylinder (return stroke).</w:t>
      </w:r>
    </w:p>
    <w:p w14:paraId="7270E68E" w14:textId="77777777" w:rsidR="00973D03" w:rsidRDefault="00973D03" w:rsidP="00C55F3A">
      <w:pPr>
        <w:pStyle w:val="ListParagraph"/>
        <w:numPr>
          <w:ilvl w:val="0"/>
          <w:numId w:val="53"/>
        </w:numPr>
        <w:spacing w:line="240" w:lineRule="auto"/>
        <w:rPr>
          <w:rFonts w:eastAsia="Times New Roman" w:cstheme="minorHAnsi"/>
          <w:lang w:eastAsia="en-IN"/>
        </w:rPr>
      </w:pPr>
      <w:r w:rsidRPr="0075301F">
        <w:rPr>
          <w:rFonts w:eastAsia="Times New Roman" w:cstheme="minorHAnsi"/>
          <w:lang w:eastAsia="en-IN"/>
        </w:rPr>
        <w:t>Take electrical shutdown of hydraulic power pack</w:t>
      </w:r>
      <w:r w:rsidR="00C02E28">
        <w:rPr>
          <w:rFonts w:eastAsia="Times New Roman" w:cstheme="minorHAnsi"/>
          <w:lang w:eastAsia="en-IN"/>
        </w:rPr>
        <w:t>.</w:t>
      </w:r>
    </w:p>
    <w:p w14:paraId="7049C633" w14:textId="77777777" w:rsidR="00C02E28" w:rsidRDefault="00C02E28"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Di</w:t>
      </w:r>
      <w:r w:rsidR="0035238B">
        <w:rPr>
          <w:rFonts w:eastAsia="Times New Roman" w:cstheme="minorHAnsi"/>
          <w:lang w:eastAsia="en-IN"/>
        </w:rPr>
        <w:t>sconnect</w:t>
      </w:r>
      <w:r>
        <w:rPr>
          <w:rFonts w:eastAsia="Times New Roman" w:cstheme="minorHAnsi"/>
          <w:lang w:eastAsia="en-IN"/>
        </w:rPr>
        <w:t xml:space="preserve"> inlet and out-let oil ports </w:t>
      </w:r>
      <w:r w:rsidR="003B7BD0">
        <w:rPr>
          <w:rFonts w:eastAsia="Times New Roman" w:cstheme="minorHAnsi"/>
          <w:lang w:eastAsia="en-IN"/>
        </w:rPr>
        <w:t xml:space="preserve">of damaged cylinder </w:t>
      </w:r>
      <w:r>
        <w:rPr>
          <w:rFonts w:eastAsia="Times New Roman" w:cstheme="minorHAnsi"/>
          <w:lang w:eastAsia="en-IN"/>
        </w:rPr>
        <w:t>after positioning oil collecting pan below.</w:t>
      </w:r>
      <w:r w:rsidR="0082026F">
        <w:rPr>
          <w:rFonts w:eastAsia="Times New Roman" w:cstheme="minorHAnsi"/>
          <w:lang w:eastAsia="en-IN"/>
        </w:rPr>
        <w:t xml:space="preserve"> </w:t>
      </w:r>
      <w:r w:rsidR="0035238B">
        <w:rPr>
          <w:rFonts w:eastAsia="Times New Roman" w:cstheme="minorHAnsi"/>
          <w:lang w:eastAsia="en-IN"/>
        </w:rPr>
        <w:t>Discard this spilled oil into waste bin.</w:t>
      </w:r>
    </w:p>
    <w:p w14:paraId="59459307" w14:textId="77777777" w:rsidR="0082026F" w:rsidRPr="002D1C2D" w:rsidRDefault="0082026F"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Position chain pulley block above</w:t>
      </w:r>
      <w:r w:rsidR="002D1C2D">
        <w:rPr>
          <w:rFonts w:eastAsia="Times New Roman" w:cstheme="minorHAnsi"/>
          <w:lang w:eastAsia="en-IN"/>
        </w:rPr>
        <w:t xml:space="preserve"> and t</w:t>
      </w:r>
      <w:r w:rsidRPr="002D1C2D">
        <w:rPr>
          <w:rFonts w:eastAsia="Times New Roman" w:cstheme="minorHAnsi"/>
          <w:lang w:eastAsia="en-IN"/>
        </w:rPr>
        <w:t>ake load of cylinder.</w:t>
      </w:r>
    </w:p>
    <w:p w14:paraId="5D266129" w14:textId="77777777" w:rsidR="00C02E28" w:rsidRDefault="00C02E28"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lastRenderedPageBreak/>
        <w:t>U</w:t>
      </w:r>
      <w:r w:rsidR="0082026F">
        <w:rPr>
          <w:rFonts w:eastAsia="Times New Roman" w:cstheme="minorHAnsi"/>
          <w:lang w:eastAsia="en-IN"/>
        </w:rPr>
        <w:t>nbolt cylinder mounting flange</w:t>
      </w:r>
      <w:r w:rsidR="0035238B">
        <w:rPr>
          <w:rFonts w:eastAsia="Times New Roman" w:cstheme="minorHAnsi"/>
          <w:lang w:eastAsia="en-IN"/>
        </w:rPr>
        <w:t xml:space="preserve"> with spanner</w:t>
      </w:r>
      <w:r w:rsidR="0082026F">
        <w:rPr>
          <w:rFonts w:eastAsia="Times New Roman" w:cstheme="minorHAnsi"/>
          <w:lang w:eastAsia="en-IN"/>
        </w:rPr>
        <w:t>.</w:t>
      </w:r>
    </w:p>
    <w:p w14:paraId="246A5822" w14:textId="77777777" w:rsidR="0082026F" w:rsidRDefault="0082026F"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Hoist the cylinder up</w:t>
      </w:r>
      <w:r w:rsidR="0035238B">
        <w:rPr>
          <w:rFonts w:eastAsia="Times New Roman" w:cstheme="minorHAnsi"/>
          <w:lang w:eastAsia="en-IN"/>
        </w:rPr>
        <w:t xml:space="preserve"> with the help of chain pulley block</w:t>
      </w:r>
    </w:p>
    <w:p w14:paraId="1EC3DBF5" w14:textId="77777777" w:rsidR="0082026F" w:rsidRDefault="0082026F"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 xml:space="preserve">Lower the </w:t>
      </w:r>
      <w:r w:rsidR="00E842EB">
        <w:rPr>
          <w:rFonts w:eastAsia="Times New Roman" w:cstheme="minorHAnsi"/>
          <w:lang w:eastAsia="en-IN"/>
        </w:rPr>
        <w:t xml:space="preserve">damaged </w:t>
      </w:r>
      <w:r>
        <w:rPr>
          <w:rFonts w:eastAsia="Times New Roman" w:cstheme="minorHAnsi"/>
          <w:lang w:eastAsia="en-IN"/>
        </w:rPr>
        <w:t xml:space="preserve">cylinder to </w:t>
      </w:r>
      <w:r w:rsidR="00E842EB">
        <w:rPr>
          <w:rFonts w:eastAsia="Times New Roman" w:cstheme="minorHAnsi"/>
          <w:lang w:eastAsia="en-IN"/>
        </w:rPr>
        <w:t>GL and hoist</w:t>
      </w:r>
      <w:r w:rsidR="003B7BD0">
        <w:rPr>
          <w:rFonts w:eastAsia="Times New Roman" w:cstheme="minorHAnsi"/>
          <w:lang w:eastAsia="en-IN"/>
        </w:rPr>
        <w:t xml:space="preserve"> new cylinder to up position using chain pulley block &amp; F-15 crane.</w:t>
      </w:r>
    </w:p>
    <w:p w14:paraId="5ADA040B" w14:textId="77777777" w:rsidR="0035238B" w:rsidRDefault="0035238B"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Position the cylinder and fix with mounting flange.</w:t>
      </w:r>
    </w:p>
    <w:p w14:paraId="78DA031E" w14:textId="77777777" w:rsidR="0035238B" w:rsidRDefault="0035238B"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Connect inlet &amp; out-let ports.</w:t>
      </w:r>
    </w:p>
    <w:p w14:paraId="5EB69008" w14:textId="77777777" w:rsidR="0035238B" w:rsidRDefault="0035238B"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 xml:space="preserve">Clear </w:t>
      </w:r>
      <w:r w:rsidRPr="0075301F">
        <w:rPr>
          <w:rFonts w:eastAsia="Times New Roman" w:cstheme="minorHAnsi"/>
          <w:lang w:eastAsia="en-IN"/>
        </w:rPr>
        <w:t>electrical shutdown of hydraulic power pack</w:t>
      </w:r>
      <w:r>
        <w:rPr>
          <w:rFonts w:eastAsia="Times New Roman" w:cstheme="minorHAnsi"/>
          <w:lang w:eastAsia="en-IN"/>
        </w:rPr>
        <w:t>.</w:t>
      </w:r>
    </w:p>
    <w:p w14:paraId="1CC05FBF" w14:textId="77777777" w:rsidR="0035238B" w:rsidRDefault="0035238B"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Manually operate the cylinder (forward).</w:t>
      </w:r>
    </w:p>
    <w:p w14:paraId="1B25D7E3" w14:textId="77777777" w:rsidR="0035238B" w:rsidRDefault="0035238B"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Assemble with hammer using split flanges.</w:t>
      </w:r>
    </w:p>
    <w:p w14:paraId="15D7ED78" w14:textId="77777777" w:rsidR="0035238B" w:rsidRDefault="0035238B"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Dismantle chain pulley block.</w:t>
      </w:r>
    </w:p>
    <w:p w14:paraId="17BDCB72" w14:textId="77777777" w:rsidR="0035238B" w:rsidRDefault="0035238B"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 xml:space="preserve">Clear Electrical shutdown of </w:t>
      </w:r>
      <w:r w:rsidRPr="0075301F">
        <w:rPr>
          <w:rFonts w:eastAsia="Times New Roman" w:cstheme="minorHAnsi"/>
          <w:lang w:eastAsia="en-IN"/>
        </w:rPr>
        <w:t xml:space="preserve">hydraulic power pack </w:t>
      </w:r>
      <w:r>
        <w:rPr>
          <w:rFonts w:eastAsia="Times New Roman" w:cstheme="minorHAnsi"/>
          <w:lang w:eastAsia="en-IN"/>
        </w:rPr>
        <w:t>&amp; Mobile hopper.</w:t>
      </w:r>
    </w:p>
    <w:p w14:paraId="67328664" w14:textId="77777777" w:rsidR="0035238B" w:rsidRPr="005F7704" w:rsidRDefault="003B7BD0" w:rsidP="00C55F3A">
      <w:pPr>
        <w:pStyle w:val="ListParagraph"/>
        <w:numPr>
          <w:ilvl w:val="0"/>
          <w:numId w:val="53"/>
        </w:numPr>
        <w:spacing w:line="240" w:lineRule="auto"/>
        <w:rPr>
          <w:rFonts w:eastAsia="Times New Roman" w:cstheme="minorHAnsi"/>
          <w:lang w:eastAsia="en-IN"/>
        </w:rPr>
      </w:pPr>
      <w:r>
        <w:rPr>
          <w:rFonts w:eastAsia="Times New Roman" w:cstheme="minorHAnsi"/>
          <w:lang w:eastAsia="en-IN"/>
        </w:rPr>
        <w:t>Take trial by operating cylinder up.</w:t>
      </w:r>
    </w:p>
    <w:p w14:paraId="185A8A17" w14:textId="77777777" w:rsidR="005F7704" w:rsidRDefault="003B7BD0" w:rsidP="00C55F3A">
      <w:pPr>
        <w:spacing w:line="240" w:lineRule="auto"/>
        <w:rPr>
          <w:rFonts w:eastAsia="Times New Roman" w:cstheme="minorHAnsi"/>
          <w:lang w:eastAsia="en-IN"/>
        </w:rPr>
      </w:pPr>
      <w:r>
        <w:rPr>
          <w:rFonts w:eastAsia="Times New Roman" w:cstheme="minorHAnsi"/>
          <w:b/>
          <w:bCs/>
          <w:lang w:eastAsia="en-IN"/>
        </w:rPr>
        <w:t>Activity no. 8</w:t>
      </w:r>
      <w:r w:rsidRPr="005F7704">
        <w:rPr>
          <w:rFonts w:eastAsia="Times New Roman" w:cstheme="minorHAnsi"/>
          <w:b/>
          <w:bCs/>
          <w:lang w:eastAsia="en-IN"/>
        </w:rPr>
        <w:t xml:space="preserve">: </w:t>
      </w:r>
      <w:r>
        <w:rPr>
          <w:rFonts w:eastAsia="Times New Roman" w:cstheme="minorHAnsi"/>
          <w:b/>
          <w:bCs/>
          <w:lang w:eastAsia="en-IN"/>
        </w:rPr>
        <w:t>Replacement of Compacting station hammer 2 cylinder (HCS) using 80T crane.</w:t>
      </w:r>
    </w:p>
    <w:p w14:paraId="64704D13" w14:textId="77777777" w:rsidR="003B7BD0" w:rsidRPr="00C55F3A" w:rsidRDefault="003B7BD0" w:rsidP="00C55F3A">
      <w:pPr>
        <w:pStyle w:val="ListParagraph"/>
        <w:numPr>
          <w:ilvl w:val="0"/>
          <w:numId w:val="55"/>
        </w:numPr>
        <w:spacing w:line="240" w:lineRule="auto"/>
        <w:rPr>
          <w:rFonts w:eastAsia="Times New Roman" w:cstheme="minorHAnsi"/>
          <w:lang w:eastAsia="en-IN"/>
        </w:rPr>
      </w:pPr>
      <w:r w:rsidRPr="00C55F3A">
        <w:rPr>
          <w:rFonts w:eastAsia="Times New Roman" w:cstheme="minorHAnsi"/>
          <w:lang w:eastAsia="en-IN"/>
        </w:rPr>
        <w:t>Dismantle roof sheets in area above the damaged cylinder.</w:t>
      </w:r>
    </w:p>
    <w:p w14:paraId="4349BF00" w14:textId="77777777" w:rsidR="003B7BD0" w:rsidRPr="00C55F3A" w:rsidRDefault="003B7BD0" w:rsidP="00C55F3A">
      <w:pPr>
        <w:pStyle w:val="ListParagraph"/>
        <w:numPr>
          <w:ilvl w:val="0"/>
          <w:numId w:val="55"/>
        </w:numPr>
        <w:spacing w:line="240" w:lineRule="auto"/>
        <w:rPr>
          <w:rFonts w:eastAsia="Times New Roman" w:cstheme="minorHAnsi"/>
          <w:lang w:eastAsia="en-IN"/>
        </w:rPr>
      </w:pPr>
      <w:r w:rsidRPr="00C55F3A">
        <w:rPr>
          <w:rFonts w:eastAsia="Times New Roman" w:cstheme="minorHAnsi"/>
          <w:lang w:eastAsia="en-IN"/>
        </w:rPr>
        <w:t>Follow steps 1,2,4,7 of activity no 7.</w:t>
      </w:r>
      <w:r w:rsidR="002D1C2D">
        <w:rPr>
          <w:rFonts w:eastAsia="Times New Roman" w:cstheme="minorHAnsi"/>
          <w:lang w:eastAsia="en-IN"/>
        </w:rPr>
        <w:t xml:space="preserve"> Simultaneously position the crane and new hammer cylinder.</w:t>
      </w:r>
    </w:p>
    <w:p w14:paraId="7F312874" w14:textId="77777777" w:rsidR="002D1C2D" w:rsidRPr="00C55F3A" w:rsidRDefault="002D1C2D" w:rsidP="00C55F3A">
      <w:pPr>
        <w:pStyle w:val="ListParagraph"/>
        <w:numPr>
          <w:ilvl w:val="0"/>
          <w:numId w:val="55"/>
        </w:numPr>
        <w:spacing w:line="240" w:lineRule="auto"/>
        <w:rPr>
          <w:rFonts w:eastAsia="Times New Roman" w:cstheme="minorHAnsi"/>
          <w:lang w:eastAsia="en-IN"/>
        </w:rPr>
      </w:pPr>
      <w:r w:rsidRPr="00C55F3A">
        <w:rPr>
          <w:rFonts w:eastAsia="Times New Roman" w:cstheme="minorHAnsi"/>
          <w:lang w:eastAsia="en-IN"/>
        </w:rPr>
        <w:t>Take the load of cylinder using crane and unbolt mounting flange.</w:t>
      </w:r>
    </w:p>
    <w:p w14:paraId="1BE9F8F5" w14:textId="77777777" w:rsidR="00112163" w:rsidRPr="00C55F3A" w:rsidRDefault="002D1C2D" w:rsidP="00C55F3A">
      <w:pPr>
        <w:pStyle w:val="ListParagraph"/>
        <w:numPr>
          <w:ilvl w:val="0"/>
          <w:numId w:val="55"/>
        </w:numPr>
        <w:spacing w:line="240" w:lineRule="auto"/>
        <w:rPr>
          <w:rFonts w:eastAsia="Times New Roman" w:cstheme="minorHAnsi"/>
          <w:lang w:eastAsia="en-IN"/>
        </w:rPr>
      </w:pPr>
      <w:r w:rsidRPr="00C55F3A">
        <w:rPr>
          <w:rFonts w:eastAsia="Times New Roman" w:cstheme="minorHAnsi"/>
          <w:lang w:eastAsia="en-IN"/>
        </w:rPr>
        <w:t>H</w:t>
      </w:r>
      <w:r w:rsidRPr="002D1C2D">
        <w:rPr>
          <w:rFonts w:eastAsia="Times New Roman" w:cstheme="minorHAnsi"/>
          <w:lang w:eastAsia="en-IN"/>
        </w:rPr>
        <w:t>oist and lower to Ground level.</w:t>
      </w:r>
    </w:p>
    <w:p w14:paraId="7A008A92" w14:textId="77777777" w:rsidR="002D1C2D" w:rsidRPr="00C55F3A" w:rsidRDefault="002D1C2D" w:rsidP="00C55F3A">
      <w:pPr>
        <w:pStyle w:val="ListParagraph"/>
        <w:numPr>
          <w:ilvl w:val="0"/>
          <w:numId w:val="55"/>
        </w:numPr>
        <w:spacing w:line="240" w:lineRule="auto"/>
        <w:rPr>
          <w:rFonts w:eastAsia="Times New Roman" w:cstheme="minorHAnsi"/>
          <w:lang w:eastAsia="en-IN"/>
        </w:rPr>
      </w:pPr>
      <w:r w:rsidRPr="00C55F3A">
        <w:rPr>
          <w:rFonts w:eastAsia="Times New Roman" w:cstheme="minorHAnsi"/>
          <w:lang w:eastAsia="en-IN"/>
        </w:rPr>
        <w:t>Hoist and position the new cylinder in position.</w:t>
      </w:r>
    </w:p>
    <w:p w14:paraId="01D0EC64" w14:textId="77777777" w:rsidR="002D1C2D" w:rsidRDefault="002D1C2D" w:rsidP="00C55F3A">
      <w:pPr>
        <w:pStyle w:val="ListParagraph"/>
        <w:numPr>
          <w:ilvl w:val="0"/>
          <w:numId w:val="55"/>
        </w:numPr>
        <w:spacing w:line="240" w:lineRule="auto"/>
        <w:rPr>
          <w:rFonts w:eastAsia="Times New Roman" w:cstheme="minorHAnsi"/>
          <w:lang w:eastAsia="en-IN"/>
        </w:rPr>
      </w:pPr>
      <w:r w:rsidRPr="00C55F3A">
        <w:rPr>
          <w:rFonts w:eastAsia="Times New Roman" w:cstheme="minorHAnsi"/>
          <w:lang w:eastAsia="en-IN"/>
        </w:rPr>
        <w:t xml:space="preserve">Follow steps </w:t>
      </w:r>
      <w:r>
        <w:rPr>
          <w:rFonts w:eastAsia="Times New Roman" w:cstheme="minorHAnsi"/>
          <w:lang w:eastAsia="en-IN"/>
        </w:rPr>
        <w:t>12, 13, 16, 17, 18, 19.</w:t>
      </w:r>
    </w:p>
    <w:p w14:paraId="47097ACA" w14:textId="77777777" w:rsidR="002D1C2D" w:rsidRDefault="002D1C2D" w:rsidP="00C55F3A">
      <w:pPr>
        <w:pStyle w:val="ListParagraph"/>
        <w:spacing w:line="240" w:lineRule="auto"/>
        <w:rPr>
          <w:rFonts w:eastAsia="Times New Roman" w:cstheme="minorHAnsi"/>
          <w:lang w:eastAsia="en-IN"/>
        </w:rPr>
      </w:pPr>
    </w:p>
    <w:p w14:paraId="51B875A5" w14:textId="77777777" w:rsidR="002D1C2D" w:rsidRDefault="002D1C2D" w:rsidP="002D1C2D">
      <w:pPr>
        <w:pStyle w:val="ListParagraph"/>
        <w:spacing w:line="240" w:lineRule="auto"/>
        <w:ind w:left="0"/>
        <w:rPr>
          <w:rFonts w:eastAsia="Times New Roman" w:cstheme="minorHAnsi"/>
          <w:b/>
          <w:bCs/>
          <w:lang w:eastAsia="en-IN"/>
        </w:rPr>
      </w:pPr>
      <w:r>
        <w:rPr>
          <w:rFonts w:eastAsia="Times New Roman" w:cstheme="minorHAnsi"/>
          <w:b/>
          <w:bCs/>
          <w:lang w:eastAsia="en-IN"/>
        </w:rPr>
        <w:t>Activity no. 9</w:t>
      </w:r>
      <w:r w:rsidRPr="005F7704">
        <w:rPr>
          <w:rFonts w:eastAsia="Times New Roman" w:cstheme="minorHAnsi"/>
          <w:b/>
          <w:bCs/>
          <w:lang w:eastAsia="en-IN"/>
        </w:rPr>
        <w:t xml:space="preserve">: </w:t>
      </w:r>
      <w:r>
        <w:rPr>
          <w:rFonts w:eastAsia="Times New Roman" w:cstheme="minorHAnsi"/>
          <w:b/>
          <w:bCs/>
          <w:lang w:eastAsia="en-IN"/>
        </w:rPr>
        <w:t>Replacement of Compacting station hammer 2 cylinder (RCS)</w:t>
      </w:r>
    </w:p>
    <w:p w14:paraId="2C8618C1" w14:textId="77777777" w:rsidR="002D1C2D" w:rsidRDefault="002D1C2D" w:rsidP="002D1C2D">
      <w:pPr>
        <w:numPr>
          <w:ilvl w:val="0"/>
          <w:numId w:val="56"/>
        </w:numPr>
        <w:spacing w:line="240" w:lineRule="auto"/>
        <w:rPr>
          <w:rFonts w:eastAsia="Times New Roman" w:cstheme="minorHAnsi"/>
          <w:lang w:eastAsia="en-IN"/>
        </w:rPr>
      </w:pPr>
      <w:r w:rsidRPr="0075301F">
        <w:rPr>
          <w:rFonts w:eastAsia="Times New Roman" w:cstheme="minorHAnsi"/>
          <w:lang w:eastAsia="en-IN"/>
        </w:rPr>
        <w:t xml:space="preserve">operate the system with the permission of production department &amp; </w:t>
      </w:r>
      <w:r>
        <w:rPr>
          <w:rFonts w:eastAsia="Times New Roman" w:cstheme="minorHAnsi"/>
          <w:lang w:eastAsia="en-IN"/>
        </w:rPr>
        <w:t>ensure following conditions:</w:t>
      </w:r>
    </w:p>
    <w:p w14:paraId="2F70677A" w14:textId="77777777" w:rsidR="0083301F" w:rsidRDefault="0083301F" w:rsidP="0083301F">
      <w:pPr>
        <w:numPr>
          <w:ilvl w:val="1"/>
          <w:numId w:val="56"/>
        </w:numPr>
        <w:spacing w:line="240" w:lineRule="auto"/>
        <w:rPr>
          <w:rFonts w:eastAsia="Times New Roman" w:cstheme="minorHAnsi"/>
          <w:lang w:eastAsia="en-IN"/>
        </w:rPr>
      </w:pPr>
      <w:r>
        <w:rPr>
          <w:rFonts w:eastAsia="Times New Roman" w:cstheme="minorHAnsi"/>
          <w:lang w:eastAsia="en-IN"/>
        </w:rPr>
        <w:t>Insert plate inside compacting box and make box</w:t>
      </w:r>
    </w:p>
    <w:p w14:paraId="063E721D" w14:textId="77777777" w:rsidR="002D1C2D" w:rsidRDefault="002D1C2D" w:rsidP="002D1C2D">
      <w:pPr>
        <w:numPr>
          <w:ilvl w:val="1"/>
          <w:numId w:val="56"/>
        </w:numPr>
        <w:spacing w:line="240" w:lineRule="auto"/>
        <w:rPr>
          <w:rFonts w:eastAsia="Times New Roman" w:cstheme="minorHAnsi"/>
          <w:lang w:eastAsia="en-IN"/>
        </w:rPr>
      </w:pPr>
      <w:r>
        <w:rPr>
          <w:rFonts w:eastAsia="Times New Roman" w:cstheme="minorHAnsi"/>
          <w:lang w:eastAsia="en-IN"/>
        </w:rPr>
        <w:t xml:space="preserve">Move mobile hopper at </w:t>
      </w:r>
      <w:r w:rsidR="0083301F">
        <w:rPr>
          <w:rFonts w:eastAsia="Times New Roman" w:cstheme="minorHAnsi"/>
          <w:lang w:eastAsia="en-IN"/>
        </w:rPr>
        <w:t>position towards</w:t>
      </w:r>
      <w:r>
        <w:rPr>
          <w:rFonts w:eastAsia="Times New Roman" w:cstheme="minorHAnsi"/>
          <w:lang w:eastAsia="en-IN"/>
        </w:rPr>
        <w:t xml:space="preserve"> Ram Car side (RCS) so that hammer 1 position is </w:t>
      </w:r>
      <w:r w:rsidR="0083301F">
        <w:rPr>
          <w:rFonts w:eastAsia="Times New Roman" w:cstheme="minorHAnsi"/>
          <w:lang w:eastAsia="en-IN"/>
        </w:rPr>
        <w:t>at extreme position inside box.</w:t>
      </w:r>
    </w:p>
    <w:p w14:paraId="24AC7E41" w14:textId="77777777" w:rsidR="002D1C2D" w:rsidRDefault="002D1C2D" w:rsidP="002D1C2D">
      <w:pPr>
        <w:numPr>
          <w:ilvl w:val="1"/>
          <w:numId w:val="56"/>
        </w:numPr>
        <w:spacing w:line="240" w:lineRule="auto"/>
        <w:rPr>
          <w:rFonts w:eastAsia="Times New Roman" w:cstheme="minorHAnsi"/>
          <w:lang w:eastAsia="en-IN"/>
        </w:rPr>
      </w:pPr>
      <w:r>
        <w:rPr>
          <w:rFonts w:eastAsia="Times New Roman" w:cstheme="minorHAnsi"/>
          <w:lang w:eastAsia="en-IN"/>
        </w:rPr>
        <w:t xml:space="preserve">Manually operate hammer down until it rests on </w:t>
      </w:r>
      <w:r w:rsidR="0083301F">
        <w:rPr>
          <w:rFonts w:eastAsia="Times New Roman" w:cstheme="minorHAnsi"/>
          <w:lang w:eastAsia="en-IN"/>
        </w:rPr>
        <w:t>box</w:t>
      </w:r>
      <w:r>
        <w:rPr>
          <w:rFonts w:eastAsia="Times New Roman" w:cstheme="minorHAnsi"/>
          <w:lang w:eastAsia="en-IN"/>
        </w:rPr>
        <w:t>. Provide support below with proper stability</w:t>
      </w:r>
      <w:r w:rsidR="0083301F">
        <w:rPr>
          <w:rFonts w:eastAsia="Times New Roman" w:cstheme="minorHAnsi"/>
          <w:lang w:eastAsia="en-IN"/>
        </w:rPr>
        <w:t>.</w:t>
      </w:r>
    </w:p>
    <w:p w14:paraId="0874548A" w14:textId="77777777" w:rsidR="002D1C2D" w:rsidRDefault="002D1C2D" w:rsidP="002D1C2D">
      <w:pPr>
        <w:numPr>
          <w:ilvl w:val="0"/>
          <w:numId w:val="56"/>
        </w:numPr>
        <w:spacing w:line="240" w:lineRule="auto"/>
        <w:rPr>
          <w:rFonts w:eastAsia="Times New Roman" w:cstheme="minorHAnsi"/>
          <w:lang w:eastAsia="en-IN"/>
        </w:rPr>
      </w:pPr>
      <w:r w:rsidRPr="0075301F">
        <w:rPr>
          <w:rFonts w:eastAsia="Times New Roman" w:cstheme="minorHAnsi"/>
          <w:lang w:eastAsia="en-IN"/>
        </w:rPr>
        <w:t xml:space="preserve">Take electrical shutdown of hydraulic power pack </w:t>
      </w:r>
      <w:r>
        <w:rPr>
          <w:rFonts w:eastAsia="Times New Roman" w:cstheme="minorHAnsi"/>
          <w:lang w:eastAsia="en-IN"/>
        </w:rPr>
        <w:t>&amp; Mobile hopper (MH)</w:t>
      </w:r>
      <w:r w:rsidRPr="0075301F">
        <w:rPr>
          <w:rFonts w:eastAsia="Times New Roman" w:cstheme="minorHAnsi"/>
          <w:lang w:eastAsia="en-IN"/>
        </w:rPr>
        <w:t xml:space="preserve">. </w:t>
      </w:r>
    </w:p>
    <w:p w14:paraId="71DBEC33" w14:textId="77777777" w:rsidR="002D1C2D" w:rsidRDefault="002D1C2D" w:rsidP="002D1C2D">
      <w:pPr>
        <w:numPr>
          <w:ilvl w:val="0"/>
          <w:numId w:val="56"/>
        </w:numPr>
        <w:spacing w:line="240" w:lineRule="auto"/>
        <w:rPr>
          <w:rFonts w:eastAsia="Times New Roman" w:cstheme="minorHAnsi"/>
          <w:lang w:eastAsia="en-IN"/>
        </w:rPr>
      </w:pPr>
      <w:r>
        <w:rPr>
          <w:rFonts w:eastAsia="Times New Roman" w:cstheme="minorHAnsi"/>
          <w:lang w:eastAsia="en-IN"/>
        </w:rPr>
        <w:t>Simultaneously position new cylinder below.</w:t>
      </w:r>
    </w:p>
    <w:p w14:paraId="1D0157F7"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Dismantle hammer from cylinders by unbolting split flanges (both cylinder).</w:t>
      </w:r>
    </w:p>
    <w:p w14:paraId="579866E3"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 xml:space="preserve">Clear the electrical shutdown of only </w:t>
      </w:r>
      <w:r w:rsidRPr="0075301F">
        <w:rPr>
          <w:rFonts w:eastAsia="Times New Roman" w:cstheme="minorHAnsi"/>
          <w:lang w:eastAsia="en-IN"/>
        </w:rPr>
        <w:t>hydraulic power pack</w:t>
      </w:r>
      <w:r>
        <w:rPr>
          <w:rFonts w:eastAsia="Times New Roman" w:cstheme="minorHAnsi"/>
          <w:lang w:eastAsia="en-IN"/>
        </w:rPr>
        <w:t xml:space="preserve"> and manually operate cylinder (return stroke).</w:t>
      </w:r>
    </w:p>
    <w:p w14:paraId="0CAFE93C" w14:textId="77777777" w:rsidR="002D1C2D" w:rsidRDefault="002D1C2D" w:rsidP="002D1C2D">
      <w:pPr>
        <w:pStyle w:val="ListParagraph"/>
        <w:numPr>
          <w:ilvl w:val="0"/>
          <w:numId w:val="56"/>
        </w:numPr>
        <w:spacing w:line="240" w:lineRule="auto"/>
        <w:rPr>
          <w:rFonts w:eastAsia="Times New Roman" w:cstheme="minorHAnsi"/>
          <w:lang w:eastAsia="en-IN"/>
        </w:rPr>
      </w:pPr>
      <w:r w:rsidRPr="0075301F">
        <w:rPr>
          <w:rFonts w:eastAsia="Times New Roman" w:cstheme="minorHAnsi"/>
          <w:lang w:eastAsia="en-IN"/>
        </w:rPr>
        <w:t>Take electrical shutdown of hydraulic power pack</w:t>
      </w:r>
      <w:r>
        <w:rPr>
          <w:rFonts w:eastAsia="Times New Roman" w:cstheme="minorHAnsi"/>
          <w:lang w:eastAsia="en-IN"/>
        </w:rPr>
        <w:t>.</w:t>
      </w:r>
    </w:p>
    <w:p w14:paraId="5393634F"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Disconnect inlet and out-let oil ports of damaged cylinder after positioning oil collecting pan below. Discard this spilled oil into waste bin.</w:t>
      </w:r>
    </w:p>
    <w:p w14:paraId="5855B699" w14:textId="77777777" w:rsidR="002D1C2D" w:rsidRP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 xml:space="preserve">Position </w:t>
      </w:r>
      <w:r w:rsidR="0083301F">
        <w:rPr>
          <w:rFonts w:eastAsia="Times New Roman" w:cstheme="minorHAnsi"/>
          <w:lang w:eastAsia="en-IN"/>
        </w:rPr>
        <w:t>F-15 crane hook</w:t>
      </w:r>
      <w:r>
        <w:rPr>
          <w:rFonts w:eastAsia="Times New Roman" w:cstheme="minorHAnsi"/>
          <w:lang w:eastAsia="en-IN"/>
        </w:rPr>
        <w:t xml:space="preserve"> above and t</w:t>
      </w:r>
      <w:r w:rsidRPr="002D1C2D">
        <w:rPr>
          <w:rFonts w:eastAsia="Times New Roman" w:cstheme="minorHAnsi"/>
          <w:lang w:eastAsia="en-IN"/>
        </w:rPr>
        <w:t>ake load of cylinder.</w:t>
      </w:r>
    </w:p>
    <w:p w14:paraId="6B4AF0CF"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Unbolt cylinder mounting flange with spanner.</w:t>
      </w:r>
    </w:p>
    <w:p w14:paraId="35051E40"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 xml:space="preserve">Hoist the cylinder up with the help of </w:t>
      </w:r>
      <w:r w:rsidR="0083301F">
        <w:rPr>
          <w:rFonts w:eastAsia="Times New Roman" w:cstheme="minorHAnsi"/>
          <w:lang w:eastAsia="en-IN"/>
        </w:rPr>
        <w:t>crane.</w:t>
      </w:r>
    </w:p>
    <w:p w14:paraId="20664A34"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Lower the damaged cylinder to GL and hoist new cylinder to up position F-15 crane.</w:t>
      </w:r>
    </w:p>
    <w:p w14:paraId="0F397546"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Position the cylinder and fix with mounting flange.</w:t>
      </w:r>
    </w:p>
    <w:p w14:paraId="2A54C3BD"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Connect inlet &amp; out-let ports.</w:t>
      </w:r>
    </w:p>
    <w:p w14:paraId="10E6042D"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 xml:space="preserve">Clear </w:t>
      </w:r>
      <w:r w:rsidRPr="0075301F">
        <w:rPr>
          <w:rFonts w:eastAsia="Times New Roman" w:cstheme="minorHAnsi"/>
          <w:lang w:eastAsia="en-IN"/>
        </w:rPr>
        <w:t>electrical shutdown of hydraulic power pack</w:t>
      </w:r>
      <w:r>
        <w:rPr>
          <w:rFonts w:eastAsia="Times New Roman" w:cstheme="minorHAnsi"/>
          <w:lang w:eastAsia="en-IN"/>
        </w:rPr>
        <w:t>.</w:t>
      </w:r>
    </w:p>
    <w:p w14:paraId="633AF602"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lastRenderedPageBreak/>
        <w:t>Manually operate the cylinder (forward).</w:t>
      </w:r>
    </w:p>
    <w:p w14:paraId="67FC8563"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Assemble with hammer using split flanges.</w:t>
      </w:r>
    </w:p>
    <w:p w14:paraId="5D961EEC"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Dismantle chain pulley block.</w:t>
      </w:r>
    </w:p>
    <w:p w14:paraId="632D3C84" w14:textId="77777777" w:rsidR="002D1C2D"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 xml:space="preserve">Clear Electrical shutdown of </w:t>
      </w:r>
      <w:r w:rsidRPr="0075301F">
        <w:rPr>
          <w:rFonts w:eastAsia="Times New Roman" w:cstheme="minorHAnsi"/>
          <w:lang w:eastAsia="en-IN"/>
        </w:rPr>
        <w:t xml:space="preserve">hydraulic power pack </w:t>
      </w:r>
      <w:r>
        <w:rPr>
          <w:rFonts w:eastAsia="Times New Roman" w:cstheme="minorHAnsi"/>
          <w:lang w:eastAsia="en-IN"/>
        </w:rPr>
        <w:t>&amp; Mobile hopper.</w:t>
      </w:r>
    </w:p>
    <w:p w14:paraId="59778CA9" w14:textId="77777777" w:rsidR="002D1C2D" w:rsidRPr="005F7704" w:rsidRDefault="002D1C2D" w:rsidP="002D1C2D">
      <w:pPr>
        <w:pStyle w:val="ListParagraph"/>
        <w:numPr>
          <w:ilvl w:val="0"/>
          <w:numId w:val="56"/>
        </w:numPr>
        <w:spacing w:line="240" w:lineRule="auto"/>
        <w:rPr>
          <w:rFonts w:eastAsia="Times New Roman" w:cstheme="minorHAnsi"/>
          <w:lang w:eastAsia="en-IN"/>
        </w:rPr>
      </w:pPr>
      <w:r>
        <w:rPr>
          <w:rFonts w:eastAsia="Times New Roman" w:cstheme="minorHAnsi"/>
          <w:lang w:eastAsia="en-IN"/>
        </w:rPr>
        <w:t>Take trial by operating cylinder up.</w:t>
      </w:r>
    </w:p>
    <w:p w14:paraId="5A5C2122" w14:textId="77777777" w:rsidR="002D1C2D" w:rsidRPr="00C55F3A" w:rsidRDefault="002D1C2D" w:rsidP="00C55F3A">
      <w:pPr>
        <w:spacing w:line="240" w:lineRule="auto"/>
        <w:rPr>
          <w:rFonts w:eastAsia="Times New Roman" w:cstheme="minorHAnsi"/>
          <w:lang w:eastAsia="en-IN"/>
        </w:rPr>
      </w:pPr>
    </w:p>
    <w:p w14:paraId="1B700B37" w14:textId="77777777" w:rsidR="009130D6" w:rsidRPr="00462248" w:rsidRDefault="009130D6" w:rsidP="00152D7F">
      <w:pPr>
        <w:pStyle w:val="ListParagraph"/>
        <w:ind w:left="1005"/>
        <w:jc w:val="both"/>
        <w:rPr>
          <w:rFonts w:ascii="Times New Roman" w:hAnsi="Times New Roman" w:cs="Times New Roman"/>
          <w:b/>
          <w:sz w:val="24"/>
          <w:szCs w:val="24"/>
        </w:rPr>
      </w:pPr>
    </w:p>
    <w:p w14:paraId="346B0C1B" w14:textId="77777777" w:rsidR="00DD3AEE" w:rsidRPr="00462248" w:rsidRDefault="00DD3AEE" w:rsidP="006B62D0">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REFERENCE</w:t>
      </w:r>
      <w:r w:rsidR="005570A0" w:rsidRPr="00462248">
        <w:rPr>
          <w:rFonts w:ascii="Times New Roman" w:hAnsi="Times New Roman" w:cs="Times New Roman"/>
          <w:b/>
          <w:sz w:val="24"/>
          <w:szCs w:val="24"/>
        </w:rPr>
        <w:t>S:</w:t>
      </w:r>
      <w:r w:rsidR="008440CB">
        <w:rPr>
          <w:rFonts w:ascii="Times New Roman" w:hAnsi="Times New Roman" w:cs="Times New Roman"/>
          <w:b/>
          <w:sz w:val="24"/>
          <w:szCs w:val="24"/>
        </w:rPr>
        <w:t xml:space="preserve"> </w:t>
      </w:r>
      <w:r w:rsidR="006B62D0" w:rsidRPr="006B62D0">
        <w:rPr>
          <w:rFonts w:ascii="Times New Roman" w:hAnsi="Times New Roman" w:cs="Times New Roman"/>
          <w:b/>
          <w:sz w:val="24"/>
          <w:szCs w:val="24"/>
        </w:rPr>
        <w:t>OEM Manuals &amp; reference drawings</w:t>
      </w:r>
      <w:r w:rsidR="006B62D0">
        <w:rPr>
          <w:rFonts w:ascii="Times New Roman" w:hAnsi="Times New Roman" w:cs="Times New Roman"/>
          <w:b/>
          <w:sz w:val="24"/>
          <w:szCs w:val="24"/>
        </w:rPr>
        <w:t>, SP44, SP45</w:t>
      </w:r>
    </w:p>
    <w:p w14:paraId="09BC3A75" w14:textId="77777777" w:rsidR="00BB77F4" w:rsidRDefault="00BB77F4" w:rsidP="00BB77F4">
      <w:pPr>
        <w:pStyle w:val="ListParagraph"/>
        <w:ind w:left="709"/>
        <w:rPr>
          <w:rFonts w:ascii="Times New Roman" w:hAnsi="Times New Roman" w:cs="Times New Roman"/>
          <w:sz w:val="24"/>
          <w:szCs w:val="24"/>
        </w:rPr>
      </w:pPr>
    </w:p>
    <w:p w14:paraId="151B5B65" w14:textId="77777777" w:rsidR="009130D6" w:rsidRDefault="009130D6" w:rsidP="00BB77F4">
      <w:pPr>
        <w:pStyle w:val="ListParagraph"/>
        <w:ind w:left="709"/>
        <w:rPr>
          <w:rFonts w:ascii="Times New Roman" w:hAnsi="Times New Roman" w:cs="Times New Roman"/>
          <w:sz w:val="24"/>
          <w:szCs w:val="24"/>
        </w:rPr>
      </w:pPr>
    </w:p>
    <w:p w14:paraId="270965FC" w14:textId="77777777" w:rsidR="00112163" w:rsidRPr="00462248" w:rsidRDefault="00112163" w:rsidP="00BB77F4">
      <w:pPr>
        <w:pStyle w:val="ListParagraph"/>
        <w:ind w:left="709"/>
        <w:rPr>
          <w:rFonts w:ascii="Times New Roman" w:hAnsi="Times New Roman" w:cs="Times New Roman"/>
          <w:sz w:val="24"/>
          <w:szCs w:val="24"/>
        </w:rPr>
      </w:pPr>
    </w:p>
    <w:p w14:paraId="2E9A40FA"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346"/>
        <w:gridCol w:w="1906"/>
        <w:gridCol w:w="1276"/>
        <w:gridCol w:w="1276"/>
      </w:tblGrid>
      <w:tr w:rsidR="00D9681D" w:rsidRPr="00462248" w14:paraId="6894EE07" w14:textId="77777777" w:rsidTr="00C55F3A">
        <w:tc>
          <w:tcPr>
            <w:tcW w:w="596" w:type="dxa"/>
          </w:tcPr>
          <w:p w14:paraId="6EBB74C9"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287C252D"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346" w:type="dxa"/>
          </w:tcPr>
          <w:p w14:paraId="3DAB0764"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906" w:type="dxa"/>
          </w:tcPr>
          <w:p w14:paraId="65474B36"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7B1D462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2D1A64AC"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7276BD" w:rsidRPr="00462248" w14:paraId="272F81B7" w14:textId="77777777" w:rsidTr="00C55F3A">
        <w:tc>
          <w:tcPr>
            <w:tcW w:w="596" w:type="dxa"/>
          </w:tcPr>
          <w:p w14:paraId="347C70B0" w14:textId="77777777" w:rsidR="007276BD" w:rsidRPr="00462248" w:rsidRDefault="007276BD" w:rsidP="007276BD">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24FBEA3A" w14:textId="77777777" w:rsidR="007276BD" w:rsidRPr="00462248" w:rsidRDefault="007276BD" w:rsidP="007276BD">
            <w:pPr>
              <w:rPr>
                <w:rFonts w:ascii="Times New Roman" w:hAnsi="Times New Roman" w:cs="Times New Roman"/>
                <w:sz w:val="24"/>
                <w:szCs w:val="24"/>
              </w:rPr>
            </w:pPr>
            <w:r w:rsidRPr="00BB4262">
              <w:rPr>
                <w:rFonts w:ascii="Times New Roman" w:hAnsi="Times New Roman" w:cs="Times New Roman"/>
                <w:sz w:val="24"/>
                <w:szCs w:val="24"/>
              </w:rPr>
              <w:t>-</w:t>
            </w:r>
          </w:p>
        </w:tc>
        <w:tc>
          <w:tcPr>
            <w:tcW w:w="2346" w:type="dxa"/>
          </w:tcPr>
          <w:p w14:paraId="6F558830" w14:textId="77777777" w:rsidR="007276BD" w:rsidRPr="00462248" w:rsidRDefault="007276BD" w:rsidP="007276BD">
            <w:pPr>
              <w:rPr>
                <w:rFonts w:ascii="Times New Roman" w:hAnsi="Times New Roman" w:cs="Times New Roman"/>
                <w:sz w:val="24"/>
                <w:szCs w:val="24"/>
              </w:rPr>
            </w:pPr>
            <w:r w:rsidRPr="00BB4262">
              <w:rPr>
                <w:rFonts w:ascii="Times New Roman" w:hAnsi="Times New Roman" w:cs="Times New Roman"/>
                <w:sz w:val="24"/>
                <w:szCs w:val="24"/>
              </w:rPr>
              <w:t>CLTI</w:t>
            </w:r>
          </w:p>
        </w:tc>
        <w:tc>
          <w:tcPr>
            <w:tcW w:w="1906" w:type="dxa"/>
          </w:tcPr>
          <w:p w14:paraId="3F568077" w14:textId="77777777" w:rsidR="007276BD" w:rsidRPr="00462248" w:rsidRDefault="007276BD" w:rsidP="007276BD">
            <w:pPr>
              <w:rPr>
                <w:rFonts w:ascii="Times New Roman" w:hAnsi="Times New Roman" w:cs="Times New Roman"/>
                <w:sz w:val="24"/>
                <w:szCs w:val="24"/>
              </w:rPr>
            </w:pPr>
            <w:r w:rsidRPr="00BB4262">
              <w:rPr>
                <w:rFonts w:ascii="Times New Roman" w:hAnsi="Times New Roman" w:cs="Times New Roman"/>
                <w:sz w:val="24"/>
                <w:szCs w:val="24"/>
              </w:rPr>
              <w:t xml:space="preserve">Area in Charge </w:t>
            </w:r>
          </w:p>
        </w:tc>
        <w:tc>
          <w:tcPr>
            <w:tcW w:w="1276" w:type="dxa"/>
          </w:tcPr>
          <w:p w14:paraId="748B25C7" w14:textId="77777777" w:rsidR="007276BD" w:rsidRPr="00462248" w:rsidRDefault="007276BD" w:rsidP="007276BD">
            <w:pPr>
              <w:rPr>
                <w:rFonts w:ascii="Times New Roman" w:hAnsi="Times New Roman" w:cs="Times New Roman"/>
                <w:sz w:val="24"/>
                <w:szCs w:val="24"/>
              </w:rPr>
            </w:pPr>
            <w:r w:rsidRPr="00BB4262">
              <w:rPr>
                <w:rFonts w:ascii="Times New Roman" w:hAnsi="Times New Roman" w:cs="Times New Roman"/>
                <w:sz w:val="24"/>
                <w:szCs w:val="24"/>
              </w:rPr>
              <w:t>Hard</w:t>
            </w:r>
          </w:p>
        </w:tc>
        <w:tc>
          <w:tcPr>
            <w:tcW w:w="1276" w:type="dxa"/>
          </w:tcPr>
          <w:p w14:paraId="19352740" w14:textId="77777777" w:rsidR="007276BD" w:rsidRPr="00462248" w:rsidRDefault="007276BD" w:rsidP="007276BD">
            <w:pPr>
              <w:rPr>
                <w:rFonts w:ascii="Times New Roman" w:hAnsi="Times New Roman" w:cs="Times New Roman"/>
                <w:sz w:val="24"/>
                <w:szCs w:val="24"/>
              </w:rPr>
            </w:pPr>
            <w:r w:rsidRPr="00BB4262">
              <w:rPr>
                <w:rFonts w:ascii="Times New Roman" w:hAnsi="Times New Roman" w:cs="Times New Roman"/>
                <w:sz w:val="24"/>
                <w:szCs w:val="24"/>
              </w:rPr>
              <w:t>1 Yr.</w:t>
            </w:r>
          </w:p>
        </w:tc>
      </w:tr>
      <w:tr w:rsidR="007276BD" w:rsidRPr="00462248" w14:paraId="353BB967" w14:textId="77777777" w:rsidTr="00C55F3A">
        <w:tc>
          <w:tcPr>
            <w:tcW w:w="596" w:type="dxa"/>
          </w:tcPr>
          <w:p w14:paraId="64901D8C" w14:textId="77777777" w:rsidR="007276BD" w:rsidRPr="00462248" w:rsidRDefault="007276BD" w:rsidP="007276BD">
            <w:pPr>
              <w:jc w:val="center"/>
              <w:rPr>
                <w:rFonts w:ascii="Times New Roman" w:hAnsi="Times New Roman" w:cs="Times New Roman"/>
                <w:sz w:val="24"/>
                <w:szCs w:val="24"/>
              </w:rPr>
            </w:pPr>
            <w:r w:rsidRPr="00462248">
              <w:rPr>
                <w:rFonts w:ascii="Times New Roman" w:hAnsi="Times New Roman" w:cs="Times New Roman"/>
                <w:sz w:val="24"/>
                <w:szCs w:val="24"/>
              </w:rPr>
              <w:t>2.</w:t>
            </w:r>
          </w:p>
        </w:tc>
        <w:tc>
          <w:tcPr>
            <w:tcW w:w="2206" w:type="dxa"/>
          </w:tcPr>
          <w:p w14:paraId="07CA7C6C" w14:textId="77777777" w:rsidR="007276BD" w:rsidRPr="00462248" w:rsidRDefault="007276BD" w:rsidP="007276BD">
            <w:pPr>
              <w:rPr>
                <w:rFonts w:ascii="Times New Roman" w:hAnsi="Times New Roman" w:cs="Times New Roman"/>
                <w:sz w:val="24"/>
                <w:szCs w:val="24"/>
              </w:rPr>
            </w:pPr>
            <w:r>
              <w:rPr>
                <w:rFonts w:ascii="Times New Roman" w:hAnsi="Times New Roman" w:cs="Times New Roman"/>
                <w:sz w:val="24"/>
                <w:szCs w:val="24"/>
              </w:rPr>
              <w:t>-</w:t>
            </w:r>
          </w:p>
        </w:tc>
        <w:tc>
          <w:tcPr>
            <w:tcW w:w="2346" w:type="dxa"/>
          </w:tcPr>
          <w:p w14:paraId="7E13F8AC"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PM Checklist</w:t>
            </w:r>
          </w:p>
        </w:tc>
        <w:tc>
          <w:tcPr>
            <w:tcW w:w="1906" w:type="dxa"/>
          </w:tcPr>
          <w:p w14:paraId="5F37DC96"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 xml:space="preserve">Area in Charge </w:t>
            </w:r>
          </w:p>
        </w:tc>
        <w:tc>
          <w:tcPr>
            <w:tcW w:w="1276" w:type="dxa"/>
          </w:tcPr>
          <w:p w14:paraId="7D165B4D"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Hard</w:t>
            </w:r>
          </w:p>
        </w:tc>
        <w:tc>
          <w:tcPr>
            <w:tcW w:w="1276" w:type="dxa"/>
          </w:tcPr>
          <w:p w14:paraId="5DB99FFE"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1 Yr.</w:t>
            </w:r>
          </w:p>
        </w:tc>
      </w:tr>
      <w:tr w:rsidR="007276BD" w:rsidRPr="00462248" w14:paraId="6BCC1B2C" w14:textId="77777777" w:rsidTr="00C55F3A">
        <w:tc>
          <w:tcPr>
            <w:tcW w:w="596" w:type="dxa"/>
          </w:tcPr>
          <w:p w14:paraId="4F446DFF" w14:textId="77777777" w:rsidR="007276BD" w:rsidRPr="00462248" w:rsidRDefault="007276BD" w:rsidP="007276BD">
            <w:pPr>
              <w:jc w:val="center"/>
              <w:rPr>
                <w:rFonts w:ascii="Times New Roman" w:hAnsi="Times New Roman" w:cs="Times New Roman"/>
                <w:sz w:val="24"/>
                <w:szCs w:val="24"/>
              </w:rPr>
            </w:pPr>
            <w:r w:rsidRPr="00462248">
              <w:rPr>
                <w:rFonts w:ascii="Times New Roman" w:hAnsi="Times New Roman" w:cs="Times New Roman"/>
                <w:sz w:val="24"/>
                <w:szCs w:val="24"/>
              </w:rPr>
              <w:t>3.</w:t>
            </w:r>
          </w:p>
        </w:tc>
        <w:tc>
          <w:tcPr>
            <w:tcW w:w="2206" w:type="dxa"/>
          </w:tcPr>
          <w:p w14:paraId="0F3CB7B7" w14:textId="77777777" w:rsidR="007276BD" w:rsidRPr="00462248" w:rsidRDefault="007276BD" w:rsidP="007276BD">
            <w:pPr>
              <w:rPr>
                <w:rFonts w:ascii="Times New Roman" w:hAnsi="Times New Roman" w:cs="Times New Roman"/>
                <w:sz w:val="24"/>
                <w:szCs w:val="24"/>
              </w:rPr>
            </w:pPr>
            <w:r>
              <w:rPr>
                <w:rFonts w:ascii="Times New Roman" w:hAnsi="Times New Roman" w:cs="Times New Roman"/>
                <w:sz w:val="24"/>
                <w:szCs w:val="24"/>
              </w:rPr>
              <w:t>-</w:t>
            </w:r>
          </w:p>
        </w:tc>
        <w:tc>
          <w:tcPr>
            <w:tcW w:w="2346" w:type="dxa"/>
          </w:tcPr>
          <w:p w14:paraId="2760A66C"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 xml:space="preserve">Notification Data </w:t>
            </w:r>
          </w:p>
        </w:tc>
        <w:tc>
          <w:tcPr>
            <w:tcW w:w="1906" w:type="dxa"/>
          </w:tcPr>
          <w:p w14:paraId="41DD46E4"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 xml:space="preserve">Area in charge </w:t>
            </w:r>
          </w:p>
        </w:tc>
        <w:tc>
          <w:tcPr>
            <w:tcW w:w="1276" w:type="dxa"/>
          </w:tcPr>
          <w:p w14:paraId="60F56182"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40AA9969" w14:textId="77777777" w:rsidR="007276BD" w:rsidRPr="00462248" w:rsidRDefault="007276BD" w:rsidP="007276BD">
            <w:pPr>
              <w:rPr>
                <w:rFonts w:ascii="Times New Roman" w:hAnsi="Times New Roman" w:cs="Times New Roman"/>
                <w:sz w:val="24"/>
                <w:szCs w:val="24"/>
              </w:rPr>
            </w:pPr>
          </w:p>
        </w:tc>
      </w:tr>
      <w:tr w:rsidR="007276BD" w:rsidRPr="00462248" w14:paraId="65B49E19" w14:textId="77777777" w:rsidTr="00C55F3A">
        <w:tc>
          <w:tcPr>
            <w:tcW w:w="596" w:type="dxa"/>
          </w:tcPr>
          <w:p w14:paraId="103B5282" w14:textId="77777777" w:rsidR="007276BD" w:rsidRPr="00462248" w:rsidRDefault="007276BD" w:rsidP="007276BD">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4ED911E1" w14:textId="77777777" w:rsidR="007276BD" w:rsidRPr="00462248" w:rsidRDefault="007276BD" w:rsidP="007276BD">
            <w:pPr>
              <w:rPr>
                <w:rFonts w:ascii="Times New Roman" w:hAnsi="Times New Roman" w:cs="Times New Roman"/>
                <w:sz w:val="24"/>
                <w:szCs w:val="24"/>
              </w:rPr>
            </w:pPr>
            <w:r>
              <w:rPr>
                <w:rFonts w:ascii="Times New Roman" w:hAnsi="Times New Roman" w:cs="Times New Roman"/>
                <w:sz w:val="24"/>
                <w:szCs w:val="24"/>
              </w:rPr>
              <w:t>HI/35</w:t>
            </w:r>
          </w:p>
        </w:tc>
        <w:tc>
          <w:tcPr>
            <w:tcW w:w="2346" w:type="dxa"/>
          </w:tcPr>
          <w:p w14:paraId="788FB79B"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Hazard Identification</w:t>
            </w:r>
          </w:p>
        </w:tc>
        <w:tc>
          <w:tcPr>
            <w:tcW w:w="1906" w:type="dxa"/>
          </w:tcPr>
          <w:p w14:paraId="3C83B177"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 xml:space="preserve">IMS </w:t>
            </w:r>
          </w:p>
        </w:tc>
        <w:tc>
          <w:tcPr>
            <w:tcW w:w="1276" w:type="dxa"/>
          </w:tcPr>
          <w:p w14:paraId="233BFB53"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4F255181"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1 Yr.</w:t>
            </w:r>
          </w:p>
        </w:tc>
      </w:tr>
      <w:tr w:rsidR="007276BD" w:rsidRPr="00462248" w14:paraId="7DC31CB5" w14:textId="77777777" w:rsidTr="00C55F3A">
        <w:tc>
          <w:tcPr>
            <w:tcW w:w="596" w:type="dxa"/>
          </w:tcPr>
          <w:p w14:paraId="5D2215EC" w14:textId="77777777" w:rsidR="007276BD" w:rsidRPr="00462248" w:rsidRDefault="007276BD" w:rsidP="007276BD">
            <w:pPr>
              <w:jc w:val="center"/>
              <w:rPr>
                <w:rFonts w:ascii="Times New Roman" w:hAnsi="Times New Roman" w:cs="Times New Roman"/>
                <w:sz w:val="24"/>
                <w:szCs w:val="24"/>
              </w:rPr>
            </w:pPr>
            <w:r w:rsidRPr="00462248">
              <w:rPr>
                <w:rFonts w:ascii="Times New Roman" w:hAnsi="Times New Roman" w:cs="Times New Roman"/>
                <w:sz w:val="24"/>
                <w:szCs w:val="24"/>
              </w:rPr>
              <w:t>5.</w:t>
            </w:r>
          </w:p>
        </w:tc>
        <w:tc>
          <w:tcPr>
            <w:tcW w:w="2206" w:type="dxa"/>
          </w:tcPr>
          <w:p w14:paraId="7FAFEDB3" w14:textId="77777777" w:rsidR="007276BD" w:rsidRPr="00462248" w:rsidRDefault="007276BD" w:rsidP="007276BD">
            <w:pPr>
              <w:rPr>
                <w:rFonts w:ascii="Times New Roman" w:hAnsi="Times New Roman" w:cs="Times New Roman"/>
                <w:sz w:val="24"/>
                <w:szCs w:val="24"/>
              </w:rPr>
            </w:pPr>
            <w:r>
              <w:rPr>
                <w:rFonts w:ascii="Times New Roman" w:hAnsi="Times New Roman" w:cs="Times New Roman"/>
                <w:sz w:val="24"/>
                <w:szCs w:val="24"/>
              </w:rPr>
              <w:t>RA/35</w:t>
            </w:r>
          </w:p>
        </w:tc>
        <w:tc>
          <w:tcPr>
            <w:tcW w:w="2346" w:type="dxa"/>
          </w:tcPr>
          <w:p w14:paraId="1B3EEC9B"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Risk Assessment</w:t>
            </w:r>
          </w:p>
        </w:tc>
        <w:tc>
          <w:tcPr>
            <w:tcW w:w="1906" w:type="dxa"/>
          </w:tcPr>
          <w:p w14:paraId="5807C475"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IMS</w:t>
            </w:r>
          </w:p>
        </w:tc>
        <w:tc>
          <w:tcPr>
            <w:tcW w:w="1276" w:type="dxa"/>
          </w:tcPr>
          <w:p w14:paraId="3D08A7A7"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101481C5" w14:textId="77777777" w:rsidR="007276BD" w:rsidRPr="00462248" w:rsidRDefault="007276BD" w:rsidP="007276BD">
            <w:pPr>
              <w:rPr>
                <w:rFonts w:ascii="Times New Roman" w:hAnsi="Times New Roman" w:cs="Times New Roman"/>
                <w:sz w:val="24"/>
                <w:szCs w:val="24"/>
              </w:rPr>
            </w:pPr>
            <w:r w:rsidRPr="00003BD9">
              <w:rPr>
                <w:rFonts w:ascii="Times New Roman" w:hAnsi="Times New Roman" w:cs="Times New Roman"/>
                <w:sz w:val="24"/>
                <w:szCs w:val="24"/>
              </w:rPr>
              <w:t>1 Yr.</w:t>
            </w:r>
          </w:p>
        </w:tc>
      </w:tr>
      <w:tr w:rsidR="007276BD" w:rsidRPr="00462248" w14:paraId="0817C260" w14:textId="77777777" w:rsidTr="00C55F3A">
        <w:tc>
          <w:tcPr>
            <w:tcW w:w="596" w:type="dxa"/>
          </w:tcPr>
          <w:p w14:paraId="41314A28" w14:textId="77777777" w:rsidR="007276BD" w:rsidRPr="00462248" w:rsidRDefault="007276BD" w:rsidP="007276BD">
            <w:pPr>
              <w:jc w:val="center"/>
              <w:rPr>
                <w:rFonts w:ascii="Times New Roman" w:hAnsi="Times New Roman" w:cs="Times New Roman"/>
                <w:sz w:val="24"/>
                <w:szCs w:val="24"/>
              </w:rPr>
            </w:pPr>
            <w:r w:rsidRPr="00462248">
              <w:rPr>
                <w:rFonts w:ascii="Times New Roman" w:hAnsi="Times New Roman" w:cs="Times New Roman"/>
                <w:sz w:val="24"/>
                <w:szCs w:val="24"/>
              </w:rPr>
              <w:t>6.</w:t>
            </w:r>
          </w:p>
        </w:tc>
        <w:tc>
          <w:tcPr>
            <w:tcW w:w="2206" w:type="dxa"/>
          </w:tcPr>
          <w:p w14:paraId="1AF6CADB" w14:textId="77777777" w:rsidR="007276BD" w:rsidRPr="00462248" w:rsidRDefault="007276BD" w:rsidP="007276BD">
            <w:pPr>
              <w:rPr>
                <w:rFonts w:ascii="Times New Roman" w:hAnsi="Times New Roman" w:cs="Times New Roman"/>
                <w:sz w:val="24"/>
                <w:szCs w:val="24"/>
              </w:rPr>
            </w:pPr>
          </w:p>
        </w:tc>
        <w:tc>
          <w:tcPr>
            <w:tcW w:w="2346" w:type="dxa"/>
          </w:tcPr>
          <w:p w14:paraId="08D103BC" w14:textId="77777777" w:rsidR="007276BD" w:rsidRPr="00462248" w:rsidRDefault="007276BD" w:rsidP="007276BD">
            <w:pPr>
              <w:rPr>
                <w:rFonts w:ascii="Times New Roman" w:hAnsi="Times New Roman" w:cs="Times New Roman"/>
                <w:sz w:val="24"/>
                <w:szCs w:val="24"/>
              </w:rPr>
            </w:pPr>
          </w:p>
        </w:tc>
        <w:tc>
          <w:tcPr>
            <w:tcW w:w="1906" w:type="dxa"/>
          </w:tcPr>
          <w:p w14:paraId="55890469" w14:textId="77777777" w:rsidR="007276BD" w:rsidRPr="00462248" w:rsidRDefault="007276BD" w:rsidP="007276BD">
            <w:pPr>
              <w:rPr>
                <w:rFonts w:ascii="Times New Roman" w:hAnsi="Times New Roman" w:cs="Times New Roman"/>
                <w:sz w:val="24"/>
                <w:szCs w:val="24"/>
              </w:rPr>
            </w:pPr>
          </w:p>
        </w:tc>
        <w:tc>
          <w:tcPr>
            <w:tcW w:w="1276" w:type="dxa"/>
          </w:tcPr>
          <w:p w14:paraId="047B0411" w14:textId="77777777" w:rsidR="007276BD" w:rsidRPr="00462248" w:rsidRDefault="007276BD" w:rsidP="007276BD">
            <w:pPr>
              <w:rPr>
                <w:rFonts w:ascii="Times New Roman" w:hAnsi="Times New Roman" w:cs="Times New Roman"/>
                <w:sz w:val="24"/>
                <w:szCs w:val="24"/>
              </w:rPr>
            </w:pPr>
          </w:p>
        </w:tc>
        <w:tc>
          <w:tcPr>
            <w:tcW w:w="1276" w:type="dxa"/>
          </w:tcPr>
          <w:p w14:paraId="7E57C46F" w14:textId="77777777" w:rsidR="007276BD" w:rsidRPr="00462248" w:rsidRDefault="007276BD" w:rsidP="007276BD">
            <w:pPr>
              <w:rPr>
                <w:rFonts w:ascii="Times New Roman" w:hAnsi="Times New Roman" w:cs="Times New Roman"/>
                <w:sz w:val="24"/>
                <w:szCs w:val="24"/>
              </w:rPr>
            </w:pPr>
          </w:p>
        </w:tc>
      </w:tr>
    </w:tbl>
    <w:p w14:paraId="28DF717A" w14:textId="77777777" w:rsidR="00B834FB" w:rsidRDefault="00B834FB" w:rsidP="00DD3AEE">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C55F3A" w:rsidRPr="00F6433A" w14:paraId="2BB55C9F" w14:textId="77777777" w:rsidTr="00184862">
        <w:tc>
          <w:tcPr>
            <w:tcW w:w="1277" w:type="dxa"/>
            <w:tcBorders>
              <w:bottom w:val="single" w:sz="4" w:space="0" w:color="auto"/>
              <w:right w:val="single" w:sz="4" w:space="0" w:color="auto"/>
            </w:tcBorders>
          </w:tcPr>
          <w:p w14:paraId="1C81D5F5" w14:textId="77777777" w:rsidR="00C55F3A" w:rsidRPr="00F6433A" w:rsidRDefault="00C55F3A" w:rsidP="00184862">
            <w:pPr>
              <w:spacing w:after="0" w:line="240" w:lineRule="auto"/>
              <w:ind w:right="-108"/>
              <w:rPr>
                <w:rFonts w:ascii="Times New Roman" w:eastAsia="Times New Roman" w:hAnsi="Times New Roman" w:cs="Times New Roman"/>
                <w:b/>
                <w:sz w:val="20"/>
                <w:szCs w:val="20"/>
              </w:rPr>
            </w:pPr>
            <w:bookmarkStart w:id="0" w:name="_Hlk111297067"/>
            <w:r w:rsidRPr="00F6433A">
              <w:rPr>
                <w:rFonts w:ascii="Times New Roman" w:eastAsia="Times New Roman" w:hAnsi="Times New Roman" w:cs="Times New Roman"/>
                <w:b/>
                <w:sz w:val="20"/>
                <w:szCs w:val="20"/>
              </w:rPr>
              <w:t>Date</w:t>
            </w:r>
          </w:p>
        </w:tc>
        <w:tc>
          <w:tcPr>
            <w:tcW w:w="1701" w:type="dxa"/>
            <w:tcBorders>
              <w:left w:val="single" w:sz="4" w:space="0" w:color="auto"/>
              <w:bottom w:val="single" w:sz="4" w:space="0" w:color="auto"/>
              <w:right w:val="single" w:sz="4" w:space="0" w:color="auto"/>
            </w:tcBorders>
          </w:tcPr>
          <w:p w14:paraId="3BF9E2EF" w14:textId="77777777" w:rsidR="00C55F3A" w:rsidRPr="00F6433A" w:rsidRDefault="00C55F3A"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Manual Section Ref. &amp; Para</w:t>
            </w:r>
          </w:p>
        </w:tc>
        <w:tc>
          <w:tcPr>
            <w:tcW w:w="5953" w:type="dxa"/>
            <w:tcBorders>
              <w:left w:val="single" w:sz="4" w:space="0" w:color="auto"/>
              <w:bottom w:val="single" w:sz="4" w:space="0" w:color="auto"/>
              <w:right w:val="single" w:sz="4" w:space="0" w:color="auto"/>
            </w:tcBorders>
          </w:tcPr>
          <w:p w14:paraId="7C83B6E0" w14:textId="77777777" w:rsidR="00C55F3A" w:rsidRPr="00F6433A" w:rsidRDefault="00C55F3A"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Brief details of Revision</w:t>
            </w:r>
          </w:p>
        </w:tc>
        <w:tc>
          <w:tcPr>
            <w:tcW w:w="992" w:type="dxa"/>
            <w:tcBorders>
              <w:left w:val="single" w:sz="4" w:space="0" w:color="auto"/>
            </w:tcBorders>
          </w:tcPr>
          <w:p w14:paraId="640B9739" w14:textId="77777777" w:rsidR="00C55F3A" w:rsidRPr="00F6433A" w:rsidRDefault="00C55F3A"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New Rev.</w:t>
            </w:r>
          </w:p>
        </w:tc>
      </w:tr>
      <w:tr w:rsidR="00C55F3A" w:rsidRPr="00F6433A" w14:paraId="66F80150" w14:textId="77777777" w:rsidTr="00184862">
        <w:tc>
          <w:tcPr>
            <w:tcW w:w="1277" w:type="dxa"/>
            <w:tcBorders>
              <w:top w:val="single" w:sz="4" w:space="0" w:color="auto"/>
              <w:right w:val="single" w:sz="4" w:space="0" w:color="auto"/>
            </w:tcBorders>
          </w:tcPr>
          <w:p w14:paraId="67AEFD5A" w14:textId="77777777" w:rsidR="00C55F3A" w:rsidRPr="00F6433A" w:rsidRDefault="00C55F3A" w:rsidP="00184862">
            <w:pPr>
              <w:spacing w:after="0" w:line="240" w:lineRule="auto"/>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sidRPr="00F6433A">
              <w:rPr>
                <w:rFonts w:ascii="Times New Roman" w:eastAsia="Times New Roman" w:hAnsi="Times New Roman" w:cs="Times New Roman"/>
                <w:sz w:val="20"/>
                <w:szCs w:val="20"/>
              </w:rPr>
              <w:t>-08-2022</w:t>
            </w:r>
          </w:p>
        </w:tc>
        <w:tc>
          <w:tcPr>
            <w:tcW w:w="1701" w:type="dxa"/>
            <w:tcBorders>
              <w:top w:val="single" w:sz="4" w:space="0" w:color="auto"/>
              <w:left w:val="single" w:sz="4" w:space="0" w:color="auto"/>
              <w:right w:val="single" w:sz="4" w:space="0" w:color="auto"/>
            </w:tcBorders>
          </w:tcPr>
          <w:p w14:paraId="3F3A4B60" w14:textId="77777777" w:rsidR="00C55F3A" w:rsidRPr="00F6433A" w:rsidRDefault="00C55F3A" w:rsidP="00184862">
            <w:pPr>
              <w:spacing w:after="0" w:line="240" w:lineRule="auto"/>
              <w:ind w:right="-151"/>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Header</w:t>
            </w:r>
          </w:p>
        </w:tc>
        <w:tc>
          <w:tcPr>
            <w:tcW w:w="5953" w:type="dxa"/>
            <w:tcBorders>
              <w:top w:val="single" w:sz="4" w:space="0" w:color="auto"/>
              <w:left w:val="single" w:sz="4" w:space="0" w:color="auto"/>
              <w:right w:val="single" w:sz="4" w:space="0" w:color="auto"/>
            </w:tcBorders>
          </w:tcPr>
          <w:p w14:paraId="3A6A6802" w14:textId="77777777" w:rsidR="00C55F3A" w:rsidRPr="00F6433A" w:rsidRDefault="00C55F3A" w:rsidP="00184862">
            <w:pPr>
              <w:spacing w:after="0" w:line="240" w:lineRule="auto"/>
              <w:jc w:val="both"/>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Company logo &amp; Document no.</w:t>
            </w:r>
          </w:p>
        </w:tc>
        <w:tc>
          <w:tcPr>
            <w:tcW w:w="992" w:type="dxa"/>
            <w:tcBorders>
              <w:left w:val="single" w:sz="4" w:space="0" w:color="auto"/>
            </w:tcBorders>
          </w:tcPr>
          <w:p w14:paraId="1F24EF2B" w14:textId="28248B22" w:rsidR="00C55F3A" w:rsidRPr="00F6433A" w:rsidRDefault="00C55F3A"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0</w:t>
            </w:r>
            <w:r>
              <w:rPr>
                <w:rFonts w:ascii="Times New Roman" w:eastAsia="Times New Roman" w:hAnsi="Times New Roman" w:cs="Times New Roman"/>
                <w:sz w:val="20"/>
                <w:szCs w:val="20"/>
              </w:rPr>
              <w:t>2</w:t>
            </w:r>
          </w:p>
        </w:tc>
      </w:tr>
      <w:tr w:rsidR="00C55F3A" w:rsidRPr="00F6433A" w14:paraId="0E3F25A5" w14:textId="77777777" w:rsidTr="00184862">
        <w:tc>
          <w:tcPr>
            <w:tcW w:w="1277" w:type="dxa"/>
            <w:tcBorders>
              <w:top w:val="single" w:sz="4" w:space="0" w:color="auto"/>
              <w:right w:val="single" w:sz="4" w:space="0" w:color="auto"/>
            </w:tcBorders>
          </w:tcPr>
          <w:p w14:paraId="535738D9" w14:textId="77777777" w:rsidR="00C55F3A" w:rsidRPr="00F6433A" w:rsidRDefault="00C55F3A" w:rsidP="00184862">
            <w:pPr>
              <w:spacing w:after="0" w:line="240" w:lineRule="auto"/>
              <w:ind w:right="-108"/>
              <w:rPr>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542CAE0E" w14:textId="77777777" w:rsidR="00C55F3A" w:rsidRPr="00F6433A" w:rsidRDefault="00C55F3A" w:rsidP="00184862">
            <w:pPr>
              <w:spacing w:after="0" w:line="240" w:lineRule="auto"/>
              <w:ind w:right="-151"/>
              <w:rPr>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511E2507" w14:textId="77777777" w:rsidR="00C55F3A" w:rsidRPr="00F6433A" w:rsidRDefault="00C55F3A" w:rsidP="00184862">
            <w:pPr>
              <w:spacing w:after="0" w:line="240" w:lineRule="auto"/>
              <w:jc w:val="both"/>
              <w:rPr>
                <w:rFonts w:ascii="Times New Roman" w:eastAsia="Times New Roman" w:hAnsi="Times New Roman" w:cs="Times New Roman"/>
                <w:sz w:val="20"/>
                <w:szCs w:val="20"/>
              </w:rPr>
            </w:pPr>
          </w:p>
        </w:tc>
        <w:tc>
          <w:tcPr>
            <w:tcW w:w="992" w:type="dxa"/>
            <w:tcBorders>
              <w:left w:val="single" w:sz="4" w:space="0" w:color="auto"/>
            </w:tcBorders>
          </w:tcPr>
          <w:p w14:paraId="0C7F647F" w14:textId="77777777" w:rsidR="00C55F3A" w:rsidRPr="00F6433A" w:rsidRDefault="00C55F3A"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tr w:rsidR="00C55F3A" w:rsidRPr="00F6433A" w14:paraId="7C614B95" w14:textId="77777777" w:rsidTr="00184862">
        <w:tc>
          <w:tcPr>
            <w:tcW w:w="1277" w:type="dxa"/>
            <w:tcBorders>
              <w:right w:val="nil"/>
            </w:tcBorders>
          </w:tcPr>
          <w:p w14:paraId="2793E5B0" w14:textId="77777777" w:rsidR="00C55F3A" w:rsidRPr="00F6433A" w:rsidRDefault="00C55F3A" w:rsidP="00184862">
            <w:pPr>
              <w:spacing w:after="0" w:line="240" w:lineRule="auto"/>
              <w:ind w:right="-151"/>
              <w:jc w:val="center"/>
              <w:rPr>
                <w:rFonts w:ascii="Times New Roman" w:eastAsia="Times New Roman" w:hAnsi="Times New Roman" w:cs="Times New Roman"/>
                <w:sz w:val="20"/>
                <w:szCs w:val="20"/>
              </w:rPr>
            </w:pPr>
          </w:p>
        </w:tc>
        <w:tc>
          <w:tcPr>
            <w:tcW w:w="1701" w:type="dxa"/>
            <w:tcBorders>
              <w:left w:val="nil"/>
              <w:right w:val="nil"/>
            </w:tcBorders>
          </w:tcPr>
          <w:p w14:paraId="6FDF53FF" w14:textId="77777777" w:rsidR="00C55F3A" w:rsidRPr="00F6433A" w:rsidRDefault="00C55F3A" w:rsidP="00184862">
            <w:pPr>
              <w:spacing w:after="0" w:line="240" w:lineRule="auto"/>
              <w:ind w:right="-151"/>
              <w:jc w:val="center"/>
              <w:rPr>
                <w:rFonts w:ascii="Times New Roman" w:eastAsia="Times New Roman" w:hAnsi="Times New Roman" w:cs="Times New Roman"/>
                <w:sz w:val="20"/>
                <w:szCs w:val="20"/>
              </w:rPr>
            </w:pPr>
          </w:p>
        </w:tc>
        <w:tc>
          <w:tcPr>
            <w:tcW w:w="5953" w:type="dxa"/>
            <w:tcBorders>
              <w:left w:val="nil"/>
              <w:right w:val="nil"/>
            </w:tcBorders>
          </w:tcPr>
          <w:p w14:paraId="65A64D47" w14:textId="77777777" w:rsidR="00C55F3A" w:rsidRPr="00F6433A" w:rsidRDefault="00C55F3A" w:rsidP="00184862">
            <w:pPr>
              <w:spacing w:after="120"/>
              <w:rPr>
                <w:rFonts w:ascii="Times New Roman" w:eastAsia="Calibri" w:hAnsi="Times New Roman" w:cs="Times New Roman"/>
                <w:lang w:val="x-none"/>
              </w:rPr>
            </w:pPr>
          </w:p>
        </w:tc>
        <w:tc>
          <w:tcPr>
            <w:tcW w:w="992" w:type="dxa"/>
            <w:tcBorders>
              <w:left w:val="nil"/>
            </w:tcBorders>
          </w:tcPr>
          <w:p w14:paraId="37EF8F82" w14:textId="77777777" w:rsidR="00C55F3A" w:rsidRPr="00F6433A" w:rsidRDefault="00C55F3A"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bookmarkEnd w:id="0"/>
    </w:tbl>
    <w:p w14:paraId="6D8814E3" w14:textId="77777777" w:rsidR="00B834FB" w:rsidRDefault="00B834FB" w:rsidP="00DD3AEE">
      <w:pPr>
        <w:rPr>
          <w:rFonts w:ascii="Times New Roman" w:hAnsi="Times New Roman" w:cs="Times New Roman"/>
          <w:b/>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C55F3A" w:rsidRPr="003570C6" w14:paraId="6A92DB18" w14:textId="77777777" w:rsidTr="00184862">
        <w:tc>
          <w:tcPr>
            <w:tcW w:w="3119" w:type="dxa"/>
            <w:shd w:val="clear" w:color="auto" w:fill="auto"/>
          </w:tcPr>
          <w:p w14:paraId="41C94EF0"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Prepared By: </w:t>
            </w:r>
          </w:p>
          <w:p w14:paraId="62E615B7" w14:textId="77777777" w:rsidR="00C55F3A" w:rsidRPr="00483B39" w:rsidRDefault="00C55F3A"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2FDC0717"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2708CFA1" w14:textId="77777777" w:rsidR="00C55F3A" w:rsidRPr="00483B39" w:rsidRDefault="00C55F3A" w:rsidP="00184862">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181217E7"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092BA62E" w14:textId="77777777" w:rsidR="00C55F3A" w:rsidRPr="00483B39" w:rsidRDefault="00C55F3A"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C55F3A" w:rsidRPr="003570C6" w14:paraId="3E886E6C" w14:textId="77777777" w:rsidTr="00184862">
        <w:trPr>
          <w:trHeight w:val="987"/>
        </w:trPr>
        <w:tc>
          <w:tcPr>
            <w:tcW w:w="3119" w:type="dxa"/>
            <w:shd w:val="clear" w:color="auto" w:fill="auto"/>
          </w:tcPr>
          <w:p w14:paraId="1EEC2440"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643780BE" w14:textId="77777777" w:rsidR="00C55F3A" w:rsidRPr="00483B39" w:rsidRDefault="00C55F3A" w:rsidP="00184862">
            <w:pPr>
              <w:rPr>
                <w:rFonts w:ascii="Times New Roman" w:eastAsia="Times New Roman" w:hAnsi="Times New Roman" w:cs="Times New Roman"/>
                <w:b/>
              </w:rPr>
            </w:pPr>
          </w:p>
          <w:p w14:paraId="4052DC87" w14:textId="77777777" w:rsidR="00C55F3A" w:rsidRPr="00483B39" w:rsidRDefault="00C55F3A" w:rsidP="00184862">
            <w:pPr>
              <w:rPr>
                <w:rFonts w:ascii="Times New Roman" w:eastAsia="Times New Roman" w:hAnsi="Times New Roman" w:cs="Times New Roman"/>
                <w:b/>
              </w:rPr>
            </w:pPr>
          </w:p>
          <w:p w14:paraId="45E30946" w14:textId="77777777" w:rsidR="00C55F3A" w:rsidRPr="00483B39" w:rsidRDefault="00C55F3A" w:rsidP="00184862">
            <w:pPr>
              <w:rPr>
                <w:rFonts w:ascii="Times New Roman" w:eastAsia="Times New Roman" w:hAnsi="Times New Roman" w:cs="Times New Roman"/>
                <w:b/>
              </w:rPr>
            </w:pPr>
          </w:p>
          <w:p w14:paraId="31E7A14A" w14:textId="77777777" w:rsidR="00C55F3A" w:rsidRPr="00483B39" w:rsidRDefault="00C55F3A" w:rsidP="00184862">
            <w:pPr>
              <w:rPr>
                <w:rFonts w:ascii="Times New Roman" w:eastAsia="Times New Roman" w:hAnsi="Times New Roman" w:cs="Times New Roman"/>
                <w:b/>
              </w:rPr>
            </w:pPr>
          </w:p>
        </w:tc>
        <w:tc>
          <w:tcPr>
            <w:tcW w:w="3261" w:type="dxa"/>
            <w:shd w:val="clear" w:color="auto" w:fill="auto"/>
          </w:tcPr>
          <w:p w14:paraId="1E236C13"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4FF5E6B9" w14:textId="77777777" w:rsidR="00C55F3A" w:rsidRPr="00483B39" w:rsidRDefault="00C55F3A" w:rsidP="00184862">
            <w:pPr>
              <w:rPr>
                <w:rFonts w:ascii="Times New Roman" w:eastAsia="Times New Roman" w:hAnsi="Times New Roman" w:cs="Times New Roman"/>
                <w:b/>
              </w:rPr>
            </w:pPr>
          </w:p>
          <w:p w14:paraId="27A12E89" w14:textId="77777777" w:rsidR="00C55F3A" w:rsidRPr="00483B39" w:rsidRDefault="00C55F3A" w:rsidP="00184862">
            <w:pPr>
              <w:rPr>
                <w:rFonts w:ascii="Times New Roman" w:eastAsia="Times New Roman" w:hAnsi="Times New Roman" w:cs="Times New Roman"/>
                <w:b/>
              </w:rPr>
            </w:pPr>
          </w:p>
          <w:p w14:paraId="6D8303C0" w14:textId="77777777" w:rsidR="00C55F3A" w:rsidRPr="00483B39" w:rsidRDefault="00C55F3A" w:rsidP="00184862">
            <w:pPr>
              <w:rPr>
                <w:rFonts w:ascii="Times New Roman" w:eastAsia="Times New Roman" w:hAnsi="Times New Roman" w:cs="Times New Roman"/>
                <w:b/>
              </w:rPr>
            </w:pPr>
          </w:p>
        </w:tc>
        <w:tc>
          <w:tcPr>
            <w:tcW w:w="3118" w:type="dxa"/>
            <w:shd w:val="clear" w:color="auto" w:fill="auto"/>
          </w:tcPr>
          <w:p w14:paraId="5633CF9D"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1CB0A569" w14:textId="77777777" w:rsidR="00C55F3A" w:rsidRPr="00483B39" w:rsidRDefault="00C55F3A" w:rsidP="00184862">
            <w:pPr>
              <w:rPr>
                <w:rFonts w:ascii="Times New Roman" w:eastAsia="Times New Roman" w:hAnsi="Times New Roman" w:cs="Times New Roman"/>
                <w:b/>
              </w:rPr>
            </w:pPr>
          </w:p>
          <w:p w14:paraId="3FC66BC9" w14:textId="77777777" w:rsidR="00C55F3A" w:rsidRPr="00483B39" w:rsidRDefault="00C55F3A" w:rsidP="00184862">
            <w:pPr>
              <w:rPr>
                <w:rFonts w:ascii="Times New Roman" w:eastAsia="Times New Roman" w:hAnsi="Times New Roman" w:cs="Times New Roman"/>
                <w:b/>
              </w:rPr>
            </w:pPr>
          </w:p>
          <w:p w14:paraId="3A21D22A" w14:textId="77777777" w:rsidR="00C55F3A" w:rsidRPr="00483B39" w:rsidRDefault="00C55F3A" w:rsidP="00184862">
            <w:pPr>
              <w:rPr>
                <w:rFonts w:ascii="Times New Roman" w:eastAsia="Times New Roman" w:hAnsi="Times New Roman" w:cs="Times New Roman"/>
                <w:b/>
              </w:rPr>
            </w:pPr>
          </w:p>
        </w:tc>
      </w:tr>
      <w:tr w:rsidR="00C55F3A" w:rsidRPr="001C094A" w14:paraId="1E627ECA" w14:textId="77777777" w:rsidTr="00184862">
        <w:tc>
          <w:tcPr>
            <w:tcW w:w="3119" w:type="dxa"/>
            <w:shd w:val="clear" w:color="auto" w:fill="auto"/>
          </w:tcPr>
          <w:p w14:paraId="130104EC"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2926837D"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458F1D43" w14:textId="77777777" w:rsidR="00C55F3A" w:rsidRPr="00483B39" w:rsidRDefault="00C55F3A"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tbl>
    <w:p w14:paraId="189647B2" w14:textId="77777777" w:rsidR="00B834FB" w:rsidRDefault="00B834FB" w:rsidP="00DD3AEE">
      <w:pPr>
        <w:rPr>
          <w:rFonts w:ascii="Times New Roman" w:hAnsi="Times New Roman" w:cs="Times New Roman"/>
          <w:b/>
          <w:sz w:val="24"/>
          <w:szCs w:val="24"/>
        </w:rPr>
      </w:pPr>
    </w:p>
    <w:p w14:paraId="58493B9F" w14:textId="77777777" w:rsidR="00B834FB" w:rsidRDefault="00B834FB" w:rsidP="00DD3AEE">
      <w:pPr>
        <w:rPr>
          <w:rFonts w:ascii="Times New Roman" w:hAnsi="Times New Roman" w:cs="Times New Roman"/>
          <w:b/>
          <w:sz w:val="24"/>
          <w:szCs w:val="24"/>
        </w:rPr>
      </w:pPr>
    </w:p>
    <w:p w14:paraId="4D2155C5" w14:textId="77777777" w:rsidR="00BD5437" w:rsidRDefault="00BD5437" w:rsidP="00B834FB">
      <w:pPr>
        <w:rPr>
          <w:rFonts w:ascii="Times New Roman" w:hAnsi="Times New Roman" w:cs="Times New Roman"/>
          <w:b/>
          <w:sz w:val="24"/>
          <w:szCs w:val="24"/>
        </w:rPr>
      </w:pPr>
    </w:p>
    <w:sectPr w:rsidR="00BD5437"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C227F" w14:textId="77777777" w:rsidR="00E97F02" w:rsidRDefault="00E97F02" w:rsidP="0036287A">
      <w:pPr>
        <w:spacing w:after="0" w:line="240" w:lineRule="auto"/>
      </w:pPr>
      <w:r>
        <w:separator/>
      </w:r>
    </w:p>
  </w:endnote>
  <w:endnote w:type="continuationSeparator" w:id="0">
    <w:p w14:paraId="7A4D7106" w14:textId="77777777" w:rsidR="00E97F02" w:rsidRDefault="00E97F0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60C1" w14:textId="77777777" w:rsidR="00DD715E" w:rsidRDefault="00DD7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BED1" w14:textId="1E387B7D" w:rsidR="00C40473" w:rsidRDefault="00DD715E">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7E634BC" wp14:editId="0E2DBC91">
              <wp:simplePos x="0" y="0"/>
              <wp:positionH relativeFrom="page">
                <wp:posOffset>0</wp:posOffset>
              </wp:positionH>
              <wp:positionV relativeFrom="page">
                <wp:posOffset>10227945</wp:posOffset>
              </wp:positionV>
              <wp:extent cx="7560310" cy="273050"/>
              <wp:effectExtent l="0" t="0" r="0" b="12700"/>
              <wp:wrapNone/>
              <wp:docPr id="2" name="MSIPCM5d5d42c1bbe8d033e747cc02"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000B9B" w14:textId="1DE7D5FE" w:rsidR="00DD715E" w:rsidRPr="00DD715E" w:rsidRDefault="00DD715E" w:rsidP="00DD715E">
                          <w:pPr>
                            <w:spacing w:after="0"/>
                            <w:jc w:val="center"/>
                            <w:rPr>
                              <w:rFonts w:ascii="Calibri" w:hAnsi="Calibri" w:cs="Calibri"/>
                              <w:color w:val="737373"/>
                              <w:sz w:val="12"/>
                            </w:rPr>
                          </w:pPr>
                          <w:r w:rsidRPr="00DD715E">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7E634BC" id="_x0000_t202" coordsize="21600,21600" o:spt="202" path="m,l,21600r21600,l21600,xe">
              <v:stroke joinstyle="miter"/>
              <v:path gradientshapeok="t" o:connecttype="rect"/>
            </v:shapetype>
            <v:shape id="MSIPCM5d5d42c1bbe8d033e747cc02"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3000B9B" w14:textId="1DE7D5FE" w:rsidR="00DD715E" w:rsidRPr="00DD715E" w:rsidRDefault="00DD715E" w:rsidP="00DD715E">
                    <w:pPr>
                      <w:spacing w:after="0"/>
                      <w:jc w:val="center"/>
                      <w:rPr>
                        <w:rFonts w:ascii="Calibri" w:hAnsi="Calibri" w:cs="Calibri"/>
                        <w:color w:val="737373"/>
                        <w:sz w:val="12"/>
                      </w:rPr>
                    </w:pPr>
                    <w:r w:rsidRPr="00DD715E">
                      <w:rPr>
                        <w:rFonts w:ascii="Calibri" w:hAnsi="Calibri" w:cs="Calibri"/>
                        <w:color w:val="737373"/>
                        <w:sz w:val="12"/>
                      </w:rPr>
                      <w:t>Sensitivity: Internal (C3)</w:t>
                    </w:r>
                  </w:p>
                </w:txbxContent>
              </v:textbox>
              <w10:wrap anchorx="page" anchory="page"/>
            </v:shape>
          </w:pict>
        </mc:Fallback>
      </mc:AlternateContent>
    </w:r>
    <w:r w:rsidR="00C4047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40473">
      <w:rPr>
        <w:rFonts w:ascii="Times New Roman" w:hAnsi="Times New Roman"/>
        <w:i/>
        <w:iCs/>
        <w:color w:val="FF0000"/>
        <w:sz w:val="16"/>
        <w:szCs w:val="24"/>
      </w:rPr>
      <w:t xml:space="preserve">Controlled Copy </w:t>
    </w:r>
    <w:r w:rsidR="00C40473">
      <w:rPr>
        <w:rFonts w:ascii="Times New Roman" w:hAnsi="Times New Roman"/>
        <w:i/>
        <w:iCs/>
        <w:sz w:val="16"/>
        <w:szCs w:val="24"/>
      </w:rPr>
      <w:t>in Red.  </w:t>
    </w:r>
    <w:r w:rsidR="00C40473">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F8EC" w14:textId="77777777" w:rsidR="00DD715E" w:rsidRDefault="00DD7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00E4" w14:textId="77777777" w:rsidR="00E97F02" w:rsidRDefault="00E97F02" w:rsidP="0036287A">
      <w:pPr>
        <w:spacing w:after="0" w:line="240" w:lineRule="auto"/>
      </w:pPr>
      <w:r>
        <w:separator/>
      </w:r>
    </w:p>
  </w:footnote>
  <w:footnote w:type="continuationSeparator" w:id="0">
    <w:p w14:paraId="1E0293D6" w14:textId="77777777" w:rsidR="00E97F02" w:rsidRDefault="00E97F0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B31E" w14:textId="77777777" w:rsidR="00DD715E" w:rsidRDefault="00DD7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C55F3A" w14:paraId="2D08F3D8" w14:textId="77777777" w:rsidTr="0018486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5E2E0B6B" w14:textId="074028F1" w:rsidR="00C55F3A" w:rsidRDefault="00C55F3A" w:rsidP="00C55F3A">
          <w:pPr>
            <w:pStyle w:val="Header"/>
            <w:spacing w:line="276" w:lineRule="auto"/>
            <w:ind w:left="-122"/>
            <w:jc w:val="center"/>
          </w:pPr>
          <w:r w:rsidRPr="003450E1">
            <w:rPr>
              <w:noProof/>
            </w:rPr>
            <w:drawing>
              <wp:inline distT="0" distB="0" distL="0" distR="0" wp14:anchorId="55F59136" wp14:editId="48D0B4DC">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778FF29" w14:textId="77777777" w:rsidR="00C55F3A" w:rsidRPr="00B834FB" w:rsidRDefault="00C55F3A" w:rsidP="00C55F3A">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67E181F6" w14:textId="77777777" w:rsidR="00C55F3A" w:rsidRPr="00B834FB" w:rsidRDefault="00C55F3A" w:rsidP="00C55F3A">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5143B1CD" w14:textId="798F393F" w:rsidR="00C55F3A" w:rsidRPr="00D24620" w:rsidRDefault="00C55F3A" w:rsidP="00C55F3A">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MCD/MECH/WI/3</w:t>
          </w:r>
          <w:r>
            <w:rPr>
              <w:rFonts w:ascii="Times New Roman" w:hAnsi="Times New Roman"/>
              <w:b/>
            </w:rPr>
            <w:t>5</w:t>
          </w:r>
        </w:p>
      </w:tc>
    </w:tr>
    <w:tr w:rsidR="00C55F3A" w14:paraId="286ACE40"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B7F6E4C" w14:textId="77777777" w:rsidR="00C55F3A" w:rsidRDefault="00C55F3A" w:rsidP="00C55F3A"/>
      </w:tc>
      <w:tc>
        <w:tcPr>
          <w:tcW w:w="4111" w:type="dxa"/>
          <w:tcBorders>
            <w:top w:val="single" w:sz="4" w:space="0" w:color="auto"/>
            <w:left w:val="single" w:sz="4" w:space="0" w:color="auto"/>
            <w:bottom w:val="single" w:sz="4" w:space="0" w:color="auto"/>
            <w:right w:val="single" w:sz="4" w:space="0" w:color="auto"/>
          </w:tcBorders>
          <w:vAlign w:val="center"/>
          <w:hideMark/>
        </w:tcPr>
        <w:p w14:paraId="72B748BA" w14:textId="77777777" w:rsidR="00C55F3A" w:rsidRPr="00B834FB" w:rsidRDefault="00C55F3A" w:rsidP="00C55F3A">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7C6DEFB8" w14:textId="77777777" w:rsidR="00C55F3A" w:rsidRPr="00B834FB" w:rsidRDefault="00C55F3A" w:rsidP="00C55F3A">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20925244" w14:textId="480703C7" w:rsidR="00C55F3A" w:rsidRPr="00351941" w:rsidRDefault="00DD715E" w:rsidP="00C55F3A">
          <w:pPr>
            <w:pStyle w:val="NoSpacing"/>
            <w:rPr>
              <w:rFonts w:ascii="Times New Roman" w:hAnsi="Times New Roman"/>
              <w:b/>
            </w:rPr>
          </w:pPr>
          <w:ins w:id="1" w:author="Mriganka Medhi" w:date="2022-08-22T15:49:00Z">
            <w:r>
              <w:rPr>
                <w:rFonts w:ascii="Times New Roman" w:hAnsi="Times New Roman"/>
                <w:b/>
              </w:rPr>
              <w:t>13</w:t>
            </w:r>
          </w:ins>
          <w:del w:id="2" w:author="Mriganka Medhi" w:date="2022-08-22T15:49:00Z">
            <w:r w:rsidR="00C55F3A" w:rsidDel="00DD715E">
              <w:rPr>
                <w:rFonts w:ascii="Times New Roman" w:hAnsi="Times New Roman"/>
                <w:b/>
              </w:rPr>
              <w:delText>22</w:delText>
            </w:r>
          </w:del>
          <w:r w:rsidR="00C55F3A" w:rsidRPr="00351941">
            <w:rPr>
              <w:rFonts w:ascii="Times New Roman" w:hAnsi="Times New Roman"/>
              <w:b/>
            </w:rPr>
            <w:t>-08-2022</w:t>
          </w:r>
        </w:p>
      </w:tc>
    </w:tr>
    <w:tr w:rsidR="00C55F3A" w14:paraId="385AACD9"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4773509" w14:textId="77777777" w:rsidR="00C55F3A" w:rsidRDefault="00C55F3A" w:rsidP="00C55F3A"/>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C3A4E33" w14:textId="7E5C017E" w:rsidR="00C55F3A" w:rsidRPr="003C293A" w:rsidRDefault="00C55F3A" w:rsidP="00C55F3A">
          <w:pPr>
            <w:pStyle w:val="NoSpacing"/>
            <w:jc w:val="center"/>
            <w:rPr>
              <w:rFonts w:ascii="Times New Roman" w:hAnsi="Times New Roman" w:cs="Times New Roman"/>
              <w:b/>
            </w:rPr>
          </w:pPr>
          <w:r w:rsidRPr="00B834FB">
            <w:rPr>
              <w:rFonts w:ascii="Times New Roman" w:hAnsi="Times New Roman" w:cs="Times New Roman"/>
              <w:b/>
            </w:rPr>
            <w:t xml:space="preserve">Procedure for </w:t>
          </w:r>
          <w:r w:rsidRPr="00C55F3A">
            <w:rPr>
              <w:rFonts w:ascii="Times New Roman" w:eastAsia="Times New Roman" w:hAnsi="Times New Roman" w:cs="Times New Roman"/>
              <w:b/>
              <w:bCs/>
              <w:sz w:val="24"/>
              <w:szCs w:val="24"/>
            </w:rPr>
            <w:t>MAINTENANCE OF HYDRAULIC SYSTEM</w:t>
          </w:r>
        </w:p>
        <w:p w14:paraId="33D6A949" w14:textId="77777777" w:rsidR="00C55F3A" w:rsidRPr="005F5954" w:rsidRDefault="00C55F3A" w:rsidP="00C55F3A">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4D29162F" w14:textId="77777777" w:rsidR="00C55F3A" w:rsidRPr="00B834FB" w:rsidRDefault="00C55F3A" w:rsidP="00C55F3A">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3C44D98C" w14:textId="06941E27" w:rsidR="00C55F3A" w:rsidRPr="00351941" w:rsidRDefault="00C55F3A" w:rsidP="00C55F3A">
          <w:pPr>
            <w:pStyle w:val="NoSpacing"/>
            <w:rPr>
              <w:rFonts w:ascii="Times New Roman" w:hAnsi="Times New Roman"/>
              <w:b/>
            </w:rPr>
          </w:pPr>
          <w:r w:rsidRPr="00351941">
            <w:rPr>
              <w:rFonts w:ascii="Times New Roman" w:hAnsi="Times New Roman"/>
              <w:b/>
            </w:rPr>
            <w:t>0</w:t>
          </w:r>
          <w:r>
            <w:rPr>
              <w:rFonts w:ascii="Times New Roman" w:hAnsi="Times New Roman"/>
              <w:b/>
            </w:rPr>
            <w:t>2</w:t>
          </w:r>
        </w:p>
      </w:tc>
    </w:tr>
    <w:tr w:rsidR="00C55F3A" w14:paraId="495B7DCA" w14:textId="77777777" w:rsidTr="0018486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9A5C445" w14:textId="77777777" w:rsidR="00C55F3A" w:rsidRDefault="00C55F3A" w:rsidP="00C55F3A"/>
      </w:tc>
      <w:tc>
        <w:tcPr>
          <w:tcW w:w="4111" w:type="dxa"/>
          <w:vMerge/>
          <w:tcBorders>
            <w:top w:val="single" w:sz="4" w:space="0" w:color="auto"/>
            <w:left w:val="single" w:sz="4" w:space="0" w:color="auto"/>
            <w:bottom w:val="single" w:sz="4" w:space="0" w:color="auto"/>
            <w:right w:val="single" w:sz="4" w:space="0" w:color="auto"/>
          </w:tcBorders>
          <w:vAlign w:val="center"/>
          <w:hideMark/>
        </w:tcPr>
        <w:p w14:paraId="376750D3" w14:textId="77777777" w:rsidR="00C55F3A" w:rsidRPr="00B834FB" w:rsidRDefault="00C55F3A" w:rsidP="00C55F3A">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1948C9E" w14:textId="77777777" w:rsidR="00C55F3A" w:rsidRPr="00B834FB" w:rsidRDefault="00C55F3A" w:rsidP="00C55F3A">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AE33456" w14:textId="77777777" w:rsidR="00C55F3A" w:rsidRPr="00B834FB" w:rsidRDefault="00C55F3A" w:rsidP="00C55F3A">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18FED80C" w14:textId="77777777" w:rsidR="00462248" w:rsidRDefault="00462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6801" w14:textId="77777777" w:rsidR="00DD715E" w:rsidRDefault="00DD7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290AB2"/>
    <w:multiLevelType w:val="hybridMultilevel"/>
    <w:tmpl w:val="23F4B824"/>
    <w:lvl w:ilvl="0" w:tplc="D06AFB1C">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4"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E44202"/>
    <w:multiLevelType w:val="multilevel"/>
    <w:tmpl w:val="FDB2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03ADC"/>
    <w:multiLevelType w:val="hybridMultilevel"/>
    <w:tmpl w:val="0CFC70A2"/>
    <w:lvl w:ilvl="0" w:tplc="04090001">
      <w:start w:val="1"/>
      <w:numFmt w:val="bullet"/>
      <w:lvlText w:val=""/>
      <w:lvlJc w:val="left"/>
      <w:pPr>
        <w:ind w:left="1440" w:hanging="360"/>
      </w:pPr>
      <w:rPr>
        <w:rFonts w:ascii="Symbol" w:hAnsi="Symbol" w:hint="default"/>
      </w:rPr>
    </w:lvl>
    <w:lvl w:ilvl="1" w:tplc="40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9"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FC6245"/>
    <w:multiLevelType w:val="multilevel"/>
    <w:tmpl w:val="EA94E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4"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5F2B7A"/>
    <w:multiLevelType w:val="hybridMultilevel"/>
    <w:tmpl w:val="B45CB6B8"/>
    <w:lvl w:ilvl="0" w:tplc="24705E00">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F0B1BAD"/>
    <w:multiLevelType w:val="multilevel"/>
    <w:tmpl w:val="AA040D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21"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22"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23"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24"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5" w15:restartNumberingAfterBreak="0">
    <w:nsid w:val="3C193CE2"/>
    <w:multiLevelType w:val="hybridMultilevel"/>
    <w:tmpl w:val="B45CB6B8"/>
    <w:lvl w:ilvl="0" w:tplc="24705E00">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3E2A1101"/>
    <w:multiLevelType w:val="multilevel"/>
    <w:tmpl w:val="F35EDE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622C7F"/>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29" w15:restartNumberingAfterBreak="0">
    <w:nsid w:val="43EF5963"/>
    <w:multiLevelType w:val="multilevel"/>
    <w:tmpl w:val="C86A416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48EE2866"/>
    <w:multiLevelType w:val="multilevel"/>
    <w:tmpl w:val="14EA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35"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6"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38" w15:restartNumberingAfterBreak="0">
    <w:nsid w:val="59C7718E"/>
    <w:multiLevelType w:val="multilevel"/>
    <w:tmpl w:val="EA94E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41" w15:restartNumberingAfterBreak="0">
    <w:nsid w:val="61901499"/>
    <w:multiLevelType w:val="hybridMultilevel"/>
    <w:tmpl w:val="CFEA00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657C00"/>
    <w:multiLevelType w:val="hybridMultilevel"/>
    <w:tmpl w:val="B45CB6B8"/>
    <w:lvl w:ilvl="0" w:tplc="24705E00">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49"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51" w15:restartNumberingAfterBreak="0">
    <w:nsid w:val="79EE6CA0"/>
    <w:multiLevelType w:val="multilevel"/>
    <w:tmpl w:val="1B74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3" w15:restartNumberingAfterBreak="0">
    <w:nsid w:val="7D3777F2"/>
    <w:multiLevelType w:val="multilevel"/>
    <w:tmpl w:val="BE9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820119147">
    <w:abstractNumId w:val="32"/>
  </w:num>
  <w:num w:numId="2" w16cid:durableId="773091768">
    <w:abstractNumId w:val="45"/>
  </w:num>
  <w:num w:numId="3" w16cid:durableId="1906455632">
    <w:abstractNumId w:val="37"/>
  </w:num>
  <w:num w:numId="4" w16cid:durableId="845052038">
    <w:abstractNumId w:val="13"/>
  </w:num>
  <w:num w:numId="5" w16cid:durableId="1068112155">
    <w:abstractNumId w:val="8"/>
  </w:num>
  <w:num w:numId="6" w16cid:durableId="698363130">
    <w:abstractNumId w:val="49"/>
  </w:num>
  <w:num w:numId="7" w16cid:durableId="207256069">
    <w:abstractNumId w:val="43"/>
  </w:num>
  <w:num w:numId="8" w16cid:durableId="614290167">
    <w:abstractNumId w:val="14"/>
  </w:num>
  <w:num w:numId="9" w16cid:durableId="218518491">
    <w:abstractNumId w:val="22"/>
  </w:num>
  <w:num w:numId="10" w16cid:durableId="385446845">
    <w:abstractNumId w:val="10"/>
  </w:num>
  <w:num w:numId="11" w16cid:durableId="1924024132">
    <w:abstractNumId w:val="20"/>
  </w:num>
  <w:num w:numId="12" w16cid:durableId="1193835140">
    <w:abstractNumId w:val="12"/>
  </w:num>
  <w:num w:numId="13" w16cid:durableId="886188956">
    <w:abstractNumId w:val="34"/>
  </w:num>
  <w:num w:numId="14" w16cid:durableId="1374840912">
    <w:abstractNumId w:val="48"/>
  </w:num>
  <w:num w:numId="15" w16cid:durableId="965504930">
    <w:abstractNumId w:val="23"/>
  </w:num>
  <w:num w:numId="16" w16cid:durableId="951059925">
    <w:abstractNumId w:val="36"/>
  </w:num>
  <w:num w:numId="17" w16cid:durableId="1988127371">
    <w:abstractNumId w:val="1"/>
  </w:num>
  <w:num w:numId="18" w16cid:durableId="201021284">
    <w:abstractNumId w:val="47"/>
  </w:num>
  <w:num w:numId="19" w16cid:durableId="990521408">
    <w:abstractNumId w:val="33"/>
  </w:num>
  <w:num w:numId="20" w16cid:durableId="437722072">
    <w:abstractNumId w:val="52"/>
  </w:num>
  <w:num w:numId="21" w16cid:durableId="2089305584">
    <w:abstractNumId w:val="40"/>
  </w:num>
  <w:num w:numId="22" w16cid:durableId="1117606996">
    <w:abstractNumId w:val="55"/>
  </w:num>
  <w:num w:numId="23" w16cid:durableId="1945309140">
    <w:abstractNumId w:val="9"/>
  </w:num>
  <w:num w:numId="24" w16cid:durableId="1939755430">
    <w:abstractNumId w:val="30"/>
  </w:num>
  <w:num w:numId="25" w16cid:durableId="971250385">
    <w:abstractNumId w:val="50"/>
  </w:num>
  <w:num w:numId="26" w16cid:durableId="1431046981">
    <w:abstractNumId w:val="39"/>
  </w:num>
  <w:num w:numId="27" w16cid:durableId="544414608">
    <w:abstractNumId w:val="21"/>
  </w:num>
  <w:num w:numId="28" w16cid:durableId="1421372583">
    <w:abstractNumId w:val="5"/>
  </w:num>
  <w:num w:numId="29" w16cid:durableId="1794865740">
    <w:abstractNumId w:val="19"/>
  </w:num>
  <w:num w:numId="30" w16cid:durableId="1947496930">
    <w:abstractNumId w:val="0"/>
  </w:num>
  <w:num w:numId="31" w16cid:durableId="2975968">
    <w:abstractNumId w:val="26"/>
  </w:num>
  <w:num w:numId="32" w16cid:durableId="1683777187">
    <w:abstractNumId w:val="35"/>
  </w:num>
  <w:num w:numId="33" w16cid:durableId="403064691">
    <w:abstractNumId w:val="54"/>
  </w:num>
  <w:num w:numId="34" w16cid:durableId="390664616">
    <w:abstractNumId w:val="44"/>
  </w:num>
  <w:num w:numId="35" w16cid:durableId="1886138093">
    <w:abstractNumId w:val="4"/>
  </w:num>
  <w:num w:numId="36" w16cid:durableId="945116234">
    <w:abstractNumId w:val="17"/>
  </w:num>
  <w:num w:numId="37" w16cid:durableId="86581013">
    <w:abstractNumId w:val="16"/>
  </w:num>
  <w:num w:numId="38" w16cid:durableId="539099345">
    <w:abstractNumId w:val="42"/>
  </w:num>
  <w:num w:numId="39" w16cid:durableId="1615987587">
    <w:abstractNumId w:val="53"/>
  </w:num>
  <w:num w:numId="40" w16cid:durableId="885413648">
    <w:abstractNumId w:val="51"/>
  </w:num>
  <w:num w:numId="41" w16cid:durableId="1295677344">
    <w:abstractNumId w:val="6"/>
  </w:num>
  <w:num w:numId="42" w16cid:durableId="1751195820">
    <w:abstractNumId w:val="31"/>
  </w:num>
  <w:num w:numId="43" w16cid:durableId="935097935">
    <w:abstractNumId w:val="11"/>
  </w:num>
  <w:num w:numId="44" w16cid:durableId="747576697">
    <w:abstractNumId w:val="38"/>
  </w:num>
  <w:num w:numId="45" w16cid:durableId="1065420395">
    <w:abstractNumId w:val="29"/>
  </w:num>
  <w:num w:numId="46" w16cid:durableId="847451211">
    <w:abstractNumId w:val="7"/>
  </w:num>
  <w:num w:numId="47" w16cid:durableId="611665665">
    <w:abstractNumId w:val="28"/>
  </w:num>
  <w:num w:numId="48" w16cid:durableId="959067775">
    <w:abstractNumId w:val="3"/>
  </w:num>
  <w:num w:numId="49" w16cid:durableId="99032298">
    <w:abstractNumId w:val="24"/>
  </w:num>
  <w:num w:numId="50" w16cid:durableId="606624790">
    <w:abstractNumId w:val="18"/>
  </w:num>
  <w:num w:numId="51" w16cid:durableId="214774998">
    <w:abstractNumId w:val="27"/>
  </w:num>
  <w:num w:numId="52" w16cid:durableId="1304239749">
    <w:abstractNumId w:val="41"/>
  </w:num>
  <w:num w:numId="53" w16cid:durableId="1579634541">
    <w:abstractNumId w:val="15"/>
  </w:num>
  <w:num w:numId="54" w16cid:durableId="1255243053">
    <w:abstractNumId w:val="2"/>
  </w:num>
  <w:num w:numId="55" w16cid:durableId="1311210867">
    <w:abstractNumId w:val="25"/>
  </w:num>
  <w:num w:numId="56" w16cid:durableId="182405739">
    <w:abstractNumId w:val="4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iganka Medhi">
    <w15:presenceInfo w15:providerId="AD" w15:userId="S::00052475@vedanta.co.in::772655b6-0e17-446a-a50b-a42603c9d6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73C8"/>
    <w:rsid w:val="00013488"/>
    <w:rsid w:val="0003242B"/>
    <w:rsid w:val="00032FE1"/>
    <w:rsid w:val="000357D1"/>
    <w:rsid w:val="00042ED0"/>
    <w:rsid w:val="00047800"/>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428B"/>
    <w:rsid w:val="000F5195"/>
    <w:rsid w:val="000F6633"/>
    <w:rsid w:val="00110186"/>
    <w:rsid w:val="001115FA"/>
    <w:rsid w:val="00112163"/>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C642A"/>
    <w:rsid w:val="001D269C"/>
    <w:rsid w:val="001D33A9"/>
    <w:rsid w:val="001D377D"/>
    <w:rsid w:val="001E166F"/>
    <w:rsid w:val="001E5AC6"/>
    <w:rsid w:val="001F4211"/>
    <w:rsid w:val="001F6228"/>
    <w:rsid w:val="002102D5"/>
    <w:rsid w:val="00212B0B"/>
    <w:rsid w:val="00213467"/>
    <w:rsid w:val="00225198"/>
    <w:rsid w:val="00225682"/>
    <w:rsid w:val="00225E36"/>
    <w:rsid w:val="00231433"/>
    <w:rsid w:val="00233524"/>
    <w:rsid w:val="0023499B"/>
    <w:rsid w:val="00235C73"/>
    <w:rsid w:val="00235C88"/>
    <w:rsid w:val="00241BB7"/>
    <w:rsid w:val="00256423"/>
    <w:rsid w:val="002606A1"/>
    <w:rsid w:val="00261044"/>
    <w:rsid w:val="00271BAF"/>
    <w:rsid w:val="00283E16"/>
    <w:rsid w:val="002A415F"/>
    <w:rsid w:val="002B2402"/>
    <w:rsid w:val="002B279E"/>
    <w:rsid w:val="002B54E5"/>
    <w:rsid w:val="002C795B"/>
    <w:rsid w:val="002D0F5E"/>
    <w:rsid w:val="002D1C2D"/>
    <w:rsid w:val="002E0E3F"/>
    <w:rsid w:val="002E0F8B"/>
    <w:rsid w:val="002E17CE"/>
    <w:rsid w:val="002E77F0"/>
    <w:rsid w:val="002F7E19"/>
    <w:rsid w:val="00302E96"/>
    <w:rsid w:val="0030597A"/>
    <w:rsid w:val="00307E27"/>
    <w:rsid w:val="00315EA5"/>
    <w:rsid w:val="00320C71"/>
    <w:rsid w:val="0032258B"/>
    <w:rsid w:val="00334FEA"/>
    <w:rsid w:val="0035065C"/>
    <w:rsid w:val="0035238B"/>
    <w:rsid w:val="00352E66"/>
    <w:rsid w:val="0036287A"/>
    <w:rsid w:val="00362E8C"/>
    <w:rsid w:val="00367352"/>
    <w:rsid w:val="003677A8"/>
    <w:rsid w:val="00367836"/>
    <w:rsid w:val="0037211A"/>
    <w:rsid w:val="00373505"/>
    <w:rsid w:val="00391C62"/>
    <w:rsid w:val="00392A3A"/>
    <w:rsid w:val="00397384"/>
    <w:rsid w:val="00397EAD"/>
    <w:rsid w:val="003A3CA2"/>
    <w:rsid w:val="003B0949"/>
    <w:rsid w:val="003B12BA"/>
    <w:rsid w:val="003B184E"/>
    <w:rsid w:val="003B7BD0"/>
    <w:rsid w:val="003C0C0D"/>
    <w:rsid w:val="003C3472"/>
    <w:rsid w:val="003C780E"/>
    <w:rsid w:val="003D3903"/>
    <w:rsid w:val="003D69B1"/>
    <w:rsid w:val="003E244F"/>
    <w:rsid w:val="003F30BD"/>
    <w:rsid w:val="003F3839"/>
    <w:rsid w:val="003F7DB8"/>
    <w:rsid w:val="00403547"/>
    <w:rsid w:val="004052D9"/>
    <w:rsid w:val="00410140"/>
    <w:rsid w:val="00417DD5"/>
    <w:rsid w:val="00420EA8"/>
    <w:rsid w:val="00421C5F"/>
    <w:rsid w:val="004514FB"/>
    <w:rsid w:val="00451BCD"/>
    <w:rsid w:val="00453530"/>
    <w:rsid w:val="00462248"/>
    <w:rsid w:val="00464B55"/>
    <w:rsid w:val="004676FC"/>
    <w:rsid w:val="004723A2"/>
    <w:rsid w:val="00481369"/>
    <w:rsid w:val="00490DEB"/>
    <w:rsid w:val="004973F0"/>
    <w:rsid w:val="004A0454"/>
    <w:rsid w:val="004A6BDF"/>
    <w:rsid w:val="004C00D2"/>
    <w:rsid w:val="004C1D01"/>
    <w:rsid w:val="004C4123"/>
    <w:rsid w:val="004C7C97"/>
    <w:rsid w:val="004D2ECE"/>
    <w:rsid w:val="004D3758"/>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5046A"/>
    <w:rsid w:val="00551B92"/>
    <w:rsid w:val="005570A0"/>
    <w:rsid w:val="00562E60"/>
    <w:rsid w:val="0056402C"/>
    <w:rsid w:val="00571613"/>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7704"/>
    <w:rsid w:val="005F7D0D"/>
    <w:rsid w:val="00602299"/>
    <w:rsid w:val="00604B41"/>
    <w:rsid w:val="006057F6"/>
    <w:rsid w:val="006128D2"/>
    <w:rsid w:val="0062172E"/>
    <w:rsid w:val="006242ED"/>
    <w:rsid w:val="00642F5C"/>
    <w:rsid w:val="00644FDB"/>
    <w:rsid w:val="006545C9"/>
    <w:rsid w:val="00662D59"/>
    <w:rsid w:val="00667DAD"/>
    <w:rsid w:val="00680342"/>
    <w:rsid w:val="00684AFE"/>
    <w:rsid w:val="006868A6"/>
    <w:rsid w:val="0069004E"/>
    <w:rsid w:val="006A009B"/>
    <w:rsid w:val="006B62D0"/>
    <w:rsid w:val="006C107E"/>
    <w:rsid w:val="006C43C3"/>
    <w:rsid w:val="006D7CF2"/>
    <w:rsid w:val="00701B56"/>
    <w:rsid w:val="00701F1D"/>
    <w:rsid w:val="0070594E"/>
    <w:rsid w:val="007276BD"/>
    <w:rsid w:val="0075279D"/>
    <w:rsid w:val="0075301F"/>
    <w:rsid w:val="00760039"/>
    <w:rsid w:val="00760196"/>
    <w:rsid w:val="00764084"/>
    <w:rsid w:val="0076462F"/>
    <w:rsid w:val="0077479B"/>
    <w:rsid w:val="00777A4F"/>
    <w:rsid w:val="00783164"/>
    <w:rsid w:val="00784F70"/>
    <w:rsid w:val="00785053"/>
    <w:rsid w:val="00792636"/>
    <w:rsid w:val="007A086B"/>
    <w:rsid w:val="007A2DF2"/>
    <w:rsid w:val="007B0E02"/>
    <w:rsid w:val="007B6D8C"/>
    <w:rsid w:val="007B6FDD"/>
    <w:rsid w:val="007B79A6"/>
    <w:rsid w:val="007C426C"/>
    <w:rsid w:val="007E55B2"/>
    <w:rsid w:val="007E74E4"/>
    <w:rsid w:val="007F5A73"/>
    <w:rsid w:val="0082026F"/>
    <w:rsid w:val="00820463"/>
    <w:rsid w:val="00823868"/>
    <w:rsid w:val="008308F2"/>
    <w:rsid w:val="0083301F"/>
    <w:rsid w:val="008440CB"/>
    <w:rsid w:val="00847D49"/>
    <w:rsid w:val="00862B60"/>
    <w:rsid w:val="00872B2A"/>
    <w:rsid w:val="00880116"/>
    <w:rsid w:val="00893839"/>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6707C"/>
    <w:rsid w:val="00973D03"/>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7D0F"/>
    <w:rsid w:val="00A41452"/>
    <w:rsid w:val="00A42B06"/>
    <w:rsid w:val="00A432F2"/>
    <w:rsid w:val="00A44F64"/>
    <w:rsid w:val="00A46303"/>
    <w:rsid w:val="00A52D18"/>
    <w:rsid w:val="00A60A96"/>
    <w:rsid w:val="00A64F3C"/>
    <w:rsid w:val="00A670CD"/>
    <w:rsid w:val="00A70D9D"/>
    <w:rsid w:val="00A7400E"/>
    <w:rsid w:val="00A757D7"/>
    <w:rsid w:val="00A77874"/>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B04D1D"/>
    <w:rsid w:val="00B050AD"/>
    <w:rsid w:val="00B11532"/>
    <w:rsid w:val="00B2318F"/>
    <w:rsid w:val="00B3185B"/>
    <w:rsid w:val="00B4491C"/>
    <w:rsid w:val="00B72B78"/>
    <w:rsid w:val="00B767F7"/>
    <w:rsid w:val="00B76860"/>
    <w:rsid w:val="00B834FB"/>
    <w:rsid w:val="00B9260F"/>
    <w:rsid w:val="00B93C91"/>
    <w:rsid w:val="00B94D7B"/>
    <w:rsid w:val="00BA13A1"/>
    <w:rsid w:val="00BA2F90"/>
    <w:rsid w:val="00BB43A2"/>
    <w:rsid w:val="00BB6027"/>
    <w:rsid w:val="00BB77F4"/>
    <w:rsid w:val="00BC35C0"/>
    <w:rsid w:val="00BC4003"/>
    <w:rsid w:val="00BD2753"/>
    <w:rsid w:val="00BD5437"/>
    <w:rsid w:val="00BE24C2"/>
    <w:rsid w:val="00BE4600"/>
    <w:rsid w:val="00BE64F7"/>
    <w:rsid w:val="00BF180B"/>
    <w:rsid w:val="00BF6AE5"/>
    <w:rsid w:val="00BF6BD5"/>
    <w:rsid w:val="00BF6CD2"/>
    <w:rsid w:val="00C02E28"/>
    <w:rsid w:val="00C1460A"/>
    <w:rsid w:val="00C1547C"/>
    <w:rsid w:val="00C22626"/>
    <w:rsid w:val="00C27AD7"/>
    <w:rsid w:val="00C40473"/>
    <w:rsid w:val="00C426E3"/>
    <w:rsid w:val="00C52DD9"/>
    <w:rsid w:val="00C5314A"/>
    <w:rsid w:val="00C55F3A"/>
    <w:rsid w:val="00C56A1E"/>
    <w:rsid w:val="00C64284"/>
    <w:rsid w:val="00C64BBC"/>
    <w:rsid w:val="00C67B70"/>
    <w:rsid w:val="00C70B3F"/>
    <w:rsid w:val="00C74F76"/>
    <w:rsid w:val="00C7659A"/>
    <w:rsid w:val="00C877A8"/>
    <w:rsid w:val="00CB479C"/>
    <w:rsid w:val="00CB6F9B"/>
    <w:rsid w:val="00CC1571"/>
    <w:rsid w:val="00CD2AEE"/>
    <w:rsid w:val="00CD32DD"/>
    <w:rsid w:val="00CD4D4D"/>
    <w:rsid w:val="00CD7AC7"/>
    <w:rsid w:val="00CE19C0"/>
    <w:rsid w:val="00CE2300"/>
    <w:rsid w:val="00CE3C9F"/>
    <w:rsid w:val="00CF0DD9"/>
    <w:rsid w:val="00CF21F5"/>
    <w:rsid w:val="00CF3A93"/>
    <w:rsid w:val="00CF7CEC"/>
    <w:rsid w:val="00D02F9D"/>
    <w:rsid w:val="00D1438A"/>
    <w:rsid w:val="00D2455D"/>
    <w:rsid w:val="00D2520E"/>
    <w:rsid w:val="00D30459"/>
    <w:rsid w:val="00D332DF"/>
    <w:rsid w:val="00D341AE"/>
    <w:rsid w:val="00D34EF8"/>
    <w:rsid w:val="00D40E52"/>
    <w:rsid w:val="00D5074E"/>
    <w:rsid w:val="00D56C8D"/>
    <w:rsid w:val="00D57BEF"/>
    <w:rsid w:val="00D66CF2"/>
    <w:rsid w:val="00D67219"/>
    <w:rsid w:val="00D72D0E"/>
    <w:rsid w:val="00D73AC6"/>
    <w:rsid w:val="00D7615E"/>
    <w:rsid w:val="00D84E9B"/>
    <w:rsid w:val="00D9681D"/>
    <w:rsid w:val="00DA0EBD"/>
    <w:rsid w:val="00DB14C9"/>
    <w:rsid w:val="00DB175D"/>
    <w:rsid w:val="00DC5201"/>
    <w:rsid w:val="00DC5863"/>
    <w:rsid w:val="00DC712E"/>
    <w:rsid w:val="00DD16ED"/>
    <w:rsid w:val="00DD3AEE"/>
    <w:rsid w:val="00DD715E"/>
    <w:rsid w:val="00DD76B3"/>
    <w:rsid w:val="00DE113F"/>
    <w:rsid w:val="00DF3F3C"/>
    <w:rsid w:val="00E00F37"/>
    <w:rsid w:val="00E047D3"/>
    <w:rsid w:val="00E0539A"/>
    <w:rsid w:val="00E06059"/>
    <w:rsid w:val="00E12E5C"/>
    <w:rsid w:val="00E13C21"/>
    <w:rsid w:val="00E15EAA"/>
    <w:rsid w:val="00E2148F"/>
    <w:rsid w:val="00E2518B"/>
    <w:rsid w:val="00E25284"/>
    <w:rsid w:val="00E359D1"/>
    <w:rsid w:val="00E40430"/>
    <w:rsid w:val="00E45107"/>
    <w:rsid w:val="00E4746F"/>
    <w:rsid w:val="00E57234"/>
    <w:rsid w:val="00E62628"/>
    <w:rsid w:val="00E62FC7"/>
    <w:rsid w:val="00E753C4"/>
    <w:rsid w:val="00E754FC"/>
    <w:rsid w:val="00E77A52"/>
    <w:rsid w:val="00E80860"/>
    <w:rsid w:val="00E83893"/>
    <w:rsid w:val="00E842EB"/>
    <w:rsid w:val="00E8597A"/>
    <w:rsid w:val="00E97AB6"/>
    <w:rsid w:val="00E97F02"/>
    <w:rsid w:val="00EA5C70"/>
    <w:rsid w:val="00EA6333"/>
    <w:rsid w:val="00EA75F0"/>
    <w:rsid w:val="00EB2269"/>
    <w:rsid w:val="00EB3A94"/>
    <w:rsid w:val="00EC1C87"/>
    <w:rsid w:val="00ED58C2"/>
    <w:rsid w:val="00ED65B9"/>
    <w:rsid w:val="00ED7C07"/>
    <w:rsid w:val="00EE0FB6"/>
    <w:rsid w:val="00EE3241"/>
    <w:rsid w:val="00EE7E73"/>
    <w:rsid w:val="00F03CB9"/>
    <w:rsid w:val="00F04A74"/>
    <w:rsid w:val="00F161A9"/>
    <w:rsid w:val="00F2199F"/>
    <w:rsid w:val="00F22D9F"/>
    <w:rsid w:val="00F24EE3"/>
    <w:rsid w:val="00F404DA"/>
    <w:rsid w:val="00F41AF8"/>
    <w:rsid w:val="00F43F2B"/>
    <w:rsid w:val="00F45C20"/>
    <w:rsid w:val="00F557DE"/>
    <w:rsid w:val="00F63749"/>
    <w:rsid w:val="00F7410C"/>
    <w:rsid w:val="00F80D04"/>
    <w:rsid w:val="00F9459D"/>
    <w:rsid w:val="00FA4EF9"/>
    <w:rsid w:val="00FA5A25"/>
    <w:rsid w:val="00FB7251"/>
    <w:rsid w:val="00FC137D"/>
    <w:rsid w:val="00FC3E28"/>
    <w:rsid w:val="00FD20B8"/>
    <w:rsid w:val="00FD400C"/>
    <w:rsid w:val="00FD5D20"/>
    <w:rsid w:val="00FE173A"/>
    <w:rsid w:val="00FE3A5E"/>
    <w:rsid w:val="00FF0D97"/>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E044BA"/>
  <w15:docId w15:val="{E12926CF-3B8B-47B0-92C8-C5EAA370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DE113F"/>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DE113F"/>
    <w:rPr>
      <w:rFonts w:ascii="Times New Roman" w:eastAsia="Times New Roman" w:hAnsi="Times New Roman" w:cs="Times New Roman"/>
      <w:b/>
      <w:sz w:val="24"/>
      <w:szCs w:val="20"/>
    </w:rPr>
  </w:style>
  <w:style w:type="paragraph" w:styleId="Revision">
    <w:name w:val="Revision"/>
    <w:hidden/>
    <w:uiPriority w:val="99"/>
    <w:semiHidden/>
    <w:rsid w:val="00C55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5D5838-9A62-4547-8BA5-E0711072936C}">
  <ds:schemaRefs>
    <ds:schemaRef ds:uri="http://schemas.openxmlformats.org/officeDocument/2006/bibliography"/>
  </ds:schemaRefs>
</ds:datastoreItem>
</file>

<file path=customXml/itemProps2.xml><?xml version="1.0" encoding="utf-8"?>
<ds:datastoreItem xmlns:ds="http://schemas.openxmlformats.org/officeDocument/2006/customXml" ds:itemID="{964A0005-8D0A-495F-A0EB-0B26EC569AD8}"/>
</file>

<file path=customXml/itemProps3.xml><?xml version="1.0" encoding="utf-8"?>
<ds:datastoreItem xmlns:ds="http://schemas.openxmlformats.org/officeDocument/2006/customXml" ds:itemID="{80F92EF9-F024-4495-8522-3BD55D28BD76}"/>
</file>

<file path=customXml/itemProps4.xml><?xml version="1.0" encoding="utf-8"?>
<ds:datastoreItem xmlns:ds="http://schemas.openxmlformats.org/officeDocument/2006/customXml" ds:itemID="{0FAEBC8A-1313-4533-AC9B-684EDF9E7475}"/>
</file>

<file path=docProps/app.xml><?xml version="1.0" encoding="utf-8"?>
<Properties xmlns="http://schemas.openxmlformats.org/officeDocument/2006/extended-properties" xmlns:vt="http://schemas.openxmlformats.org/officeDocument/2006/docPropsVTypes">
  <Template>Normal</Template>
  <TotalTime>0</TotalTime>
  <Pages>6</Pages>
  <Words>1962</Words>
  <Characters>11188</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2022-08-22T10:19:00Z</dcterms:created>
  <dcterms:modified xsi:type="dcterms:W3CDTF">2022-08-22T10:19:00Z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2022-08-22T10:19:41Z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cdb610f2-6996-48b7-be94-403d2c14209f</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1046600</vt:r8>
  </property>
  <property fmtid="{D5CDD505-2E9C-101B-9397-08002B2CF9AE}" pid="11" name="_ExtendedDescription">
    <vt:lpwstr/>
  </property>
</Properties>
</file>