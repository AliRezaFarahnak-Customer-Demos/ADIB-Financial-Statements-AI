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EB57F" w14:textId="77777777" w:rsidR="009E17B8" w:rsidRDefault="009E17B8" w:rsidP="00AE5C62">
      <w:pPr>
        <w:jc w:val="both"/>
        <w:rPr>
          <w:rFonts w:ascii="Times New Roman" w:hAnsi="Times New Roman" w:cs="Times New Roman"/>
          <w:b/>
          <w:sz w:val="24"/>
          <w:szCs w:val="24"/>
        </w:rPr>
      </w:pPr>
    </w:p>
    <w:p w14:paraId="29C5950A" w14:textId="77777777" w:rsidR="00AE5C62" w:rsidRPr="009130D6" w:rsidRDefault="0036287A" w:rsidP="00AE5C62">
      <w:pPr>
        <w:pStyle w:val="ListParagraph"/>
        <w:numPr>
          <w:ilvl w:val="0"/>
          <w:numId w:val="1"/>
        </w:numPr>
        <w:jc w:val="both"/>
        <w:rPr>
          <w:rFonts w:ascii="Times New Roman" w:hAnsi="Times New Roman" w:cs="Times New Roman"/>
          <w:sz w:val="24"/>
          <w:szCs w:val="24"/>
        </w:rPr>
      </w:pPr>
      <w:r w:rsidRPr="009130D6">
        <w:rPr>
          <w:rFonts w:ascii="Times New Roman" w:hAnsi="Times New Roman" w:cs="Times New Roman"/>
          <w:b/>
          <w:sz w:val="24"/>
          <w:szCs w:val="24"/>
        </w:rPr>
        <w:t>PURPOSE:</w:t>
      </w:r>
      <w:r w:rsidR="001D33A9" w:rsidRPr="009130D6">
        <w:rPr>
          <w:rFonts w:ascii="Times New Roman" w:hAnsi="Times New Roman" w:cs="Times New Roman"/>
          <w:b/>
          <w:sz w:val="24"/>
          <w:szCs w:val="24"/>
        </w:rPr>
        <w:t xml:space="preserve"> </w:t>
      </w:r>
      <w:r w:rsidR="0010759D" w:rsidRPr="0010759D">
        <w:rPr>
          <w:rFonts w:eastAsia="Times New Roman" w:cstheme="minorHAnsi"/>
          <w:szCs w:val="24"/>
          <w:lang w:eastAsia="en-IN"/>
        </w:rPr>
        <w:t>Structural works</w:t>
      </w:r>
    </w:p>
    <w:p w14:paraId="1BF37A8D" w14:textId="77777777" w:rsidR="009130D6" w:rsidRDefault="009130D6" w:rsidP="009130D6">
      <w:pPr>
        <w:pStyle w:val="ListParagraph"/>
        <w:jc w:val="both"/>
        <w:rPr>
          <w:rFonts w:ascii="Times New Roman" w:hAnsi="Times New Roman" w:cs="Times New Roman"/>
          <w:sz w:val="24"/>
          <w:szCs w:val="24"/>
        </w:rPr>
      </w:pPr>
    </w:p>
    <w:p w14:paraId="66B1257F" w14:textId="77777777" w:rsidR="009E17B8" w:rsidRPr="009130D6" w:rsidRDefault="009E17B8" w:rsidP="009130D6">
      <w:pPr>
        <w:pStyle w:val="ListParagraph"/>
        <w:jc w:val="both"/>
        <w:rPr>
          <w:rFonts w:ascii="Times New Roman" w:hAnsi="Times New Roman" w:cs="Times New Roman"/>
          <w:sz w:val="24"/>
          <w:szCs w:val="24"/>
        </w:rPr>
      </w:pPr>
    </w:p>
    <w:p w14:paraId="34F874C5" w14:textId="77777777" w:rsidR="009130D6" w:rsidRPr="0010759D" w:rsidRDefault="0036287A" w:rsidP="009130D6">
      <w:pPr>
        <w:pStyle w:val="ListParagraph"/>
        <w:numPr>
          <w:ilvl w:val="0"/>
          <w:numId w:val="1"/>
        </w:numPr>
        <w:jc w:val="both"/>
        <w:rPr>
          <w:rFonts w:cstheme="minorHAnsi"/>
          <w:szCs w:val="24"/>
        </w:rPr>
      </w:pPr>
      <w:r w:rsidRPr="009130D6">
        <w:rPr>
          <w:rFonts w:ascii="Times New Roman" w:hAnsi="Times New Roman" w:cs="Times New Roman"/>
          <w:b/>
          <w:sz w:val="24"/>
          <w:szCs w:val="24"/>
        </w:rPr>
        <w:t>SCOPE:</w:t>
      </w:r>
      <w:r w:rsidR="001D33A9" w:rsidRPr="009130D6">
        <w:rPr>
          <w:rFonts w:ascii="Times New Roman" w:hAnsi="Times New Roman" w:cs="Times New Roman"/>
          <w:b/>
          <w:sz w:val="24"/>
          <w:szCs w:val="24"/>
        </w:rPr>
        <w:t xml:space="preserve"> </w:t>
      </w:r>
      <w:r w:rsidR="0010759D" w:rsidRPr="0010759D">
        <w:rPr>
          <w:rFonts w:eastAsia="Times New Roman" w:cstheme="minorHAnsi"/>
          <w:szCs w:val="24"/>
          <w:lang w:eastAsia="en-IN"/>
        </w:rPr>
        <w:t>Plant and jetty</w:t>
      </w:r>
    </w:p>
    <w:p w14:paraId="3AA4782B" w14:textId="77777777" w:rsidR="009130D6" w:rsidRDefault="009130D6" w:rsidP="009130D6">
      <w:pPr>
        <w:pStyle w:val="ListParagraph"/>
        <w:rPr>
          <w:rFonts w:ascii="Times New Roman" w:hAnsi="Times New Roman" w:cs="Times New Roman"/>
          <w:sz w:val="24"/>
          <w:szCs w:val="24"/>
        </w:rPr>
      </w:pPr>
    </w:p>
    <w:p w14:paraId="52A2D1DA" w14:textId="77777777" w:rsidR="009E17B8" w:rsidRPr="009130D6" w:rsidRDefault="009E17B8" w:rsidP="009130D6">
      <w:pPr>
        <w:pStyle w:val="ListParagraph"/>
        <w:rPr>
          <w:rFonts w:ascii="Times New Roman" w:hAnsi="Times New Roman" w:cs="Times New Roman"/>
          <w:sz w:val="24"/>
          <w:szCs w:val="24"/>
        </w:rPr>
      </w:pPr>
    </w:p>
    <w:p w14:paraId="4B5975EE" w14:textId="77777777" w:rsidR="001D33A9" w:rsidRDefault="00E2148F" w:rsidP="001D33A9">
      <w:pPr>
        <w:pStyle w:val="ListParagraph"/>
        <w:numPr>
          <w:ilvl w:val="0"/>
          <w:numId w:val="1"/>
        </w:numPr>
        <w:spacing w:after="0"/>
        <w:contextualSpacing w:val="0"/>
        <w:jc w:val="both"/>
        <w:rPr>
          <w:rFonts w:ascii="Times New Roman" w:hAnsi="Times New Roman" w:cs="Times New Roman"/>
          <w:sz w:val="24"/>
          <w:szCs w:val="24"/>
        </w:rPr>
      </w:pPr>
      <w:r w:rsidRPr="009130D6">
        <w:rPr>
          <w:rFonts w:ascii="Times New Roman" w:hAnsi="Times New Roman" w:cs="Times New Roman"/>
          <w:b/>
          <w:sz w:val="24"/>
          <w:szCs w:val="24"/>
        </w:rPr>
        <w:t>RESPONSIBILITY</w:t>
      </w:r>
      <w:r w:rsidR="0036287A" w:rsidRPr="009130D6">
        <w:rPr>
          <w:rFonts w:ascii="Times New Roman" w:hAnsi="Times New Roman" w:cs="Times New Roman"/>
          <w:b/>
          <w:sz w:val="24"/>
          <w:szCs w:val="24"/>
        </w:rPr>
        <w:t>:</w:t>
      </w:r>
      <w:r w:rsidR="006A009B" w:rsidRPr="009130D6">
        <w:rPr>
          <w:rFonts w:ascii="Times New Roman" w:hAnsi="Times New Roman" w:cs="Times New Roman"/>
          <w:sz w:val="24"/>
          <w:szCs w:val="24"/>
        </w:rPr>
        <w:t xml:space="preserve"> </w:t>
      </w:r>
      <w:r w:rsidR="0010759D" w:rsidRPr="0010759D">
        <w:rPr>
          <w:rFonts w:eastAsia="Times New Roman" w:cstheme="minorHAnsi"/>
          <w:szCs w:val="24"/>
          <w:lang w:eastAsia="en-IN"/>
        </w:rPr>
        <w:t>Engineer in charge and workmen at job</w:t>
      </w:r>
    </w:p>
    <w:p w14:paraId="420E0E37" w14:textId="77777777" w:rsidR="009130D6" w:rsidRDefault="009130D6" w:rsidP="009130D6">
      <w:pPr>
        <w:pStyle w:val="ListParagraph"/>
        <w:rPr>
          <w:rFonts w:ascii="Times New Roman" w:hAnsi="Times New Roman" w:cs="Times New Roman"/>
          <w:sz w:val="24"/>
          <w:szCs w:val="24"/>
        </w:rPr>
      </w:pPr>
    </w:p>
    <w:p w14:paraId="30443D42" w14:textId="77777777" w:rsidR="009E17B8" w:rsidRPr="009130D6" w:rsidRDefault="009E17B8" w:rsidP="009130D6">
      <w:pPr>
        <w:pStyle w:val="ListParagraph"/>
        <w:rPr>
          <w:rFonts w:ascii="Times New Roman" w:hAnsi="Times New Roman" w:cs="Times New Roman"/>
          <w:sz w:val="24"/>
          <w:szCs w:val="24"/>
        </w:rPr>
      </w:pPr>
    </w:p>
    <w:p w14:paraId="44EEC852" w14:textId="77777777" w:rsidR="0036287A" w:rsidRDefault="0036287A" w:rsidP="002C795B">
      <w:pPr>
        <w:pStyle w:val="ListParagraph"/>
        <w:numPr>
          <w:ilvl w:val="0"/>
          <w:numId w:val="1"/>
        </w:numPr>
        <w:rPr>
          <w:rFonts w:ascii="Times New Roman" w:hAnsi="Times New Roman" w:cs="Times New Roman"/>
          <w:b/>
          <w:sz w:val="24"/>
          <w:szCs w:val="24"/>
        </w:rPr>
      </w:pPr>
      <w:r w:rsidRPr="00462248">
        <w:rPr>
          <w:rFonts w:ascii="Times New Roman" w:hAnsi="Times New Roman" w:cs="Times New Roman"/>
          <w:b/>
          <w:sz w:val="24"/>
          <w:szCs w:val="24"/>
        </w:rPr>
        <w:t>PERFORMANCE INDICATORS:</w:t>
      </w:r>
    </w:p>
    <w:p w14:paraId="1787C63C" w14:textId="77777777" w:rsidR="009130D6" w:rsidRPr="009130D6" w:rsidRDefault="009130D6" w:rsidP="009130D6">
      <w:pPr>
        <w:pStyle w:val="ListParagraph"/>
        <w:rPr>
          <w:rFonts w:ascii="Times New Roman" w:hAnsi="Times New Roman" w:cs="Times New Roman"/>
          <w:b/>
          <w:sz w:val="24"/>
          <w:szCs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3123"/>
        <w:gridCol w:w="988"/>
        <w:gridCol w:w="1352"/>
        <w:gridCol w:w="1483"/>
        <w:gridCol w:w="1985"/>
      </w:tblGrid>
      <w:tr w:rsidR="00D9681D" w:rsidRPr="00462248" w14:paraId="2D07ADE4" w14:textId="77777777" w:rsidTr="00112163">
        <w:trPr>
          <w:trHeight w:val="411"/>
        </w:trPr>
        <w:tc>
          <w:tcPr>
            <w:tcW w:w="675" w:type="dxa"/>
            <w:tcBorders>
              <w:top w:val="single" w:sz="4" w:space="0" w:color="auto"/>
              <w:left w:val="single" w:sz="4" w:space="0" w:color="auto"/>
              <w:bottom w:val="single" w:sz="4" w:space="0" w:color="auto"/>
              <w:right w:val="single" w:sz="4" w:space="0" w:color="auto"/>
            </w:tcBorders>
          </w:tcPr>
          <w:p w14:paraId="4ECCBA79" w14:textId="77777777" w:rsidR="00320C71" w:rsidRPr="00462248" w:rsidRDefault="00320C71" w:rsidP="00DC712E">
            <w:pPr>
              <w:spacing w:before="60" w:after="60"/>
              <w:jc w:val="center"/>
              <w:rPr>
                <w:rFonts w:ascii="Times New Roman" w:hAnsi="Times New Roman" w:cs="Times New Roman"/>
                <w:b/>
                <w:sz w:val="24"/>
                <w:szCs w:val="24"/>
              </w:rPr>
            </w:pPr>
            <w:r w:rsidRPr="00462248">
              <w:rPr>
                <w:rFonts w:ascii="Times New Roman" w:hAnsi="Times New Roman" w:cs="Times New Roman"/>
                <w:b/>
                <w:sz w:val="24"/>
                <w:szCs w:val="24"/>
              </w:rPr>
              <w:t>Sr. No.</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1F1A8329" w14:textId="77777777" w:rsidR="00320C71" w:rsidRPr="00462248" w:rsidRDefault="00320C71" w:rsidP="00DC712E">
            <w:pPr>
              <w:spacing w:before="60" w:after="60"/>
              <w:rPr>
                <w:rFonts w:ascii="Times New Roman" w:hAnsi="Times New Roman" w:cs="Times New Roman"/>
                <w:b/>
                <w:sz w:val="24"/>
                <w:szCs w:val="24"/>
              </w:rPr>
            </w:pPr>
            <w:r w:rsidRPr="00462248">
              <w:rPr>
                <w:rFonts w:ascii="Times New Roman" w:hAnsi="Times New Roman" w:cs="Times New Roman"/>
                <w:b/>
                <w:sz w:val="24"/>
                <w:szCs w:val="24"/>
              </w:rPr>
              <w:t>Measure</w:t>
            </w: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57266F25" w14:textId="77777777" w:rsidR="00320C71" w:rsidRPr="00462248" w:rsidRDefault="00320C71" w:rsidP="00DC712E">
            <w:pPr>
              <w:spacing w:before="60" w:after="60"/>
              <w:rPr>
                <w:rFonts w:ascii="Times New Roman" w:hAnsi="Times New Roman" w:cs="Times New Roman"/>
                <w:b/>
                <w:sz w:val="24"/>
                <w:szCs w:val="24"/>
              </w:rPr>
            </w:pPr>
            <w:r w:rsidRPr="00462248">
              <w:rPr>
                <w:rFonts w:ascii="Times New Roman" w:hAnsi="Times New Roman" w:cs="Times New Roman"/>
                <w:b/>
                <w:sz w:val="24"/>
                <w:szCs w:val="24"/>
              </w:rPr>
              <w:t>Unit</w:t>
            </w:r>
          </w:p>
        </w:tc>
        <w:tc>
          <w:tcPr>
            <w:tcW w:w="1352" w:type="dxa"/>
            <w:tcBorders>
              <w:top w:val="single" w:sz="4" w:space="0" w:color="auto"/>
              <w:left w:val="single" w:sz="4" w:space="0" w:color="auto"/>
              <w:bottom w:val="single" w:sz="4" w:space="0" w:color="auto"/>
              <w:right w:val="single" w:sz="4" w:space="0" w:color="auto"/>
            </w:tcBorders>
            <w:shd w:val="clear" w:color="auto" w:fill="auto"/>
          </w:tcPr>
          <w:p w14:paraId="7882C192" w14:textId="77777777" w:rsidR="00320C71" w:rsidRPr="00462248" w:rsidRDefault="00320C71" w:rsidP="00DC712E">
            <w:pPr>
              <w:spacing w:before="60" w:after="60"/>
              <w:rPr>
                <w:rFonts w:ascii="Times New Roman" w:hAnsi="Times New Roman" w:cs="Times New Roman"/>
                <w:b/>
                <w:sz w:val="24"/>
                <w:szCs w:val="24"/>
              </w:rPr>
            </w:pPr>
            <w:r w:rsidRPr="00462248">
              <w:rPr>
                <w:rFonts w:ascii="Times New Roman" w:hAnsi="Times New Roman" w:cs="Times New Roman"/>
                <w:b/>
                <w:sz w:val="24"/>
                <w:szCs w:val="24"/>
              </w:rPr>
              <w:t>Freq</w:t>
            </w:r>
            <w:r w:rsidR="006C107E" w:rsidRPr="00462248">
              <w:rPr>
                <w:rFonts w:ascii="Times New Roman" w:hAnsi="Times New Roman" w:cs="Times New Roman"/>
                <w:b/>
                <w:sz w:val="24"/>
                <w:szCs w:val="24"/>
              </w:rPr>
              <w:t>uency</w:t>
            </w:r>
          </w:p>
        </w:tc>
        <w:tc>
          <w:tcPr>
            <w:tcW w:w="1483" w:type="dxa"/>
            <w:tcBorders>
              <w:top w:val="single" w:sz="4" w:space="0" w:color="auto"/>
              <w:left w:val="single" w:sz="4" w:space="0" w:color="auto"/>
              <w:bottom w:val="single" w:sz="4" w:space="0" w:color="auto"/>
              <w:right w:val="single" w:sz="4" w:space="0" w:color="auto"/>
            </w:tcBorders>
            <w:shd w:val="clear" w:color="auto" w:fill="auto"/>
          </w:tcPr>
          <w:p w14:paraId="4B48E3CB" w14:textId="77777777" w:rsidR="00320C71" w:rsidRPr="00462248" w:rsidRDefault="00320C71" w:rsidP="00DC712E">
            <w:pPr>
              <w:spacing w:before="60" w:after="60"/>
              <w:rPr>
                <w:rFonts w:ascii="Times New Roman" w:hAnsi="Times New Roman" w:cs="Times New Roman"/>
                <w:b/>
                <w:sz w:val="24"/>
                <w:szCs w:val="24"/>
              </w:rPr>
            </w:pPr>
            <w:r w:rsidRPr="00462248">
              <w:rPr>
                <w:rFonts w:ascii="Times New Roman" w:hAnsi="Times New Roman" w:cs="Times New Roman"/>
                <w:b/>
                <w:sz w:val="24"/>
                <w:szCs w:val="24"/>
              </w:rPr>
              <w:t>Acceptance Criteria</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4657AFFF" w14:textId="77777777" w:rsidR="00320C71" w:rsidRPr="00462248" w:rsidRDefault="00320C71" w:rsidP="00DC712E">
            <w:pPr>
              <w:spacing w:before="60" w:after="60"/>
              <w:rPr>
                <w:rFonts w:ascii="Times New Roman" w:hAnsi="Times New Roman" w:cs="Times New Roman"/>
                <w:b/>
                <w:sz w:val="24"/>
                <w:szCs w:val="24"/>
              </w:rPr>
            </w:pPr>
            <w:r w:rsidRPr="00462248">
              <w:rPr>
                <w:rFonts w:ascii="Times New Roman" w:hAnsi="Times New Roman" w:cs="Times New Roman"/>
                <w:b/>
                <w:sz w:val="24"/>
                <w:szCs w:val="24"/>
              </w:rPr>
              <w:t xml:space="preserve">Responsibility </w:t>
            </w:r>
          </w:p>
        </w:tc>
      </w:tr>
      <w:tr w:rsidR="00D9681D" w:rsidRPr="00462248" w14:paraId="0EC67878" w14:textId="77777777" w:rsidTr="00112163">
        <w:trPr>
          <w:trHeight w:val="377"/>
        </w:trPr>
        <w:tc>
          <w:tcPr>
            <w:tcW w:w="9606" w:type="dxa"/>
            <w:gridSpan w:val="6"/>
            <w:tcBorders>
              <w:top w:val="single" w:sz="4" w:space="0" w:color="auto"/>
              <w:left w:val="single" w:sz="4" w:space="0" w:color="auto"/>
              <w:bottom w:val="single" w:sz="4" w:space="0" w:color="auto"/>
            </w:tcBorders>
          </w:tcPr>
          <w:p w14:paraId="1AA6DF05" w14:textId="77777777" w:rsidR="00320C71" w:rsidRPr="00462248" w:rsidRDefault="00320C71" w:rsidP="00DC712E">
            <w:pPr>
              <w:spacing w:before="120" w:after="0" w:line="240" w:lineRule="auto"/>
              <w:jc w:val="center"/>
              <w:rPr>
                <w:rFonts w:ascii="Times New Roman" w:hAnsi="Times New Roman" w:cs="Times New Roman"/>
                <w:b/>
                <w:sz w:val="24"/>
                <w:szCs w:val="24"/>
              </w:rPr>
            </w:pPr>
            <w:r w:rsidRPr="00462248">
              <w:rPr>
                <w:rFonts w:ascii="Times New Roman" w:hAnsi="Times New Roman" w:cs="Times New Roman"/>
                <w:b/>
                <w:sz w:val="24"/>
                <w:szCs w:val="24"/>
              </w:rPr>
              <w:t>Quality</w:t>
            </w:r>
          </w:p>
        </w:tc>
      </w:tr>
      <w:tr w:rsidR="00D9681D" w:rsidRPr="00462248" w14:paraId="05414C12" w14:textId="77777777" w:rsidTr="00112163">
        <w:trPr>
          <w:trHeight w:val="558"/>
        </w:trPr>
        <w:tc>
          <w:tcPr>
            <w:tcW w:w="675" w:type="dxa"/>
            <w:tcBorders>
              <w:top w:val="single" w:sz="4" w:space="0" w:color="auto"/>
              <w:left w:val="single" w:sz="4" w:space="0" w:color="auto"/>
              <w:bottom w:val="single" w:sz="4" w:space="0" w:color="auto"/>
              <w:right w:val="single" w:sz="4" w:space="0" w:color="auto"/>
            </w:tcBorders>
          </w:tcPr>
          <w:p w14:paraId="6F08492A" w14:textId="77777777" w:rsidR="00BD2753" w:rsidRPr="00462248" w:rsidRDefault="00112163" w:rsidP="00E12E5C">
            <w:pPr>
              <w:spacing w:before="60" w:after="60"/>
              <w:jc w:val="center"/>
              <w:rPr>
                <w:rFonts w:ascii="Times New Roman" w:hAnsi="Times New Roman" w:cs="Times New Roman"/>
                <w:sz w:val="24"/>
                <w:szCs w:val="24"/>
              </w:rPr>
            </w:pPr>
            <w:r>
              <w:rPr>
                <w:rFonts w:ascii="Times New Roman" w:hAnsi="Times New Roman" w:cs="Times New Roman"/>
                <w:sz w:val="24"/>
                <w:szCs w:val="24"/>
              </w:rPr>
              <w:t>1</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2BEBCB97" w14:textId="77777777" w:rsidR="00BD2753" w:rsidRPr="00462248" w:rsidRDefault="00BD2753" w:rsidP="00921235">
            <w:pPr>
              <w:spacing w:before="60" w:after="60"/>
              <w:rPr>
                <w:rFonts w:ascii="Times New Roman" w:hAnsi="Times New Roman" w:cs="Times New Roman"/>
                <w:sz w:val="24"/>
                <w:szCs w:val="24"/>
              </w:rPr>
            </w:pP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0FEE3919" w14:textId="77777777" w:rsidR="00BD2753" w:rsidRPr="00462248" w:rsidRDefault="00BD2753" w:rsidP="00E12E5C">
            <w:pPr>
              <w:spacing w:before="60" w:after="60"/>
              <w:rPr>
                <w:rFonts w:ascii="Times New Roman" w:hAnsi="Times New Roman" w:cs="Times New Roman"/>
                <w:sz w:val="24"/>
                <w:szCs w:val="24"/>
              </w:rPr>
            </w:pPr>
          </w:p>
        </w:tc>
        <w:tc>
          <w:tcPr>
            <w:tcW w:w="1352" w:type="dxa"/>
            <w:tcBorders>
              <w:top w:val="single" w:sz="4" w:space="0" w:color="auto"/>
              <w:left w:val="single" w:sz="4" w:space="0" w:color="auto"/>
              <w:bottom w:val="single" w:sz="4" w:space="0" w:color="auto"/>
              <w:right w:val="single" w:sz="4" w:space="0" w:color="auto"/>
            </w:tcBorders>
            <w:shd w:val="clear" w:color="auto" w:fill="auto"/>
          </w:tcPr>
          <w:p w14:paraId="4111345F" w14:textId="77777777" w:rsidR="00BD2753" w:rsidRPr="00462248" w:rsidRDefault="00BD2753" w:rsidP="00E12E5C">
            <w:pPr>
              <w:spacing w:before="60" w:after="60"/>
              <w:rPr>
                <w:rFonts w:ascii="Times New Roman" w:hAnsi="Times New Roman" w:cs="Times New Roman"/>
                <w:sz w:val="24"/>
                <w:szCs w:val="24"/>
              </w:rPr>
            </w:pPr>
          </w:p>
        </w:tc>
        <w:tc>
          <w:tcPr>
            <w:tcW w:w="1483" w:type="dxa"/>
            <w:tcBorders>
              <w:top w:val="single" w:sz="4" w:space="0" w:color="auto"/>
              <w:left w:val="single" w:sz="4" w:space="0" w:color="auto"/>
              <w:bottom w:val="single" w:sz="4" w:space="0" w:color="auto"/>
              <w:right w:val="single" w:sz="4" w:space="0" w:color="auto"/>
            </w:tcBorders>
            <w:shd w:val="clear" w:color="auto" w:fill="auto"/>
          </w:tcPr>
          <w:p w14:paraId="4C12F482" w14:textId="77777777" w:rsidR="00BD2753" w:rsidRPr="00462248" w:rsidRDefault="00BD2753" w:rsidP="00921235">
            <w:pPr>
              <w:spacing w:before="60" w:after="60"/>
              <w:ind w:left="360"/>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0E3AEA75" w14:textId="77777777" w:rsidR="00BD2753" w:rsidRPr="00462248" w:rsidRDefault="00BD2753" w:rsidP="00E12E5C">
            <w:pPr>
              <w:spacing w:before="60" w:after="60"/>
              <w:rPr>
                <w:rFonts w:ascii="Times New Roman" w:hAnsi="Times New Roman" w:cs="Times New Roman"/>
                <w:sz w:val="24"/>
                <w:szCs w:val="24"/>
              </w:rPr>
            </w:pPr>
          </w:p>
        </w:tc>
      </w:tr>
      <w:tr w:rsidR="00D9681D" w:rsidRPr="00462248" w14:paraId="41CB4965" w14:textId="77777777" w:rsidTr="00112163">
        <w:trPr>
          <w:trHeight w:val="377"/>
        </w:trPr>
        <w:tc>
          <w:tcPr>
            <w:tcW w:w="9606" w:type="dxa"/>
            <w:gridSpan w:val="6"/>
            <w:tcBorders>
              <w:top w:val="single" w:sz="4" w:space="0" w:color="auto"/>
              <w:left w:val="single" w:sz="4" w:space="0" w:color="auto"/>
              <w:bottom w:val="single" w:sz="4" w:space="0" w:color="auto"/>
            </w:tcBorders>
          </w:tcPr>
          <w:p w14:paraId="350FFF8B" w14:textId="77777777" w:rsidR="00320C71" w:rsidRPr="00462248" w:rsidRDefault="00320C71" w:rsidP="00DC712E">
            <w:pPr>
              <w:spacing w:before="120" w:after="0" w:line="240" w:lineRule="auto"/>
              <w:jc w:val="center"/>
              <w:rPr>
                <w:rFonts w:ascii="Times New Roman" w:hAnsi="Times New Roman" w:cs="Times New Roman"/>
                <w:b/>
                <w:sz w:val="24"/>
                <w:szCs w:val="24"/>
              </w:rPr>
            </w:pPr>
            <w:r w:rsidRPr="00462248">
              <w:rPr>
                <w:rFonts w:ascii="Times New Roman" w:hAnsi="Times New Roman" w:cs="Times New Roman"/>
                <w:b/>
                <w:sz w:val="24"/>
                <w:szCs w:val="24"/>
              </w:rPr>
              <w:t>Environment</w:t>
            </w:r>
          </w:p>
        </w:tc>
      </w:tr>
      <w:tr w:rsidR="00D9681D" w:rsidRPr="00462248" w14:paraId="5A39C99C" w14:textId="77777777" w:rsidTr="00112163">
        <w:trPr>
          <w:trHeight w:val="563"/>
        </w:trPr>
        <w:tc>
          <w:tcPr>
            <w:tcW w:w="675" w:type="dxa"/>
            <w:tcBorders>
              <w:top w:val="single" w:sz="4" w:space="0" w:color="auto"/>
              <w:left w:val="single" w:sz="4" w:space="0" w:color="auto"/>
              <w:bottom w:val="single" w:sz="4" w:space="0" w:color="auto"/>
              <w:right w:val="single" w:sz="4" w:space="0" w:color="auto"/>
            </w:tcBorders>
          </w:tcPr>
          <w:p w14:paraId="2ECB6FA0" w14:textId="77777777" w:rsidR="00BD2753" w:rsidRPr="00462248" w:rsidRDefault="00410140" w:rsidP="00E12E5C">
            <w:pPr>
              <w:spacing w:before="60" w:after="60"/>
              <w:jc w:val="center"/>
              <w:rPr>
                <w:rFonts w:ascii="Times New Roman" w:hAnsi="Times New Roman" w:cs="Times New Roman"/>
                <w:sz w:val="24"/>
                <w:szCs w:val="24"/>
              </w:rPr>
            </w:pPr>
            <w:r>
              <w:rPr>
                <w:rFonts w:ascii="Times New Roman" w:hAnsi="Times New Roman" w:cs="Times New Roman"/>
                <w:sz w:val="24"/>
                <w:szCs w:val="24"/>
              </w:rPr>
              <w:t>1</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4D860EFD" w14:textId="77777777" w:rsidR="00BD2753" w:rsidRPr="00462248" w:rsidRDefault="00BD2753" w:rsidP="00E12E5C">
            <w:pPr>
              <w:spacing w:before="60" w:after="60"/>
              <w:rPr>
                <w:rFonts w:ascii="Times New Roman" w:hAnsi="Times New Roman" w:cs="Times New Roman"/>
                <w:sz w:val="24"/>
                <w:szCs w:val="24"/>
              </w:rPr>
            </w:pP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2AF9CCCA" w14:textId="77777777" w:rsidR="00BD2753" w:rsidRPr="00462248" w:rsidRDefault="00BD2753" w:rsidP="00E12E5C">
            <w:pPr>
              <w:spacing w:before="60" w:after="60"/>
              <w:rPr>
                <w:rFonts w:ascii="Times New Roman" w:hAnsi="Times New Roman" w:cs="Times New Roman"/>
                <w:sz w:val="24"/>
                <w:szCs w:val="24"/>
              </w:rPr>
            </w:pPr>
          </w:p>
        </w:tc>
        <w:tc>
          <w:tcPr>
            <w:tcW w:w="1352" w:type="dxa"/>
            <w:tcBorders>
              <w:top w:val="single" w:sz="4" w:space="0" w:color="auto"/>
              <w:left w:val="single" w:sz="4" w:space="0" w:color="auto"/>
              <w:bottom w:val="single" w:sz="4" w:space="0" w:color="auto"/>
              <w:right w:val="single" w:sz="4" w:space="0" w:color="auto"/>
            </w:tcBorders>
            <w:shd w:val="clear" w:color="auto" w:fill="auto"/>
          </w:tcPr>
          <w:p w14:paraId="4C3222CB" w14:textId="77777777" w:rsidR="00BD2753" w:rsidRPr="00462248" w:rsidRDefault="00BD2753" w:rsidP="00E12E5C">
            <w:pPr>
              <w:spacing w:before="60" w:after="60"/>
              <w:rPr>
                <w:rFonts w:ascii="Times New Roman" w:hAnsi="Times New Roman" w:cs="Times New Roman"/>
                <w:sz w:val="24"/>
                <w:szCs w:val="24"/>
              </w:rPr>
            </w:pPr>
          </w:p>
        </w:tc>
        <w:tc>
          <w:tcPr>
            <w:tcW w:w="1483" w:type="dxa"/>
            <w:tcBorders>
              <w:top w:val="single" w:sz="4" w:space="0" w:color="auto"/>
              <w:left w:val="single" w:sz="4" w:space="0" w:color="auto"/>
              <w:bottom w:val="single" w:sz="4" w:space="0" w:color="auto"/>
              <w:right w:val="single" w:sz="4" w:space="0" w:color="auto"/>
            </w:tcBorders>
            <w:shd w:val="clear" w:color="auto" w:fill="auto"/>
          </w:tcPr>
          <w:p w14:paraId="3A6DB58A" w14:textId="77777777" w:rsidR="00BD2753" w:rsidRPr="00462248" w:rsidRDefault="00BD2753" w:rsidP="00E12E5C">
            <w:pPr>
              <w:spacing w:before="60" w:after="60"/>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1DDA4946" w14:textId="77777777" w:rsidR="00BD2753" w:rsidRPr="00462248" w:rsidRDefault="00BD2753" w:rsidP="00BD2753">
            <w:pPr>
              <w:spacing w:before="60" w:after="60"/>
              <w:rPr>
                <w:rFonts w:ascii="Times New Roman" w:hAnsi="Times New Roman" w:cs="Times New Roman"/>
                <w:sz w:val="24"/>
                <w:szCs w:val="24"/>
              </w:rPr>
            </w:pPr>
          </w:p>
        </w:tc>
      </w:tr>
      <w:tr w:rsidR="00D9681D" w:rsidRPr="00462248" w14:paraId="52DF7146" w14:textId="77777777" w:rsidTr="00112163">
        <w:trPr>
          <w:trHeight w:val="377"/>
        </w:trPr>
        <w:tc>
          <w:tcPr>
            <w:tcW w:w="9606" w:type="dxa"/>
            <w:gridSpan w:val="6"/>
            <w:tcBorders>
              <w:top w:val="single" w:sz="4" w:space="0" w:color="auto"/>
              <w:left w:val="single" w:sz="4" w:space="0" w:color="auto"/>
              <w:bottom w:val="single" w:sz="4" w:space="0" w:color="auto"/>
            </w:tcBorders>
          </w:tcPr>
          <w:p w14:paraId="75F854F0" w14:textId="77777777" w:rsidR="0016490C" w:rsidRPr="00462248" w:rsidRDefault="0016490C" w:rsidP="00DC712E">
            <w:pPr>
              <w:spacing w:before="120" w:after="0" w:line="240" w:lineRule="auto"/>
              <w:jc w:val="center"/>
              <w:rPr>
                <w:rFonts w:ascii="Times New Roman" w:hAnsi="Times New Roman" w:cs="Times New Roman"/>
                <w:b/>
                <w:sz w:val="24"/>
                <w:szCs w:val="24"/>
              </w:rPr>
            </w:pPr>
            <w:r w:rsidRPr="00462248">
              <w:rPr>
                <w:rFonts w:ascii="Times New Roman" w:hAnsi="Times New Roman" w:cs="Times New Roman"/>
                <w:b/>
                <w:sz w:val="24"/>
                <w:szCs w:val="24"/>
              </w:rPr>
              <w:t>Safety</w:t>
            </w:r>
          </w:p>
        </w:tc>
      </w:tr>
      <w:tr w:rsidR="00D9681D" w:rsidRPr="00462248" w14:paraId="3E14F7FE" w14:textId="77777777" w:rsidTr="00112163">
        <w:trPr>
          <w:trHeight w:val="563"/>
        </w:trPr>
        <w:tc>
          <w:tcPr>
            <w:tcW w:w="675" w:type="dxa"/>
            <w:tcBorders>
              <w:top w:val="single" w:sz="4" w:space="0" w:color="auto"/>
              <w:left w:val="single" w:sz="4" w:space="0" w:color="auto"/>
              <w:bottom w:val="single" w:sz="4" w:space="0" w:color="auto"/>
              <w:right w:val="single" w:sz="4" w:space="0" w:color="auto"/>
            </w:tcBorders>
          </w:tcPr>
          <w:p w14:paraId="61096E75" w14:textId="77777777" w:rsidR="002E17CE" w:rsidRPr="00462248" w:rsidRDefault="001D33A9" w:rsidP="00E12E5C">
            <w:pPr>
              <w:spacing w:before="60" w:after="60"/>
              <w:jc w:val="center"/>
              <w:rPr>
                <w:rFonts w:ascii="Times New Roman" w:hAnsi="Times New Roman" w:cs="Times New Roman"/>
                <w:sz w:val="24"/>
                <w:szCs w:val="24"/>
              </w:rPr>
            </w:pPr>
            <w:r w:rsidRPr="00462248">
              <w:rPr>
                <w:rFonts w:ascii="Times New Roman" w:hAnsi="Times New Roman" w:cs="Times New Roman"/>
                <w:sz w:val="24"/>
                <w:szCs w:val="24"/>
              </w:rPr>
              <w:t>1</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41DF6B26" w14:textId="77777777" w:rsidR="002E17CE" w:rsidRPr="00462248" w:rsidRDefault="002E17CE" w:rsidP="00921235">
            <w:pPr>
              <w:spacing w:before="60" w:after="60"/>
              <w:rPr>
                <w:rFonts w:ascii="Times New Roman" w:hAnsi="Times New Roman" w:cs="Times New Roman"/>
                <w:sz w:val="24"/>
                <w:szCs w:val="24"/>
              </w:rPr>
            </w:pP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331E792E" w14:textId="77777777" w:rsidR="002E17CE" w:rsidRPr="00462248" w:rsidRDefault="002E17CE" w:rsidP="00E12E5C">
            <w:pPr>
              <w:spacing w:before="60" w:after="60"/>
              <w:rPr>
                <w:rFonts w:ascii="Times New Roman" w:hAnsi="Times New Roman" w:cs="Times New Roman"/>
                <w:sz w:val="24"/>
                <w:szCs w:val="24"/>
              </w:rPr>
            </w:pPr>
          </w:p>
        </w:tc>
        <w:tc>
          <w:tcPr>
            <w:tcW w:w="1352" w:type="dxa"/>
            <w:tcBorders>
              <w:top w:val="single" w:sz="4" w:space="0" w:color="auto"/>
              <w:left w:val="single" w:sz="4" w:space="0" w:color="auto"/>
              <w:bottom w:val="single" w:sz="4" w:space="0" w:color="auto"/>
              <w:right w:val="single" w:sz="4" w:space="0" w:color="auto"/>
            </w:tcBorders>
            <w:shd w:val="clear" w:color="auto" w:fill="auto"/>
          </w:tcPr>
          <w:p w14:paraId="331BB486" w14:textId="77777777" w:rsidR="002E17CE" w:rsidRPr="00462248" w:rsidRDefault="002E17CE" w:rsidP="00E12E5C">
            <w:pPr>
              <w:spacing w:before="60" w:after="60"/>
              <w:rPr>
                <w:rFonts w:ascii="Times New Roman" w:hAnsi="Times New Roman" w:cs="Times New Roman"/>
                <w:sz w:val="24"/>
                <w:szCs w:val="24"/>
              </w:rPr>
            </w:pPr>
          </w:p>
        </w:tc>
        <w:tc>
          <w:tcPr>
            <w:tcW w:w="1483" w:type="dxa"/>
            <w:tcBorders>
              <w:top w:val="single" w:sz="4" w:space="0" w:color="auto"/>
              <w:left w:val="single" w:sz="4" w:space="0" w:color="auto"/>
              <w:bottom w:val="single" w:sz="4" w:space="0" w:color="auto"/>
              <w:right w:val="single" w:sz="4" w:space="0" w:color="auto"/>
            </w:tcBorders>
            <w:shd w:val="clear" w:color="auto" w:fill="auto"/>
          </w:tcPr>
          <w:p w14:paraId="48E95837" w14:textId="77777777" w:rsidR="002E17CE" w:rsidRPr="00462248" w:rsidRDefault="002E17CE" w:rsidP="00E12E5C">
            <w:pPr>
              <w:spacing w:before="60" w:after="60"/>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3AEA0029" w14:textId="77777777" w:rsidR="002E17CE" w:rsidRPr="00462248" w:rsidRDefault="002E17CE" w:rsidP="002E17CE">
            <w:pPr>
              <w:spacing w:before="60" w:after="60"/>
              <w:rPr>
                <w:rFonts w:ascii="Times New Roman" w:hAnsi="Times New Roman" w:cs="Times New Roman"/>
                <w:sz w:val="24"/>
                <w:szCs w:val="24"/>
              </w:rPr>
            </w:pPr>
          </w:p>
        </w:tc>
      </w:tr>
    </w:tbl>
    <w:p w14:paraId="457A8F9C" w14:textId="77777777" w:rsidR="00A757D7" w:rsidRDefault="00A757D7" w:rsidP="00391C62">
      <w:pPr>
        <w:pStyle w:val="ListParagraph"/>
        <w:rPr>
          <w:rFonts w:ascii="Times New Roman" w:hAnsi="Times New Roman" w:cs="Times New Roman"/>
          <w:b/>
          <w:sz w:val="24"/>
          <w:szCs w:val="24"/>
        </w:rPr>
      </w:pPr>
    </w:p>
    <w:p w14:paraId="09E42054" w14:textId="77777777" w:rsidR="00C40473" w:rsidRPr="00462248" w:rsidRDefault="00C40473" w:rsidP="00391C62">
      <w:pPr>
        <w:pStyle w:val="ListParagraph"/>
        <w:rPr>
          <w:rFonts w:ascii="Times New Roman" w:hAnsi="Times New Roman" w:cs="Times New Roman"/>
          <w:b/>
          <w:sz w:val="24"/>
          <w:szCs w:val="24"/>
        </w:rPr>
      </w:pPr>
    </w:p>
    <w:p w14:paraId="0FB8E307" w14:textId="77777777" w:rsidR="00A77874" w:rsidRPr="00462248" w:rsidRDefault="0036287A" w:rsidP="00A77874">
      <w:pPr>
        <w:pStyle w:val="ListParagraph"/>
        <w:numPr>
          <w:ilvl w:val="0"/>
          <w:numId w:val="1"/>
        </w:numPr>
        <w:rPr>
          <w:rFonts w:ascii="Times New Roman" w:hAnsi="Times New Roman" w:cs="Times New Roman"/>
          <w:b/>
          <w:sz w:val="24"/>
          <w:szCs w:val="24"/>
        </w:rPr>
      </w:pPr>
      <w:r w:rsidRPr="00462248">
        <w:rPr>
          <w:rFonts w:ascii="Times New Roman" w:hAnsi="Times New Roman" w:cs="Times New Roman"/>
          <w:b/>
          <w:sz w:val="24"/>
          <w:szCs w:val="24"/>
        </w:rPr>
        <w:t>PROCEDUR</w:t>
      </w:r>
      <w:r w:rsidR="00A77874" w:rsidRPr="00462248">
        <w:rPr>
          <w:rFonts w:ascii="Times New Roman" w:hAnsi="Times New Roman" w:cs="Times New Roman"/>
          <w:b/>
          <w:sz w:val="24"/>
          <w:szCs w:val="24"/>
        </w:rPr>
        <w:t>E</w:t>
      </w:r>
      <w:r w:rsidRPr="00462248">
        <w:rPr>
          <w:rFonts w:ascii="Times New Roman" w:hAnsi="Times New Roman" w:cs="Times New Roman"/>
          <w:b/>
          <w:sz w:val="24"/>
          <w:szCs w:val="24"/>
        </w:rPr>
        <w:t>:</w:t>
      </w:r>
    </w:p>
    <w:p w14:paraId="42EA32F9" w14:textId="77777777" w:rsidR="0010759D" w:rsidRPr="0010759D" w:rsidRDefault="0010759D" w:rsidP="0010759D">
      <w:pPr>
        <w:spacing w:before="100" w:beforeAutospacing="1" w:after="100" w:afterAutospacing="1" w:line="240" w:lineRule="auto"/>
        <w:ind w:left="3600" w:hanging="3600"/>
        <w:rPr>
          <w:rFonts w:eastAsia="Times New Roman" w:cstheme="minorHAnsi"/>
          <w:lang w:eastAsia="en-IN"/>
        </w:rPr>
      </w:pPr>
      <w:r>
        <w:rPr>
          <w:rFonts w:eastAsia="Times New Roman" w:cstheme="minorHAnsi"/>
          <w:b/>
          <w:bCs/>
        </w:rPr>
        <w:t xml:space="preserve">PPEs to be Used: </w:t>
      </w:r>
      <w:r w:rsidRPr="0010759D">
        <w:rPr>
          <w:rFonts w:eastAsia="Times New Roman" w:cstheme="minorHAnsi"/>
          <w:lang w:eastAsia="en-IN"/>
        </w:rPr>
        <w:t>Helmet, Safety shoes, safety hand gloves, dust mask, cutting goggle, welding shield and safety belt</w:t>
      </w:r>
    </w:p>
    <w:p w14:paraId="2DB25379" w14:textId="77777777" w:rsidR="0010759D" w:rsidRPr="0010759D" w:rsidRDefault="0010759D" w:rsidP="0010759D">
      <w:pPr>
        <w:spacing w:before="100" w:beforeAutospacing="1" w:after="100" w:afterAutospacing="1" w:line="240" w:lineRule="auto"/>
        <w:jc w:val="both"/>
        <w:rPr>
          <w:rFonts w:eastAsia="Times New Roman" w:cstheme="minorHAnsi"/>
          <w:lang w:eastAsia="en-IN"/>
        </w:rPr>
      </w:pPr>
      <w:r w:rsidRPr="0010759D">
        <w:rPr>
          <w:rFonts w:eastAsia="Times New Roman" w:cstheme="minorHAnsi"/>
          <w:b/>
          <w:bCs/>
          <w:u w:val="single"/>
          <w:lang w:eastAsia="en-IN"/>
        </w:rPr>
        <w:t>Aspect-Impact</w:t>
      </w:r>
    </w:p>
    <w:p w14:paraId="2D391AB5" w14:textId="77777777" w:rsidR="0010759D" w:rsidRPr="0010759D" w:rsidRDefault="0010759D" w:rsidP="0010759D">
      <w:pPr>
        <w:spacing w:after="0" w:line="240" w:lineRule="auto"/>
        <w:jc w:val="both"/>
        <w:rPr>
          <w:rFonts w:eastAsia="Times New Roman" w:cstheme="minorHAnsi"/>
          <w:lang w:eastAsia="en-IN"/>
        </w:rPr>
      </w:pPr>
      <w:r w:rsidRPr="0010759D">
        <w:rPr>
          <w:rFonts w:eastAsia="Times New Roman" w:cstheme="minorHAnsi"/>
          <w:color w:val="000000"/>
          <w:lang w:eastAsia="en-IN"/>
        </w:rPr>
        <w:t xml:space="preserve">Dust Generation </w:t>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sidRPr="0010759D">
        <w:rPr>
          <w:rFonts w:eastAsia="Times New Roman" w:cstheme="minorHAnsi"/>
          <w:color w:val="000000"/>
          <w:lang w:eastAsia="en-IN"/>
        </w:rPr>
        <w:t>Air pollution</w:t>
      </w:r>
    </w:p>
    <w:p w14:paraId="02C24BC1" w14:textId="77777777" w:rsidR="0010759D" w:rsidRPr="0010759D" w:rsidRDefault="0010759D" w:rsidP="0010759D">
      <w:pPr>
        <w:spacing w:after="0" w:line="240" w:lineRule="auto"/>
        <w:rPr>
          <w:rFonts w:eastAsia="Times New Roman" w:cstheme="minorHAnsi"/>
          <w:lang w:eastAsia="en-IN"/>
        </w:rPr>
      </w:pPr>
      <w:r w:rsidRPr="0010759D">
        <w:rPr>
          <w:rFonts w:eastAsia="Times New Roman" w:cstheme="minorHAnsi"/>
          <w:lang w:eastAsia="en-IN"/>
        </w:rPr>
        <w:t xml:space="preserve">Heat generation </w:t>
      </w:r>
      <w:r>
        <w:rPr>
          <w:rFonts w:eastAsia="Times New Roman" w:cstheme="minorHAnsi"/>
        </w:rPr>
        <w:tab/>
      </w:r>
      <w:r>
        <w:rPr>
          <w:rFonts w:eastAsia="Times New Roman" w:cstheme="minorHAnsi"/>
        </w:rPr>
        <w:tab/>
      </w:r>
      <w:r>
        <w:rPr>
          <w:rFonts w:eastAsia="Times New Roman" w:cstheme="minorHAnsi"/>
        </w:rPr>
        <w:tab/>
      </w:r>
      <w:r w:rsidRPr="0010759D">
        <w:rPr>
          <w:rFonts w:eastAsia="Times New Roman" w:cstheme="minorHAnsi"/>
          <w:lang w:eastAsia="en-IN"/>
        </w:rPr>
        <w:t>Air pollution</w:t>
      </w:r>
    </w:p>
    <w:p w14:paraId="72E0CEDA" w14:textId="77777777" w:rsidR="0010759D" w:rsidRPr="0010759D" w:rsidRDefault="0010759D" w:rsidP="0010759D">
      <w:pPr>
        <w:spacing w:after="0" w:line="240" w:lineRule="auto"/>
        <w:rPr>
          <w:rFonts w:eastAsia="Times New Roman" w:cstheme="minorHAnsi"/>
          <w:lang w:eastAsia="en-IN"/>
        </w:rPr>
      </w:pPr>
      <w:r w:rsidRPr="0010759D">
        <w:rPr>
          <w:rFonts w:eastAsia="Times New Roman" w:cstheme="minorHAnsi"/>
          <w:lang w:eastAsia="en-IN"/>
        </w:rPr>
        <w:t xml:space="preserve">Fumes generation, fire </w:t>
      </w:r>
      <w:r>
        <w:rPr>
          <w:rFonts w:eastAsia="Times New Roman" w:cstheme="minorHAnsi"/>
        </w:rPr>
        <w:tab/>
      </w:r>
      <w:r>
        <w:rPr>
          <w:rFonts w:eastAsia="Times New Roman" w:cstheme="minorHAnsi"/>
        </w:rPr>
        <w:tab/>
      </w:r>
      <w:r>
        <w:rPr>
          <w:rFonts w:eastAsia="Times New Roman" w:cstheme="minorHAnsi"/>
        </w:rPr>
        <w:tab/>
      </w:r>
      <w:r w:rsidRPr="0010759D">
        <w:rPr>
          <w:rFonts w:eastAsia="Times New Roman" w:cstheme="minorHAnsi"/>
          <w:lang w:eastAsia="en-IN"/>
        </w:rPr>
        <w:t>Air pollution</w:t>
      </w:r>
    </w:p>
    <w:p w14:paraId="356C73B0" w14:textId="77777777" w:rsidR="0010759D" w:rsidRPr="0010759D" w:rsidRDefault="0010759D" w:rsidP="0010759D">
      <w:pPr>
        <w:spacing w:after="0" w:line="240" w:lineRule="auto"/>
        <w:rPr>
          <w:rFonts w:eastAsia="Times New Roman" w:cstheme="minorHAnsi"/>
          <w:lang w:eastAsia="en-IN"/>
        </w:rPr>
      </w:pPr>
      <w:r w:rsidRPr="0010759D">
        <w:rPr>
          <w:rFonts w:eastAsia="Times New Roman" w:cstheme="minorHAnsi"/>
          <w:lang w:eastAsia="en-IN"/>
        </w:rPr>
        <w:t xml:space="preserve">Scrap generation </w:t>
      </w:r>
      <w:r>
        <w:rPr>
          <w:rFonts w:eastAsia="Times New Roman" w:cstheme="minorHAnsi"/>
        </w:rPr>
        <w:tab/>
      </w:r>
      <w:r>
        <w:rPr>
          <w:rFonts w:eastAsia="Times New Roman" w:cstheme="minorHAnsi"/>
        </w:rPr>
        <w:tab/>
      </w:r>
      <w:r>
        <w:rPr>
          <w:rFonts w:eastAsia="Times New Roman" w:cstheme="minorHAnsi"/>
        </w:rPr>
        <w:tab/>
      </w:r>
      <w:r w:rsidRPr="0010759D">
        <w:rPr>
          <w:rFonts w:eastAsia="Times New Roman" w:cstheme="minorHAnsi"/>
          <w:lang w:eastAsia="en-IN"/>
        </w:rPr>
        <w:t>Land contamination</w:t>
      </w:r>
    </w:p>
    <w:p w14:paraId="1C9F0679" w14:textId="77777777" w:rsidR="0010759D" w:rsidRPr="0010759D" w:rsidRDefault="0010759D" w:rsidP="0010759D">
      <w:pPr>
        <w:spacing w:after="0" w:line="240" w:lineRule="auto"/>
        <w:rPr>
          <w:rFonts w:eastAsia="Times New Roman" w:cstheme="minorHAnsi"/>
          <w:lang w:eastAsia="en-IN"/>
        </w:rPr>
      </w:pPr>
      <w:r w:rsidRPr="0010759D">
        <w:rPr>
          <w:rFonts w:eastAsia="Times New Roman" w:cstheme="minorHAnsi"/>
          <w:lang w:eastAsia="en-IN"/>
        </w:rPr>
        <w:t xml:space="preserve">Used Hand Gloves </w:t>
      </w:r>
      <w:r>
        <w:rPr>
          <w:rFonts w:eastAsia="Times New Roman" w:cstheme="minorHAnsi"/>
        </w:rPr>
        <w:tab/>
      </w:r>
      <w:r>
        <w:rPr>
          <w:rFonts w:eastAsia="Times New Roman" w:cstheme="minorHAnsi"/>
        </w:rPr>
        <w:tab/>
      </w:r>
      <w:r>
        <w:rPr>
          <w:rFonts w:eastAsia="Times New Roman" w:cstheme="minorHAnsi"/>
        </w:rPr>
        <w:tab/>
      </w:r>
      <w:r w:rsidRPr="0010759D">
        <w:rPr>
          <w:rFonts w:eastAsia="Times New Roman" w:cstheme="minorHAnsi"/>
          <w:lang w:eastAsia="en-IN"/>
        </w:rPr>
        <w:t>Land contamination</w:t>
      </w:r>
    </w:p>
    <w:p w14:paraId="1BC81A23" w14:textId="77777777" w:rsidR="0010759D" w:rsidRPr="0010759D" w:rsidRDefault="0010759D" w:rsidP="0010759D">
      <w:pPr>
        <w:spacing w:after="0" w:line="240" w:lineRule="auto"/>
        <w:rPr>
          <w:rFonts w:eastAsia="Times New Roman" w:cstheme="minorHAnsi"/>
          <w:lang w:eastAsia="en-IN"/>
        </w:rPr>
      </w:pPr>
      <w:r w:rsidRPr="0010759D">
        <w:rPr>
          <w:rFonts w:eastAsia="Times New Roman" w:cstheme="minorHAnsi"/>
          <w:lang w:eastAsia="en-IN"/>
        </w:rPr>
        <w:t xml:space="preserve">Leakage, Used Steel Slings </w:t>
      </w:r>
      <w:r>
        <w:rPr>
          <w:rFonts w:eastAsia="Times New Roman" w:cstheme="minorHAnsi"/>
        </w:rPr>
        <w:tab/>
      </w:r>
      <w:r>
        <w:rPr>
          <w:rFonts w:eastAsia="Times New Roman" w:cstheme="minorHAnsi"/>
        </w:rPr>
        <w:tab/>
      </w:r>
      <w:r w:rsidRPr="0010759D">
        <w:rPr>
          <w:rFonts w:eastAsia="Times New Roman" w:cstheme="minorHAnsi"/>
          <w:lang w:eastAsia="en-IN"/>
        </w:rPr>
        <w:t>Resource depletion</w:t>
      </w:r>
    </w:p>
    <w:p w14:paraId="669F83CF" w14:textId="77777777" w:rsidR="0010759D" w:rsidRPr="0010759D" w:rsidRDefault="0010759D" w:rsidP="0010759D">
      <w:pPr>
        <w:spacing w:after="0" w:line="240" w:lineRule="auto"/>
        <w:rPr>
          <w:rFonts w:eastAsia="Times New Roman" w:cstheme="minorHAnsi"/>
          <w:lang w:eastAsia="en-IN"/>
        </w:rPr>
      </w:pPr>
      <w:r w:rsidRPr="0010759D">
        <w:rPr>
          <w:rFonts w:eastAsia="Times New Roman" w:cstheme="minorHAnsi"/>
          <w:lang w:eastAsia="en-IN"/>
        </w:rPr>
        <w:t xml:space="preserve">Generation of hazardous waste </w:t>
      </w:r>
      <w:r>
        <w:rPr>
          <w:rFonts w:eastAsia="Times New Roman" w:cstheme="minorHAnsi"/>
        </w:rPr>
        <w:tab/>
      </w:r>
      <w:r>
        <w:rPr>
          <w:rFonts w:eastAsia="Times New Roman" w:cstheme="minorHAnsi"/>
        </w:rPr>
        <w:tab/>
      </w:r>
      <w:r w:rsidRPr="0010759D">
        <w:rPr>
          <w:rFonts w:eastAsia="Times New Roman" w:cstheme="minorHAnsi"/>
          <w:lang w:eastAsia="en-IN"/>
        </w:rPr>
        <w:t>Land contamination, Water and Air pollution</w:t>
      </w:r>
    </w:p>
    <w:p w14:paraId="109086E6" w14:textId="77777777" w:rsidR="0010759D" w:rsidRPr="0010759D" w:rsidRDefault="0010759D" w:rsidP="0010759D">
      <w:pPr>
        <w:spacing w:before="100" w:beforeAutospacing="1" w:after="100" w:afterAutospacing="1" w:line="240" w:lineRule="auto"/>
        <w:rPr>
          <w:rFonts w:eastAsia="Times New Roman" w:cstheme="minorHAnsi"/>
          <w:lang w:eastAsia="en-IN"/>
        </w:rPr>
      </w:pPr>
      <w:r w:rsidRPr="0010759D">
        <w:rPr>
          <w:rFonts w:eastAsia="Times New Roman" w:cstheme="minorHAnsi"/>
          <w:b/>
          <w:bCs/>
          <w:u w:val="single"/>
          <w:lang w:eastAsia="en-IN"/>
        </w:rPr>
        <w:t>Hazards Identified</w:t>
      </w:r>
    </w:p>
    <w:p w14:paraId="1393F236" w14:textId="77777777" w:rsidR="0010759D" w:rsidRPr="0010759D" w:rsidRDefault="0010759D" w:rsidP="0010759D">
      <w:pPr>
        <w:spacing w:after="0" w:line="240" w:lineRule="auto"/>
        <w:ind w:left="3600" w:hanging="3600"/>
        <w:rPr>
          <w:rFonts w:eastAsia="Times New Roman" w:cstheme="minorHAnsi"/>
          <w:lang w:eastAsia="en-IN"/>
        </w:rPr>
      </w:pPr>
      <w:r w:rsidRPr="0010759D">
        <w:rPr>
          <w:rFonts w:eastAsia="Times New Roman" w:cstheme="minorHAnsi"/>
          <w:lang w:eastAsia="en-IN"/>
        </w:rPr>
        <w:t>Mechanical hazard Trapping, falling, entanglement</w:t>
      </w:r>
    </w:p>
    <w:p w14:paraId="2DBFAE20" w14:textId="77777777" w:rsidR="0010759D" w:rsidRPr="0010759D" w:rsidRDefault="0010759D" w:rsidP="0010759D">
      <w:pPr>
        <w:spacing w:after="0" w:line="240" w:lineRule="auto"/>
        <w:ind w:left="3600" w:hanging="3600"/>
        <w:rPr>
          <w:rFonts w:eastAsia="Times New Roman" w:cstheme="minorHAnsi"/>
          <w:lang w:eastAsia="en-IN"/>
        </w:rPr>
      </w:pPr>
      <w:r w:rsidRPr="0010759D">
        <w:rPr>
          <w:rFonts w:eastAsia="Times New Roman" w:cstheme="minorHAnsi"/>
          <w:lang w:eastAsia="en-IN"/>
        </w:rPr>
        <w:t>Chemical hazard Fire, Fumes, leakage</w:t>
      </w:r>
    </w:p>
    <w:p w14:paraId="2D87D76B" w14:textId="77777777" w:rsidR="0010759D" w:rsidRPr="0010759D" w:rsidRDefault="0010759D" w:rsidP="0010759D">
      <w:pPr>
        <w:spacing w:after="0" w:line="340" w:lineRule="atLeast"/>
        <w:rPr>
          <w:rFonts w:eastAsia="Times New Roman" w:cstheme="minorHAnsi"/>
          <w:lang w:eastAsia="en-IN"/>
        </w:rPr>
      </w:pPr>
      <w:r w:rsidRPr="0010759D">
        <w:rPr>
          <w:rFonts w:eastAsia="Times New Roman" w:cstheme="minorHAnsi"/>
          <w:lang w:eastAsia="en-IN"/>
        </w:rPr>
        <w:lastRenderedPageBreak/>
        <w:t>Physical hazard</w:t>
      </w:r>
      <w:r>
        <w:rPr>
          <w:rFonts w:eastAsia="Times New Roman" w:cstheme="minorHAnsi"/>
        </w:rPr>
        <w:t>:</w:t>
      </w:r>
      <w:r w:rsidRPr="0010759D">
        <w:rPr>
          <w:rFonts w:eastAsia="Times New Roman" w:cstheme="minorHAnsi"/>
          <w:lang w:eastAsia="en-IN"/>
        </w:rPr>
        <w:t xml:space="preserve"> Electric shock from overhead lines, welding</w:t>
      </w:r>
    </w:p>
    <w:p w14:paraId="4F5FFCE3" w14:textId="77777777" w:rsidR="0010759D" w:rsidRPr="0010759D" w:rsidRDefault="0010759D" w:rsidP="0010759D">
      <w:pPr>
        <w:spacing w:after="0" w:line="240" w:lineRule="auto"/>
        <w:rPr>
          <w:rFonts w:eastAsia="Times New Roman" w:cstheme="minorHAnsi"/>
          <w:lang w:eastAsia="en-IN"/>
        </w:rPr>
      </w:pPr>
      <w:r w:rsidRPr="0010759D">
        <w:rPr>
          <w:rFonts w:eastAsia="Times New Roman" w:cstheme="minorHAnsi"/>
          <w:lang w:eastAsia="en-IN"/>
        </w:rPr>
        <w:t>Ergonomics Hazard</w:t>
      </w:r>
      <w:r>
        <w:rPr>
          <w:rFonts w:eastAsia="Times New Roman" w:cstheme="minorHAnsi"/>
        </w:rPr>
        <w:t>:</w:t>
      </w:r>
      <w:r w:rsidRPr="0010759D">
        <w:rPr>
          <w:rFonts w:eastAsia="Times New Roman" w:cstheme="minorHAnsi"/>
          <w:lang w:eastAsia="en-IN"/>
        </w:rPr>
        <w:t xml:space="preserve"> Improper handling</w:t>
      </w:r>
    </w:p>
    <w:p w14:paraId="30756236" w14:textId="77777777" w:rsidR="0010759D" w:rsidRPr="0010759D" w:rsidRDefault="0010759D" w:rsidP="0010759D">
      <w:pPr>
        <w:spacing w:after="0" w:line="240" w:lineRule="auto"/>
        <w:ind w:left="3600" w:hanging="3600"/>
        <w:rPr>
          <w:rFonts w:eastAsia="Times New Roman" w:cstheme="minorHAnsi"/>
          <w:lang w:eastAsia="en-IN"/>
        </w:rPr>
      </w:pPr>
      <w:r w:rsidRPr="0010759D">
        <w:rPr>
          <w:rFonts w:eastAsia="Times New Roman" w:cstheme="minorHAnsi"/>
          <w:lang w:eastAsia="en-IN"/>
        </w:rPr>
        <w:t xml:space="preserve">Human </w:t>
      </w:r>
      <w:r>
        <w:rPr>
          <w:rFonts w:eastAsia="Times New Roman" w:cstheme="minorHAnsi"/>
        </w:rPr>
        <w:t>behaviour:</w:t>
      </w:r>
      <w:r w:rsidRPr="0010759D">
        <w:rPr>
          <w:rFonts w:eastAsia="Times New Roman" w:cstheme="minorHAnsi"/>
          <w:lang w:eastAsia="en-IN"/>
        </w:rPr>
        <w:t xml:space="preserve"> </w:t>
      </w:r>
      <w:r w:rsidRPr="0010759D">
        <w:rPr>
          <w:rFonts w:eastAsia="Times New Roman" w:cstheme="minorHAnsi"/>
        </w:rPr>
        <w:t>Non-use</w:t>
      </w:r>
      <w:r w:rsidRPr="0010759D">
        <w:rPr>
          <w:rFonts w:eastAsia="Times New Roman" w:cstheme="minorHAnsi"/>
          <w:lang w:eastAsia="en-IN"/>
        </w:rPr>
        <w:t xml:space="preserve"> of PPEs, Poor housekeeping, alcoholism, height phobia</w:t>
      </w:r>
    </w:p>
    <w:p w14:paraId="224591FA" w14:textId="77777777" w:rsidR="0010759D" w:rsidRPr="0010759D" w:rsidRDefault="0010759D" w:rsidP="0010759D">
      <w:pPr>
        <w:spacing w:before="100" w:beforeAutospacing="1" w:after="100" w:afterAutospacing="1" w:line="240" w:lineRule="auto"/>
        <w:jc w:val="both"/>
        <w:rPr>
          <w:rFonts w:eastAsia="Times New Roman" w:cstheme="minorHAnsi"/>
          <w:lang w:eastAsia="en-IN"/>
        </w:rPr>
      </w:pPr>
      <w:r w:rsidRPr="0010759D">
        <w:rPr>
          <w:rFonts w:eastAsia="Times New Roman" w:cstheme="minorHAnsi"/>
          <w:b/>
          <w:bCs/>
          <w:u w:val="single"/>
          <w:lang w:eastAsia="en-IN"/>
        </w:rPr>
        <w:t>Procedure</w:t>
      </w:r>
    </w:p>
    <w:p w14:paraId="61FDEDEC" w14:textId="77777777" w:rsidR="0010759D" w:rsidRPr="0010759D" w:rsidRDefault="0010759D" w:rsidP="0010759D">
      <w:pPr>
        <w:numPr>
          <w:ilvl w:val="0"/>
          <w:numId w:val="39"/>
        </w:numPr>
        <w:spacing w:after="240" w:line="240" w:lineRule="auto"/>
        <w:rPr>
          <w:rFonts w:eastAsia="Times New Roman" w:cstheme="minorHAnsi"/>
          <w:color w:val="000000"/>
          <w:lang w:eastAsia="en-IN"/>
        </w:rPr>
      </w:pPr>
      <w:r w:rsidRPr="0010759D">
        <w:rPr>
          <w:rFonts w:eastAsia="Times New Roman" w:cstheme="minorHAnsi"/>
          <w:color w:val="000000"/>
          <w:lang w:eastAsia="en-IN"/>
        </w:rPr>
        <w:t xml:space="preserve">Work permit should be taken from related dept. Like Electrical (Shutdown) &amp; Production (Work Permit) after ensuring all the related safety as per indicated by the procedure and engineer at the site. </w:t>
      </w:r>
    </w:p>
    <w:p w14:paraId="659D6939" w14:textId="77777777" w:rsidR="0010759D" w:rsidRPr="0010759D" w:rsidRDefault="0010759D" w:rsidP="0010759D">
      <w:pPr>
        <w:spacing w:before="100" w:beforeAutospacing="1" w:after="100" w:afterAutospacing="1" w:line="240" w:lineRule="auto"/>
        <w:ind w:firstLine="360"/>
        <w:jc w:val="both"/>
        <w:rPr>
          <w:rFonts w:eastAsia="Times New Roman" w:cstheme="minorHAnsi"/>
          <w:lang w:eastAsia="en-IN"/>
        </w:rPr>
      </w:pPr>
      <w:r w:rsidRPr="0010759D">
        <w:rPr>
          <w:rFonts w:eastAsia="Times New Roman" w:cstheme="minorHAnsi"/>
          <w:b/>
          <w:bCs/>
          <w:lang w:eastAsia="en-IN"/>
        </w:rPr>
        <w:t>Structural work includes the following</w:t>
      </w:r>
    </w:p>
    <w:p w14:paraId="62DA9E86" w14:textId="77777777" w:rsidR="0010759D" w:rsidRPr="0010759D" w:rsidRDefault="0010759D" w:rsidP="0010759D">
      <w:pPr>
        <w:numPr>
          <w:ilvl w:val="0"/>
          <w:numId w:val="40"/>
        </w:numPr>
        <w:spacing w:after="0" w:line="240" w:lineRule="auto"/>
        <w:jc w:val="both"/>
        <w:rPr>
          <w:rFonts w:eastAsia="Times New Roman" w:cstheme="minorHAnsi"/>
          <w:lang w:eastAsia="en-IN"/>
        </w:rPr>
      </w:pPr>
      <w:r w:rsidRPr="0010759D">
        <w:rPr>
          <w:rFonts w:eastAsia="Times New Roman" w:cstheme="minorHAnsi"/>
          <w:b/>
          <w:bCs/>
          <w:lang w:eastAsia="en-IN"/>
        </w:rPr>
        <w:t>Erection</w:t>
      </w:r>
      <w:r w:rsidRPr="0010759D">
        <w:rPr>
          <w:rFonts w:eastAsia="Times New Roman" w:cstheme="minorHAnsi"/>
          <w:lang w:eastAsia="en-IN"/>
        </w:rPr>
        <w:t xml:space="preserve"> </w:t>
      </w:r>
    </w:p>
    <w:p w14:paraId="78006D51" w14:textId="77777777" w:rsidR="0010759D" w:rsidRPr="0010759D" w:rsidRDefault="0010759D" w:rsidP="0010759D">
      <w:pPr>
        <w:spacing w:before="100" w:beforeAutospacing="1" w:after="100" w:afterAutospacing="1" w:line="240" w:lineRule="auto"/>
        <w:ind w:left="1134" w:hanging="425"/>
        <w:rPr>
          <w:rFonts w:eastAsia="Times New Roman" w:cstheme="minorHAnsi"/>
          <w:lang w:eastAsia="en-IN"/>
        </w:rPr>
      </w:pPr>
      <w:r w:rsidRPr="0010759D">
        <w:rPr>
          <w:rFonts w:eastAsia="Times New Roman" w:cstheme="minorHAnsi"/>
          <w:lang w:eastAsia="en-IN"/>
        </w:rPr>
        <w:t>· Refer system procedure SP 44Q &amp; SP 44P.</w:t>
      </w:r>
    </w:p>
    <w:p w14:paraId="436EB92E" w14:textId="77777777" w:rsidR="0010759D" w:rsidRPr="0010759D" w:rsidRDefault="0010759D" w:rsidP="0010759D">
      <w:pPr>
        <w:spacing w:before="100" w:beforeAutospacing="1" w:after="100" w:afterAutospacing="1" w:line="240" w:lineRule="auto"/>
        <w:ind w:left="1134" w:hanging="425"/>
        <w:rPr>
          <w:rFonts w:eastAsia="Times New Roman" w:cstheme="minorHAnsi"/>
          <w:lang w:eastAsia="en-IN"/>
        </w:rPr>
      </w:pPr>
      <w:r w:rsidRPr="0010759D">
        <w:rPr>
          <w:rFonts w:eastAsia="Times New Roman" w:cstheme="minorHAnsi"/>
          <w:lang w:eastAsia="en-IN"/>
        </w:rPr>
        <w:t>· Ensure use of Relevant PPEs.</w:t>
      </w:r>
    </w:p>
    <w:p w14:paraId="09C30430" w14:textId="77777777" w:rsidR="0010759D" w:rsidRPr="0010759D" w:rsidRDefault="0010759D" w:rsidP="0010759D">
      <w:pPr>
        <w:spacing w:before="100" w:beforeAutospacing="1" w:after="100" w:afterAutospacing="1" w:line="240" w:lineRule="auto"/>
        <w:ind w:left="1134" w:hanging="425"/>
        <w:rPr>
          <w:rFonts w:eastAsia="Times New Roman" w:cstheme="minorHAnsi"/>
          <w:lang w:eastAsia="en-IN"/>
        </w:rPr>
      </w:pPr>
      <w:r w:rsidRPr="0010759D">
        <w:rPr>
          <w:rFonts w:eastAsia="Times New Roman" w:cstheme="minorHAnsi"/>
          <w:lang w:eastAsia="en-IN"/>
        </w:rPr>
        <w:t>· While shifting of loose material such as bolts, spanners, always shift it in gunny bags.</w:t>
      </w:r>
    </w:p>
    <w:p w14:paraId="19845D30" w14:textId="77777777" w:rsidR="0010759D" w:rsidRPr="0010759D" w:rsidRDefault="0010759D" w:rsidP="0010759D">
      <w:pPr>
        <w:spacing w:before="100" w:beforeAutospacing="1" w:after="100" w:afterAutospacing="1" w:line="240" w:lineRule="auto"/>
        <w:ind w:left="1134" w:hanging="425"/>
        <w:rPr>
          <w:rFonts w:eastAsia="Times New Roman" w:cstheme="minorHAnsi"/>
          <w:lang w:eastAsia="en-IN"/>
        </w:rPr>
      </w:pPr>
      <w:r w:rsidRPr="0010759D">
        <w:rPr>
          <w:rFonts w:eastAsia="Times New Roman" w:cstheme="minorHAnsi"/>
          <w:lang w:eastAsia="en-IN"/>
        </w:rPr>
        <w:t>· All signal instructions for crane and tackles to be given only by competent supervisor.</w:t>
      </w:r>
    </w:p>
    <w:p w14:paraId="05F7B350" w14:textId="77777777" w:rsidR="0010759D" w:rsidRPr="0010759D" w:rsidRDefault="0010759D" w:rsidP="0010759D">
      <w:pPr>
        <w:spacing w:before="100" w:beforeAutospacing="1" w:after="100" w:afterAutospacing="1" w:line="240" w:lineRule="auto"/>
        <w:ind w:left="1134" w:hanging="425"/>
        <w:rPr>
          <w:rFonts w:eastAsia="Times New Roman" w:cstheme="minorHAnsi"/>
          <w:lang w:eastAsia="en-IN"/>
        </w:rPr>
      </w:pPr>
      <w:r w:rsidRPr="0010759D">
        <w:rPr>
          <w:rFonts w:eastAsia="Times New Roman" w:cstheme="minorHAnsi"/>
          <w:lang w:eastAsia="en-IN"/>
        </w:rPr>
        <w:t>· Persons who are under influence of medicines and have fear of height should not do erection work at heights. Only trained personnel should do the erection work.</w:t>
      </w:r>
    </w:p>
    <w:p w14:paraId="0AA6B25F" w14:textId="77777777" w:rsidR="0010759D" w:rsidRPr="0010759D" w:rsidRDefault="0010759D" w:rsidP="0010759D">
      <w:pPr>
        <w:spacing w:before="100" w:beforeAutospacing="1" w:after="100" w:afterAutospacing="1" w:line="240" w:lineRule="auto"/>
        <w:ind w:left="1134" w:hanging="425"/>
        <w:rPr>
          <w:rFonts w:eastAsia="Times New Roman" w:cstheme="minorHAnsi"/>
          <w:lang w:eastAsia="en-IN"/>
        </w:rPr>
      </w:pPr>
      <w:r w:rsidRPr="0010759D">
        <w:rPr>
          <w:rFonts w:eastAsia="Times New Roman" w:cstheme="minorHAnsi"/>
          <w:lang w:eastAsia="en-IN"/>
        </w:rPr>
        <w:t>· Ensure safe staircase and platforms are made for access to height while erection.</w:t>
      </w:r>
    </w:p>
    <w:p w14:paraId="3815A3BB" w14:textId="77777777" w:rsidR="0010759D" w:rsidRPr="0010759D" w:rsidRDefault="0010759D" w:rsidP="0010759D">
      <w:pPr>
        <w:spacing w:before="100" w:beforeAutospacing="1" w:after="100" w:afterAutospacing="1" w:line="240" w:lineRule="auto"/>
        <w:ind w:left="1134" w:hanging="425"/>
        <w:rPr>
          <w:rFonts w:eastAsia="Times New Roman" w:cstheme="minorHAnsi"/>
          <w:lang w:eastAsia="en-IN"/>
        </w:rPr>
      </w:pPr>
      <w:r w:rsidRPr="0010759D">
        <w:rPr>
          <w:rFonts w:eastAsia="Times New Roman" w:cstheme="minorHAnsi"/>
          <w:lang w:eastAsia="en-IN"/>
        </w:rPr>
        <w:t>· All columns which are erected should be properly secured by guys.</w:t>
      </w:r>
    </w:p>
    <w:p w14:paraId="3136FFC5" w14:textId="77777777" w:rsidR="0010759D" w:rsidRPr="0010759D" w:rsidRDefault="0010759D" w:rsidP="0010759D">
      <w:pPr>
        <w:spacing w:before="100" w:beforeAutospacing="1" w:after="100" w:afterAutospacing="1" w:line="240" w:lineRule="auto"/>
        <w:ind w:left="1134" w:hanging="425"/>
        <w:rPr>
          <w:rFonts w:eastAsia="Times New Roman" w:cstheme="minorHAnsi"/>
          <w:lang w:eastAsia="en-IN"/>
        </w:rPr>
      </w:pPr>
      <w:r w:rsidRPr="0010759D">
        <w:rPr>
          <w:rFonts w:eastAsia="Times New Roman" w:cstheme="minorHAnsi"/>
          <w:lang w:eastAsia="en-IN"/>
        </w:rPr>
        <w:t xml:space="preserve">· Depending on load to be erected, select sling of higher capacity, while slinging the supervisor should find out the </w:t>
      </w:r>
      <w:r w:rsidRPr="0010759D">
        <w:rPr>
          <w:rFonts w:eastAsia="Times New Roman" w:cstheme="minorHAnsi"/>
        </w:rPr>
        <w:t>approx.</w:t>
      </w:r>
      <w:r w:rsidRPr="0010759D">
        <w:rPr>
          <w:rFonts w:eastAsia="Times New Roman" w:cstheme="minorHAnsi"/>
          <w:lang w:eastAsia="en-IN"/>
        </w:rPr>
        <w:t xml:space="preserve"> centre of gravity and load sling at two points, also packing of gunny bag to be provided so that sling does not get cut. Also use tested slings.</w:t>
      </w:r>
    </w:p>
    <w:p w14:paraId="25FF034E" w14:textId="77777777" w:rsidR="0010759D" w:rsidRPr="0010759D" w:rsidRDefault="0010759D" w:rsidP="0010759D">
      <w:pPr>
        <w:spacing w:before="100" w:beforeAutospacing="1" w:after="100" w:afterAutospacing="1" w:line="240" w:lineRule="auto"/>
        <w:ind w:left="1134" w:hanging="425"/>
        <w:rPr>
          <w:rFonts w:eastAsia="Times New Roman" w:cstheme="minorHAnsi"/>
          <w:lang w:eastAsia="en-IN"/>
        </w:rPr>
      </w:pPr>
      <w:r w:rsidRPr="0010759D">
        <w:rPr>
          <w:rFonts w:eastAsia="Times New Roman" w:cstheme="minorHAnsi"/>
          <w:lang w:eastAsia="en-IN"/>
        </w:rPr>
        <w:t>· Wherever possible always use 'D' shackles.</w:t>
      </w:r>
    </w:p>
    <w:p w14:paraId="432E9FE7" w14:textId="77777777" w:rsidR="0010759D" w:rsidRPr="0010759D" w:rsidRDefault="0010759D" w:rsidP="0010759D">
      <w:pPr>
        <w:spacing w:before="100" w:beforeAutospacing="1" w:after="100" w:afterAutospacing="1" w:line="240" w:lineRule="auto"/>
        <w:ind w:left="1134" w:hanging="425"/>
        <w:rPr>
          <w:rFonts w:eastAsia="Times New Roman" w:cstheme="minorHAnsi"/>
          <w:lang w:eastAsia="en-IN"/>
        </w:rPr>
      </w:pPr>
      <w:r w:rsidRPr="0010759D">
        <w:rPr>
          <w:rFonts w:eastAsia="Times New Roman" w:cstheme="minorHAnsi"/>
          <w:lang w:eastAsia="en-IN"/>
        </w:rPr>
        <w:t>· While handling any material always use hand gloves.</w:t>
      </w:r>
    </w:p>
    <w:p w14:paraId="6EB92F37" w14:textId="77777777" w:rsidR="0010759D" w:rsidRPr="0010759D" w:rsidRDefault="0010759D" w:rsidP="0010759D">
      <w:pPr>
        <w:spacing w:before="100" w:beforeAutospacing="1" w:after="100" w:afterAutospacing="1" w:line="240" w:lineRule="auto"/>
        <w:ind w:left="1134" w:hanging="425"/>
        <w:rPr>
          <w:rFonts w:eastAsia="Times New Roman" w:cstheme="minorHAnsi"/>
          <w:lang w:eastAsia="en-IN"/>
        </w:rPr>
      </w:pPr>
      <w:r w:rsidRPr="0010759D">
        <w:rPr>
          <w:rFonts w:eastAsia="Times New Roman" w:cstheme="minorHAnsi"/>
          <w:lang w:eastAsia="en-IN"/>
        </w:rPr>
        <w:t>· In no case should the hoist be used to lift, support, or transport personnel.</w:t>
      </w:r>
    </w:p>
    <w:p w14:paraId="51554A10" w14:textId="77777777" w:rsidR="0010759D" w:rsidRPr="0010759D" w:rsidRDefault="0010759D" w:rsidP="0010759D">
      <w:pPr>
        <w:spacing w:before="100" w:beforeAutospacing="1" w:after="100" w:afterAutospacing="1" w:line="240" w:lineRule="auto"/>
        <w:ind w:left="1134" w:hanging="425"/>
        <w:rPr>
          <w:rFonts w:eastAsia="Times New Roman" w:cstheme="minorHAnsi"/>
          <w:lang w:eastAsia="en-IN"/>
        </w:rPr>
      </w:pPr>
      <w:r w:rsidRPr="0010759D">
        <w:rPr>
          <w:rFonts w:eastAsia="Times New Roman" w:cstheme="minorHAnsi"/>
          <w:lang w:eastAsia="en-IN"/>
        </w:rPr>
        <w:t>· In no case should the load chain of hoist be used as a sling or wrapped around the load.</w:t>
      </w:r>
    </w:p>
    <w:p w14:paraId="50073608" w14:textId="77777777" w:rsidR="0010759D" w:rsidRPr="0010759D" w:rsidRDefault="0010759D" w:rsidP="0010759D">
      <w:pPr>
        <w:spacing w:before="100" w:beforeAutospacing="1" w:after="100" w:afterAutospacing="1" w:line="240" w:lineRule="auto"/>
        <w:ind w:left="1134" w:hanging="425"/>
        <w:rPr>
          <w:rFonts w:eastAsia="Times New Roman" w:cstheme="minorHAnsi"/>
          <w:lang w:eastAsia="en-IN"/>
        </w:rPr>
      </w:pPr>
      <w:r w:rsidRPr="0010759D">
        <w:rPr>
          <w:rFonts w:eastAsia="Times New Roman" w:cstheme="minorHAnsi"/>
          <w:lang w:eastAsia="en-IN"/>
        </w:rPr>
        <w:t>· After completion of job ensure that scrap is segregated &amp; shifted to respective designated locations.</w:t>
      </w:r>
    </w:p>
    <w:p w14:paraId="3FB0B22A" w14:textId="77777777" w:rsidR="0010759D" w:rsidRPr="0010759D" w:rsidRDefault="0010759D" w:rsidP="0010759D">
      <w:pPr>
        <w:numPr>
          <w:ilvl w:val="0"/>
          <w:numId w:val="41"/>
        </w:numPr>
        <w:spacing w:after="0" w:line="240" w:lineRule="auto"/>
        <w:jc w:val="both"/>
        <w:rPr>
          <w:rFonts w:eastAsia="Times New Roman" w:cstheme="minorHAnsi"/>
          <w:lang w:eastAsia="en-IN"/>
        </w:rPr>
      </w:pPr>
      <w:r w:rsidRPr="0010759D">
        <w:rPr>
          <w:rFonts w:eastAsia="Times New Roman" w:cstheme="minorHAnsi"/>
          <w:b/>
          <w:bCs/>
          <w:lang w:eastAsia="en-IN"/>
        </w:rPr>
        <w:t>Welding</w:t>
      </w:r>
      <w:r w:rsidRPr="0010759D">
        <w:rPr>
          <w:rFonts w:eastAsia="Times New Roman" w:cstheme="minorHAnsi"/>
          <w:lang w:eastAsia="en-IN"/>
        </w:rPr>
        <w:t xml:space="preserve"> </w:t>
      </w:r>
    </w:p>
    <w:p w14:paraId="78AFC641" w14:textId="77777777" w:rsidR="0010759D" w:rsidRPr="0010759D" w:rsidRDefault="0010759D" w:rsidP="0010759D">
      <w:pPr>
        <w:spacing w:before="100" w:beforeAutospacing="1" w:after="100" w:afterAutospacing="1" w:line="240" w:lineRule="auto"/>
        <w:ind w:left="1134" w:hanging="425"/>
        <w:rPr>
          <w:rFonts w:eastAsia="Times New Roman" w:cstheme="minorHAnsi"/>
          <w:lang w:eastAsia="en-IN"/>
        </w:rPr>
      </w:pPr>
      <w:r w:rsidRPr="0010759D">
        <w:rPr>
          <w:rFonts w:eastAsia="Times New Roman" w:cstheme="minorHAnsi"/>
          <w:lang w:eastAsia="en-IN"/>
        </w:rPr>
        <w:t>· Only welding machines certified by company's Electrical Dept should be used in the plants vicinity.</w:t>
      </w:r>
    </w:p>
    <w:p w14:paraId="0A559305" w14:textId="77777777" w:rsidR="0010759D" w:rsidRPr="0010759D" w:rsidRDefault="0010759D" w:rsidP="0010759D">
      <w:pPr>
        <w:spacing w:before="100" w:beforeAutospacing="1" w:after="100" w:afterAutospacing="1" w:line="240" w:lineRule="auto"/>
        <w:ind w:left="1134" w:hanging="425"/>
        <w:rPr>
          <w:rFonts w:eastAsia="Times New Roman" w:cstheme="minorHAnsi"/>
          <w:lang w:eastAsia="en-IN"/>
        </w:rPr>
      </w:pPr>
      <w:r w:rsidRPr="0010759D">
        <w:rPr>
          <w:rFonts w:eastAsia="Times New Roman" w:cstheme="minorHAnsi"/>
          <w:lang w:eastAsia="en-IN"/>
        </w:rPr>
        <w:lastRenderedPageBreak/>
        <w:t>· Welding machine supply to be taken only from welding supply sockets provided. In case socket is not available, supply will be provided by electrical dept only. Under no circumstances, unauthorized person should tap the supply.</w:t>
      </w:r>
    </w:p>
    <w:p w14:paraId="0FF5CD68" w14:textId="77777777" w:rsidR="0010759D" w:rsidRPr="0010759D" w:rsidRDefault="0010759D" w:rsidP="0010759D">
      <w:pPr>
        <w:spacing w:before="100" w:beforeAutospacing="1" w:after="240" w:line="240" w:lineRule="auto"/>
        <w:ind w:left="1134" w:hanging="425"/>
        <w:rPr>
          <w:rFonts w:eastAsia="Times New Roman" w:cstheme="minorHAnsi"/>
          <w:lang w:eastAsia="en-IN"/>
        </w:rPr>
      </w:pPr>
      <w:r w:rsidRPr="0010759D">
        <w:rPr>
          <w:rFonts w:eastAsia="Times New Roman" w:cstheme="minorHAnsi"/>
          <w:lang w:eastAsia="en-IN"/>
        </w:rPr>
        <w:t>· Welding machine power cable shall be in one length and of proper rating and insulation. Use of cable with joints is prohibited. Cable size to be used is as follows</w:t>
      </w:r>
    </w:p>
    <w:p w14:paraId="63D5D729" w14:textId="77777777" w:rsidR="0010759D" w:rsidRPr="0010759D" w:rsidRDefault="0010759D" w:rsidP="0010759D">
      <w:pPr>
        <w:spacing w:before="100" w:beforeAutospacing="1" w:after="100" w:afterAutospacing="1" w:line="240" w:lineRule="auto"/>
        <w:ind w:left="1134" w:firstLine="284"/>
        <w:rPr>
          <w:rFonts w:eastAsia="Times New Roman" w:cstheme="minorHAnsi"/>
          <w:lang w:eastAsia="en-IN"/>
        </w:rPr>
      </w:pPr>
      <w:r w:rsidRPr="0010759D">
        <w:rPr>
          <w:rFonts w:eastAsia="Times New Roman" w:cstheme="minorHAnsi"/>
          <w:lang w:eastAsia="en-IN"/>
        </w:rPr>
        <w:t>o 3 ph. Welding M/c up to 30 kva 4 core 2.5 sq.mm.</w:t>
      </w:r>
    </w:p>
    <w:p w14:paraId="1DAC2B92" w14:textId="77777777" w:rsidR="0010759D" w:rsidRPr="0010759D" w:rsidRDefault="0010759D" w:rsidP="0010759D">
      <w:pPr>
        <w:spacing w:before="100" w:beforeAutospacing="1" w:after="100" w:afterAutospacing="1" w:line="240" w:lineRule="auto"/>
        <w:ind w:left="1134" w:firstLine="284"/>
        <w:rPr>
          <w:rFonts w:eastAsia="Times New Roman" w:cstheme="minorHAnsi"/>
          <w:lang w:eastAsia="en-IN"/>
        </w:rPr>
      </w:pPr>
      <w:r w:rsidRPr="0010759D">
        <w:rPr>
          <w:rFonts w:eastAsia="Times New Roman" w:cstheme="minorHAnsi"/>
          <w:lang w:eastAsia="en-IN"/>
        </w:rPr>
        <w:t>o 3 ph Welding M/c above 30 kva 4 core 4 sq.mm.</w:t>
      </w:r>
    </w:p>
    <w:p w14:paraId="71103430" w14:textId="77777777" w:rsidR="0010759D" w:rsidRPr="0010759D" w:rsidRDefault="0010759D" w:rsidP="0010759D">
      <w:pPr>
        <w:spacing w:before="100" w:beforeAutospacing="1" w:after="100" w:afterAutospacing="1" w:line="240" w:lineRule="auto"/>
        <w:ind w:left="1134" w:firstLine="284"/>
        <w:rPr>
          <w:rFonts w:eastAsia="Times New Roman" w:cstheme="minorHAnsi"/>
          <w:lang w:eastAsia="en-IN"/>
        </w:rPr>
      </w:pPr>
      <w:r w:rsidRPr="0010759D">
        <w:rPr>
          <w:rFonts w:eastAsia="Times New Roman" w:cstheme="minorHAnsi"/>
          <w:lang w:eastAsia="en-IN"/>
        </w:rPr>
        <w:t>o 2 ph Welding M/c up to 30 kva 3 core 2.5 sq.mm.</w:t>
      </w:r>
    </w:p>
    <w:p w14:paraId="15AEFF77" w14:textId="77777777" w:rsidR="0010759D" w:rsidRPr="0010759D" w:rsidRDefault="0010759D" w:rsidP="0010759D">
      <w:pPr>
        <w:spacing w:before="100" w:after="240" w:line="240" w:lineRule="auto"/>
        <w:ind w:left="1134" w:firstLine="284"/>
        <w:rPr>
          <w:rFonts w:eastAsia="Times New Roman" w:cstheme="minorHAnsi"/>
          <w:lang w:eastAsia="en-IN"/>
        </w:rPr>
      </w:pPr>
      <w:r w:rsidRPr="0010759D">
        <w:rPr>
          <w:rFonts w:eastAsia="Times New Roman" w:cstheme="minorHAnsi"/>
          <w:lang w:eastAsia="en-IN"/>
        </w:rPr>
        <w:t>o 2ph Welding M/c above 30 kva 3 core 4 sq.mm.</w:t>
      </w:r>
    </w:p>
    <w:p w14:paraId="758B2C9A" w14:textId="77777777" w:rsidR="0010759D" w:rsidRPr="0010759D" w:rsidRDefault="0010759D" w:rsidP="0010759D">
      <w:pPr>
        <w:spacing w:before="100" w:beforeAutospacing="1" w:after="100" w:afterAutospacing="1" w:line="240" w:lineRule="auto"/>
        <w:ind w:left="1134" w:hanging="425"/>
        <w:rPr>
          <w:rFonts w:eastAsia="Times New Roman" w:cstheme="minorHAnsi"/>
          <w:lang w:eastAsia="en-IN"/>
        </w:rPr>
      </w:pPr>
      <w:r w:rsidRPr="0010759D">
        <w:rPr>
          <w:rFonts w:eastAsia="Times New Roman" w:cstheme="minorHAnsi"/>
          <w:lang w:eastAsia="en-IN"/>
        </w:rPr>
        <w:t>· Insulated welding cable shall be used.</w:t>
      </w:r>
    </w:p>
    <w:p w14:paraId="773B0EDF" w14:textId="77777777" w:rsidR="0010759D" w:rsidRPr="0010759D" w:rsidRDefault="0010759D" w:rsidP="0010759D">
      <w:pPr>
        <w:spacing w:before="100" w:beforeAutospacing="1" w:after="100" w:afterAutospacing="1" w:line="240" w:lineRule="auto"/>
        <w:ind w:left="1134" w:hanging="425"/>
        <w:rPr>
          <w:rFonts w:eastAsia="Times New Roman" w:cstheme="minorHAnsi"/>
          <w:lang w:eastAsia="en-IN"/>
        </w:rPr>
      </w:pPr>
      <w:r w:rsidRPr="0010759D">
        <w:rPr>
          <w:rFonts w:eastAsia="Times New Roman" w:cstheme="minorHAnsi"/>
          <w:lang w:eastAsia="en-IN"/>
        </w:rPr>
        <w:t>· Welding cable should be checked for any damages. Damaged or jointed cable shall not be used for welding.</w:t>
      </w:r>
    </w:p>
    <w:p w14:paraId="2FB675D4" w14:textId="77777777" w:rsidR="0010759D" w:rsidRPr="0010759D" w:rsidRDefault="0010759D" w:rsidP="0010759D">
      <w:pPr>
        <w:spacing w:before="100" w:beforeAutospacing="1" w:after="100" w:afterAutospacing="1" w:line="240" w:lineRule="auto"/>
        <w:ind w:left="1134" w:hanging="425"/>
        <w:rPr>
          <w:rFonts w:eastAsia="Times New Roman" w:cstheme="minorHAnsi"/>
          <w:lang w:eastAsia="en-IN"/>
        </w:rPr>
      </w:pPr>
      <w:r w:rsidRPr="0010759D">
        <w:rPr>
          <w:rFonts w:eastAsia="Times New Roman" w:cstheme="minorHAnsi"/>
          <w:lang w:eastAsia="en-IN"/>
        </w:rPr>
        <w:t>· Welding shall not be carried out in the vicinity of inflammable material.</w:t>
      </w:r>
    </w:p>
    <w:p w14:paraId="05D30063" w14:textId="77777777" w:rsidR="0010759D" w:rsidRPr="0010759D" w:rsidRDefault="0010759D" w:rsidP="0010759D">
      <w:pPr>
        <w:spacing w:before="100" w:beforeAutospacing="1" w:after="100" w:afterAutospacing="1" w:line="240" w:lineRule="auto"/>
        <w:ind w:left="1134" w:hanging="425"/>
        <w:rPr>
          <w:rFonts w:eastAsia="Times New Roman" w:cstheme="minorHAnsi"/>
          <w:lang w:eastAsia="en-IN"/>
        </w:rPr>
      </w:pPr>
      <w:r w:rsidRPr="0010759D">
        <w:rPr>
          <w:rFonts w:eastAsia="Times New Roman" w:cstheme="minorHAnsi"/>
          <w:lang w:eastAsia="en-IN"/>
        </w:rPr>
        <w:t>· While working near combustible material such as coal, coke, electric cables, conveyors etc. Either remove the material or if it is not possible to remove combustible materials, cover it with welders blanket. Ensure availability of fire extinguisher and/or fire and service water supply near work places in such cases.</w:t>
      </w:r>
    </w:p>
    <w:p w14:paraId="0AC29C8D" w14:textId="77777777" w:rsidR="0010759D" w:rsidRPr="0010759D" w:rsidRDefault="0010759D" w:rsidP="0010759D">
      <w:pPr>
        <w:spacing w:before="100" w:beforeAutospacing="1" w:after="100" w:afterAutospacing="1" w:line="240" w:lineRule="auto"/>
        <w:ind w:left="1134" w:hanging="425"/>
        <w:rPr>
          <w:rFonts w:eastAsia="Times New Roman" w:cstheme="minorHAnsi"/>
          <w:lang w:eastAsia="en-IN"/>
        </w:rPr>
      </w:pPr>
      <w:r w:rsidRPr="0010759D">
        <w:rPr>
          <w:rFonts w:eastAsia="Times New Roman" w:cstheme="minorHAnsi"/>
          <w:lang w:eastAsia="en-IN"/>
        </w:rPr>
        <w:t>· During welding of bins and hoppers where polymer liners are fitted ensure that all polymer liners are dismantled and shifted to safe distance.</w:t>
      </w:r>
    </w:p>
    <w:p w14:paraId="66FC84BE" w14:textId="77777777" w:rsidR="0010759D" w:rsidRPr="0010759D" w:rsidRDefault="0010759D" w:rsidP="0010759D">
      <w:pPr>
        <w:spacing w:before="100" w:beforeAutospacing="1" w:after="100" w:afterAutospacing="1" w:line="240" w:lineRule="auto"/>
        <w:ind w:left="1134" w:hanging="425"/>
        <w:rPr>
          <w:rFonts w:eastAsia="Times New Roman" w:cstheme="minorHAnsi"/>
          <w:lang w:eastAsia="en-IN"/>
        </w:rPr>
      </w:pPr>
      <w:r w:rsidRPr="0010759D">
        <w:rPr>
          <w:rFonts w:eastAsia="Times New Roman" w:cstheme="minorHAnsi"/>
          <w:lang w:eastAsia="en-IN"/>
        </w:rPr>
        <w:t>· During rainy season welding can be carried out only under proper rain shelter, taking care to ensure all bare electrical conductors are maintained dry.</w:t>
      </w:r>
    </w:p>
    <w:p w14:paraId="007D5DB8" w14:textId="77777777" w:rsidR="0010759D" w:rsidRPr="0010759D" w:rsidRDefault="0010759D" w:rsidP="0010759D">
      <w:pPr>
        <w:spacing w:before="100" w:beforeAutospacing="1" w:after="100" w:afterAutospacing="1" w:line="240" w:lineRule="auto"/>
        <w:ind w:left="1134" w:hanging="425"/>
        <w:rPr>
          <w:rFonts w:eastAsia="Times New Roman" w:cstheme="minorHAnsi"/>
          <w:lang w:eastAsia="en-IN"/>
        </w:rPr>
      </w:pPr>
      <w:r w:rsidRPr="0010759D">
        <w:rPr>
          <w:rFonts w:eastAsia="Times New Roman" w:cstheme="minorHAnsi"/>
          <w:lang w:eastAsia="en-IN"/>
        </w:rPr>
        <w:t>· Welder should not wear wet hand gloves while welding. Ensure that the surface is dry before welding.</w:t>
      </w:r>
    </w:p>
    <w:p w14:paraId="64811683" w14:textId="77777777" w:rsidR="0010759D" w:rsidRPr="0010759D" w:rsidRDefault="0010759D" w:rsidP="0010759D">
      <w:pPr>
        <w:spacing w:before="100" w:beforeAutospacing="1" w:after="100" w:afterAutospacing="1" w:line="240" w:lineRule="auto"/>
        <w:ind w:left="1134" w:hanging="425"/>
        <w:rPr>
          <w:rFonts w:eastAsia="Times New Roman" w:cstheme="minorHAnsi"/>
          <w:lang w:eastAsia="en-IN"/>
        </w:rPr>
      </w:pPr>
      <w:r w:rsidRPr="0010759D">
        <w:rPr>
          <w:rFonts w:eastAsia="Times New Roman" w:cstheme="minorHAnsi"/>
          <w:lang w:eastAsia="en-IN"/>
        </w:rPr>
        <w:t>· Earthing shall be provided using a cable along with holder and will be close to the welding area. Earthing using rod etc. is prohibited.</w:t>
      </w:r>
    </w:p>
    <w:p w14:paraId="4749820C" w14:textId="77777777" w:rsidR="0010759D" w:rsidRPr="0010759D" w:rsidRDefault="0010759D" w:rsidP="0010759D">
      <w:pPr>
        <w:spacing w:before="100" w:beforeAutospacing="1" w:after="100" w:afterAutospacing="1" w:line="240" w:lineRule="auto"/>
        <w:ind w:left="1134" w:hanging="425"/>
        <w:rPr>
          <w:rFonts w:eastAsia="Times New Roman" w:cstheme="minorHAnsi"/>
          <w:lang w:eastAsia="en-IN"/>
        </w:rPr>
      </w:pPr>
      <w:r w:rsidRPr="0010759D">
        <w:rPr>
          <w:rFonts w:eastAsia="Times New Roman" w:cstheme="minorHAnsi"/>
          <w:lang w:eastAsia="en-IN"/>
        </w:rPr>
        <w:t>· It should be ensured that the main supply switches and on/off switch of the machine are in good condition.</w:t>
      </w:r>
    </w:p>
    <w:p w14:paraId="6A0EDF39" w14:textId="77777777" w:rsidR="0010759D" w:rsidRPr="0010759D" w:rsidRDefault="0010759D" w:rsidP="0010759D">
      <w:pPr>
        <w:spacing w:before="100" w:beforeAutospacing="1" w:after="100" w:afterAutospacing="1" w:line="240" w:lineRule="auto"/>
        <w:ind w:left="1134" w:hanging="425"/>
        <w:rPr>
          <w:rFonts w:eastAsia="Times New Roman" w:cstheme="minorHAnsi"/>
          <w:lang w:eastAsia="en-IN"/>
        </w:rPr>
      </w:pPr>
      <w:r w:rsidRPr="0010759D">
        <w:rPr>
          <w:rFonts w:eastAsia="Times New Roman" w:cstheme="minorHAnsi"/>
          <w:lang w:eastAsia="en-IN"/>
        </w:rPr>
        <w:t>· Welding connections should be checked and loose connections, if any, should be tightened.</w:t>
      </w:r>
    </w:p>
    <w:p w14:paraId="579677E1" w14:textId="77777777" w:rsidR="0010759D" w:rsidRPr="0010759D" w:rsidRDefault="0010759D" w:rsidP="0010759D">
      <w:pPr>
        <w:spacing w:before="100" w:beforeAutospacing="1" w:after="100" w:afterAutospacing="1" w:line="240" w:lineRule="auto"/>
        <w:ind w:left="1134" w:hanging="425"/>
        <w:rPr>
          <w:rFonts w:eastAsia="Times New Roman" w:cstheme="minorHAnsi"/>
          <w:lang w:eastAsia="en-IN"/>
        </w:rPr>
      </w:pPr>
      <w:r w:rsidRPr="0010759D">
        <w:rPr>
          <w:rFonts w:eastAsia="Times New Roman" w:cstheme="minorHAnsi"/>
          <w:lang w:eastAsia="en-IN"/>
        </w:rPr>
        <w:t>· Proper insulation of welding holder should be ensured.</w:t>
      </w:r>
    </w:p>
    <w:p w14:paraId="4281DB57" w14:textId="77777777" w:rsidR="0010759D" w:rsidRPr="0010759D" w:rsidRDefault="0010759D" w:rsidP="0010759D">
      <w:pPr>
        <w:spacing w:before="100" w:beforeAutospacing="1" w:after="100" w:afterAutospacing="1" w:line="240" w:lineRule="auto"/>
        <w:ind w:left="1134" w:hanging="425"/>
        <w:rPr>
          <w:rFonts w:eastAsia="Times New Roman" w:cstheme="minorHAnsi"/>
          <w:lang w:eastAsia="en-IN"/>
        </w:rPr>
      </w:pPr>
      <w:r w:rsidRPr="0010759D">
        <w:rPr>
          <w:rFonts w:eastAsia="Times New Roman" w:cstheme="minorHAnsi"/>
          <w:lang w:eastAsia="en-IN"/>
        </w:rPr>
        <w:t>· Proper ventilation at work place should be ensured.</w:t>
      </w:r>
    </w:p>
    <w:p w14:paraId="0AC861F7" w14:textId="77777777" w:rsidR="0010759D" w:rsidRPr="0010759D" w:rsidRDefault="0010759D" w:rsidP="0010759D">
      <w:pPr>
        <w:spacing w:before="100" w:beforeAutospacing="1" w:after="100" w:afterAutospacing="1" w:line="240" w:lineRule="auto"/>
        <w:ind w:left="1134" w:hanging="425"/>
        <w:rPr>
          <w:rFonts w:eastAsia="Times New Roman" w:cstheme="minorHAnsi"/>
          <w:lang w:eastAsia="en-IN"/>
        </w:rPr>
      </w:pPr>
      <w:r w:rsidRPr="0010759D">
        <w:rPr>
          <w:rFonts w:eastAsia="Times New Roman" w:cstheme="minorHAnsi"/>
          <w:lang w:eastAsia="en-IN"/>
        </w:rPr>
        <w:t>· While working on heights ensure proper platform &amp; use of safety belts.</w:t>
      </w:r>
    </w:p>
    <w:p w14:paraId="4462ED8A" w14:textId="77777777" w:rsidR="0010759D" w:rsidRPr="0010759D" w:rsidRDefault="0010759D" w:rsidP="0010759D">
      <w:pPr>
        <w:spacing w:before="100" w:beforeAutospacing="1" w:after="100" w:afterAutospacing="1" w:line="240" w:lineRule="auto"/>
        <w:ind w:left="1134" w:hanging="425"/>
        <w:rPr>
          <w:rFonts w:eastAsia="Times New Roman" w:cstheme="minorHAnsi"/>
          <w:lang w:eastAsia="en-IN"/>
        </w:rPr>
      </w:pPr>
      <w:r w:rsidRPr="0010759D">
        <w:rPr>
          <w:rFonts w:eastAsia="Times New Roman" w:cstheme="minorHAnsi"/>
          <w:lang w:eastAsia="en-IN"/>
        </w:rPr>
        <w:lastRenderedPageBreak/>
        <w:t>· Welding rods should always be stored in closed plastic container to avoid absorption of moisture.</w:t>
      </w:r>
    </w:p>
    <w:p w14:paraId="223F9270" w14:textId="77777777" w:rsidR="0010759D" w:rsidRPr="0010759D" w:rsidRDefault="0010759D" w:rsidP="0010759D">
      <w:pPr>
        <w:spacing w:before="100" w:beforeAutospacing="1" w:after="100" w:afterAutospacing="1" w:line="240" w:lineRule="auto"/>
        <w:ind w:left="1134" w:hanging="425"/>
        <w:rPr>
          <w:rFonts w:eastAsia="Times New Roman" w:cstheme="minorHAnsi"/>
          <w:lang w:eastAsia="en-IN"/>
        </w:rPr>
      </w:pPr>
      <w:r w:rsidRPr="0010759D">
        <w:rPr>
          <w:rFonts w:eastAsia="Times New Roman" w:cstheme="minorHAnsi"/>
          <w:lang w:eastAsia="en-IN"/>
        </w:rPr>
        <w:t>· Welding rod butts to be collected separately for disposal.</w:t>
      </w:r>
    </w:p>
    <w:p w14:paraId="7BE19B37" w14:textId="77777777" w:rsidR="0010759D" w:rsidRPr="0010759D" w:rsidRDefault="0010759D" w:rsidP="0010759D">
      <w:pPr>
        <w:numPr>
          <w:ilvl w:val="0"/>
          <w:numId w:val="42"/>
        </w:numPr>
        <w:spacing w:after="0" w:line="240" w:lineRule="auto"/>
        <w:jc w:val="both"/>
        <w:rPr>
          <w:rFonts w:eastAsia="Times New Roman" w:cstheme="minorHAnsi"/>
          <w:lang w:eastAsia="en-IN"/>
        </w:rPr>
      </w:pPr>
      <w:r w:rsidRPr="0010759D">
        <w:rPr>
          <w:rFonts w:eastAsia="Times New Roman" w:cstheme="minorHAnsi"/>
          <w:b/>
          <w:bCs/>
          <w:lang w:eastAsia="en-IN"/>
        </w:rPr>
        <w:t>Gas cutting</w:t>
      </w:r>
      <w:r w:rsidRPr="0010759D">
        <w:rPr>
          <w:rFonts w:eastAsia="Times New Roman" w:cstheme="minorHAnsi"/>
          <w:lang w:eastAsia="en-IN"/>
        </w:rPr>
        <w:t xml:space="preserve"> </w:t>
      </w:r>
    </w:p>
    <w:p w14:paraId="190C8697" w14:textId="77777777" w:rsidR="0010759D" w:rsidRPr="0010759D" w:rsidRDefault="0010759D" w:rsidP="0010759D">
      <w:pPr>
        <w:spacing w:before="100" w:beforeAutospacing="1" w:after="100" w:afterAutospacing="1" w:line="240" w:lineRule="auto"/>
        <w:ind w:left="720" w:hanging="360"/>
        <w:jc w:val="both"/>
        <w:rPr>
          <w:rFonts w:eastAsia="Times New Roman" w:cstheme="minorHAnsi"/>
          <w:lang w:eastAsia="en-IN"/>
        </w:rPr>
      </w:pPr>
      <w:r w:rsidRPr="0010759D">
        <w:rPr>
          <w:rFonts w:eastAsia="Times New Roman" w:cstheme="minorHAnsi"/>
          <w:caps/>
          <w:lang w:eastAsia="en-IN"/>
        </w:rPr>
        <w:t xml:space="preserve">· </w:t>
      </w:r>
      <w:r w:rsidRPr="0010759D">
        <w:rPr>
          <w:rFonts w:eastAsia="Times New Roman" w:cstheme="minorHAnsi"/>
          <w:lang w:eastAsia="en-IN"/>
        </w:rPr>
        <w:t>All the cutting sets used in MCD either by Contractor or by Company workmen’s are to be identified by distinguished numbering.</w:t>
      </w:r>
    </w:p>
    <w:p w14:paraId="10942134" w14:textId="77777777" w:rsidR="0010759D" w:rsidRPr="0010759D" w:rsidRDefault="0010759D" w:rsidP="0010759D">
      <w:pPr>
        <w:spacing w:before="100" w:beforeAutospacing="1" w:after="100" w:afterAutospacing="1" w:line="240" w:lineRule="auto"/>
        <w:ind w:left="720" w:hanging="360"/>
        <w:jc w:val="both"/>
        <w:rPr>
          <w:rFonts w:eastAsia="Times New Roman" w:cstheme="minorHAnsi"/>
          <w:lang w:eastAsia="en-IN"/>
        </w:rPr>
      </w:pPr>
      <w:r w:rsidRPr="0010759D">
        <w:rPr>
          <w:rFonts w:eastAsia="Times New Roman" w:cstheme="minorHAnsi"/>
          <w:caps/>
          <w:lang w:eastAsia="en-IN"/>
        </w:rPr>
        <w:t xml:space="preserve">· </w:t>
      </w:r>
      <w:r w:rsidRPr="0010759D">
        <w:rPr>
          <w:rFonts w:eastAsia="Times New Roman" w:cstheme="minorHAnsi"/>
          <w:lang w:eastAsia="en-IN"/>
        </w:rPr>
        <w:t>Gas cutting sets are certified initially before use &amp; then after every three months on the criteria mentioned in this work instruction.</w:t>
      </w:r>
    </w:p>
    <w:p w14:paraId="1DCA9345" w14:textId="77777777" w:rsidR="0010759D" w:rsidRPr="0010759D" w:rsidRDefault="0010759D" w:rsidP="0010759D">
      <w:pPr>
        <w:spacing w:before="100" w:beforeAutospacing="1" w:after="100" w:afterAutospacing="1" w:line="240" w:lineRule="auto"/>
        <w:ind w:left="720" w:hanging="360"/>
        <w:jc w:val="both"/>
        <w:rPr>
          <w:rFonts w:eastAsia="Times New Roman" w:cstheme="minorHAnsi"/>
          <w:lang w:eastAsia="en-IN"/>
        </w:rPr>
      </w:pPr>
      <w:r w:rsidRPr="0010759D">
        <w:rPr>
          <w:rFonts w:eastAsia="Times New Roman" w:cstheme="minorHAnsi"/>
          <w:caps/>
          <w:lang w:eastAsia="en-IN"/>
        </w:rPr>
        <w:t xml:space="preserve">· </w:t>
      </w:r>
      <w:r w:rsidRPr="0010759D">
        <w:rPr>
          <w:rFonts w:eastAsia="Times New Roman" w:cstheme="minorHAnsi"/>
          <w:lang w:eastAsia="en-IN"/>
        </w:rPr>
        <w:t>All the user of the gas cutting sets should ensure that the cylinders used for the Gas Cutting sets have proper colour coding.</w:t>
      </w:r>
    </w:p>
    <w:p w14:paraId="7F808D90" w14:textId="77777777" w:rsidR="0010759D" w:rsidRPr="0010759D" w:rsidRDefault="0010759D" w:rsidP="0010759D">
      <w:pPr>
        <w:spacing w:before="100" w:beforeAutospacing="1" w:after="100" w:afterAutospacing="1" w:line="240" w:lineRule="auto"/>
        <w:ind w:left="720" w:hanging="360"/>
        <w:jc w:val="both"/>
        <w:rPr>
          <w:rFonts w:eastAsia="Times New Roman" w:cstheme="minorHAnsi"/>
          <w:lang w:eastAsia="en-IN"/>
        </w:rPr>
      </w:pPr>
      <w:r w:rsidRPr="0010759D">
        <w:rPr>
          <w:rFonts w:eastAsia="Times New Roman" w:cstheme="minorHAnsi"/>
          <w:caps/>
          <w:lang w:eastAsia="en-IN"/>
        </w:rPr>
        <w:t xml:space="preserve">· </w:t>
      </w:r>
      <w:r w:rsidRPr="0010759D">
        <w:rPr>
          <w:rFonts w:eastAsia="Times New Roman" w:cstheme="minorHAnsi"/>
          <w:lang w:eastAsia="en-IN"/>
        </w:rPr>
        <w:t>No person should use uncertified gas cutting sets in MCD premise.</w:t>
      </w:r>
    </w:p>
    <w:p w14:paraId="01C3C2CE" w14:textId="77777777" w:rsidR="0010759D" w:rsidRPr="0010759D" w:rsidRDefault="0010759D" w:rsidP="0010759D">
      <w:pPr>
        <w:spacing w:before="100" w:beforeAutospacing="1" w:after="100" w:afterAutospacing="1" w:line="240" w:lineRule="auto"/>
        <w:ind w:left="720" w:hanging="360"/>
        <w:jc w:val="both"/>
        <w:rPr>
          <w:rFonts w:eastAsia="Times New Roman" w:cstheme="minorHAnsi"/>
          <w:lang w:eastAsia="en-IN"/>
        </w:rPr>
      </w:pPr>
      <w:r w:rsidRPr="0010759D">
        <w:rPr>
          <w:rFonts w:eastAsia="Times New Roman" w:cstheme="minorHAnsi"/>
          <w:caps/>
          <w:lang w:eastAsia="en-IN"/>
        </w:rPr>
        <w:t xml:space="preserve">· </w:t>
      </w:r>
      <w:r w:rsidRPr="0010759D">
        <w:rPr>
          <w:rFonts w:eastAsia="Times New Roman" w:cstheme="minorHAnsi"/>
          <w:lang w:eastAsia="en-IN"/>
        </w:rPr>
        <w:t>Person who is certifying the cutting sets should ensure following things.</w:t>
      </w:r>
    </w:p>
    <w:p w14:paraId="4E15051E" w14:textId="77777777" w:rsidR="0010759D" w:rsidRPr="0010759D" w:rsidRDefault="0010759D" w:rsidP="0010759D">
      <w:pPr>
        <w:spacing w:before="100" w:beforeAutospacing="1" w:after="100" w:afterAutospacing="1" w:line="240" w:lineRule="auto"/>
        <w:ind w:left="1080" w:hanging="360"/>
        <w:jc w:val="both"/>
        <w:rPr>
          <w:rFonts w:eastAsia="Times New Roman" w:cstheme="minorHAnsi"/>
          <w:lang w:eastAsia="en-IN"/>
        </w:rPr>
      </w:pPr>
      <w:r w:rsidRPr="0010759D">
        <w:rPr>
          <w:rFonts w:eastAsia="Times New Roman" w:cstheme="minorHAnsi"/>
          <w:caps/>
          <w:lang w:eastAsia="en-IN"/>
        </w:rPr>
        <w:t xml:space="preserve">· </w:t>
      </w:r>
      <w:r w:rsidRPr="0010759D">
        <w:rPr>
          <w:rFonts w:eastAsia="Times New Roman" w:cstheme="minorHAnsi"/>
          <w:lang w:eastAsia="en-IN"/>
        </w:rPr>
        <w:t>Gas cutting hose should be in good condition free of any cracks.</w:t>
      </w:r>
    </w:p>
    <w:p w14:paraId="17723728" w14:textId="77777777" w:rsidR="0010759D" w:rsidRPr="0010759D" w:rsidRDefault="0010759D" w:rsidP="0010759D">
      <w:pPr>
        <w:spacing w:before="100" w:beforeAutospacing="1" w:after="100" w:afterAutospacing="1" w:line="240" w:lineRule="auto"/>
        <w:ind w:left="1080" w:hanging="360"/>
        <w:jc w:val="both"/>
        <w:rPr>
          <w:rFonts w:eastAsia="Times New Roman" w:cstheme="minorHAnsi"/>
          <w:lang w:eastAsia="en-IN"/>
        </w:rPr>
      </w:pPr>
      <w:r w:rsidRPr="0010759D">
        <w:rPr>
          <w:rFonts w:eastAsia="Times New Roman" w:cstheme="minorHAnsi"/>
          <w:caps/>
          <w:lang w:eastAsia="en-IN"/>
        </w:rPr>
        <w:t xml:space="preserve">· </w:t>
      </w:r>
      <w:r w:rsidRPr="0010759D">
        <w:rPr>
          <w:rFonts w:eastAsia="Times New Roman" w:cstheme="minorHAnsi"/>
          <w:lang w:eastAsia="en-IN"/>
        </w:rPr>
        <w:t>Gauges of the cutting sets are in good working condition.</w:t>
      </w:r>
    </w:p>
    <w:p w14:paraId="13BAA930" w14:textId="77777777" w:rsidR="0010759D" w:rsidRPr="0010759D" w:rsidRDefault="0010759D" w:rsidP="0010759D">
      <w:pPr>
        <w:spacing w:before="100" w:beforeAutospacing="1" w:after="100" w:afterAutospacing="1" w:line="240" w:lineRule="auto"/>
        <w:ind w:left="1080" w:hanging="360"/>
        <w:jc w:val="both"/>
        <w:rPr>
          <w:rFonts w:eastAsia="Times New Roman" w:cstheme="minorHAnsi"/>
          <w:lang w:eastAsia="en-IN"/>
        </w:rPr>
      </w:pPr>
      <w:r w:rsidRPr="0010759D">
        <w:rPr>
          <w:rFonts w:eastAsia="Times New Roman" w:cstheme="minorHAnsi"/>
          <w:caps/>
          <w:lang w:eastAsia="en-IN"/>
        </w:rPr>
        <w:t xml:space="preserve">· </w:t>
      </w:r>
      <w:r w:rsidRPr="0010759D">
        <w:rPr>
          <w:rFonts w:eastAsia="Times New Roman" w:cstheme="minorHAnsi"/>
          <w:lang w:eastAsia="en-IN"/>
        </w:rPr>
        <w:t>Cylinder should be mounted on trolley &amp; properly secured with Chain</w:t>
      </w:r>
    </w:p>
    <w:p w14:paraId="7AF95DFE" w14:textId="77777777" w:rsidR="0010759D" w:rsidRPr="0010759D" w:rsidRDefault="0010759D" w:rsidP="0010759D">
      <w:pPr>
        <w:spacing w:before="100" w:beforeAutospacing="1" w:after="100" w:afterAutospacing="1" w:line="240" w:lineRule="auto"/>
        <w:ind w:left="1080" w:hanging="360"/>
        <w:jc w:val="both"/>
        <w:rPr>
          <w:rFonts w:eastAsia="Times New Roman" w:cstheme="minorHAnsi"/>
          <w:lang w:eastAsia="en-IN"/>
        </w:rPr>
      </w:pPr>
      <w:r w:rsidRPr="0010759D">
        <w:rPr>
          <w:rFonts w:eastAsia="Times New Roman" w:cstheme="minorHAnsi"/>
          <w:caps/>
          <w:lang w:eastAsia="en-IN"/>
        </w:rPr>
        <w:t xml:space="preserve">· </w:t>
      </w:r>
      <w:r w:rsidRPr="0010759D">
        <w:rPr>
          <w:rFonts w:eastAsia="Times New Roman" w:cstheme="minorHAnsi"/>
          <w:lang w:eastAsia="en-IN"/>
        </w:rPr>
        <w:t>There should not be any joint in the hose.(one joint for long hose above 25 metres)</w:t>
      </w:r>
    </w:p>
    <w:p w14:paraId="4B97C505" w14:textId="77777777" w:rsidR="0010759D" w:rsidRPr="0010759D" w:rsidRDefault="0010759D" w:rsidP="0010759D">
      <w:pPr>
        <w:spacing w:before="100" w:beforeAutospacing="1" w:after="100" w:afterAutospacing="1" w:line="240" w:lineRule="auto"/>
        <w:ind w:left="1080" w:hanging="360"/>
        <w:jc w:val="both"/>
        <w:rPr>
          <w:rFonts w:eastAsia="Times New Roman" w:cstheme="minorHAnsi"/>
          <w:lang w:eastAsia="en-IN"/>
        </w:rPr>
      </w:pPr>
      <w:r w:rsidRPr="0010759D">
        <w:rPr>
          <w:rFonts w:eastAsia="Times New Roman" w:cstheme="minorHAnsi"/>
          <w:caps/>
          <w:lang w:eastAsia="en-IN"/>
        </w:rPr>
        <w:t xml:space="preserve">· </w:t>
      </w:r>
      <w:r w:rsidRPr="0010759D">
        <w:rPr>
          <w:rFonts w:eastAsia="Times New Roman" w:cstheme="minorHAnsi"/>
          <w:lang w:eastAsia="en-IN"/>
        </w:rPr>
        <w:t>The joint should be made with proper hose connector &amp; hose clamp to prevent any leakage.</w:t>
      </w:r>
    </w:p>
    <w:p w14:paraId="186E3273" w14:textId="77777777" w:rsidR="0010759D" w:rsidRPr="0010759D" w:rsidRDefault="0010759D" w:rsidP="0010759D">
      <w:pPr>
        <w:spacing w:before="100" w:beforeAutospacing="1" w:after="100" w:afterAutospacing="1" w:line="240" w:lineRule="auto"/>
        <w:ind w:left="1080" w:hanging="360"/>
        <w:jc w:val="both"/>
        <w:rPr>
          <w:rFonts w:eastAsia="Times New Roman" w:cstheme="minorHAnsi"/>
          <w:lang w:eastAsia="en-IN"/>
        </w:rPr>
      </w:pPr>
      <w:r w:rsidRPr="0010759D">
        <w:rPr>
          <w:rFonts w:eastAsia="Times New Roman" w:cstheme="minorHAnsi"/>
          <w:caps/>
          <w:lang w:eastAsia="en-IN"/>
        </w:rPr>
        <w:t xml:space="preserve">· </w:t>
      </w:r>
      <w:r w:rsidRPr="0010759D">
        <w:rPr>
          <w:rFonts w:eastAsia="Times New Roman" w:cstheme="minorHAnsi"/>
          <w:lang w:eastAsia="en-IN"/>
        </w:rPr>
        <w:t>The cutting sets should bear distinguished number &amp; displayed on the cutting sets.</w:t>
      </w:r>
    </w:p>
    <w:p w14:paraId="56923341" w14:textId="77777777" w:rsidR="0010759D" w:rsidRPr="0010759D" w:rsidRDefault="0010759D" w:rsidP="0010759D">
      <w:pPr>
        <w:spacing w:before="100" w:beforeAutospacing="1" w:after="100" w:afterAutospacing="1" w:line="240" w:lineRule="auto"/>
        <w:ind w:left="1080" w:hanging="360"/>
        <w:jc w:val="both"/>
        <w:rPr>
          <w:rFonts w:eastAsia="Times New Roman" w:cstheme="minorHAnsi"/>
          <w:lang w:eastAsia="en-IN"/>
        </w:rPr>
      </w:pPr>
      <w:r w:rsidRPr="0010759D">
        <w:rPr>
          <w:rFonts w:eastAsia="Times New Roman" w:cstheme="minorHAnsi"/>
          <w:caps/>
          <w:lang w:eastAsia="en-IN"/>
        </w:rPr>
        <w:t xml:space="preserve">· </w:t>
      </w:r>
      <w:r w:rsidRPr="0010759D">
        <w:rPr>
          <w:rFonts w:eastAsia="Times New Roman" w:cstheme="minorHAnsi"/>
          <w:lang w:eastAsia="en-IN"/>
        </w:rPr>
        <w:t>This number should be entered in the register kept for the purpose against the particular contractor.</w:t>
      </w:r>
    </w:p>
    <w:p w14:paraId="41C51769" w14:textId="77777777" w:rsidR="0010759D" w:rsidRPr="0010759D" w:rsidRDefault="0010759D" w:rsidP="0010759D">
      <w:pPr>
        <w:spacing w:before="100" w:beforeAutospacing="1" w:after="100" w:afterAutospacing="1" w:line="240" w:lineRule="auto"/>
        <w:ind w:left="1080" w:hanging="360"/>
        <w:jc w:val="both"/>
        <w:rPr>
          <w:rFonts w:eastAsia="Times New Roman" w:cstheme="minorHAnsi"/>
          <w:lang w:eastAsia="en-IN"/>
        </w:rPr>
      </w:pPr>
      <w:r w:rsidRPr="0010759D">
        <w:rPr>
          <w:rFonts w:eastAsia="Times New Roman" w:cstheme="minorHAnsi"/>
          <w:caps/>
          <w:lang w:eastAsia="en-IN"/>
        </w:rPr>
        <w:t xml:space="preserve">· </w:t>
      </w:r>
      <w:r w:rsidRPr="0010759D">
        <w:rPr>
          <w:rFonts w:eastAsia="Times New Roman" w:cstheme="minorHAnsi"/>
          <w:lang w:eastAsia="en-IN"/>
        </w:rPr>
        <w:t>The entry in the register should clearly mentioned about the date of inspection &amp; next due date.</w:t>
      </w:r>
    </w:p>
    <w:p w14:paraId="411FE5F8" w14:textId="77777777" w:rsidR="0010759D" w:rsidRPr="0010759D" w:rsidRDefault="0010759D" w:rsidP="0010759D">
      <w:pPr>
        <w:spacing w:before="100" w:beforeAutospacing="1" w:after="100" w:afterAutospacing="1" w:line="240" w:lineRule="auto"/>
        <w:ind w:left="1080" w:hanging="360"/>
        <w:jc w:val="both"/>
        <w:rPr>
          <w:rFonts w:eastAsia="Times New Roman" w:cstheme="minorHAnsi"/>
          <w:lang w:eastAsia="en-IN"/>
        </w:rPr>
      </w:pPr>
      <w:r w:rsidRPr="0010759D">
        <w:rPr>
          <w:rFonts w:eastAsia="Times New Roman" w:cstheme="minorHAnsi"/>
          <w:caps/>
          <w:lang w:eastAsia="en-IN"/>
        </w:rPr>
        <w:t xml:space="preserve">· </w:t>
      </w:r>
      <w:r w:rsidRPr="0010759D">
        <w:rPr>
          <w:rFonts w:eastAsia="Times New Roman" w:cstheme="minorHAnsi"/>
          <w:lang w:eastAsia="en-IN"/>
        </w:rPr>
        <w:t>The condition of the torch should be checked for insulation cover.</w:t>
      </w:r>
    </w:p>
    <w:p w14:paraId="7FC6383A" w14:textId="77777777" w:rsidR="0010759D" w:rsidRPr="0010759D" w:rsidRDefault="0010759D" w:rsidP="0010759D">
      <w:pPr>
        <w:spacing w:before="100" w:beforeAutospacing="1" w:after="100" w:afterAutospacing="1" w:line="240" w:lineRule="auto"/>
        <w:ind w:left="1080" w:hanging="360"/>
        <w:jc w:val="both"/>
        <w:rPr>
          <w:rFonts w:eastAsia="Times New Roman" w:cstheme="minorHAnsi"/>
          <w:lang w:eastAsia="en-IN"/>
        </w:rPr>
      </w:pPr>
      <w:r w:rsidRPr="0010759D">
        <w:rPr>
          <w:rFonts w:eastAsia="Times New Roman" w:cstheme="minorHAnsi"/>
          <w:caps/>
          <w:lang w:eastAsia="en-IN"/>
        </w:rPr>
        <w:t xml:space="preserve">· </w:t>
      </w:r>
      <w:r w:rsidRPr="0010759D">
        <w:rPr>
          <w:rFonts w:eastAsia="Times New Roman" w:cstheme="minorHAnsi"/>
          <w:lang w:eastAsia="en-IN"/>
        </w:rPr>
        <w:t>The cutting torch should be free from any visual mechanical damage.</w:t>
      </w:r>
    </w:p>
    <w:p w14:paraId="726800CE" w14:textId="77777777" w:rsidR="0010759D" w:rsidRPr="0010759D" w:rsidRDefault="0010759D" w:rsidP="0010759D">
      <w:pPr>
        <w:spacing w:before="100" w:beforeAutospacing="1" w:after="100" w:afterAutospacing="1" w:line="240" w:lineRule="auto"/>
        <w:ind w:left="1080" w:hanging="360"/>
        <w:jc w:val="both"/>
        <w:rPr>
          <w:rFonts w:eastAsia="Times New Roman" w:cstheme="minorHAnsi"/>
          <w:lang w:eastAsia="en-IN"/>
        </w:rPr>
      </w:pPr>
      <w:r w:rsidRPr="0010759D">
        <w:rPr>
          <w:rFonts w:eastAsia="Times New Roman" w:cstheme="minorHAnsi"/>
          <w:caps/>
          <w:lang w:eastAsia="en-IN"/>
        </w:rPr>
        <w:t xml:space="preserve">· </w:t>
      </w:r>
      <w:r w:rsidRPr="0010759D">
        <w:rPr>
          <w:rFonts w:eastAsia="Times New Roman" w:cstheme="minorHAnsi"/>
          <w:lang w:eastAsia="en-IN"/>
        </w:rPr>
        <w:t>Flash back arrestors must be provided on both sides of DA &amp; Oxygen cylinder and torch.</w:t>
      </w:r>
    </w:p>
    <w:p w14:paraId="1AF3C2DE" w14:textId="77777777" w:rsidR="0010759D" w:rsidRPr="0010759D" w:rsidRDefault="0010759D" w:rsidP="0010759D">
      <w:pPr>
        <w:spacing w:before="100" w:beforeAutospacing="1" w:after="100" w:afterAutospacing="1" w:line="240" w:lineRule="auto"/>
        <w:ind w:left="1080" w:hanging="360"/>
        <w:jc w:val="both"/>
        <w:rPr>
          <w:rFonts w:eastAsia="Times New Roman" w:cstheme="minorHAnsi"/>
          <w:lang w:eastAsia="en-IN"/>
        </w:rPr>
      </w:pPr>
      <w:r w:rsidRPr="0010759D">
        <w:rPr>
          <w:rFonts w:eastAsia="Times New Roman" w:cstheme="minorHAnsi"/>
          <w:caps/>
          <w:lang w:eastAsia="en-IN"/>
        </w:rPr>
        <w:t xml:space="preserve">· </w:t>
      </w:r>
      <w:r w:rsidRPr="0010759D">
        <w:rPr>
          <w:rFonts w:eastAsia="Times New Roman" w:cstheme="minorHAnsi"/>
          <w:lang w:eastAsia="en-IN"/>
        </w:rPr>
        <w:t>For pug cutting machine also flash back arrestor is to be provided on both sides of hoses.</w:t>
      </w:r>
    </w:p>
    <w:p w14:paraId="14878502" w14:textId="77777777" w:rsidR="0010759D" w:rsidRPr="0010759D" w:rsidRDefault="0010759D" w:rsidP="0010759D">
      <w:pPr>
        <w:spacing w:before="100" w:beforeAutospacing="1" w:after="100" w:afterAutospacing="1" w:line="240" w:lineRule="auto"/>
        <w:ind w:left="1080" w:hanging="360"/>
        <w:jc w:val="both"/>
        <w:rPr>
          <w:rFonts w:eastAsia="Times New Roman" w:cstheme="minorHAnsi"/>
          <w:lang w:eastAsia="en-IN"/>
        </w:rPr>
      </w:pPr>
      <w:r w:rsidRPr="0010759D">
        <w:rPr>
          <w:rFonts w:eastAsia="Times New Roman" w:cstheme="minorHAnsi"/>
          <w:caps/>
          <w:lang w:eastAsia="en-IN"/>
        </w:rPr>
        <w:t xml:space="preserve">· </w:t>
      </w:r>
      <w:r w:rsidRPr="0010759D">
        <w:rPr>
          <w:rFonts w:eastAsia="Times New Roman" w:cstheme="minorHAnsi"/>
          <w:lang w:eastAsia="en-IN"/>
        </w:rPr>
        <w:t>The user of the gas cutting set should ensure that the cylinder is provided with cap &amp; the cap is not damaged.</w:t>
      </w:r>
    </w:p>
    <w:p w14:paraId="2E0666B5" w14:textId="77777777" w:rsidR="0010759D" w:rsidRPr="0010759D" w:rsidRDefault="0010759D" w:rsidP="0010759D">
      <w:pPr>
        <w:spacing w:before="100" w:beforeAutospacing="1" w:after="100" w:afterAutospacing="1" w:line="240" w:lineRule="auto"/>
        <w:ind w:left="1080" w:hanging="360"/>
        <w:jc w:val="both"/>
        <w:rPr>
          <w:rFonts w:eastAsia="Times New Roman" w:cstheme="minorHAnsi"/>
          <w:lang w:eastAsia="en-IN"/>
        </w:rPr>
      </w:pPr>
      <w:r w:rsidRPr="0010759D">
        <w:rPr>
          <w:rFonts w:eastAsia="Times New Roman" w:cstheme="minorHAnsi"/>
          <w:caps/>
          <w:lang w:eastAsia="en-IN"/>
        </w:rPr>
        <w:lastRenderedPageBreak/>
        <w:t xml:space="preserve">· </w:t>
      </w:r>
      <w:r w:rsidRPr="0010759D">
        <w:rPr>
          <w:rFonts w:eastAsia="Times New Roman" w:cstheme="minorHAnsi"/>
          <w:lang w:eastAsia="en-IN"/>
        </w:rPr>
        <w:t>The damaged gas hoses should be seized &amp; make them unusable &amp; dispose them according to the system.</w:t>
      </w:r>
    </w:p>
    <w:p w14:paraId="469F0472" w14:textId="77777777" w:rsidR="0010759D" w:rsidRPr="0010759D" w:rsidRDefault="0010759D" w:rsidP="0010759D">
      <w:pPr>
        <w:spacing w:before="100" w:beforeAutospacing="1" w:after="100" w:afterAutospacing="1" w:line="240" w:lineRule="auto"/>
        <w:ind w:left="360" w:hanging="360"/>
        <w:rPr>
          <w:rFonts w:eastAsia="Times New Roman" w:cstheme="minorHAnsi"/>
          <w:lang w:eastAsia="en-IN"/>
        </w:rPr>
      </w:pPr>
      <w:r w:rsidRPr="0010759D">
        <w:rPr>
          <w:rFonts w:eastAsia="Times New Roman" w:cstheme="minorHAnsi"/>
          <w:lang w:eastAsia="en-IN"/>
        </w:rPr>
        <w:t>· Use safety goggles / welders helmet and other PPE's while cutting or welding.</w:t>
      </w:r>
    </w:p>
    <w:p w14:paraId="5D7A6952" w14:textId="77777777" w:rsidR="0010759D" w:rsidRPr="0010759D" w:rsidRDefault="0010759D" w:rsidP="0010759D">
      <w:pPr>
        <w:spacing w:before="100" w:beforeAutospacing="1" w:after="100" w:afterAutospacing="1" w:line="240" w:lineRule="auto"/>
        <w:ind w:left="360" w:hanging="360"/>
        <w:jc w:val="both"/>
        <w:rPr>
          <w:rFonts w:eastAsia="Times New Roman" w:cstheme="minorHAnsi"/>
          <w:lang w:eastAsia="en-IN"/>
        </w:rPr>
      </w:pPr>
      <w:r w:rsidRPr="0010759D">
        <w:rPr>
          <w:rFonts w:eastAsia="Times New Roman" w:cstheme="minorHAnsi"/>
          <w:lang w:eastAsia="en-IN"/>
        </w:rPr>
        <w:t>· Clean regulator seat (free from grit particles) before mounting regulator with compressed air or wire brush.</w:t>
      </w:r>
    </w:p>
    <w:p w14:paraId="3C275BCF" w14:textId="77777777" w:rsidR="0010759D" w:rsidRPr="0010759D" w:rsidRDefault="0010759D" w:rsidP="0010759D">
      <w:pPr>
        <w:spacing w:before="100" w:beforeAutospacing="1" w:after="100" w:afterAutospacing="1" w:line="240" w:lineRule="auto"/>
        <w:ind w:left="360" w:hanging="360"/>
        <w:jc w:val="both"/>
        <w:rPr>
          <w:rFonts w:eastAsia="Times New Roman" w:cstheme="minorHAnsi"/>
          <w:lang w:eastAsia="en-IN"/>
        </w:rPr>
      </w:pPr>
      <w:r w:rsidRPr="0010759D">
        <w:rPr>
          <w:rFonts w:eastAsia="Times New Roman" w:cstheme="minorHAnsi"/>
          <w:lang w:eastAsia="en-IN"/>
        </w:rPr>
        <w:t>· Remove all explosive/ inflammable material from work area before starting the work.</w:t>
      </w:r>
    </w:p>
    <w:p w14:paraId="4CF9F90D" w14:textId="77777777" w:rsidR="0010759D" w:rsidRPr="0010759D" w:rsidRDefault="0010759D" w:rsidP="0010759D">
      <w:pPr>
        <w:spacing w:before="100" w:beforeAutospacing="1" w:after="100" w:afterAutospacing="1" w:line="240" w:lineRule="auto"/>
        <w:ind w:left="360" w:hanging="360"/>
        <w:jc w:val="both"/>
        <w:rPr>
          <w:rFonts w:eastAsia="Times New Roman" w:cstheme="minorHAnsi"/>
          <w:lang w:eastAsia="en-IN"/>
        </w:rPr>
      </w:pPr>
      <w:r w:rsidRPr="0010759D">
        <w:rPr>
          <w:rFonts w:eastAsia="Times New Roman" w:cstheme="minorHAnsi"/>
          <w:lang w:eastAsia="en-IN"/>
        </w:rPr>
        <w:t>· Ensure proper cleaning of job on both sides before starting cutting.</w:t>
      </w:r>
    </w:p>
    <w:p w14:paraId="2CD4544C" w14:textId="77777777" w:rsidR="0010759D" w:rsidRPr="0010759D" w:rsidRDefault="0010759D" w:rsidP="0010759D">
      <w:pPr>
        <w:spacing w:before="100" w:beforeAutospacing="1" w:after="100" w:afterAutospacing="1" w:line="240" w:lineRule="auto"/>
        <w:ind w:left="360" w:hanging="360"/>
        <w:jc w:val="both"/>
        <w:rPr>
          <w:rFonts w:eastAsia="Times New Roman" w:cstheme="minorHAnsi"/>
          <w:lang w:eastAsia="en-IN"/>
        </w:rPr>
      </w:pPr>
      <w:r w:rsidRPr="0010759D">
        <w:rPr>
          <w:rFonts w:eastAsia="Times New Roman" w:cstheme="minorHAnsi"/>
          <w:lang w:eastAsia="en-IN"/>
        </w:rPr>
        <w:t>· Ensure use of correct size nozzle for cutting as per plate thickness.(As per Manufactures Recommendation)</w:t>
      </w:r>
    </w:p>
    <w:p w14:paraId="68B2A2A7" w14:textId="77777777" w:rsidR="0010759D" w:rsidRPr="0010759D" w:rsidRDefault="0010759D" w:rsidP="0010759D">
      <w:pPr>
        <w:spacing w:before="100" w:beforeAutospacing="1" w:after="100" w:afterAutospacing="1" w:line="240" w:lineRule="auto"/>
        <w:ind w:left="360" w:hanging="360"/>
        <w:jc w:val="both"/>
        <w:rPr>
          <w:rFonts w:eastAsia="Times New Roman" w:cstheme="minorHAnsi"/>
          <w:lang w:eastAsia="en-IN"/>
        </w:rPr>
      </w:pPr>
      <w:r w:rsidRPr="0010759D">
        <w:rPr>
          <w:rFonts w:eastAsia="Times New Roman" w:cstheme="minorHAnsi"/>
          <w:lang w:eastAsia="en-IN"/>
        </w:rPr>
        <w:t>· Ensure cleaning of nozzles and purging of hose before starting of cutting to ensure all gas passage are clear.</w:t>
      </w:r>
    </w:p>
    <w:p w14:paraId="2816BF9B" w14:textId="77777777" w:rsidR="0010759D" w:rsidRPr="0010759D" w:rsidRDefault="0010759D" w:rsidP="0010759D">
      <w:pPr>
        <w:spacing w:before="100" w:beforeAutospacing="1" w:after="100" w:afterAutospacing="1" w:line="240" w:lineRule="auto"/>
        <w:ind w:left="360" w:hanging="360"/>
        <w:rPr>
          <w:rFonts w:eastAsia="Times New Roman" w:cstheme="minorHAnsi"/>
          <w:lang w:eastAsia="en-IN"/>
        </w:rPr>
      </w:pPr>
      <w:r w:rsidRPr="0010759D">
        <w:rPr>
          <w:rFonts w:eastAsia="Times New Roman" w:cstheme="minorHAnsi"/>
          <w:color w:val="000000"/>
          <w:lang w:eastAsia="en-IN"/>
        </w:rPr>
        <w:t>· Open flames, lights, lighting of fires, grinding of structures welding and smoking shall be prohibited in close proximity to any cylinder containing flammable gases except those whole in use for welding, cutting or heating.</w:t>
      </w:r>
    </w:p>
    <w:p w14:paraId="0BC1561C" w14:textId="77777777" w:rsidR="0010759D" w:rsidRPr="0010759D" w:rsidRDefault="0010759D" w:rsidP="0010759D">
      <w:pPr>
        <w:spacing w:before="100" w:beforeAutospacing="1" w:after="100" w:afterAutospacing="1" w:line="240" w:lineRule="auto"/>
        <w:ind w:left="360" w:hanging="360"/>
        <w:jc w:val="both"/>
        <w:rPr>
          <w:rFonts w:eastAsia="Times New Roman" w:cstheme="minorHAnsi"/>
          <w:lang w:eastAsia="en-IN"/>
        </w:rPr>
      </w:pPr>
      <w:r w:rsidRPr="0010759D">
        <w:rPr>
          <w:rFonts w:eastAsia="Times New Roman" w:cstheme="minorHAnsi"/>
          <w:lang w:eastAsia="en-IN"/>
        </w:rPr>
        <w:t>· While working near combustible material such as coal, coke, electric cables, conveyors etc. either remove the material or if it is not possible to remove combustible materials, cover it with wet gunny bags. Ensure that the bags are maintained wet while working. Ensure availability of fire extinguisher and / or fire and service water supply near work places in such cases.</w:t>
      </w:r>
    </w:p>
    <w:p w14:paraId="13111783" w14:textId="77777777" w:rsidR="0010759D" w:rsidRPr="0010759D" w:rsidRDefault="0010759D" w:rsidP="0010759D">
      <w:pPr>
        <w:spacing w:before="100" w:beforeAutospacing="1" w:after="100" w:afterAutospacing="1" w:line="240" w:lineRule="auto"/>
        <w:ind w:left="360" w:hanging="360"/>
        <w:rPr>
          <w:rFonts w:eastAsia="Times New Roman" w:cstheme="minorHAnsi"/>
          <w:lang w:eastAsia="en-IN"/>
        </w:rPr>
      </w:pPr>
      <w:r w:rsidRPr="0010759D">
        <w:rPr>
          <w:rFonts w:eastAsia="Times New Roman" w:cstheme="minorHAnsi"/>
          <w:lang w:eastAsia="en-IN"/>
        </w:rPr>
        <w:t>· Do not shift the cylinders without trolley. The trolley should be kept at least 5 meters away from the cutting / welding activity at height.</w:t>
      </w:r>
    </w:p>
    <w:p w14:paraId="11BFBDEE" w14:textId="77777777" w:rsidR="0010759D" w:rsidRPr="0010759D" w:rsidRDefault="0010759D" w:rsidP="0010759D">
      <w:pPr>
        <w:spacing w:before="100" w:beforeAutospacing="1" w:after="100" w:afterAutospacing="1" w:line="240" w:lineRule="auto"/>
        <w:ind w:left="360" w:hanging="360"/>
        <w:rPr>
          <w:rFonts w:eastAsia="Times New Roman" w:cstheme="minorHAnsi"/>
          <w:lang w:eastAsia="en-IN"/>
        </w:rPr>
      </w:pPr>
      <w:r w:rsidRPr="0010759D">
        <w:rPr>
          <w:rFonts w:eastAsia="Times New Roman" w:cstheme="minorHAnsi"/>
          <w:lang w:eastAsia="en-IN"/>
        </w:rPr>
        <w:t>· Do not carry cylinders on shoulders or lower through stair cases / slopes</w:t>
      </w:r>
    </w:p>
    <w:p w14:paraId="03E615ED" w14:textId="77777777" w:rsidR="0010759D" w:rsidRPr="0010759D" w:rsidRDefault="0010759D" w:rsidP="0010759D">
      <w:pPr>
        <w:spacing w:before="100" w:beforeAutospacing="1" w:after="100" w:afterAutospacing="1" w:line="240" w:lineRule="auto"/>
        <w:ind w:left="360" w:hanging="360"/>
        <w:rPr>
          <w:rFonts w:eastAsia="Times New Roman" w:cstheme="minorHAnsi"/>
          <w:lang w:eastAsia="en-IN"/>
        </w:rPr>
      </w:pPr>
      <w:r w:rsidRPr="0010759D">
        <w:rPr>
          <w:rFonts w:eastAsia="Times New Roman" w:cstheme="minorHAnsi"/>
          <w:lang w:eastAsia="en-IN"/>
        </w:rPr>
        <w:t>· Ignite the torch only at the cutting place and do not shift the torch unless the flame is extinguished.</w:t>
      </w:r>
    </w:p>
    <w:p w14:paraId="2CE3DCFF" w14:textId="77777777" w:rsidR="0010759D" w:rsidRPr="0010759D" w:rsidRDefault="0010759D" w:rsidP="0010759D">
      <w:pPr>
        <w:spacing w:before="100" w:beforeAutospacing="1" w:after="100" w:afterAutospacing="1" w:line="240" w:lineRule="auto"/>
        <w:ind w:left="360" w:hanging="360"/>
        <w:rPr>
          <w:rFonts w:eastAsia="Times New Roman" w:cstheme="minorHAnsi"/>
          <w:lang w:eastAsia="en-IN"/>
        </w:rPr>
      </w:pPr>
      <w:r w:rsidRPr="0010759D">
        <w:rPr>
          <w:rFonts w:eastAsia="Times New Roman" w:cstheme="minorHAnsi"/>
          <w:lang w:eastAsia="en-IN"/>
        </w:rPr>
        <w:t>· After completion of work close the regulators before closing the valves on cutting torch.</w:t>
      </w:r>
    </w:p>
    <w:p w14:paraId="3CA1E972" w14:textId="77777777" w:rsidR="0010759D" w:rsidRPr="0010759D" w:rsidRDefault="0010759D" w:rsidP="0010759D">
      <w:pPr>
        <w:spacing w:before="100" w:beforeAutospacing="1" w:after="100" w:afterAutospacing="1" w:line="240" w:lineRule="auto"/>
        <w:ind w:left="360" w:hanging="360"/>
        <w:rPr>
          <w:rFonts w:eastAsia="Times New Roman" w:cstheme="minorHAnsi"/>
          <w:lang w:eastAsia="en-IN"/>
        </w:rPr>
      </w:pPr>
      <w:r w:rsidRPr="0010759D">
        <w:rPr>
          <w:rFonts w:eastAsia="Times New Roman" w:cstheme="minorHAnsi"/>
          <w:lang w:eastAsia="en-IN"/>
        </w:rPr>
        <w:t>· Ensure that all regulators, valves, cylinders are fully closed and removed at the end of the work.</w:t>
      </w:r>
    </w:p>
    <w:p w14:paraId="2A8586D8" w14:textId="77777777" w:rsidR="0010759D" w:rsidRPr="0010759D" w:rsidRDefault="0010759D" w:rsidP="0010759D">
      <w:pPr>
        <w:spacing w:before="100" w:beforeAutospacing="1" w:after="100" w:afterAutospacing="1" w:line="240" w:lineRule="auto"/>
        <w:ind w:left="360" w:hanging="360"/>
        <w:rPr>
          <w:rFonts w:eastAsia="Times New Roman" w:cstheme="minorHAnsi"/>
          <w:lang w:eastAsia="en-IN"/>
        </w:rPr>
      </w:pPr>
      <w:r w:rsidRPr="0010759D">
        <w:rPr>
          <w:rFonts w:eastAsia="Times New Roman" w:cstheme="minorHAnsi"/>
          <w:lang w:eastAsia="en-IN"/>
        </w:rPr>
        <w:t>· Always roll and coil the cutting apparatus in a neat manner at the end of the work.</w:t>
      </w:r>
    </w:p>
    <w:p w14:paraId="5F92CA6F" w14:textId="77777777" w:rsidR="0010759D" w:rsidRPr="0010759D" w:rsidRDefault="0010759D" w:rsidP="0010759D">
      <w:pPr>
        <w:spacing w:before="100" w:beforeAutospacing="1" w:after="100" w:afterAutospacing="1" w:line="240" w:lineRule="auto"/>
        <w:ind w:left="360" w:hanging="360"/>
        <w:rPr>
          <w:rFonts w:eastAsia="Times New Roman" w:cstheme="minorHAnsi"/>
          <w:lang w:eastAsia="en-IN"/>
        </w:rPr>
      </w:pPr>
      <w:r w:rsidRPr="0010759D">
        <w:rPr>
          <w:rFonts w:eastAsia="Times New Roman" w:cstheme="minorHAnsi"/>
          <w:lang w:eastAsia="en-IN"/>
        </w:rPr>
        <w:t>· Keep the D.A. cylinder covered with wet gunny bag while the cylinder is in use.</w:t>
      </w:r>
    </w:p>
    <w:p w14:paraId="1D6CE67C" w14:textId="77777777" w:rsidR="0010759D" w:rsidRPr="0010759D" w:rsidRDefault="0010759D" w:rsidP="0010759D">
      <w:pPr>
        <w:spacing w:before="100" w:beforeAutospacing="1" w:after="100" w:afterAutospacing="1" w:line="240" w:lineRule="auto"/>
        <w:ind w:left="360" w:hanging="360"/>
        <w:rPr>
          <w:rFonts w:eastAsia="Times New Roman" w:cstheme="minorHAnsi"/>
          <w:lang w:eastAsia="en-IN"/>
        </w:rPr>
      </w:pPr>
      <w:r w:rsidRPr="0010759D">
        <w:rPr>
          <w:rFonts w:eastAsia="Times New Roman" w:cstheme="minorHAnsi"/>
          <w:lang w:eastAsia="en-IN"/>
        </w:rPr>
        <w:t>· Ensure use of safety belts while working on heights.</w:t>
      </w:r>
    </w:p>
    <w:p w14:paraId="75D2D492" w14:textId="77777777" w:rsidR="0010759D" w:rsidRPr="0010759D" w:rsidRDefault="0010759D" w:rsidP="0010759D">
      <w:pPr>
        <w:spacing w:before="100" w:beforeAutospacing="1" w:after="100" w:afterAutospacing="1" w:line="240" w:lineRule="auto"/>
        <w:ind w:left="360" w:hanging="360"/>
        <w:rPr>
          <w:rFonts w:eastAsia="Times New Roman" w:cstheme="minorHAnsi"/>
          <w:lang w:eastAsia="en-IN"/>
        </w:rPr>
      </w:pPr>
      <w:r w:rsidRPr="0010759D">
        <w:rPr>
          <w:rFonts w:eastAsia="Times New Roman" w:cstheme="minorHAnsi"/>
          <w:lang w:eastAsia="en-IN"/>
        </w:rPr>
        <w:t xml:space="preserve">· Do follow the housekeeping procedure as per </w:t>
      </w:r>
      <w:hyperlink r:id="rId8" w:history="1">
        <w:r w:rsidRPr="0010759D">
          <w:rPr>
            <w:rStyle w:val="Hyperlink"/>
            <w:rFonts w:eastAsia="Times New Roman" w:cstheme="minorHAnsi"/>
            <w:color w:val="0000FF"/>
            <w:lang w:eastAsia="en-IN"/>
          </w:rPr>
          <w:t>SP</w:t>
        </w:r>
      </w:hyperlink>
      <w:r w:rsidRPr="0010759D">
        <w:rPr>
          <w:rFonts w:eastAsia="Times New Roman" w:cstheme="minorHAnsi"/>
          <w:lang w:eastAsia="en-IN"/>
        </w:rPr>
        <w:t xml:space="preserve"> 44 D </w:t>
      </w:r>
    </w:p>
    <w:p w14:paraId="3431E7B7" w14:textId="77777777" w:rsidR="0010759D" w:rsidRPr="0010759D" w:rsidRDefault="0010759D" w:rsidP="0010759D">
      <w:pPr>
        <w:spacing w:before="100" w:beforeAutospacing="1" w:after="100" w:afterAutospacing="1" w:line="240" w:lineRule="auto"/>
        <w:ind w:left="644" w:hanging="360"/>
        <w:jc w:val="both"/>
        <w:rPr>
          <w:rFonts w:eastAsia="Times New Roman" w:cstheme="minorHAnsi"/>
          <w:lang w:eastAsia="en-IN"/>
        </w:rPr>
      </w:pPr>
      <w:r w:rsidRPr="0010759D">
        <w:rPr>
          <w:rFonts w:eastAsia="Times New Roman" w:cstheme="minorHAnsi"/>
          <w:b/>
          <w:bCs/>
          <w:caps/>
          <w:lang w:eastAsia="en-IN"/>
        </w:rPr>
        <w:t>1.</w:t>
      </w:r>
      <w:r w:rsidRPr="0010759D">
        <w:rPr>
          <w:rFonts w:eastAsia="Times New Roman" w:cstheme="minorHAnsi"/>
          <w:caps/>
          <w:lang w:eastAsia="en-IN"/>
        </w:rPr>
        <w:t xml:space="preserve"> </w:t>
      </w:r>
      <w:r w:rsidRPr="0010759D">
        <w:rPr>
          <w:rFonts w:eastAsia="Times New Roman" w:cstheme="minorHAnsi"/>
          <w:b/>
          <w:bCs/>
          <w:caps/>
          <w:lang w:eastAsia="en-IN"/>
        </w:rPr>
        <w:t xml:space="preserve">Reference: </w:t>
      </w:r>
      <w:r w:rsidRPr="0010759D">
        <w:rPr>
          <w:rFonts w:eastAsia="Times New Roman" w:cstheme="minorHAnsi"/>
          <w:caps/>
          <w:lang w:eastAsia="en-IN"/>
        </w:rPr>
        <w:t>Gas Cutting Sets Certification Register</w:t>
      </w:r>
    </w:p>
    <w:p w14:paraId="799328ED" w14:textId="77777777" w:rsidR="0010759D" w:rsidRPr="0010759D" w:rsidRDefault="0010759D" w:rsidP="0010759D">
      <w:pPr>
        <w:numPr>
          <w:ilvl w:val="0"/>
          <w:numId w:val="43"/>
        </w:numPr>
        <w:spacing w:after="0" w:line="240" w:lineRule="auto"/>
        <w:jc w:val="both"/>
        <w:rPr>
          <w:rFonts w:eastAsia="Times New Roman" w:cstheme="minorHAnsi"/>
          <w:lang w:eastAsia="en-IN"/>
        </w:rPr>
      </w:pPr>
      <w:r w:rsidRPr="0010759D">
        <w:rPr>
          <w:rFonts w:eastAsia="Times New Roman" w:cstheme="minorHAnsi"/>
          <w:b/>
          <w:bCs/>
          <w:lang w:eastAsia="en-IN"/>
        </w:rPr>
        <w:t>Material shifting</w:t>
      </w:r>
      <w:r w:rsidRPr="0010759D">
        <w:rPr>
          <w:rFonts w:eastAsia="Times New Roman" w:cstheme="minorHAnsi"/>
          <w:lang w:eastAsia="en-IN"/>
        </w:rPr>
        <w:t xml:space="preserve"> </w:t>
      </w:r>
    </w:p>
    <w:p w14:paraId="1D95F6F3" w14:textId="77777777" w:rsidR="0010759D" w:rsidRPr="0010759D" w:rsidRDefault="0010759D" w:rsidP="0010759D">
      <w:pPr>
        <w:spacing w:before="100" w:beforeAutospacing="1" w:after="100" w:afterAutospacing="1" w:line="240" w:lineRule="auto"/>
        <w:ind w:left="1134" w:hanging="425"/>
        <w:jc w:val="both"/>
        <w:rPr>
          <w:rFonts w:eastAsia="Times New Roman" w:cstheme="minorHAnsi"/>
          <w:lang w:eastAsia="en-IN"/>
        </w:rPr>
      </w:pPr>
      <w:r w:rsidRPr="0010759D">
        <w:rPr>
          <w:rFonts w:eastAsia="Times New Roman" w:cstheme="minorHAnsi"/>
          <w:lang w:eastAsia="en-IN"/>
        </w:rPr>
        <w:lastRenderedPageBreak/>
        <w:t>· For material shifting refer system procedure SP 44Q.</w:t>
      </w:r>
    </w:p>
    <w:p w14:paraId="1D2F7CA8" w14:textId="77777777" w:rsidR="0010759D" w:rsidRPr="0010759D" w:rsidRDefault="0010759D" w:rsidP="0010759D">
      <w:pPr>
        <w:numPr>
          <w:ilvl w:val="0"/>
          <w:numId w:val="44"/>
        </w:numPr>
        <w:spacing w:after="0" w:line="240" w:lineRule="auto"/>
        <w:jc w:val="both"/>
        <w:rPr>
          <w:rFonts w:eastAsia="Times New Roman" w:cstheme="minorHAnsi"/>
          <w:lang w:eastAsia="en-IN"/>
        </w:rPr>
      </w:pPr>
      <w:r w:rsidRPr="0010759D">
        <w:rPr>
          <w:rFonts w:eastAsia="Times New Roman" w:cstheme="minorHAnsi"/>
          <w:b/>
          <w:bCs/>
          <w:lang w:eastAsia="en-IN"/>
        </w:rPr>
        <w:t>Material handling</w:t>
      </w:r>
      <w:r w:rsidRPr="0010759D">
        <w:rPr>
          <w:rFonts w:eastAsia="Times New Roman" w:cstheme="minorHAnsi"/>
          <w:lang w:eastAsia="en-IN"/>
        </w:rPr>
        <w:t xml:space="preserve"> </w:t>
      </w:r>
    </w:p>
    <w:p w14:paraId="41CDEB3C" w14:textId="77777777" w:rsidR="0010759D" w:rsidRPr="0010759D" w:rsidRDefault="0010759D" w:rsidP="0010759D">
      <w:pPr>
        <w:spacing w:before="100" w:beforeAutospacing="1" w:after="100" w:afterAutospacing="1" w:line="240" w:lineRule="auto"/>
        <w:ind w:left="1080" w:hanging="360"/>
        <w:rPr>
          <w:rFonts w:eastAsia="Times New Roman" w:cstheme="minorHAnsi"/>
          <w:lang w:eastAsia="en-IN"/>
        </w:rPr>
      </w:pPr>
      <w:r w:rsidRPr="0010759D">
        <w:rPr>
          <w:rFonts w:eastAsia="Times New Roman" w:cstheme="minorHAnsi"/>
          <w:lang w:eastAsia="en-IN"/>
        </w:rPr>
        <w:t xml:space="preserve">· </w:t>
      </w:r>
      <w:r w:rsidRPr="0010759D">
        <w:rPr>
          <w:rFonts w:eastAsia="Times New Roman" w:cstheme="minorHAnsi"/>
          <w:b/>
          <w:bCs/>
          <w:lang w:eastAsia="en-IN"/>
        </w:rPr>
        <w:t>Handling the material with Monorail trolley</w:t>
      </w:r>
      <w:r w:rsidRPr="0010759D">
        <w:rPr>
          <w:rFonts w:eastAsia="Times New Roman" w:cstheme="minorHAnsi"/>
          <w:lang w:eastAsia="en-IN"/>
        </w:rPr>
        <w:t>.</w:t>
      </w:r>
    </w:p>
    <w:p w14:paraId="13C62B1A" w14:textId="77777777" w:rsidR="0010759D" w:rsidRPr="0010759D" w:rsidRDefault="0010759D" w:rsidP="0010759D">
      <w:pPr>
        <w:spacing w:before="100" w:beforeAutospacing="1" w:after="100" w:afterAutospacing="1" w:line="240" w:lineRule="auto"/>
        <w:ind w:left="1571" w:hanging="437"/>
        <w:rPr>
          <w:rFonts w:eastAsia="Times New Roman" w:cstheme="minorHAnsi"/>
          <w:lang w:eastAsia="en-IN"/>
        </w:rPr>
      </w:pPr>
      <w:r w:rsidRPr="0010759D">
        <w:rPr>
          <w:rFonts w:eastAsia="Times New Roman" w:cstheme="minorHAnsi"/>
          <w:lang w:eastAsia="en-IN"/>
        </w:rPr>
        <w:t>a) Always use tested trolley, chain blocks for lifting or shifting materials.</w:t>
      </w:r>
    </w:p>
    <w:p w14:paraId="347030CE" w14:textId="77777777" w:rsidR="0010759D" w:rsidRPr="0010759D" w:rsidRDefault="0010759D" w:rsidP="0010759D">
      <w:pPr>
        <w:spacing w:before="100" w:beforeAutospacing="1" w:after="100" w:afterAutospacing="1" w:line="240" w:lineRule="auto"/>
        <w:ind w:left="1571" w:hanging="437"/>
        <w:rPr>
          <w:rFonts w:eastAsia="Times New Roman" w:cstheme="minorHAnsi"/>
          <w:lang w:eastAsia="en-IN"/>
        </w:rPr>
      </w:pPr>
      <w:r w:rsidRPr="0010759D">
        <w:rPr>
          <w:rFonts w:eastAsia="Times New Roman" w:cstheme="minorHAnsi"/>
          <w:lang w:eastAsia="en-IN"/>
        </w:rPr>
        <w:t>b) Check the safe working load (SWL) of trolley and chain block.</w:t>
      </w:r>
    </w:p>
    <w:p w14:paraId="4F0D16B1" w14:textId="77777777" w:rsidR="0010759D" w:rsidRPr="0010759D" w:rsidRDefault="0010759D" w:rsidP="0010759D">
      <w:pPr>
        <w:spacing w:before="100" w:beforeAutospacing="1" w:after="100" w:afterAutospacing="1" w:line="240" w:lineRule="auto"/>
        <w:ind w:left="1571" w:hanging="437"/>
        <w:rPr>
          <w:rFonts w:eastAsia="Times New Roman" w:cstheme="minorHAnsi"/>
          <w:lang w:eastAsia="en-IN"/>
        </w:rPr>
      </w:pPr>
      <w:r w:rsidRPr="0010759D">
        <w:rPr>
          <w:rFonts w:eastAsia="Times New Roman" w:cstheme="minorHAnsi"/>
          <w:lang w:eastAsia="en-IN"/>
        </w:rPr>
        <w:t>c) Ensure the load which needs to be lifted is 75% of SWL of trolley or chain block or D-shackle or sling whichever is lower</w:t>
      </w:r>
    </w:p>
    <w:p w14:paraId="442C658F" w14:textId="77777777" w:rsidR="0010759D" w:rsidRPr="0010759D" w:rsidRDefault="0010759D" w:rsidP="0010759D">
      <w:pPr>
        <w:spacing w:before="100" w:beforeAutospacing="1" w:after="100" w:afterAutospacing="1" w:line="240" w:lineRule="auto"/>
        <w:ind w:left="1571" w:hanging="437"/>
        <w:rPr>
          <w:rFonts w:eastAsia="Times New Roman" w:cstheme="minorHAnsi"/>
          <w:lang w:eastAsia="en-IN"/>
        </w:rPr>
      </w:pPr>
      <w:r w:rsidRPr="0010759D">
        <w:rPr>
          <w:rFonts w:eastAsia="Times New Roman" w:cstheme="minorHAnsi"/>
          <w:lang w:eastAsia="en-IN"/>
        </w:rPr>
        <w:t>d) Keep the crane in the parking area once the job is completed.</w:t>
      </w:r>
    </w:p>
    <w:p w14:paraId="7640EFF2" w14:textId="77777777" w:rsidR="0010759D" w:rsidRPr="0010759D" w:rsidRDefault="0010759D" w:rsidP="0010759D">
      <w:pPr>
        <w:spacing w:before="100" w:beforeAutospacing="1" w:after="100" w:afterAutospacing="1" w:line="240" w:lineRule="auto"/>
        <w:ind w:left="1571" w:hanging="437"/>
        <w:rPr>
          <w:rFonts w:eastAsia="Times New Roman" w:cstheme="minorHAnsi"/>
          <w:lang w:eastAsia="en-IN"/>
        </w:rPr>
      </w:pPr>
      <w:r w:rsidRPr="0010759D">
        <w:rPr>
          <w:rFonts w:eastAsia="Times New Roman" w:cstheme="minorHAnsi"/>
          <w:lang w:eastAsia="en-IN"/>
        </w:rPr>
        <w:t>e) Keep the chains in hanging position one over the other on hook to avoid chain lying on ground.</w:t>
      </w:r>
    </w:p>
    <w:p w14:paraId="3441FE51" w14:textId="77777777" w:rsidR="0010759D" w:rsidRPr="0010759D" w:rsidRDefault="0010759D" w:rsidP="0010759D">
      <w:pPr>
        <w:spacing w:before="100" w:beforeAutospacing="1" w:after="100" w:afterAutospacing="1" w:line="240" w:lineRule="auto"/>
        <w:ind w:left="1080" w:hanging="360"/>
        <w:rPr>
          <w:rFonts w:eastAsia="Times New Roman" w:cstheme="minorHAnsi"/>
          <w:lang w:eastAsia="en-IN"/>
        </w:rPr>
      </w:pPr>
      <w:r w:rsidRPr="0010759D">
        <w:rPr>
          <w:rFonts w:eastAsia="Times New Roman" w:cstheme="minorHAnsi"/>
          <w:lang w:eastAsia="en-IN"/>
        </w:rPr>
        <w:t xml:space="preserve">· </w:t>
      </w:r>
      <w:r w:rsidRPr="0010759D">
        <w:rPr>
          <w:rFonts w:eastAsia="Times New Roman" w:cstheme="minorHAnsi"/>
          <w:b/>
          <w:bCs/>
          <w:lang w:eastAsia="en-IN"/>
        </w:rPr>
        <w:t>Handling the material with the chain block</w:t>
      </w:r>
      <w:r w:rsidRPr="0010759D">
        <w:rPr>
          <w:rFonts w:eastAsia="Times New Roman" w:cstheme="minorHAnsi"/>
          <w:lang w:eastAsia="en-IN"/>
        </w:rPr>
        <w:t>.</w:t>
      </w:r>
    </w:p>
    <w:p w14:paraId="62C63660" w14:textId="77777777" w:rsidR="0010759D" w:rsidRPr="0010759D" w:rsidRDefault="0010759D" w:rsidP="0010759D">
      <w:pPr>
        <w:spacing w:before="100" w:beforeAutospacing="1" w:after="100" w:afterAutospacing="1" w:line="240" w:lineRule="auto"/>
        <w:ind w:left="1418" w:hanging="284"/>
        <w:rPr>
          <w:rFonts w:eastAsia="Times New Roman" w:cstheme="minorHAnsi"/>
          <w:lang w:eastAsia="en-IN"/>
        </w:rPr>
      </w:pPr>
      <w:r w:rsidRPr="0010759D">
        <w:rPr>
          <w:rFonts w:eastAsia="Times New Roman" w:cstheme="minorHAnsi"/>
          <w:lang w:eastAsia="en-IN"/>
        </w:rPr>
        <w:t>a) Access the condition of the hook where chain block will be hooked. If required strengthen the same using welding.</w:t>
      </w:r>
    </w:p>
    <w:p w14:paraId="6920EF9E" w14:textId="77777777" w:rsidR="0010759D" w:rsidRPr="0010759D" w:rsidRDefault="0010759D" w:rsidP="0010759D">
      <w:pPr>
        <w:spacing w:before="100" w:beforeAutospacing="1" w:after="100" w:afterAutospacing="1" w:line="240" w:lineRule="auto"/>
        <w:ind w:left="1418" w:hanging="284"/>
        <w:rPr>
          <w:rFonts w:eastAsia="Times New Roman" w:cstheme="minorHAnsi"/>
          <w:lang w:eastAsia="en-IN"/>
        </w:rPr>
      </w:pPr>
      <w:r w:rsidRPr="0010759D">
        <w:rPr>
          <w:rFonts w:eastAsia="Times New Roman" w:cstheme="minorHAnsi"/>
          <w:lang w:eastAsia="en-IN"/>
        </w:rPr>
        <w:t>b) Check for the Safe working load of the chain block and its certification label.</w:t>
      </w:r>
    </w:p>
    <w:p w14:paraId="2F956C12" w14:textId="77777777" w:rsidR="0010759D" w:rsidRPr="0010759D" w:rsidRDefault="0010759D" w:rsidP="0010759D">
      <w:pPr>
        <w:spacing w:before="100" w:beforeAutospacing="1" w:after="100" w:afterAutospacing="1" w:line="240" w:lineRule="auto"/>
        <w:ind w:left="1418" w:hanging="284"/>
        <w:rPr>
          <w:rFonts w:eastAsia="Times New Roman" w:cstheme="minorHAnsi"/>
          <w:lang w:eastAsia="en-IN"/>
        </w:rPr>
      </w:pPr>
      <w:r w:rsidRPr="0010759D">
        <w:rPr>
          <w:rFonts w:eastAsia="Times New Roman" w:cstheme="minorHAnsi"/>
          <w:lang w:eastAsia="en-IN"/>
        </w:rPr>
        <w:t>c) Visually inspect the chain block and hook.</w:t>
      </w:r>
    </w:p>
    <w:p w14:paraId="125FC90E" w14:textId="77777777" w:rsidR="0010759D" w:rsidRPr="0010759D" w:rsidRDefault="0010759D" w:rsidP="0010759D">
      <w:pPr>
        <w:spacing w:before="100" w:beforeAutospacing="1" w:after="100" w:afterAutospacing="1" w:line="240" w:lineRule="auto"/>
        <w:ind w:left="1418" w:hanging="284"/>
        <w:rPr>
          <w:rFonts w:eastAsia="Times New Roman" w:cstheme="minorHAnsi"/>
          <w:lang w:eastAsia="en-IN"/>
        </w:rPr>
      </w:pPr>
      <w:r w:rsidRPr="0010759D">
        <w:rPr>
          <w:rFonts w:eastAsia="Times New Roman" w:cstheme="minorHAnsi"/>
          <w:lang w:eastAsia="en-IN"/>
        </w:rPr>
        <w:t>d) Check for proper slinging of the material.</w:t>
      </w:r>
    </w:p>
    <w:p w14:paraId="7FB0E1BE" w14:textId="77777777" w:rsidR="0010759D" w:rsidRPr="0010759D" w:rsidRDefault="0010759D" w:rsidP="0010759D">
      <w:pPr>
        <w:spacing w:before="100" w:beforeAutospacing="1" w:after="100" w:afterAutospacing="1" w:line="240" w:lineRule="auto"/>
        <w:ind w:left="1418" w:hanging="284"/>
        <w:rPr>
          <w:rFonts w:eastAsia="Times New Roman" w:cstheme="minorHAnsi"/>
          <w:lang w:eastAsia="en-IN"/>
        </w:rPr>
      </w:pPr>
      <w:r w:rsidRPr="0010759D">
        <w:rPr>
          <w:rFonts w:eastAsia="Times New Roman" w:cstheme="minorHAnsi"/>
          <w:lang w:eastAsia="en-IN"/>
        </w:rPr>
        <w:t>e) Carry out the desire job.</w:t>
      </w:r>
    </w:p>
    <w:p w14:paraId="3FD1370D" w14:textId="77777777" w:rsidR="0010759D" w:rsidRPr="0010759D" w:rsidRDefault="0010759D" w:rsidP="0010759D">
      <w:pPr>
        <w:spacing w:before="100" w:beforeAutospacing="1" w:after="100" w:afterAutospacing="1" w:line="240" w:lineRule="auto"/>
        <w:ind w:left="1418" w:hanging="284"/>
        <w:rPr>
          <w:rFonts w:eastAsia="Times New Roman" w:cstheme="minorHAnsi"/>
          <w:lang w:eastAsia="en-IN"/>
        </w:rPr>
      </w:pPr>
      <w:r w:rsidRPr="0010759D">
        <w:rPr>
          <w:rFonts w:eastAsia="Times New Roman" w:cstheme="minorHAnsi"/>
          <w:lang w:eastAsia="en-IN"/>
        </w:rPr>
        <w:t>f) Chain pulley block is design to lift loads vertically and should not be used for pulling horizontally or at any angle.</w:t>
      </w:r>
    </w:p>
    <w:p w14:paraId="5839BF78" w14:textId="77777777" w:rsidR="0010759D" w:rsidRPr="0010759D" w:rsidRDefault="0010759D" w:rsidP="0010759D">
      <w:pPr>
        <w:spacing w:before="100" w:beforeAutospacing="1" w:after="100" w:afterAutospacing="1" w:line="240" w:lineRule="auto"/>
        <w:ind w:left="1080" w:hanging="360"/>
        <w:rPr>
          <w:rFonts w:eastAsia="Times New Roman" w:cstheme="minorHAnsi"/>
          <w:lang w:eastAsia="en-IN"/>
        </w:rPr>
      </w:pPr>
      <w:r w:rsidRPr="0010759D">
        <w:rPr>
          <w:rFonts w:eastAsia="Times New Roman" w:cstheme="minorHAnsi"/>
          <w:lang w:eastAsia="en-IN"/>
        </w:rPr>
        <w:t xml:space="preserve">· </w:t>
      </w:r>
      <w:r w:rsidRPr="0010759D">
        <w:rPr>
          <w:rFonts w:eastAsia="Times New Roman" w:cstheme="minorHAnsi"/>
          <w:b/>
          <w:bCs/>
          <w:lang w:eastAsia="en-IN"/>
        </w:rPr>
        <w:t>Handling the material by hand.</w:t>
      </w:r>
    </w:p>
    <w:p w14:paraId="3A733EF4" w14:textId="77777777" w:rsidR="0010759D" w:rsidRPr="0010759D" w:rsidRDefault="0010759D" w:rsidP="0010759D">
      <w:pPr>
        <w:spacing w:before="100" w:beforeAutospacing="1" w:after="100" w:afterAutospacing="1" w:line="240" w:lineRule="auto"/>
        <w:ind w:left="1418" w:hanging="284"/>
        <w:rPr>
          <w:rFonts w:eastAsia="Times New Roman" w:cstheme="minorHAnsi"/>
          <w:lang w:eastAsia="en-IN"/>
        </w:rPr>
      </w:pPr>
      <w:r w:rsidRPr="0010759D">
        <w:rPr>
          <w:rFonts w:eastAsia="Times New Roman" w:cstheme="minorHAnsi"/>
          <w:lang w:eastAsia="en-IN"/>
        </w:rPr>
        <w:t>a) Analyze the condition of the object to be handled by hand for easiness in shifting.</w:t>
      </w:r>
    </w:p>
    <w:p w14:paraId="7242E0BE" w14:textId="77777777" w:rsidR="0010759D" w:rsidRPr="0010759D" w:rsidRDefault="0010759D" w:rsidP="0010759D">
      <w:pPr>
        <w:spacing w:before="100" w:beforeAutospacing="1" w:after="100" w:afterAutospacing="1" w:line="240" w:lineRule="auto"/>
        <w:ind w:left="1276" w:hanging="142"/>
        <w:rPr>
          <w:rFonts w:eastAsia="Times New Roman" w:cstheme="minorHAnsi"/>
          <w:lang w:eastAsia="en-IN"/>
        </w:rPr>
      </w:pPr>
      <w:r w:rsidRPr="0010759D">
        <w:rPr>
          <w:rFonts w:eastAsia="Times New Roman" w:cstheme="minorHAnsi"/>
          <w:lang w:eastAsia="en-IN"/>
        </w:rPr>
        <w:t>b) Use proper hand gloves for shifting any material by hand.</w:t>
      </w:r>
    </w:p>
    <w:p w14:paraId="0AB4CB84" w14:textId="77777777" w:rsidR="0010759D" w:rsidRPr="0010759D" w:rsidRDefault="0010759D" w:rsidP="0010759D">
      <w:pPr>
        <w:spacing w:before="100" w:beforeAutospacing="1" w:after="100" w:afterAutospacing="1" w:line="240" w:lineRule="auto"/>
        <w:ind w:left="1276" w:hanging="142"/>
        <w:rPr>
          <w:rFonts w:eastAsia="Times New Roman" w:cstheme="minorHAnsi"/>
          <w:lang w:eastAsia="en-IN"/>
        </w:rPr>
      </w:pPr>
      <w:r w:rsidRPr="0010759D">
        <w:rPr>
          <w:rFonts w:eastAsia="Times New Roman" w:cstheme="minorHAnsi"/>
          <w:lang w:eastAsia="en-IN"/>
        </w:rPr>
        <w:t>c) Do not handle the material with weight more than the 50 kg.</w:t>
      </w:r>
    </w:p>
    <w:p w14:paraId="54F04F68" w14:textId="77777777" w:rsidR="0010759D" w:rsidRPr="0010759D" w:rsidRDefault="0010759D" w:rsidP="0010759D">
      <w:pPr>
        <w:spacing w:before="100" w:beforeAutospacing="1" w:after="100" w:afterAutospacing="1" w:line="240" w:lineRule="auto"/>
        <w:ind w:left="1276" w:hanging="142"/>
        <w:rPr>
          <w:rFonts w:eastAsia="Times New Roman" w:cstheme="minorHAnsi"/>
          <w:lang w:eastAsia="en-IN"/>
        </w:rPr>
      </w:pPr>
      <w:r w:rsidRPr="0010759D">
        <w:rPr>
          <w:rFonts w:eastAsia="Times New Roman" w:cstheme="minorHAnsi"/>
          <w:lang w:eastAsia="en-IN"/>
        </w:rPr>
        <w:t>d) Do not handle long overhung material by hand.</w:t>
      </w:r>
    </w:p>
    <w:p w14:paraId="22233B6C" w14:textId="77777777" w:rsidR="0010759D" w:rsidRPr="0010759D" w:rsidRDefault="0010759D" w:rsidP="0010759D">
      <w:pPr>
        <w:numPr>
          <w:ilvl w:val="0"/>
          <w:numId w:val="45"/>
        </w:numPr>
        <w:spacing w:after="0" w:line="240" w:lineRule="auto"/>
        <w:jc w:val="both"/>
        <w:rPr>
          <w:rFonts w:eastAsia="Times New Roman" w:cstheme="minorHAnsi"/>
          <w:lang w:eastAsia="en-IN"/>
        </w:rPr>
      </w:pPr>
      <w:r w:rsidRPr="0010759D">
        <w:rPr>
          <w:rFonts w:eastAsia="Times New Roman" w:cstheme="minorHAnsi"/>
          <w:b/>
          <w:bCs/>
          <w:lang w:eastAsia="en-IN"/>
        </w:rPr>
        <w:t>Working at heights</w:t>
      </w:r>
      <w:r w:rsidRPr="0010759D">
        <w:rPr>
          <w:rFonts w:eastAsia="Times New Roman" w:cstheme="minorHAnsi"/>
          <w:lang w:eastAsia="en-IN"/>
        </w:rPr>
        <w:t xml:space="preserve"> </w:t>
      </w:r>
    </w:p>
    <w:p w14:paraId="3CAB74A1" w14:textId="77777777" w:rsidR="0010759D" w:rsidRPr="0010759D" w:rsidRDefault="0010759D" w:rsidP="0010759D">
      <w:pPr>
        <w:spacing w:before="100" w:beforeAutospacing="1" w:after="100" w:afterAutospacing="1" w:line="240" w:lineRule="auto"/>
        <w:ind w:left="1440" w:hanging="360"/>
        <w:jc w:val="both"/>
        <w:rPr>
          <w:rFonts w:eastAsia="Times New Roman" w:cstheme="minorHAnsi"/>
          <w:lang w:eastAsia="en-IN"/>
        </w:rPr>
      </w:pPr>
      <w:r w:rsidRPr="0010759D">
        <w:rPr>
          <w:rFonts w:eastAsia="Times New Roman" w:cstheme="minorHAnsi"/>
          <w:lang w:eastAsia="en-IN"/>
        </w:rPr>
        <w:t>· For structural works at heights refer work instruction SP 44P.</w:t>
      </w:r>
    </w:p>
    <w:p w14:paraId="18A60887" w14:textId="77777777" w:rsidR="0010759D" w:rsidRPr="0010759D" w:rsidRDefault="0010759D" w:rsidP="0010759D">
      <w:pPr>
        <w:numPr>
          <w:ilvl w:val="0"/>
          <w:numId w:val="46"/>
        </w:numPr>
        <w:spacing w:after="0" w:line="240" w:lineRule="auto"/>
        <w:jc w:val="both"/>
        <w:rPr>
          <w:rFonts w:eastAsia="Times New Roman" w:cstheme="minorHAnsi"/>
          <w:lang w:eastAsia="en-IN"/>
        </w:rPr>
      </w:pPr>
      <w:r w:rsidRPr="0010759D">
        <w:rPr>
          <w:rFonts w:eastAsia="Times New Roman" w:cstheme="minorHAnsi"/>
          <w:b/>
          <w:bCs/>
          <w:lang w:eastAsia="en-IN"/>
        </w:rPr>
        <w:t>Working in the vicinity of high voltage lines</w:t>
      </w:r>
      <w:r w:rsidRPr="0010759D">
        <w:rPr>
          <w:rFonts w:eastAsia="Times New Roman" w:cstheme="minorHAnsi"/>
          <w:lang w:eastAsia="en-IN"/>
        </w:rPr>
        <w:t xml:space="preserve"> </w:t>
      </w:r>
    </w:p>
    <w:p w14:paraId="34A1D3D3" w14:textId="77777777" w:rsidR="0010759D" w:rsidRPr="0010759D" w:rsidRDefault="0010759D" w:rsidP="0010759D">
      <w:pPr>
        <w:spacing w:before="100" w:beforeAutospacing="1" w:after="100" w:afterAutospacing="1" w:line="240" w:lineRule="auto"/>
        <w:ind w:left="1440" w:hanging="360"/>
        <w:jc w:val="both"/>
        <w:rPr>
          <w:rFonts w:eastAsia="Times New Roman" w:cstheme="minorHAnsi"/>
          <w:lang w:eastAsia="en-IN"/>
        </w:rPr>
      </w:pPr>
      <w:r w:rsidRPr="0010759D">
        <w:rPr>
          <w:rFonts w:eastAsia="Times New Roman" w:cstheme="minorHAnsi"/>
          <w:lang w:eastAsia="en-IN"/>
        </w:rPr>
        <w:t>· For working near high voltage lines refer system procedure SP 44R.</w:t>
      </w:r>
    </w:p>
    <w:p w14:paraId="3F4802A5" w14:textId="77777777" w:rsidR="0010759D" w:rsidRPr="0010759D" w:rsidRDefault="0010759D" w:rsidP="0010759D">
      <w:pPr>
        <w:numPr>
          <w:ilvl w:val="0"/>
          <w:numId w:val="47"/>
        </w:numPr>
        <w:spacing w:after="0" w:line="240" w:lineRule="auto"/>
        <w:jc w:val="both"/>
        <w:rPr>
          <w:rFonts w:eastAsia="Times New Roman" w:cstheme="minorHAnsi"/>
          <w:lang w:eastAsia="en-IN"/>
        </w:rPr>
      </w:pPr>
      <w:r w:rsidRPr="0010759D">
        <w:rPr>
          <w:rFonts w:eastAsia="Times New Roman" w:cstheme="minorHAnsi"/>
          <w:b/>
          <w:bCs/>
          <w:lang w:eastAsia="en-IN"/>
        </w:rPr>
        <w:t>Sheeting</w:t>
      </w:r>
      <w:r w:rsidRPr="0010759D">
        <w:rPr>
          <w:rFonts w:eastAsia="Times New Roman" w:cstheme="minorHAnsi"/>
          <w:lang w:eastAsia="en-IN"/>
        </w:rPr>
        <w:t xml:space="preserve"> </w:t>
      </w:r>
    </w:p>
    <w:p w14:paraId="489A483C" w14:textId="77777777" w:rsidR="0010759D" w:rsidRPr="0010759D" w:rsidRDefault="0010759D" w:rsidP="0010759D">
      <w:pPr>
        <w:spacing w:before="100" w:beforeAutospacing="1" w:after="100" w:afterAutospacing="1" w:line="240" w:lineRule="auto"/>
        <w:ind w:left="1440" w:hanging="360"/>
        <w:rPr>
          <w:rFonts w:eastAsia="Times New Roman" w:cstheme="minorHAnsi"/>
          <w:lang w:eastAsia="en-IN"/>
        </w:rPr>
      </w:pPr>
      <w:r w:rsidRPr="0010759D">
        <w:rPr>
          <w:rFonts w:eastAsia="Times New Roman" w:cstheme="minorHAnsi"/>
          <w:lang w:eastAsia="en-IN"/>
        </w:rPr>
        <w:t>· Take proper work permit from concerned engineer before commencement of work.</w:t>
      </w:r>
    </w:p>
    <w:p w14:paraId="61D20CE5" w14:textId="77777777" w:rsidR="0010759D" w:rsidRPr="0010759D" w:rsidRDefault="0010759D" w:rsidP="0010759D">
      <w:pPr>
        <w:spacing w:before="100" w:beforeAutospacing="1" w:after="100" w:afterAutospacing="1" w:line="240" w:lineRule="auto"/>
        <w:ind w:left="1440" w:hanging="360"/>
        <w:rPr>
          <w:rFonts w:eastAsia="Times New Roman" w:cstheme="minorHAnsi"/>
          <w:lang w:eastAsia="en-IN"/>
        </w:rPr>
      </w:pPr>
      <w:r w:rsidRPr="0010759D">
        <w:rPr>
          <w:rFonts w:eastAsia="Times New Roman" w:cstheme="minorHAnsi"/>
          <w:lang w:eastAsia="en-IN"/>
        </w:rPr>
        <w:t>· Engineer in-charge should ensure the following</w:t>
      </w:r>
    </w:p>
    <w:p w14:paraId="5245AAFF" w14:textId="77777777" w:rsidR="0010759D" w:rsidRPr="0010759D" w:rsidRDefault="0010759D" w:rsidP="0010759D">
      <w:pPr>
        <w:spacing w:before="100" w:beforeAutospacing="1" w:after="100" w:afterAutospacing="1" w:line="240" w:lineRule="auto"/>
        <w:ind w:left="1800" w:hanging="360"/>
        <w:rPr>
          <w:rFonts w:eastAsia="Times New Roman" w:cstheme="minorHAnsi"/>
          <w:lang w:eastAsia="en-IN"/>
        </w:rPr>
      </w:pPr>
      <w:r w:rsidRPr="0010759D">
        <w:rPr>
          <w:rFonts w:eastAsia="Times New Roman" w:cstheme="minorHAnsi"/>
          <w:lang w:eastAsia="en-IN"/>
        </w:rPr>
        <w:t>a) Use of safety belts and full body safety harness which are hooked to rigid support at place of working.</w:t>
      </w:r>
    </w:p>
    <w:p w14:paraId="55BDD180" w14:textId="77777777" w:rsidR="0010759D" w:rsidRPr="0010759D" w:rsidRDefault="0010759D" w:rsidP="0010759D">
      <w:pPr>
        <w:spacing w:before="100" w:beforeAutospacing="1" w:after="100" w:afterAutospacing="1" w:line="240" w:lineRule="auto"/>
        <w:ind w:left="1800" w:hanging="360"/>
        <w:rPr>
          <w:rFonts w:eastAsia="Times New Roman" w:cstheme="minorHAnsi"/>
          <w:lang w:eastAsia="en-IN"/>
        </w:rPr>
      </w:pPr>
      <w:r w:rsidRPr="0010759D">
        <w:rPr>
          <w:rFonts w:eastAsia="Times New Roman" w:cstheme="minorHAnsi"/>
          <w:lang w:eastAsia="en-IN"/>
        </w:rPr>
        <w:t>b) Use of relevant PPE such as safety helmets, safety shoes, hand gloves and dust masks.</w:t>
      </w:r>
    </w:p>
    <w:p w14:paraId="6E1B05AC" w14:textId="77777777" w:rsidR="0010759D" w:rsidRPr="0010759D" w:rsidRDefault="0010759D" w:rsidP="0010759D">
      <w:pPr>
        <w:spacing w:before="100" w:beforeAutospacing="1" w:after="100" w:afterAutospacing="1" w:line="240" w:lineRule="auto"/>
        <w:ind w:left="1800" w:hanging="360"/>
        <w:rPr>
          <w:rFonts w:eastAsia="Times New Roman" w:cstheme="minorHAnsi"/>
          <w:lang w:eastAsia="en-IN"/>
        </w:rPr>
      </w:pPr>
      <w:r w:rsidRPr="0010759D">
        <w:rPr>
          <w:rFonts w:eastAsia="Times New Roman" w:cstheme="minorHAnsi"/>
          <w:lang w:eastAsia="en-IN"/>
        </w:rPr>
        <w:t>c) Barricading of area below where such sheeting work is in progress by red flags/work in progress tags.</w:t>
      </w:r>
    </w:p>
    <w:p w14:paraId="1DB58016" w14:textId="77777777" w:rsidR="0010759D" w:rsidRPr="0010759D" w:rsidRDefault="0010759D" w:rsidP="0010759D">
      <w:pPr>
        <w:spacing w:before="100" w:beforeAutospacing="1" w:after="100" w:afterAutospacing="1" w:line="240" w:lineRule="auto"/>
        <w:ind w:left="1800" w:hanging="360"/>
        <w:rPr>
          <w:rFonts w:eastAsia="Times New Roman" w:cstheme="minorHAnsi"/>
          <w:lang w:eastAsia="en-IN"/>
        </w:rPr>
      </w:pPr>
      <w:r w:rsidRPr="0010759D">
        <w:rPr>
          <w:rFonts w:eastAsia="Times New Roman" w:cstheme="minorHAnsi"/>
          <w:lang w:eastAsia="en-IN"/>
        </w:rPr>
        <w:t>d) Use of crawling ladder to be identified and used if available.</w:t>
      </w:r>
    </w:p>
    <w:p w14:paraId="56FF9559" w14:textId="77777777" w:rsidR="0010759D" w:rsidRPr="0010759D" w:rsidRDefault="0010759D" w:rsidP="0010759D">
      <w:pPr>
        <w:spacing w:before="100" w:beforeAutospacing="1" w:after="100" w:afterAutospacing="1" w:line="240" w:lineRule="auto"/>
        <w:ind w:left="1418" w:hanging="284"/>
        <w:jc w:val="both"/>
        <w:rPr>
          <w:rFonts w:eastAsia="Times New Roman" w:cstheme="minorHAnsi"/>
          <w:lang w:eastAsia="en-IN"/>
        </w:rPr>
      </w:pPr>
      <w:r w:rsidRPr="0010759D">
        <w:rPr>
          <w:rFonts w:eastAsia="Times New Roman" w:cstheme="minorHAnsi"/>
          <w:lang w:eastAsia="en-IN"/>
        </w:rPr>
        <w:t>· While working on roof sheets safety belt should be tied to a rigid support using a long rope.</w:t>
      </w:r>
    </w:p>
    <w:p w14:paraId="26114A81" w14:textId="77777777" w:rsidR="0010759D" w:rsidRPr="0010759D" w:rsidRDefault="0010759D" w:rsidP="0010759D">
      <w:pPr>
        <w:spacing w:before="100" w:beforeAutospacing="1" w:after="100" w:afterAutospacing="1" w:line="240" w:lineRule="auto"/>
        <w:ind w:left="1418" w:hanging="284"/>
        <w:jc w:val="both"/>
        <w:rPr>
          <w:rFonts w:eastAsia="Times New Roman" w:cstheme="minorHAnsi"/>
          <w:lang w:eastAsia="en-IN"/>
        </w:rPr>
      </w:pPr>
      <w:r w:rsidRPr="0010759D">
        <w:rPr>
          <w:rFonts w:eastAsia="Times New Roman" w:cstheme="minorHAnsi"/>
          <w:lang w:eastAsia="en-IN"/>
        </w:rPr>
        <w:t>· While dismantling existing sheets, they should be gently lowered to the ground and not thrown down from top.</w:t>
      </w:r>
    </w:p>
    <w:p w14:paraId="0064022C" w14:textId="77777777" w:rsidR="0010759D" w:rsidRPr="0010759D" w:rsidRDefault="0010759D" w:rsidP="0010759D">
      <w:pPr>
        <w:spacing w:before="100" w:beforeAutospacing="1" w:after="100" w:afterAutospacing="1" w:line="240" w:lineRule="auto"/>
        <w:ind w:left="1418" w:hanging="284"/>
        <w:jc w:val="both"/>
        <w:rPr>
          <w:rFonts w:eastAsia="Times New Roman" w:cstheme="minorHAnsi"/>
          <w:lang w:eastAsia="en-IN"/>
        </w:rPr>
      </w:pPr>
      <w:r w:rsidRPr="0010759D">
        <w:rPr>
          <w:rFonts w:eastAsia="Times New Roman" w:cstheme="minorHAnsi"/>
          <w:lang w:eastAsia="en-IN"/>
        </w:rPr>
        <w:t>· Ensure that all sheets are shifted to the required area through designated walkways only.</w:t>
      </w:r>
    </w:p>
    <w:p w14:paraId="17B3F428" w14:textId="77777777" w:rsidR="0010759D" w:rsidRPr="0010759D" w:rsidRDefault="0010759D" w:rsidP="0010759D">
      <w:pPr>
        <w:spacing w:before="100" w:beforeAutospacing="1" w:after="100" w:afterAutospacing="1" w:line="240" w:lineRule="auto"/>
        <w:ind w:left="1418" w:hanging="284"/>
        <w:jc w:val="both"/>
        <w:rPr>
          <w:rFonts w:eastAsia="Times New Roman" w:cstheme="minorHAnsi"/>
          <w:lang w:eastAsia="en-IN"/>
        </w:rPr>
      </w:pPr>
      <w:r w:rsidRPr="0010759D">
        <w:rPr>
          <w:rFonts w:eastAsia="Times New Roman" w:cstheme="minorHAnsi"/>
          <w:lang w:eastAsia="en-IN"/>
        </w:rPr>
        <w:t>· All holes for sheet fixing should be drilled/punched to appropriate size. Secure all sheets with J bolts of proper size with correct overlapping distance.</w:t>
      </w:r>
    </w:p>
    <w:p w14:paraId="6DAA4F6A" w14:textId="77777777" w:rsidR="0010759D" w:rsidRPr="0010759D" w:rsidRDefault="0010759D" w:rsidP="0010759D">
      <w:pPr>
        <w:spacing w:before="100" w:beforeAutospacing="1" w:after="100" w:afterAutospacing="1" w:line="240" w:lineRule="auto"/>
        <w:ind w:left="1418" w:hanging="284"/>
        <w:jc w:val="both"/>
        <w:rPr>
          <w:rFonts w:eastAsia="Times New Roman" w:cstheme="minorHAnsi"/>
          <w:lang w:eastAsia="en-IN"/>
        </w:rPr>
      </w:pPr>
      <w:r w:rsidRPr="0010759D">
        <w:rPr>
          <w:rFonts w:eastAsia="Times New Roman" w:cstheme="minorHAnsi"/>
          <w:lang w:eastAsia="en-IN"/>
        </w:rPr>
        <w:t>· After completion of work remove all dismantled sheets, J hooks and tools from site and release the work permit after informing shift in-charge.</w:t>
      </w:r>
    </w:p>
    <w:p w14:paraId="39B57626" w14:textId="77777777" w:rsidR="0010759D" w:rsidRPr="0010759D" w:rsidRDefault="0010759D" w:rsidP="0010759D">
      <w:pPr>
        <w:spacing w:before="100" w:beforeAutospacing="1" w:after="100" w:afterAutospacing="1" w:line="240" w:lineRule="auto"/>
        <w:ind w:left="1418" w:hanging="284"/>
        <w:jc w:val="both"/>
        <w:rPr>
          <w:rFonts w:eastAsia="Times New Roman" w:cstheme="minorHAnsi"/>
          <w:lang w:eastAsia="en-IN"/>
        </w:rPr>
      </w:pPr>
      <w:r w:rsidRPr="0010759D">
        <w:rPr>
          <w:rFonts w:eastAsia="Times New Roman" w:cstheme="minorHAnsi"/>
          <w:lang w:eastAsia="en-IN"/>
        </w:rPr>
        <w:t>· Asbestos sheets removed &amp; broken pieces to collected &amp; shifted to hazardous waste scrap yard.</w:t>
      </w:r>
    </w:p>
    <w:p w14:paraId="0182575E" w14:textId="77777777" w:rsidR="0010759D" w:rsidRPr="0010759D" w:rsidRDefault="0010759D" w:rsidP="0010759D">
      <w:pPr>
        <w:spacing w:before="100" w:beforeAutospacing="1" w:after="100" w:afterAutospacing="1" w:line="240" w:lineRule="auto"/>
        <w:jc w:val="both"/>
        <w:rPr>
          <w:rFonts w:eastAsia="Times New Roman" w:cstheme="minorHAnsi"/>
          <w:lang w:eastAsia="en-IN"/>
        </w:rPr>
      </w:pPr>
      <w:r w:rsidRPr="0010759D">
        <w:rPr>
          <w:rFonts w:eastAsia="Times New Roman" w:cstheme="minorHAnsi"/>
          <w:b/>
          <w:bCs/>
          <w:u w:val="single"/>
          <w:lang w:eastAsia="en-IN"/>
        </w:rPr>
        <w:t>Do’s</w:t>
      </w:r>
    </w:p>
    <w:p w14:paraId="005E502C" w14:textId="77777777" w:rsidR="0010759D" w:rsidRPr="0010759D" w:rsidRDefault="0010759D" w:rsidP="0010759D">
      <w:pPr>
        <w:spacing w:before="100" w:beforeAutospacing="1" w:after="100" w:afterAutospacing="1" w:line="240" w:lineRule="auto"/>
        <w:ind w:left="1418" w:hanging="284"/>
        <w:rPr>
          <w:rFonts w:eastAsia="Times New Roman" w:cstheme="minorHAnsi"/>
          <w:lang w:eastAsia="en-IN"/>
        </w:rPr>
      </w:pPr>
      <w:r w:rsidRPr="0010759D">
        <w:rPr>
          <w:rFonts w:eastAsia="Times New Roman" w:cstheme="minorHAnsi"/>
          <w:lang w:eastAsia="en-IN"/>
        </w:rPr>
        <w:t>· Use tested power tools like grinding machine and drilling machine.</w:t>
      </w:r>
    </w:p>
    <w:p w14:paraId="3D36631B" w14:textId="77777777" w:rsidR="0010759D" w:rsidRPr="0010759D" w:rsidRDefault="0010759D" w:rsidP="0010759D">
      <w:pPr>
        <w:spacing w:before="100" w:beforeAutospacing="1" w:after="100" w:afterAutospacing="1" w:line="240" w:lineRule="auto"/>
        <w:ind w:left="1418" w:hanging="284"/>
        <w:rPr>
          <w:rFonts w:eastAsia="Times New Roman" w:cstheme="minorHAnsi"/>
          <w:lang w:eastAsia="en-IN"/>
        </w:rPr>
      </w:pPr>
      <w:r w:rsidRPr="0010759D">
        <w:rPr>
          <w:rFonts w:eastAsia="Times New Roman" w:cstheme="minorHAnsi"/>
          <w:lang w:eastAsia="en-IN"/>
        </w:rPr>
        <w:t>· Always use cutting wheels from SGL MCD stores.</w:t>
      </w:r>
    </w:p>
    <w:p w14:paraId="6A84CDD8" w14:textId="77777777" w:rsidR="0010759D" w:rsidRPr="0010759D" w:rsidRDefault="0010759D" w:rsidP="0010759D">
      <w:pPr>
        <w:spacing w:before="100" w:beforeAutospacing="1" w:after="100" w:afterAutospacing="1" w:line="240" w:lineRule="auto"/>
        <w:ind w:left="1418" w:hanging="284"/>
        <w:rPr>
          <w:rFonts w:eastAsia="Times New Roman" w:cstheme="minorHAnsi"/>
          <w:lang w:eastAsia="en-IN"/>
        </w:rPr>
      </w:pPr>
      <w:r w:rsidRPr="0010759D">
        <w:rPr>
          <w:rFonts w:eastAsia="Times New Roman" w:cstheme="minorHAnsi"/>
          <w:lang w:eastAsia="en-IN"/>
        </w:rPr>
        <w:t>· Carry out the housekeeping after the completion of job.</w:t>
      </w:r>
    </w:p>
    <w:p w14:paraId="03D9D367" w14:textId="77777777" w:rsidR="0010759D" w:rsidRPr="0010759D" w:rsidRDefault="0010759D" w:rsidP="0010759D">
      <w:pPr>
        <w:spacing w:before="100" w:beforeAutospacing="1" w:after="100" w:afterAutospacing="1" w:line="240" w:lineRule="auto"/>
        <w:ind w:left="1418" w:hanging="284"/>
        <w:rPr>
          <w:rFonts w:eastAsia="Times New Roman" w:cstheme="minorHAnsi"/>
          <w:lang w:eastAsia="en-IN"/>
        </w:rPr>
      </w:pPr>
      <w:r w:rsidRPr="0010759D">
        <w:rPr>
          <w:rFonts w:eastAsia="Times New Roman" w:cstheme="minorHAnsi"/>
          <w:lang w:eastAsia="en-IN"/>
        </w:rPr>
        <w:t>· Do oil the load chain after the use before storage of the chain pulley block.</w:t>
      </w:r>
    </w:p>
    <w:p w14:paraId="568FDA87" w14:textId="77777777" w:rsidR="0010759D" w:rsidRPr="0010759D" w:rsidRDefault="0010759D" w:rsidP="0010759D">
      <w:pPr>
        <w:spacing w:before="100" w:beforeAutospacing="1" w:after="100" w:afterAutospacing="1" w:line="240" w:lineRule="auto"/>
        <w:ind w:left="1418" w:hanging="284"/>
        <w:rPr>
          <w:rFonts w:eastAsia="Times New Roman" w:cstheme="minorHAnsi"/>
          <w:lang w:eastAsia="en-IN"/>
        </w:rPr>
      </w:pPr>
      <w:r w:rsidRPr="0010759D">
        <w:rPr>
          <w:rFonts w:eastAsia="Times New Roman" w:cstheme="minorHAnsi"/>
          <w:lang w:eastAsia="en-IN"/>
        </w:rPr>
        <w:t>· Do use dust mask while working in dusty area.</w:t>
      </w:r>
    </w:p>
    <w:p w14:paraId="67BF4B27" w14:textId="77777777" w:rsidR="0010759D" w:rsidRPr="0010759D" w:rsidRDefault="0010759D" w:rsidP="0010759D">
      <w:pPr>
        <w:spacing w:before="100" w:beforeAutospacing="1" w:after="100" w:afterAutospacing="1" w:line="240" w:lineRule="auto"/>
        <w:ind w:left="1418" w:hanging="284"/>
        <w:rPr>
          <w:rFonts w:eastAsia="Times New Roman" w:cstheme="minorHAnsi"/>
          <w:lang w:eastAsia="en-IN"/>
        </w:rPr>
      </w:pPr>
      <w:r w:rsidRPr="0010759D">
        <w:rPr>
          <w:rFonts w:eastAsia="Times New Roman" w:cstheme="minorHAnsi"/>
          <w:lang w:eastAsia="en-IN"/>
        </w:rPr>
        <w:t>· Do check/refer the weight of the lifting material in case weight is unknown.</w:t>
      </w:r>
    </w:p>
    <w:p w14:paraId="30B2F667" w14:textId="77777777" w:rsidR="0010759D" w:rsidRPr="0010759D" w:rsidRDefault="0010759D" w:rsidP="0010759D">
      <w:pPr>
        <w:spacing w:before="100" w:beforeAutospacing="1" w:after="100" w:afterAutospacing="1" w:line="240" w:lineRule="auto"/>
        <w:ind w:left="1418" w:hanging="284"/>
        <w:rPr>
          <w:rFonts w:eastAsia="Times New Roman" w:cstheme="minorHAnsi"/>
          <w:lang w:eastAsia="en-IN"/>
        </w:rPr>
      </w:pPr>
      <w:r w:rsidRPr="0010759D">
        <w:rPr>
          <w:rFonts w:eastAsia="Times New Roman" w:cstheme="minorHAnsi"/>
          <w:lang w:eastAsia="en-IN"/>
        </w:rPr>
        <w:t>· Load Sling from the center of the hook.</w:t>
      </w:r>
    </w:p>
    <w:p w14:paraId="5CA3A216" w14:textId="77777777" w:rsidR="0010759D" w:rsidRPr="0010759D" w:rsidRDefault="0010759D" w:rsidP="0010759D">
      <w:pPr>
        <w:spacing w:before="100" w:beforeAutospacing="1" w:after="100" w:afterAutospacing="1" w:line="240" w:lineRule="auto"/>
        <w:ind w:left="1418" w:hanging="284"/>
        <w:rPr>
          <w:rFonts w:eastAsia="Times New Roman" w:cstheme="minorHAnsi"/>
          <w:lang w:eastAsia="en-IN"/>
        </w:rPr>
      </w:pPr>
      <w:r w:rsidRPr="0010759D">
        <w:rPr>
          <w:rFonts w:eastAsia="Times New Roman" w:cstheme="minorHAnsi"/>
          <w:lang w:eastAsia="en-IN"/>
        </w:rPr>
        <w:t>· Use D Shackle to attach more slings.</w:t>
      </w:r>
    </w:p>
    <w:p w14:paraId="0C8E0993" w14:textId="77777777" w:rsidR="0010759D" w:rsidRPr="0010759D" w:rsidRDefault="0010759D" w:rsidP="0010759D">
      <w:pPr>
        <w:spacing w:before="100" w:beforeAutospacing="1" w:after="100" w:afterAutospacing="1" w:line="240" w:lineRule="auto"/>
        <w:ind w:left="1418" w:hanging="284"/>
        <w:rPr>
          <w:rFonts w:eastAsia="Times New Roman" w:cstheme="minorHAnsi"/>
          <w:lang w:eastAsia="en-IN"/>
        </w:rPr>
      </w:pPr>
      <w:r w:rsidRPr="0010759D">
        <w:rPr>
          <w:rFonts w:eastAsia="Times New Roman" w:cstheme="minorHAnsi"/>
          <w:lang w:eastAsia="en-IN"/>
        </w:rPr>
        <w:t>· Use chain block in excess of safe working load marked on the block.</w:t>
      </w:r>
    </w:p>
    <w:p w14:paraId="40120F3D" w14:textId="77777777" w:rsidR="0010759D" w:rsidRPr="0010759D" w:rsidRDefault="0010759D" w:rsidP="0010759D">
      <w:pPr>
        <w:spacing w:before="100" w:beforeAutospacing="1" w:after="100" w:afterAutospacing="1" w:line="240" w:lineRule="auto"/>
        <w:jc w:val="both"/>
        <w:rPr>
          <w:rFonts w:eastAsia="Times New Roman" w:cstheme="minorHAnsi"/>
          <w:lang w:eastAsia="en-IN"/>
        </w:rPr>
      </w:pPr>
      <w:r w:rsidRPr="0010759D">
        <w:rPr>
          <w:rFonts w:eastAsia="Times New Roman" w:cstheme="minorHAnsi"/>
          <w:b/>
          <w:bCs/>
          <w:u w:val="single"/>
          <w:lang w:eastAsia="en-IN"/>
        </w:rPr>
        <w:t>Don’ts</w:t>
      </w:r>
    </w:p>
    <w:p w14:paraId="0FDF71E7" w14:textId="77777777" w:rsidR="0010759D" w:rsidRPr="0010759D" w:rsidRDefault="0010759D" w:rsidP="0010759D">
      <w:pPr>
        <w:spacing w:before="100" w:beforeAutospacing="1" w:after="100" w:afterAutospacing="1" w:line="240" w:lineRule="auto"/>
        <w:ind w:left="1418" w:hanging="284"/>
        <w:jc w:val="both"/>
        <w:rPr>
          <w:rFonts w:eastAsia="Times New Roman" w:cstheme="minorHAnsi"/>
          <w:lang w:eastAsia="en-IN"/>
        </w:rPr>
      </w:pPr>
      <w:r w:rsidRPr="0010759D">
        <w:rPr>
          <w:rFonts w:eastAsia="Times New Roman" w:cstheme="minorHAnsi"/>
          <w:lang w:eastAsia="en-IN"/>
        </w:rPr>
        <w:t>· Cutting of sheets at heights.</w:t>
      </w:r>
    </w:p>
    <w:p w14:paraId="0A215D20" w14:textId="77777777" w:rsidR="0010759D" w:rsidRPr="0010759D" w:rsidRDefault="0010759D" w:rsidP="0010759D">
      <w:pPr>
        <w:spacing w:before="100" w:beforeAutospacing="1" w:after="100" w:afterAutospacing="1" w:line="240" w:lineRule="auto"/>
        <w:ind w:left="720" w:firstLine="414"/>
        <w:rPr>
          <w:rFonts w:eastAsia="Times New Roman" w:cstheme="minorHAnsi"/>
          <w:lang w:eastAsia="en-IN"/>
        </w:rPr>
      </w:pPr>
      <w:r w:rsidRPr="0010759D">
        <w:rPr>
          <w:rFonts w:eastAsia="Times New Roman" w:cstheme="minorHAnsi"/>
          <w:lang w:eastAsia="en-IN"/>
        </w:rPr>
        <w:t>· Twist the chain while handling material.</w:t>
      </w:r>
    </w:p>
    <w:p w14:paraId="3CFE3C90" w14:textId="77777777" w:rsidR="0010759D" w:rsidRPr="0010759D" w:rsidRDefault="0010759D" w:rsidP="0010759D">
      <w:pPr>
        <w:spacing w:before="100" w:beforeAutospacing="1" w:after="100" w:afterAutospacing="1" w:line="240" w:lineRule="auto"/>
        <w:ind w:left="720" w:firstLine="414"/>
        <w:rPr>
          <w:rFonts w:eastAsia="Times New Roman" w:cstheme="minorHAnsi"/>
          <w:lang w:eastAsia="en-IN"/>
        </w:rPr>
      </w:pPr>
      <w:r w:rsidRPr="0010759D">
        <w:rPr>
          <w:rFonts w:eastAsia="Times New Roman" w:cstheme="minorHAnsi"/>
          <w:lang w:eastAsia="en-IN"/>
        </w:rPr>
        <w:t>· Directly bind the load with the load chain.</w:t>
      </w:r>
    </w:p>
    <w:p w14:paraId="0066330A" w14:textId="77777777" w:rsidR="0010759D" w:rsidRPr="0010759D" w:rsidRDefault="0010759D" w:rsidP="0010759D">
      <w:pPr>
        <w:spacing w:before="100" w:beforeAutospacing="1" w:after="100" w:afterAutospacing="1" w:line="240" w:lineRule="auto"/>
        <w:ind w:left="720" w:firstLine="414"/>
        <w:rPr>
          <w:rFonts w:eastAsia="Times New Roman" w:cstheme="minorHAnsi"/>
          <w:lang w:eastAsia="en-IN"/>
        </w:rPr>
      </w:pPr>
      <w:r w:rsidRPr="0010759D">
        <w:rPr>
          <w:rFonts w:eastAsia="Times New Roman" w:cstheme="minorHAnsi"/>
          <w:lang w:eastAsia="en-IN"/>
        </w:rPr>
        <w:t>· Allow extreme slant slinging.</w:t>
      </w:r>
    </w:p>
    <w:p w14:paraId="6BC0A820" w14:textId="77777777" w:rsidR="0010759D" w:rsidRPr="0010759D" w:rsidRDefault="0010759D" w:rsidP="0010759D">
      <w:pPr>
        <w:spacing w:before="100" w:beforeAutospacing="1" w:after="100" w:afterAutospacing="1" w:line="240" w:lineRule="auto"/>
        <w:ind w:left="720" w:firstLine="414"/>
        <w:rPr>
          <w:rFonts w:eastAsia="Times New Roman" w:cstheme="minorHAnsi"/>
          <w:lang w:eastAsia="en-IN"/>
        </w:rPr>
      </w:pPr>
      <w:r w:rsidRPr="0010759D">
        <w:rPr>
          <w:rFonts w:eastAsia="Times New Roman" w:cstheme="minorHAnsi"/>
          <w:lang w:eastAsia="en-IN"/>
        </w:rPr>
        <w:t>· Overload the chain pulley block.</w:t>
      </w:r>
    </w:p>
    <w:p w14:paraId="58FEB4E2" w14:textId="77777777" w:rsidR="0010759D" w:rsidRPr="0010759D" w:rsidRDefault="0010759D" w:rsidP="0010759D">
      <w:pPr>
        <w:spacing w:before="100" w:beforeAutospacing="1" w:after="100" w:afterAutospacing="1" w:line="240" w:lineRule="auto"/>
        <w:ind w:left="720" w:firstLine="414"/>
        <w:rPr>
          <w:rFonts w:eastAsia="Times New Roman" w:cstheme="minorHAnsi"/>
          <w:lang w:eastAsia="en-IN"/>
        </w:rPr>
      </w:pPr>
      <w:r w:rsidRPr="0010759D">
        <w:rPr>
          <w:rFonts w:eastAsia="Times New Roman" w:cstheme="minorHAnsi"/>
          <w:lang w:eastAsia="en-IN"/>
        </w:rPr>
        <w:t>· Over lift the material.</w:t>
      </w:r>
    </w:p>
    <w:p w14:paraId="3E6E217C" w14:textId="77777777" w:rsidR="0010759D" w:rsidRPr="0010759D" w:rsidRDefault="0010759D" w:rsidP="0010759D">
      <w:pPr>
        <w:spacing w:before="100" w:beforeAutospacing="1" w:after="100" w:afterAutospacing="1" w:line="240" w:lineRule="auto"/>
        <w:ind w:left="720" w:firstLine="414"/>
        <w:rPr>
          <w:rFonts w:eastAsia="Times New Roman" w:cstheme="minorHAnsi"/>
          <w:lang w:eastAsia="en-IN"/>
        </w:rPr>
      </w:pPr>
      <w:r w:rsidRPr="0010759D">
        <w:rPr>
          <w:rFonts w:eastAsia="Times New Roman" w:cstheme="minorHAnsi"/>
          <w:lang w:eastAsia="en-IN"/>
        </w:rPr>
        <w:t>· Overload any crane/hoist/lifting tool/trolley above 75% of the SWL.</w:t>
      </w:r>
    </w:p>
    <w:p w14:paraId="220774A8" w14:textId="77777777" w:rsidR="0010759D" w:rsidRPr="0010759D" w:rsidRDefault="0010759D" w:rsidP="0010759D">
      <w:pPr>
        <w:spacing w:before="100" w:beforeAutospacing="1" w:after="100" w:afterAutospacing="1" w:line="240" w:lineRule="auto"/>
        <w:ind w:left="720" w:firstLine="414"/>
        <w:rPr>
          <w:rFonts w:eastAsia="Times New Roman" w:cstheme="minorHAnsi"/>
          <w:lang w:eastAsia="en-IN"/>
        </w:rPr>
      </w:pPr>
      <w:r w:rsidRPr="0010759D">
        <w:rPr>
          <w:rFonts w:eastAsia="Times New Roman" w:cstheme="minorHAnsi"/>
          <w:lang w:eastAsia="en-IN"/>
        </w:rPr>
        <w:t>· Manually lift the material whose weight is more than 50 kgs.</w:t>
      </w:r>
    </w:p>
    <w:p w14:paraId="13130602" w14:textId="77777777" w:rsidR="00112163" w:rsidRPr="0010759D" w:rsidRDefault="0010759D" w:rsidP="0010759D">
      <w:pPr>
        <w:pStyle w:val="ListParagraph"/>
        <w:ind w:left="1005"/>
        <w:jc w:val="both"/>
        <w:rPr>
          <w:rFonts w:cstheme="minorHAnsi"/>
          <w:b/>
        </w:rPr>
      </w:pPr>
      <w:r w:rsidRPr="0010759D">
        <w:rPr>
          <w:rFonts w:eastAsia="Times New Roman" w:cstheme="minorHAnsi"/>
          <w:lang w:eastAsia="en-IN"/>
        </w:rPr>
        <w:t>· Shift the material of length more than 6 meters through trucks.</w:t>
      </w:r>
    </w:p>
    <w:p w14:paraId="5BDA3E4F" w14:textId="77777777" w:rsidR="009130D6" w:rsidRPr="00462248" w:rsidRDefault="009130D6" w:rsidP="00152D7F">
      <w:pPr>
        <w:pStyle w:val="ListParagraph"/>
        <w:ind w:left="1005"/>
        <w:jc w:val="both"/>
        <w:rPr>
          <w:rFonts w:ascii="Times New Roman" w:hAnsi="Times New Roman" w:cs="Times New Roman"/>
          <w:b/>
          <w:sz w:val="24"/>
          <w:szCs w:val="24"/>
        </w:rPr>
      </w:pPr>
    </w:p>
    <w:p w14:paraId="4ECD69B9" w14:textId="5898F7B3" w:rsidR="009E17B8" w:rsidRPr="00E152FF" w:rsidRDefault="00DD3AEE" w:rsidP="00F26ABD">
      <w:pPr>
        <w:pStyle w:val="ListParagraph"/>
        <w:numPr>
          <w:ilvl w:val="0"/>
          <w:numId w:val="1"/>
        </w:numPr>
      </w:pPr>
      <w:r w:rsidRPr="00462248">
        <w:rPr>
          <w:rFonts w:ascii="Times New Roman" w:hAnsi="Times New Roman" w:cs="Times New Roman"/>
          <w:b/>
          <w:sz w:val="24"/>
          <w:szCs w:val="24"/>
        </w:rPr>
        <w:t>REFERENCE</w:t>
      </w:r>
      <w:r w:rsidR="005570A0" w:rsidRPr="00462248">
        <w:rPr>
          <w:rFonts w:ascii="Times New Roman" w:hAnsi="Times New Roman" w:cs="Times New Roman"/>
          <w:b/>
          <w:sz w:val="24"/>
          <w:szCs w:val="24"/>
        </w:rPr>
        <w:t>S:</w:t>
      </w:r>
    </w:p>
    <w:p w14:paraId="395DAB9C" w14:textId="77777777" w:rsidR="00112163" w:rsidRPr="00462248" w:rsidRDefault="00112163" w:rsidP="00BB77F4">
      <w:pPr>
        <w:pStyle w:val="ListParagraph"/>
        <w:ind w:left="709"/>
        <w:rPr>
          <w:rFonts w:ascii="Times New Roman" w:hAnsi="Times New Roman" w:cs="Times New Roman"/>
          <w:sz w:val="24"/>
          <w:szCs w:val="24"/>
        </w:rPr>
      </w:pPr>
    </w:p>
    <w:p w14:paraId="598D4B80" w14:textId="77777777" w:rsidR="00DD3AEE" w:rsidRPr="00462248" w:rsidRDefault="00DD3AEE" w:rsidP="00E06059">
      <w:pPr>
        <w:pStyle w:val="ListParagraph"/>
        <w:numPr>
          <w:ilvl w:val="0"/>
          <w:numId w:val="1"/>
        </w:numPr>
        <w:rPr>
          <w:rFonts w:ascii="Times New Roman" w:hAnsi="Times New Roman" w:cs="Times New Roman"/>
          <w:b/>
          <w:sz w:val="24"/>
          <w:szCs w:val="24"/>
        </w:rPr>
      </w:pPr>
      <w:r w:rsidRPr="00462248">
        <w:rPr>
          <w:rFonts w:ascii="Times New Roman" w:hAnsi="Times New Roman" w:cs="Times New Roman"/>
          <w:b/>
          <w:sz w:val="24"/>
          <w:szCs w:val="24"/>
        </w:rPr>
        <w:t>RECORDS</w:t>
      </w:r>
      <w:r w:rsidR="005570A0" w:rsidRPr="00462248">
        <w:rPr>
          <w:rFonts w:ascii="Times New Roman" w:hAnsi="Times New Roman" w:cs="Times New Roman"/>
          <w:b/>
          <w:sz w:val="24"/>
          <w:szCs w:val="24"/>
        </w:rPr>
        <w:t>:</w:t>
      </w:r>
    </w:p>
    <w:tbl>
      <w:tblPr>
        <w:tblStyle w:val="TableGrid"/>
        <w:tblW w:w="9606" w:type="dxa"/>
        <w:tblLayout w:type="fixed"/>
        <w:tblLook w:val="04A0" w:firstRow="1" w:lastRow="0" w:firstColumn="1" w:lastColumn="0" w:noHBand="0" w:noVBand="1"/>
      </w:tblPr>
      <w:tblGrid>
        <w:gridCol w:w="596"/>
        <w:gridCol w:w="2206"/>
        <w:gridCol w:w="2693"/>
        <w:gridCol w:w="1559"/>
        <w:gridCol w:w="1276"/>
        <w:gridCol w:w="1276"/>
      </w:tblGrid>
      <w:tr w:rsidR="00D9681D" w:rsidRPr="00462248" w14:paraId="39378167" w14:textId="77777777" w:rsidTr="00526AED">
        <w:tc>
          <w:tcPr>
            <w:tcW w:w="596" w:type="dxa"/>
          </w:tcPr>
          <w:p w14:paraId="1C964073"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Sr. No.</w:t>
            </w:r>
          </w:p>
        </w:tc>
        <w:tc>
          <w:tcPr>
            <w:tcW w:w="2206" w:type="dxa"/>
          </w:tcPr>
          <w:p w14:paraId="4B33322D" w14:textId="77777777" w:rsidR="00587DC4" w:rsidRPr="00462248" w:rsidRDefault="00BB77F4" w:rsidP="008308F2">
            <w:pPr>
              <w:tabs>
                <w:tab w:val="center" w:pos="1207"/>
              </w:tabs>
              <w:rPr>
                <w:rFonts w:ascii="Times New Roman" w:hAnsi="Times New Roman" w:cs="Times New Roman"/>
                <w:b/>
                <w:sz w:val="24"/>
                <w:szCs w:val="24"/>
              </w:rPr>
            </w:pPr>
            <w:r w:rsidRPr="00462248">
              <w:rPr>
                <w:rFonts w:ascii="Times New Roman" w:hAnsi="Times New Roman" w:cs="Times New Roman"/>
                <w:b/>
                <w:sz w:val="24"/>
                <w:szCs w:val="24"/>
              </w:rPr>
              <w:tab/>
            </w:r>
            <w:r w:rsidR="00587DC4" w:rsidRPr="00462248">
              <w:rPr>
                <w:rFonts w:ascii="Times New Roman" w:hAnsi="Times New Roman" w:cs="Times New Roman"/>
                <w:b/>
                <w:sz w:val="24"/>
                <w:szCs w:val="24"/>
              </w:rPr>
              <w:t>Record No.</w:t>
            </w:r>
          </w:p>
        </w:tc>
        <w:tc>
          <w:tcPr>
            <w:tcW w:w="2693" w:type="dxa"/>
          </w:tcPr>
          <w:p w14:paraId="0618BD3F"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Record Title</w:t>
            </w:r>
          </w:p>
        </w:tc>
        <w:tc>
          <w:tcPr>
            <w:tcW w:w="1559" w:type="dxa"/>
          </w:tcPr>
          <w:p w14:paraId="7E20C5A4"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Maintained by</w:t>
            </w:r>
          </w:p>
        </w:tc>
        <w:tc>
          <w:tcPr>
            <w:tcW w:w="1276" w:type="dxa"/>
          </w:tcPr>
          <w:p w14:paraId="4A4B27C7"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Soft/Hard form</w:t>
            </w:r>
          </w:p>
        </w:tc>
        <w:tc>
          <w:tcPr>
            <w:tcW w:w="1276" w:type="dxa"/>
          </w:tcPr>
          <w:p w14:paraId="4041D93B"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Retention Time</w:t>
            </w:r>
          </w:p>
        </w:tc>
      </w:tr>
      <w:tr w:rsidR="00D9681D" w:rsidRPr="00462248" w14:paraId="548296CC" w14:textId="77777777" w:rsidTr="00526AED">
        <w:tc>
          <w:tcPr>
            <w:tcW w:w="596" w:type="dxa"/>
          </w:tcPr>
          <w:p w14:paraId="216C2583" w14:textId="77777777" w:rsidR="00642F5C" w:rsidRPr="00462248" w:rsidRDefault="008E7D13" w:rsidP="008308F2">
            <w:pPr>
              <w:jc w:val="center"/>
              <w:rPr>
                <w:rFonts w:ascii="Times New Roman" w:hAnsi="Times New Roman" w:cs="Times New Roman"/>
                <w:sz w:val="24"/>
                <w:szCs w:val="24"/>
              </w:rPr>
            </w:pPr>
            <w:r w:rsidRPr="00462248">
              <w:rPr>
                <w:rFonts w:ascii="Times New Roman" w:hAnsi="Times New Roman" w:cs="Times New Roman"/>
                <w:sz w:val="24"/>
                <w:szCs w:val="24"/>
              </w:rPr>
              <w:t>1</w:t>
            </w:r>
            <w:r w:rsidR="00F404DA" w:rsidRPr="00462248">
              <w:rPr>
                <w:rFonts w:ascii="Times New Roman" w:hAnsi="Times New Roman" w:cs="Times New Roman"/>
                <w:sz w:val="24"/>
                <w:szCs w:val="24"/>
              </w:rPr>
              <w:t>.</w:t>
            </w:r>
          </w:p>
        </w:tc>
        <w:tc>
          <w:tcPr>
            <w:tcW w:w="2206" w:type="dxa"/>
          </w:tcPr>
          <w:p w14:paraId="4CE7C4F1" w14:textId="77777777" w:rsidR="00642F5C" w:rsidRPr="00462248" w:rsidRDefault="00642F5C" w:rsidP="00FA4EF9">
            <w:pPr>
              <w:rPr>
                <w:rFonts w:ascii="Times New Roman" w:hAnsi="Times New Roman" w:cs="Times New Roman"/>
                <w:sz w:val="24"/>
                <w:szCs w:val="24"/>
              </w:rPr>
            </w:pPr>
          </w:p>
        </w:tc>
        <w:tc>
          <w:tcPr>
            <w:tcW w:w="2693" w:type="dxa"/>
          </w:tcPr>
          <w:p w14:paraId="727B2DC9" w14:textId="77777777" w:rsidR="00642F5C" w:rsidRPr="00462248" w:rsidRDefault="00642F5C" w:rsidP="008308F2">
            <w:pPr>
              <w:rPr>
                <w:rFonts w:ascii="Times New Roman" w:hAnsi="Times New Roman" w:cs="Times New Roman"/>
                <w:sz w:val="24"/>
                <w:szCs w:val="24"/>
              </w:rPr>
            </w:pPr>
          </w:p>
        </w:tc>
        <w:tc>
          <w:tcPr>
            <w:tcW w:w="1559" w:type="dxa"/>
          </w:tcPr>
          <w:p w14:paraId="7A9868DC" w14:textId="77777777" w:rsidR="00642F5C" w:rsidRPr="00462248" w:rsidRDefault="00642F5C" w:rsidP="008308F2">
            <w:pPr>
              <w:rPr>
                <w:rFonts w:ascii="Times New Roman" w:hAnsi="Times New Roman" w:cs="Times New Roman"/>
                <w:sz w:val="24"/>
                <w:szCs w:val="24"/>
              </w:rPr>
            </w:pPr>
          </w:p>
        </w:tc>
        <w:tc>
          <w:tcPr>
            <w:tcW w:w="1276" w:type="dxa"/>
          </w:tcPr>
          <w:p w14:paraId="43FBAF0A" w14:textId="77777777" w:rsidR="00642F5C" w:rsidRPr="00462248" w:rsidRDefault="00642F5C" w:rsidP="008308F2">
            <w:pPr>
              <w:rPr>
                <w:rFonts w:ascii="Times New Roman" w:hAnsi="Times New Roman" w:cs="Times New Roman"/>
                <w:sz w:val="24"/>
                <w:szCs w:val="24"/>
              </w:rPr>
            </w:pPr>
          </w:p>
        </w:tc>
        <w:tc>
          <w:tcPr>
            <w:tcW w:w="1276" w:type="dxa"/>
          </w:tcPr>
          <w:p w14:paraId="2976FADC" w14:textId="77777777" w:rsidR="00642F5C" w:rsidRPr="00462248" w:rsidRDefault="00642F5C" w:rsidP="008308F2">
            <w:pPr>
              <w:rPr>
                <w:rFonts w:ascii="Times New Roman" w:hAnsi="Times New Roman" w:cs="Times New Roman"/>
                <w:sz w:val="24"/>
                <w:szCs w:val="24"/>
              </w:rPr>
            </w:pPr>
          </w:p>
        </w:tc>
      </w:tr>
      <w:tr w:rsidR="00D9681D" w:rsidRPr="00462248" w14:paraId="58A5C1A3" w14:textId="77777777" w:rsidTr="00526AED">
        <w:tc>
          <w:tcPr>
            <w:tcW w:w="596" w:type="dxa"/>
          </w:tcPr>
          <w:p w14:paraId="30DFF7E3" w14:textId="77777777" w:rsidR="009C43DA" w:rsidRPr="00462248" w:rsidRDefault="008E7D13" w:rsidP="008308F2">
            <w:pPr>
              <w:jc w:val="center"/>
              <w:rPr>
                <w:rFonts w:ascii="Times New Roman" w:hAnsi="Times New Roman" w:cs="Times New Roman"/>
                <w:sz w:val="24"/>
                <w:szCs w:val="24"/>
              </w:rPr>
            </w:pPr>
            <w:r w:rsidRPr="00462248">
              <w:rPr>
                <w:rFonts w:ascii="Times New Roman" w:hAnsi="Times New Roman" w:cs="Times New Roman"/>
                <w:sz w:val="24"/>
                <w:szCs w:val="24"/>
              </w:rPr>
              <w:t>2</w:t>
            </w:r>
            <w:r w:rsidR="00F404DA" w:rsidRPr="00462248">
              <w:rPr>
                <w:rFonts w:ascii="Times New Roman" w:hAnsi="Times New Roman" w:cs="Times New Roman"/>
                <w:sz w:val="24"/>
                <w:szCs w:val="24"/>
              </w:rPr>
              <w:t>.</w:t>
            </w:r>
          </w:p>
        </w:tc>
        <w:tc>
          <w:tcPr>
            <w:tcW w:w="2206" w:type="dxa"/>
          </w:tcPr>
          <w:p w14:paraId="1B3588E6" w14:textId="77777777" w:rsidR="009C43DA" w:rsidRPr="00462248" w:rsidRDefault="009C43DA" w:rsidP="00FA4EF9">
            <w:pPr>
              <w:rPr>
                <w:rFonts w:ascii="Times New Roman" w:hAnsi="Times New Roman" w:cs="Times New Roman"/>
                <w:sz w:val="24"/>
                <w:szCs w:val="24"/>
              </w:rPr>
            </w:pPr>
          </w:p>
        </w:tc>
        <w:tc>
          <w:tcPr>
            <w:tcW w:w="2693" w:type="dxa"/>
          </w:tcPr>
          <w:p w14:paraId="6FD19354" w14:textId="77777777" w:rsidR="009C43DA" w:rsidRPr="00462248" w:rsidRDefault="009C43DA" w:rsidP="008308F2">
            <w:pPr>
              <w:rPr>
                <w:rFonts w:ascii="Times New Roman" w:hAnsi="Times New Roman" w:cs="Times New Roman"/>
                <w:sz w:val="24"/>
                <w:szCs w:val="24"/>
              </w:rPr>
            </w:pPr>
          </w:p>
        </w:tc>
        <w:tc>
          <w:tcPr>
            <w:tcW w:w="1559" w:type="dxa"/>
          </w:tcPr>
          <w:p w14:paraId="560DEB0F" w14:textId="77777777" w:rsidR="009C43DA" w:rsidRPr="00462248" w:rsidRDefault="009C43DA" w:rsidP="008308F2">
            <w:pPr>
              <w:rPr>
                <w:rFonts w:ascii="Times New Roman" w:hAnsi="Times New Roman" w:cs="Times New Roman"/>
                <w:sz w:val="24"/>
                <w:szCs w:val="24"/>
              </w:rPr>
            </w:pPr>
          </w:p>
        </w:tc>
        <w:tc>
          <w:tcPr>
            <w:tcW w:w="1276" w:type="dxa"/>
          </w:tcPr>
          <w:p w14:paraId="6EFF8DDD" w14:textId="77777777" w:rsidR="009C43DA" w:rsidRPr="00462248" w:rsidRDefault="009C43DA" w:rsidP="008308F2">
            <w:pPr>
              <w:rPr>
                <w:rFonts w:ascii="Times New Roman" w:hAnsi="Times New Roman" w:cs="Times New Roman"/>
                <w:sz w:val="24"/>
                <w:szCs w:val="24"/>
              </w:rPr>
            </w:pPr>
          </w:p>
        </w:tc>
        <w:tc>
          <w:tcPr>
            <w:tcW w:w="1276" w:type="dxa"/>
          </w:tcPr>
          <w:p w14:paraId="5CF25B4F" w14:textId="77777777" w:rsidR="009C43DA" w:rsidRPr="00462248" w:rsidRDefault="009C43DA" w:rsidP="008308F2">
            <w:pPr>
              <w:rPr>
                <w:rFonts w:ascii="Times New Roman" w:hAnsi="Times New Roman" w:cs="Times New Roman"/>
                <w:sz w:val="24"/>
                <w:szCs w:val="24"/>
              </w:rPr>
            </w:pPr>
          </w:p>
        </w:tc>
      </w:tr>
      <w:tr w:rsidR="00D9681D" w:rsidRPr="00462248" w14:paraId="5A5B6392" w14:textId="77777777" w:rsidTr="00526AED">
        <w:tc>
          <w:tcPr>
            <w:tcW w:w="596" w:type="dxa"/>
          </w:tcPr>
          <w:p w14:paraId="6A025F2E" w14:textId="77777777" w:rsidR="00A90B55" w:rsidRPr="00462248" w:rsidRDefault="008E7D13" w:rsidP="008308F2">
            <w:pPr>
              <w:jc w:val="center"/>
              <w:rPr>
                <w:rFonts w:ascii="Times New Roman" w:hAnsi="Times New Roman" w:cs="Times New Roman"/>
                <w:sz w:val="24"/>
                <w:szCs w:val="24"/>
              </w:rPr>
            </w:pPr>
            <w:r w:rsidRPr="00462248">
              <w:rPr>
                <w:rFonts w:ascii="Times New Roman" w:hAnsi="Times New Roman" w:cs="Times New Roman"/>
                <w:sz w:val="24"/>
                <w:szCs w:val="24"/>
              </w:rPr>
              <w:t>3</w:t>
            </w:r>
            <w:r w:rsidR="00F404DA" w:rsidRPr="00462248">
              <w:rPr>
                <w:rFonts w:ascii="Times New Roman" w:hAnsi="Times New Roman" w:cs="Times New Roman"/>
                <w:sz w:val="24"/>
                <w:szCs w:val="24"/>
              </w:rPr>
              <w:t>.</w:t>
            </w:r>
          </w:p>
        </w:tc>
        <w:tc>
          <w:tcPr>
            <w:tcW w:w="2206" w:type="dxa"/>
          </w:tcPr>
          <w:p w14:paraId="780A6729" w14:textId="77777777" w:rsidR="00A90B55" w:rsidRPr="00462248" w:rsidRDefault="00A90B55" w:rsidP="00FA4EF9">
            <w:pPr>
              <w:rPr>
                <w:rFonts w:ascii="Times New Roman" w:hAnsi="Times New Roman" w:cs="Times New Roman"/>
                <w:sz w:val="24"/>
                <w:szCs w:val="24"/>
              </w:rPr>
            </w:pPr>
          </w:p>
        </w:tc>
        <w:tc>
          <w:tcPr>
            <w:tcW w:w="2693" w:type="dxa"/>
          </w:tcPr>
          <w:p w14:paraId="42248EF9" w14:textId="77777777" w:rsidR="00A90B55" w:rsidRPr="00462248" w:rsidRDefault="00A90B55" w:rsidP="008308F2">
            <w:pPr>
              <w:rPr>
                <w:rFonts w:ascii="Times New Roman" w:hAnsi="Times New Roman" w:cs="Times New Roman"/>
                <w:sz w:val="24"/>
                <w:szCs w:val="24"/>
              </w:rPr>
            </w:pPr>
          </w:p>
        </w:tc>
        <w:tc>
          <w:tcPr>
            <w:tcW w:w="1559" w:type="dxa"/>
          </w:tcPr>
          <w:p w14:paraId="0F8DC2B2" w14:textId="77777777" w:rsidR="00A90B55" w:rsidRPr="00462248" w:rsidRDefault="00A90B55" w:rsidP="008308F2">
            <w:pPr>
              <w:rPr>
                <w:rFonts w:ascii="Times New Roman" w:hAnsi="Times New Roman" w:cs="Times New Roman"/>
                <w:sz w:val="24"/>
                <w:szCs w:val="24"/>
              </w:rPr>
            </w:pPr>
          </w:p>
        </w:tc>
        <w:tc>
          <w:tcPr>
            <w:tcW w:w="1276" w:type="dxa"/>
          </w:tcPr>
          <w:p w14:paraId="4C72F124" w14:textId="77777777" w:rsidR="00A90B55" w:rsidRPr="00462248" w:rsidRDefault="00A90B55" w:rsidP="008308F2">
            <w:pPr>
              <w:rPr>
                <w:rFonts w:ascii="Times New Roman" w:hAnsi="Times New Roman" w:cs="Times New Roman"/>
                <w:sz w:val="24"/>
                <w:szCs w:val="24"/>
              </w:rPr>
            </w:pPr>
          </w:p>
        </w:tc>
        <w:tc>
          <w:tcPr>
            <w:tcW w:w="1276" w:type="dxa"/>
          </w:tcPr>
          <w:p w14:paraId="7099E10B" w14:textId="77777777" w:rsidR="00A90B55" w:rsidRPr="00462248" w:rsidRDefault="00A90B55" w:rsidP="008308F2">
            <w:pPr>
              <w:rPr>
                <w:rFonts w:ascii="Times New Roman" w:hAnsi="Times New Roman" w:cs="Times New Roman"/>
                <w:sz w:val="24"/>
                <w:szCs w:val="24"/>
              </w:rPr>
            </w:pPr>
          </w:p>
        </w:tc>
      </w:tr>
      <w:tr w:rsidR="00D9681D" w:rsidRPr="00462248" w14:paraId="401C1CF1" w14:textId="77777777" w:rsidTr="00526AED">
        <w:tc>
          <w:tcPr>
            <w:tcW w:w="596" w:type="dxa"/>
          </w:tcPr>
          <w:p w14:paraId="7F07CC8D" w14:textId="77777777" w:rsidR="00490DEB" w:rsidRPr="00462248" w:rsidRDefault="00F404DA" w:rsidP="008308F2">
            <w:pPr>
              <w:jc w:val="center"/>
              <w:rPr>
                <w:rFonts w:ascii="Times New Roman" w:hAnsi="Times New Roman" w:cs="Times New Roman"/>
                <w:sz w:val="24"/>
                <w:szCs w:val="24"/>
              </w:rPr>
            </w:pPr>
            <w:r w:rsidRPr="00462248">
              <w:rPr>
                <w:rFonts w:ascii="Times New Roman" w:hAnsi="Times New Roman" w:cs="Times New Roman"/>
                <w:sz w:val="24"/>
                <w:szCs w:val="24"/>
              </w:rPr>
              <w:t>4.</w:t>
            </w:r>
          </w:p>
        </w:tc>
        <w:tc>
          <w:tcPr>
            <w:tcW w:w="2206" w:type="dxa"/>
          </w:tcPr>
          <w:p w14:paraId="693F285E" w14:textId="77777777" w:rsidR="00490DEB" w:rsidRPr="00462248" w:rsidRDefault="00490DEB" w:rsidP="00FA4EF9">
            <w:pPr>
              <w:rPr>
                <w:rFonts w:ascii="Times New Roman" w:hAnsi="Times New Roman" w:cs="Times New Roman"/>
                <w:sz w:val="24"/>
                <w:szCs w:val="24"/>
              </w:rPr>
            </w:pPr>
          </w:p>
        </w:tc>
        <w:tc>
          <w:tcPr>
            <w:tcW w:w="2693" w:type="dxa"/>
          </w:tcPr>
          <w:p w14:paraId="36FC94C3" w14:textId="77777777" w:rsidR="00490DEB" w:rsidRPr="00462248" w:rsidRDefault="00490DEB" w:rsidP="008308F2">
            <w:pPr>
              <w:rPr>
                <w:rFonts w:ascii="Times New Roman" w:hAnsi="Times New Roman" w:cs="Times New Roman"/>
                <w:sz w:val="24"/>
                <w:szCs w:val="24"/>
              </w:rPr>
            </w:pPr>
          </w:p>
        </w:tc>
        <w:tc>
          <w:tcPr>
            <w:tcW w:w="1559" w:type="dxa"/>
          </w:tcPr>
          <w:p w14:paraId="12E3C4ED" w14:textId="77777777" w:rsidR="00490DEB" w:rsidRPr="00462248" w:rsidRDefault="00490DEB" w:rsidP="008308F2">
            <w:pPr>
              <w:rPr>
                <w:rFonts w:ascii="Times New Roman" w:hAnsi="Times New Roman" w:cs="Times New Roman"/>
                <w:sz w:val="24"/>
                <w:szCs w:val="24"/>
              </w:rPr>
            </w:pPr>
          </w:p>
        </w:tc>
        <w:tc>
          <w:tcPr>
            <w:tcW w:w="1276" w:type="dxa"/>
          </w:tcPr>
          <w:p w14:paraId="47066188" w14:textId="77777777" w:rsidR="00490DEB" w:rsidRPr="00462248" w:rsidRDefault="00490DEB" w:rsidP="008308F2">
            <w:pPr>
              <w:rPr>
                <w:rFonts w:ascii="Times New Roman" w:hAnsi="Times New Roman" w:cs="Times New Roman"/>
                <w:sz w:val="24"/>
                <w:szCs w:val="24"/>
              </w:rPr>
            </w:pPr>
          </w:p>
        </w:tc>
        <w:tc>
          <w:tcPr>
            <w:tcW w:w="1276" w:type="dxa"/>
          </w:tcPr>
          <w:p w14:paraId="5AD88967" w14:textId="77777777" w:rsidR="00490DEB" w:rsidRPr="00462248" w:rsidRDefault="00490DEB" w:rsidP="008308F2">
            <w:pPr>
              <w:rPr>
                <w:rFonts w:ascii="Times New Roman" w:hAnsi="Times New Roman" w:cs="Times New Roman"/>
                <w:sz w:val="24"/>
                <w:szCs w:val="24"/>
              </w:rPr>
            </w:pPr>
          </w:p>
        </w:tc>
      </w:tr>
      <w:tr w:rsidR="00D9681D" w:rsidRPr="00462248" w14:paraId="6FA9DB7D" w14:textId="77777777" w:rsidTr="00526AED">
        <w:tc>
          <w:tcPr>
            <w:tcW w:w="596" w:type="dxa"/>
          </w:tcPr>
          <w:p w14:paraId="118F324E" w14:textId="77777777" w:rsidR="00490DEB" w:rsidRPr="00462248" w:rsidRDefault="00F404DA" w:rsidP="008308F2">
            <w:pPr>
              <w:jc w:val="center"/>
              <w:rPr>
                <w:rFonts w:ascii="Times New Roman" w:hAnsi="Times New Roman" w:cs="Times New Roman"/>
                <w:sz w:val="24"/>
                <w:szCs w:val="24"/>
              </w:rPr>
            </w:pPr>
            <w:r w:rsidRPr="00462248">
              <w:rPr>
                <w:rFonts w:ascii="Times New Roman" w:hAnsi="Times New Roman" w:cs="Times New Roman"/>
                <w:sz w:val="24"/>
                <w:szCs w:val="24"/>
              </w:rPr>
              <w:t>5</w:t>
            </w:r>
            <w:r w:rsidR="00490DEB" w:rsidRPr="00462248">
              <w:rPr>
                <w:rFonts w:ascii="Times New Roman" w:hAnsi="Times New Roman" w:cs="Times New Roman"/>
                <w:sz w:val="24"/>
                <w:szCs w:val="24"/>
              </w:rPr>
              <w:t>.</w:t>
            </w:r>
          </w:p>
        </w:tc>
        <w:tc>
          <w:tcPr>
            <w:tcW w:w="2206" w:type="dxa"/>
          </w:tcPr>
          <w:p w14:paraId="3D898B44" w14:textId="77777777" w:rsidR="00490DEB" w:rsidRPr="00462248" w:rsidRDefault="00490DEB" w:rsidP="00FA4EF9">
            <w:pPr>
              <w:rPr>
                <w:rFonts w:ascii="Times New Roman" w:hAnsi="Times New Roman" w:cs="Times New Roman"/>
                <w:sz w:val="24"/>
                <w:szCs w:val="24"/>
              </w:rPr>
            </w:pPr>
          </w:p>
        </w:tc>
        <w:tc>
          <w:tcPr>
            <w:tcW w:w="2693" w:type="dxa"/>
          </w:tcPr>
          <w:p w14:paraId="60B07AA1" w14:textId="77777777" w:rsidR="00490DEB" w:rsidRPr="00462248" w:rsidRDefault="00490DEB" w:rsidP="008308F2">
            <w:pPr>
              <w:rPr>
                <w:rFonts w:ascii="Times New Roman" w:hAnsi="Times New Roman" w:cs="Times New Roman"/>
                <w:sz w:val="24"/>
                <w:szCs w:val="24"/>
              </w:rPr>
            </w:pPr>
          </w:p>
        </w:tc>
        <w:tc>
          <w:tcPr>
            <w:tcW w:w="1559" w:type="dxa"/>
          </w:tcPr>
          <w:p w14:paraId="6D5D64E7" w14:textId="77777777" w:rsidR="00490DEB" w:rsidRPr="00462248" w:rsidRDefault="00490DEB" w:rsidP="008308F2">
            <w:pPr>
              <w:rPr>
                <w:rFonts w:ascii="Times New Roman" w:hAnsi="Times New Roman" w:cs="Times New Roman"/>
                <w:sz w:val="24"/>
                <w:szCs w:val="24"/>
              </w:rPr>
            </w:pPr>
          </w:p>
        </w:tc>
        <w:tc>
          <w:tcPr>
            <w:tcW w:w="1276" w:type="dxa"/>
          </w:tcPr>
          <w:p w14:paraId="32F4D9C5" w14:textId="77777777" w:rsidR="00490DEB" w:rsidRPr="00462248" w:rsidRDefault="00490DEB" w:rsidP="008308F2">
            <w:pPr>
              <w:rPr>
                <w:rFonts w:ascii="Times New Roman" w:hAnsi="Times New Roman" w:cs="Times New Roman"/>
                <w:sz w:val="24"/>
                <w:szCs w:val="24"/>
              </w:rPr>
            </w:pPr>
          </w:p>
        </w:tc>
        <w:tc>
          <w:tcPr>
            <w:tcW w:w="1276" w:type="dxa"/>
          </w:tcPr>
          <w:p w14:paraId="76532B1D" w14:textId="77777777" w:rsidR="00490DEB" w:rsidRPr="00462248" w:rsidRDefault="00490DEB" w:rsidP="008308F2">
            <w:pPr>
              <w:rPr>
                <w:rFonts w:ascii="Times New Roman" w:hAnsi="Times New Roman" w:cs="Times New Roman"/>
                <w:sz w:val="24"/>
                <w:szCs w:val="24"/>
              </w:rPr>
            </w:pPr>
          </w:p>
        </w:tc>
      </w:tr>
      <w:tr w:rsidR="00490DEB" w:rsidRPr="00462248" w14:paraId="4E4EEE1D" w14:textId="77777777" w:rsidTr="00526AED">
        <w:tc>
          <w:tcPr>
            <w:tcW w:w="596" w:type="dxa"/>
          </w:tcPr>
          <w:p w14:paraId="6256303C" w14:textId="77777777" w:rsidR="00490DEB" w:rsidRPr="00462248" w:rsidRDefault="00F404DA" w:rsidP="008308F2">
            <w:pPr>
              <w:jc w:val="center"/>
              <w:rPr>
                <w:rFonts w:ascii="Times New Roman" w:hAnsi="Times New Roman" w:cs="Times New Roman"/>
                <w:sz w:val="24"/>
                <w:szCs w:val="24"/>
              </w:rPr>
            </w:pPr>
            <w:r w:rsidRPr="00462248">
              <w:rPr>
                <w:rFonts w:ascii="Times New Roman" w:hAnsi="Times New Roman" w:cs="Times New Roman"/>
                <w:sz w:val="24"/>
                <w:szCs w:val="24"/>
              </w:rPr>
              <w:t>6</w:t>
            </w:r>
            <w:r w:rsidR="00490DEB" w:rsidRPr="00462248">
              <w:rPr>
                <w:rFonts w:ascii="Times New Roman" w:hAnsi="Times New Roman" w:cs="Times New Roman"/>
                <w:sz w:val="24"/>
                <w:szCs w:val="24"/>
              </w:rPr>
              <w:t>.</w:t>
            </w:r>
          </w:p>
        </w:tc>
        <w:tc>
          <w:tcPr>
            <w:tcW w:w="2206" w:type="dxa"/>
          </w:tcPr>
          <w:p w14:paraId="1F85684F" w14:textId="77777777" w:rsidR="00490DEB" w:rsidRPr="00462248" w:rsidRDefault="00490DEB" w:rsidP="00FA4EF9">
            <w:pPr>
              <w:rPr>
                <w:rFonts w:ascii="Times New Roman" w:hAnsi="Times New Roman" w:cs="Times New Roman"/>
                <w:sz w:val="24"/>
                <w:szCs w:val="24"/>
              </w:rPr>
            </w:pPr>
          </w:p>
        </w:tc>
        <w:tc>
          <w:tcPr>
            <w:tcW w:w="2693" w:type="dxa"/>
          </w:tcPr>
          <w:p w14:paraId="5BFF5180" w14:textId="77777777" w:rsidR="00490DEB" w:rsidRPr="00462248" w:rsidRDefault="00490DEB" w:rsidP="008308F2">
            <w:pPr>
              <w:rPr>
                <w:rFonts w:ascii="Times New Roman" w:hAnsi="Times New Roman" w:cs="Times New Roman"/>
                <w:sz w:val="24"/>
                <w:szCs w:val="24"/>
              </w:rPr>
            </w:pPr>
          </w:p>
        </w:tc>
        <w:tc>
          <w:tcPr>
            <w:tcW w:w="1559" w:type="dxa"/>
          </w:tcPr>
          <w:p w14:paraId="6CE67B2E" w14:textId="77777777" w:rsidR="00490DEB" w:rsidRPr="00462248" w:rsidRDefault="00490DEB" w:rsidP="008308F2">
            <w:pPr>
              <w:rPr>
                <w:rFonts w:ascii="Times New Roman" w:hAnsi="Times New Roman" w:cs="Times New Roman"/>
                <w:sz w:val="24"/>
                <w:szCs w:val="24"/>
              </w:rPr>
            </w:pPr>
          </w:p>
        </w:tc>
        <w:tc>
          <w:tcPr>
            <w:tcW w:w="1276" w:type="dxa"/>
          </w:tcPr>
          <w:p w14:paraId="61109230" w14:textId="77777777" w:rsidR="00490DEB" w:rsidRPr="00462248" w:rsidRDefault="00490DEB" w:rsidP="008308F2">
            <w:pPr>
              <w:rPr>
                <w:rFonts w:ascii="Times New Roman" w:hAnsi="Times New Roman" w:cs="Times New Roman"/>
                <w:sz w:val="24"/>
                <w:szCs w:val="24"/>
              </w:rPr>
            </w:pPr>
          </w:p>
        </w:tc>
        <w:tc>
          <w:tcPr>
            <w:tcW w:w="1276" w:type="dxa"/>
          </w:tcPr>
          <w:p w14:paraId="53C52CA7" w14:textId="77777777" w:rsidR="00490DEB" w:rsidRPr="00462248" w:rsidRDefault="00490DEB" w:rsidP="008308F2">
            <w:pPr>
              <w:rPr>
                <w:rFonts w:ascii="Times New Roman" w:hAnsi="Times New Roman" w:cs="Times New Roman"/>
                <w:sz w:val="24"/>
                <w:szCs w:val="24"/>
              </w:rPr>
            </w:pPr>
          </w:p>
        </w:tc>
      </w:tr>
    </w:tbl>
    <w:p w14:paraId="16D81F01" w14:textId="77777777" w:rsidR="00B834FB" w:rsidRDefault="00B834FB" w:rsidP="00DD3AEE">
      <w:pPr>
        <w:rPr>
          <w:rFonts w:ascii="Times New Roman" w:hAnsi="Times New Roman" w:cs="Times New Roman"/>
          <w:b/>
          <w:sz w:val="24"/>
          <w:szCs w:val="24"/>
        </w:rPr>
      </w:pPr>
    </w:p>
    <w:p w14:paraId="5E298693" w14:textId="77777777" w:rsidR="00964082" w:rsidRDefault="00964082" w:rsidP="00B834FB">
      <w:pPr>
        <w:rPr>
          <w:rFonts w:ascii="Times New Roman" w:hAnsi="Times New Roman" w:cs="Times New Roman"/>
          <w:b/>
          <w:sz w:val="24"/>
          <w:szCs w:val="24"/>
        </w:rPr>
      </w:pP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F26ABD" w:rsidRPr="00F6433A" w14:paraId="4F1F47DC" w14:textId="77777777" w:rsidTr="00184862">
        <w:tc>
          <w:tcPr>
            <w:tcW w:w="1277" w:type="dxa"/>
            <w:tcBorders>
              <w:bottom w:val="single" w:sz="4" w:space="0" w:color="auto"/>
              <w:right w:val="single" w:sz="4" w:space="0" w:color="auto"/>
            </w:tcBorders>
          </w:tcPr>
          <w:p w14:paraId="7618B560" w14:textId="77777777" w:rsidR="00F26ABD" w:rsidRPr="00F6433A" w:rsidRDefault="00F26ABD" w:rsidP="00184862">
            <w:pPr>
              <w:spacing w:after="0" w:line="240" w:lineRule="auto"/>
              <w:ind w:right="-108"/>
              <w:rPr>
                <w:rFonts w:ascii="Times New Roman" w:eastAsia="Times New Roman" w:hAnsi="Times New Roman" w:cs="Times New Roman"/>
                <w:b/>
                <w:sz w:val="20"/>
                <w:szCs w:val="20"/>
              </w:rPr>
            </w:pPr>
            <w:bookmarkStart w:id="0" w:name="_Hlk111297067"/>
            <w:r w:rsidRPr="00F6433A">
              <w:rPr>
                <w:rFonts w:ascii="Times New Roman" w:eastAsia="Times New Roman" w:hAnsi="Times New Roman" w:cs="Times New Roman"/>
                <w:b/>
                <w:sz w:val="20"/>
                <w:szCs w:val="20"/>
              </w:rPr>
              <w:t>Date</w:t>
            </w:r>
          </w:p>
        </w:tc>
        <w:tc>
          <w:tcPr>
            <w:tcW w:w="1701" w:type="dxa"/>
            <w:tcBorders>
              <w:left w:val="single" w:sz="4" w:space="0" w:color="auto"/>
              <w:bottom w:val="single" w:sz="4" w:space="0" w:color="auto"/>
              <w:right w:val="single" w:sz="4" w:space="0" w:color="auto"/>
            </w:tcBorders>
          </w:tcPr>
          <w:p w14:paraId="2CF31B2A" w14:textId="77777777" w:rsidR="00F26ABD" w:rsidRPr="00F6433A" w:rsidRDefault="00F26ABD" w:rsidP="00184862">
            <w:pPr>
              <w:spacing w:after="0" w:line="240" w:lineRule="auto"/>
              <w:ind w:right="-151"/>
              <w:rPr>
                <w:rFonts w:ascii="Times New Roman" w:eastAsia="Times New Roman" w:hAnsi="Times New Roman" w:cs="Times New Roman"/>
                <w:b/>
                <w:sz w:val="20"/>
                <w:szCs w:val="20"/>
              </w:rPr>
            </w:pPr>
            <w:r w:rsidRPr="00F6433A">
              <w:rPr>
                <w:rFonts w:ascii="Times New Roman" w:eastAsia="Times New Roman" w:hAnsi="Times New Roman" w:cs="Times New Roman"/>
                <w:b/>
                <w:sz w:val="20"/>
                <w:szCs w:val="20"/>
              </w:rPr>
              <w:t>Manual Section Ref. &amp; Para</w:t>
            </w:r>
          </w:p>
        </w:tc>
        <w:tc>
          <w:tcPr>
            <w:tcW w:w="5953" w:type="dxa"/>
            <w:tcBorders>
              <w:left w:val="single" w:sz="4" w:space="0" w:color="auto"/>
              <w:bottom w:val="single" w:sz="4" w:space="0" w:color="auto"/>
              <w:right w:val="single" w:sz="4" w:space="0" w:color="auto"/>
            </w:tcBorders>
          </w:tcPr>
          <w:p w14:paraId="0565D455" w14:textId="77777777" w:rsidR="00F26ABD" w:rsidRPr="00F6433A" w:rsidRDefault="00F26ABD" w:rsidP="00184862">
            <w:pPr>
              <w:spacing w:after="0" w:line="240" w:lineRule="auto"/>
              <w:ind w:right="-151"/>
              <w:rPr>
                <w:rFonts w:ascii="Times New Roman" w:eastAsia="Times New Roman" w:hAnsi="Times New Roman" w:cs="Times New Roman"/>
                <w:b/>
                <w:sz w:val="20"/>
                <w:szCs w:val="20"/>
              </w:rPr>
            </w:pPr>
            <w:r w:rsidRPr="00F6433A">
              <w:rPr>
                <w:rFonts w:ascii="Times New Roman" w:eastAsia="Times New Roman" w:hAnsi="Times New Roman" w:cs="Times New Roman"/>
                <w:b/>
                <w:sz w:val="20"/>
                <w:szCs w:val="20"/>
              </w:rPr>
              <w:t>Brief details of Revision</w:t>
            </w:r>
          </w:p>
        </w:tc>
        <w:tc>
          <w:tcPr>
            <w:tcW w:w="992" w:type="dxa"/>
            <w:tcBorders>
              <w:left w:val="single" w:sz="4" w:space="0" w:color="auto"/>
            </w:tcBorders>
          </w:tcPr>
          <w:p w14:paraId="2E8F6B97" w14:textId="77777777" w:rsidR="00F26ABD" w:rsidRPr="00F6433A" w:rsidRDefault="00F26ABD" w:rsidP="00184862">
            <w:pPr>
              <w:tabs>
                <w:tab w:val="left" w:pos="1440"/>
                <w:tab w:val="left" w:pos="3240"/>
                <w:tab w:val="left" w:pos="8820"/>
              </w:tabs>
              <w:spacing w:after="0" w:line="240" w:lineRule="auto"/>
              <w:ind w:left="-108" w:right="-151"/>
              <w:jc w:val="center"/>
              <w:rPr>
                <w:rFonts w:ascii="Times New Roman" w:eastAsia="Times New Roman" w:hAnsi="Times New Roman" w:cs="Times New Roman"/>
                <w:b/>
                <w:sz w:val="20"/>
                <w:szCs w:val="20"/>
              </w:rPr>
            </w:pPr>
            <w:r w:rsidRPr="00F6433A">
              <w:rPr>
                <w:rFonts w:ascii="Times New Roman" w:eastAsia="Times New Roman" w:hAnsi="Times New Roman" w:cs="Times New Roman"/>
                <w:b/>
                <w:sz w:val="20"/>
                <w:szCs w:val="20"/>
              </w:rPr>
              <w:t>New Rev.</w:t>
            </w:r>
          </w:p>
        </w:tc>
      </w:tr>
      <w:tr w:rsidR="00F26ABD" w:rsidRPr="00F6433A" w14:paraId="6B73CCD2" w14:textId="77777777" w:rsidTr="00184862">
        <w:tc>
          <w:tcPr>
            <w:tcW w:w="1277" w:type="dxa"/>
            <w:tcBorders>
              <w:top w:val="single" w:sz="4" w:space="0" w:color="auto"/>
              <w:right w:val="single" w:sz="4" w:space="0" w:color="auto"/>
            </w:tcBorders>
          </w:tcPr>
          <w:p w14:paraId="7E14B21D" w14:textId="4D5B8FDC" w:rsidR="00F26ABD" w:rsidRPr="00F6433A" w:rsidRDefault="00F26ABD" w:rsidP="00184862">
            <w:pPr>
              <w:spacing w:after="0" w:line="240" w:lineRule="auto"/>
              <w:ind w:right="-108"/>
              <w:rPr>
                <w:rFonts w:ascii="Times New Roman" w:eastAsia="Times New Roman" w:hAnsi="Times New Roman" w:cs="Times New Roman"/>
                <w:sz w:val="20"/>
                <w:szCs w:val="20"/>
              </w:rPr>
            </w:pPr>
            <w:ins w:id="1" w:author="Mriganka Medhi" w:date="2022-08-22T15:53:00Z">
              <w:r>
                <w:rPr>
                  <w:rFonts w:ascii="Times New Roman" w:eastAsia="Times New Roman" w:hAnsi="Times New Roman" w:cs="Times New Roman"/>
                  <w:sz w:val="20"/>
                  <w:szCs w:val="20"/>
                </w:rPr>
                <w:t>13</w:t>
              </w:r>
            </w:ins>
            <w:del w:id="2" w:author="Mriganka Medhi" w:date="2022-08-22T15:53:00Z">
              <w:r w:rsidDel="00F26ABD">
                <w:rPr>
                  <w:rFonts w:ascii="Times New Roman" w:eastAsia="Times New Roman" w:hAnsi="Times New Roman" w:cs="Times New Roman"/>
                  <w:sz w:val="20"/>
                  <w:szCs w:val="20"/>
                </w:rPr>
                <w:delText>22</w:delText>
              </w:r>
            </w:del>
            <w:r w:rsidRPr="00F6433A">
              <w:rPr>
                <w:rFonts w:ascii="Times New Roman" w:eastAsia="Times New Roman" w:hAnsi="Times New Roman" w:cs="Times New Roman"/>
                <w:sz w:val="20"/>
                <w:szCs w:val="20"/>
              </w:rPr>
              <w:t>-08-2022</w:t>
            </w:r>
          </w:p>
        </w:tc>
        <w:tc>
          <w:tcPr>
            <w:tcW w:w="1701" w:type="dxa"/>
            <w:tcBorders>
              <w:top w:val="single" w:sz="4" w:space="0" w:color="auto"/>
              <w:left w:val="single" w:sz="4" w:space="0" w:color="auto"/>
              <w:right w:val="single" w:sz="4" w:space="0" w:color="auto"/>
            </w:tcBorders>
          </w:tcPr>
          <w:p w14:paraId="7B01F1A7" w14:textId="77777777" w:rsidR="00F26ABD" w:rsidRPr="00F6433A" w:rsidRDefault="00F26ABD" w:rsidP="00184862">
            <w:pPr>
              <w:spacing w:after="0" w:line="240" w:lineRule="auto"/>
              <w:ind w:right="-151"/>
              <w:rPr>
                <w:rFonts w:ascii="Times New Roman" w:eastAsia="Times New Roman" w:hAnsi="Times New Roman" w:cs="Times New Roman"/>
                <w:sz w:val="20"/>
                <w:szCs w:val="20"/>
              </w:rPr>
            </w:pPr>
            <w:r w:rsidRPr="00F6433A">
              <w:rPr>
                <w:rFonts w:ascii="Times New Roman" w:eastAsia="Times New Roman" w:hAnsi="Times New Roman" w:cs="Times New Roman"/>
                <w:sz w:val="20"/>
                <w:szCs w:val="20"/>
              </w:rPr>
              <w:t>Header</w:t>
            </w:r>
          </w:p>
        </w:tc>
        <w:tc>
          <w:tcPr>
            <w:tcW w:w="5953" w:type="dxa"/>
            <w:tcBorders>
              <w:top w:val="single" w:sz="4" w:space="0" w:color="auto"/>
              <w:left w:val="single" w:sz="4" w:space="0" w:color="auto"/>
              <w:right w:val="single" w:sz="4" w:space="0" w:color="auto"/>
            </w:tcBorders>
          </w:tcPr>
          <w:p w14:paraId="14A07BE5" w14:textId="77777777" w:rsidR="00F26ABD" w:rsidRPr="00F6433A" w:rsidRDefault="00F26ABD" w:rsidP="00184862">
            <w:pPr>
              <w:spacing w:after="0" w:line="240" w:lineRule="auto"/>
              <w:jc w:val="both"/>
              <w:rPr>
                <w:rFonts w:ascii="Times New Roman" w:eastAsia="Times New Roman" w:hAnsi="Times New Roman" w:cs="Times New Roman"/>
                <w:sz w:val="20"/>
                <w:szCs w:val="20"/>
              </w:rPr>
            </w:pPr>
            <w:r w:rsidRPr="00F6433A">
              <w:rPr>
                <w:rFonts w:ascii="Times New Roman" w:eastAsia="Times New Roman" w:hAnsi="Times New Roman" w:cs="Times New Roman"/>
                <w:sz w:val="20"/>
                <w:szCs w:val="20"/>
              </w:rPr>
              <w:t>Company logo &amp; Document no.</w:t>
            </w:r>
          </w:p>
        </w:tc>
        <w:tc>
          <w:tcPr>
            <w:tcW w:w="992" w:type="dxa"/>
            <w:tcBorders>
              <w:left w:val="single" w:sz="4" w:space="0" w:color="auto"/>
            </w:tcBorders>
          </w:tcPr>
          <w:p w14:paraId="6BBDCD24" w14:textId="6BF9EBE7" w:rsidR="00F26ABD" w:rsidRPr="00F6433A" w:rsidRDefault="00F26ABD" w:rsidP="00184862">
            <w:pPr>
              <w:tabs>
                <w:tab w:val="left" w:pos="1440"/>
                <w:tab w:val="left" w:pos="3240"/>
                <w:tab w:val="left" w:pos="8820"/>
              </w:tabs>
              <w:spacing w:after="0" w:line="240" w:lineRule="auto"/>
              <w:ind w:left="-108" w:right="-151"/>
              <w:jc w:val="center"/>
              <w:rPr>
                <w:rFonts w:ascii="Times New Roman" w:eastAsia="Times New Roman" w:hAnsi="Times New Roman" w:cs="Times New Roman"/>
                <w:sz w:val="20"/>
                <w:szCs w:val="20"/>
              </w:rPr>
            </w:pPr>
            <w:r w:rsidRPr="00F6433A">
              <w:rPr>
                <w:rFonts w:ascii="Times New Roman" w:eastAsia="Times New Roman" w:hAnsi="Times New Roman" w:cs="Times New Roman"/>
                <w:sz w:val="20"/>
                <w:szCs w:val="20"/>
              </w:rPr>
              <w:t>0</w:t>
            </w:r>
            <w:r>
              <w:rPr>
                <w:rFonts w:ascii="Times New Roman" w:eastAsia="Times New Roman" w:hAnsi="Times New Roman" w:cs="Times New Roman"/>
                <w:sz w:val="20"/>
                <w:szCs w:val="20"/>
              </w:rPr>
              <w:t>2</w:t>
            </w:r>
          </w:p>
        </w:tc>
      </w:tr>
      <w:tr w:rsidR="00F26ABD" w:rsidRPr="00F6433A" w14:paraId="7748B766" w14:textId="77777777" w:rsidTr="00184862">
        <w:tc>
          <w:tcPr>
            <w:tcW w:w="1277" w:type="dxa"/>
            <w:tcBorders>
              <w:top w:val="single" w:sz="4" w:space="0" w:color="auto"/>
              <w:right w:val="single" w:sz="4" w:space="0" w:color="auto"/>
            </w:tcBorders>
          </w:tcPr>
          <w:p w14:paraId="5485801C" w14:textId="77777777" w:rsidR="00F26ABD" w:rsidRPr="00F6433A" w:rsidRDefault="00F26ABD" w:rsidP="00184862">
            <w:pPr>
              <w:spacing w:after="0" w:line="240" w:lineRule="auto"/>
              <w:ind w:right="-108"/>
              <w:rPr>
                <w:rFonts w:ascii="Times New Roman" w:eastAsia="Times New Roman" w:hAnsi="Times New Roman" w:cs="Times New Roman"/>
                <w:sz w:val="20"/>
                <w:szCs w:val="20"/>
              </w:rPr>
            </w:pPr>
          </w:p>
        </w:tc>
        <w:tc>
          <w:tcPr>
            <w:tcW w:w="1701" w:type="dxa"/>
            <w:tcBorders>
              <w:top w:val="single" w:sz="4" w:space="0" w:color="auto"/>
              <w:left w:val="single" w:sz="4" w:space="0" w:color="auto"/>
              <w:right w:val="single" w:sz="4" w:space="0" w:color="auto"/>
            </w:tcBorders>
          </w:tcPr>
          <w:p w14:paraId="20909AB3" w14:textId="77777777" w:rsidR="00F26ABD" w:rsidRPr="00F6433A" w:rsidRDefault="00F26ABD" w:rsidP="00184862">
            <w:pPr>
              <w:spacing w:after="0" w:line="240" w:lineRule="auto"/>
              <w:ind w:right="-151"/>
              <w:rPr>
                <w:rFonts w:ascii="Times New Roman" w:eastAsia="Times New Roman" w:hAnsi="Times New Roman" w:cs="Times New Roman"/>
                <w:sz w:val="20"/>
                <w:szCs w:val="20"/>
              </w:rPr>
            </w:pPr>
          </w:p>
        </w:tc>
        <w:tc>
          <w:tcPr>
            <w:tcW w:w="5953" w:type="dxa"/>
            <w:tcBorders>
              <w:top w:val="single" w:sz="4" w:space="0" w:color="auto"/>
              <w:left w:val="single" w:sz="4" w:space="0" w:color="auto"/>
              <w:right w:val="single" w:sz="4" w:space="0" w:color="auto"/>
            </w:tcBorders>
          </w:tcPr>
          <w:p w14:paraId="668B8769" w14:textId="77777777" w:rsidR="00F26ABD" w:rsidRPr="00F6433A" w:rsidRDefault="00F26ABD" w:rsidP="00184862">
            <w:pPr>
              <w:spacing w:after="0" w:line="240" w:lineRule="auto"/>
              <w:jc w:val="both"/>
              <w:rPr>
                <w:rFonts w:ascii="Times New Roman" w:eastAsia="Times New Roman" w:hAnsi="Times New Roman" w:cs="Times New Roman"/>
                <w:sz w:val="20"/>
                <w:szCs w:val="20"/>
              </w:rPr>
            </w:pPr>
          </w:p>
        </w:tc>
        <w:tc>
          <w:tcPr>
            <w:tcW w:w="992" w:type="dxa"/>
            <w:tcBorders>
              <w:left w:val="single" w:sz="4" w:space="0" w:color="auto"/>
            </w:tcBorders>
          </w:tcPr>
          <w:p w14:paraId="11D6C4CD" w14:textId="77777777" w:rsidR="00F26ABD" w:rsidRPr="00F6433A" w:rsidRDefault="00F26ABD" w:rsidP="00184862">
            <w:pPr>
              <w:tabs>
                <w:tab w:val="left" w:pos="1440"/>
                <w:tab w:val="left" w:pos="3240"/>
                <w:tab w:val="left" w:pos="8820"/>
              </w:tabs>
              <w:spacing w:after="0" w:line="240" w:lineRule="auto"/>
              <w:ind w:left="-108" w:right="-151"/>
              <w:jc w:val="center"/>
              <w:rPr>
                <w:rFonts w:ascii="Times New Roman" w:eastAsia="Times New Roman" w:hAnsi="Times New Roman" w:cs="Times New Roman"/>
                <w:sz w:val="20"/>
                <w:szCs w:val="20"/>
              </w:rPr>
            </w:pPr>
          </w:p>
        </w:tc>
      </w:tr>
      <w:tr w:rsidR="00F26ABD" w:rsidRPr="00F6433A" w14:paraId="138C9AE4" w14:textId="77777777" w:rsidTr="00184862">
        <w:tc>
          <w:tcPr>
            <w:tcW w:w="1277" w:type="dxa"/>
            <w:tcBorders>
              <w:right w:val="nil"/>
            </w:tcBorders>
          </w:tcPr>
          <w:p w14:paraId="3BB0B679" w14:textId="77777777" w:rsidR="00F26ABD" w:rsidRPr="00F6433A" w:rsidRDefault="00F26ABD" w:rsidP="00184862">
            <w:pPr>
              <w:spacing w:after="0" w:line="240" w:lineRule="auto"/>
              <w:ind w:right="-151"/>
              <w:jc w:val="center"/>
              <w:rPr>
                <w:rFonts w:ascii="Times New Roman" w:eastAsia="Times New Roman" w:hAnsi="Times New Roman" w:cs="Times New Roman"/>
                <w:sz w:val="20"/>
                <w:szCs w:val="20"/>
              </w:rPr>
            </w:pPr>
          </w:p>
        </w:tc>
        <w:tc>
          <w:tcPr>
            <w:tcW w:w="1701" w:type="dxa"/>
            <w:tcBorders>
              <w:left w:val="nil"/>
              <w:right w:val="nil"/>
            </w:tcBorders>
          </w:tcPr>
          <w:p w14:paraId="05550186" w14:textId="77777777" w:rsidR="00F26ABD" w:rsidRPr="00F6433A" w:rsidRDefault="00F26ABD" w:rsidP="00184862">
            <w:pPr>
              <w:spacing w:after="0" w:line="240" w:lineRule="auto"/>
              <w:ind w:right="-151"/>
              <w:jc w:val="center"/>
              <w:rPr>
                <w:rFonts w:ascii="Times New Roman" w:eastAsia="Times New Roman" w:hAnsi="Times New Roman" w:cs="Times New Roman"/>
                <w:sz w:val="20"/>
                <w:szCs w:val="20"/>
              </w:rPr>
            </w:pPr>
          </w:p>
        </w:tc>
        <w:tc>
          <w:tcPr>
            <w:tcW w:w="5953" w:type="dxa"/>
            <w:tcBorders>
              <w:left w:val="nil"/>
              <w:right w:val="nil"/>
            </w:tcBorders>
          </w:tcPr>
          <w:p w14:paraId="292822AF" w14:textId="77777777" w:rsidR="00F26ABD" w:rsidRPr="00F6433A" w:rsidRDefault="00F26ABD" w:rsidP="00184862">
            <w:pPr>
              <w:spacing w:after="120"/>
              <w:rPr>
                <w:rFonts w:ascii="Times New Roman" w:eastAsia="Calibri" w:hAnsi="Times New Roman" w:cs="Times New Roman"/>
                <w:lang w:val="x-none"/>
              </w:rPr>
            </w:pPr>
          </w:p>
        </w:tc>
        <w:tc>
          <w:tcPr>
            <w:tcW w:w="992" w:type="dxa"/>
            <w:tcBorders>
              <w:left w:val="nil"/>
            </w:tcBorders>
          </w:tcPr>
          <w:p w14:paraId="03C7657A" w14:textId="77777777" w:rsidR="00F26ABD" w:rsidRPr="00F6433A" w:rsidRDefault="00F26ABD" w:rsidP="00184862">
            <w:pPr>
              <w:tabs>
                <w:tab w:val="left" w:pos="1440"/>
                <w:tab w:val="left" w:pos="3240"/>
                <w:tab w:val="left" w:pos="8820"/>
              </w:tabs>
              <w:spacing w:after="0" w:line="240" w:lineRule="auto"/>
              <w:ind w:left="-108" w:right="-151"/>
              <w:jc w:val="center"/>
              <w:rPr>
                <w:rFonts w:ascii="Times New Roman" w:eastAsia="Times New Roman" w:hAnsi="Times New Roman" w:cs="Times New Roman"/>
                <w:sz w:val="20"/>
                <w:szCs w:val="20"/>
              </w:rPr>
            </w:pPr>
          </w:p>
        </w:tc>
      </w:tr>
      <w:bookmarkEnd w:id="0"/>
    </w:tbl>
    <w:p w14:paraId="23C8631D" w14:textId="77777777" w:rsidR="00F26ABD" w:rsidRDefault="00F26ABD" w:rsidP="00964082">
      <w:pPr>
        <w:tabs>
          <w:tab w:val="left" w:pos="6749"/>
        </w:tabs>
        <w:rPr>
          <w:rFonts w:ascii="Times New Roman" w:hAnsi="Times New Roman" w:cs="Times New Roman"/>
          <w:sz w:val="24"/>
          <w:szCs w:val="24"/>
        </w:rPr>
      </w:pPr>
    </w:p>
    <w:tbl>
      <w:tblPr>
        <w:tblW w:w="9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F26ABD" w:rsidRPr="003570C6" w14:paraId="2DD2D9AA" w14:textId="77777777" w:rsidTr="00184862">
        <w:tc>
          <w:tcPr>
            <w:tcW w:w="3119" w:type="dxa"/>
            <w:shd w:val="clear" w:color="auto" w:fill="auto"/>
          </w:tcPr>
          <w:p w14:paraId="4A09D6FE" w14:textId="77777777" w:rsidR="00F26ABD" w:rsidRPr="00483B39" w:rsidRDefault="00F26ABD" w:rsidP="00184862">
            <w:pPr>
              <w:rPr>
                <w:rFonts w:ascii="Times New Roman" w:eastAsia="Times New Roman" w:hAnsi="Times New Roman" w:cs="Times New Roman"/>
                <w:b/>
              </w:rPr>
            </w:pPr>
            <w:bookmarkStart w:id="3" w:name="_Hlk111298021"/>
            <w:r w:rsidRPr="00483B39">
              <w:rPr>
                <w:rFonts w:ascii="Times New Roman" w:eastAsia="Times New Roman" w:hAnsi="Times New Roman" w:cs="Times New Roman"/>
                <w:b/>
              </w:rPr>
              <w:t xml:space="preserve">Prepared By: </w:t>
            </w:r>
          </w:p>
          <w:p w14:paraId="7689AE07" w14:textId="77777777" w:rsidR="00F26ABD" w:rsidRPr="00483B39" w:rsidRDefault="00F26ABD" w:rsidP="00184862">
            <w:pPr>
              <w:rPr>
                <w:rFonts w:ascii="Times New Roman" w:eastAsia="Times New Roman" w:hAnsi="Times New Roman" w:cs="Times New Roman"/>
              </w:rPr>
            </w:pPr>
            <w:r w:rsidRPr="00483B39">
              <w:rPr>
                <w:rFonts w:ascii="Times New Roman" w:eastAsia="Times New Roman" w:hAnsi="Times New Roman" w:cs="Times New Roman"/>
              </w:rPr>
              <w:t>Head Mechanical Maintenance, Battery 1- MCD</w:t>
            </w:r>
          </w:p>
        </w:tc>
        <w:tc>
          <w:tcPr>
            <w:tcW w:w="3261" w:type="dxa"/>
            <w:shd w:val="clear" w:color="auto" w:fill="auto"/>
          </w:tcPr>
          <w:p w14:paraId="1AE647FE" w14:textId="77777777" w:rsidR="00F26ABD" w:rsidRPr="00483B39" w:rsidRDefault="00F26ABD" w:rsidP="00184862">
            <w:pPr>
              <w:rPr>
                <w:rFonts w:ascii="Times New Roman" w:eastAsia="Times New Roman" w:hAnsi="Times New Roman" w:cs="Times New Roman"/>
                <w:b/>
              </w:rPr>
            </w:pPr>
            <w:r w:rsidRPr="00483B39">
              <w:rPr>
                <w:rFonts w:ascii="Times New Roman" w:eastAsia="Times New Roman" w:hAnsi="Times New Roman" w:cs="Times New Roman"/>
                <w:b/>
              </w:rPr>
              <w:t xml:space="preserve">Reviewed &amp; Issued By: </w:t>
            </w:r>
          </w:p>
          <w:p w14:paraId="0F64A215" w14:textId="77777777" w:rsidR="00F26ABD" w:rsidRPr="00483B39" w:rsidRDefault="00F26ABD" w:rsidP="00184862">
            <w:pPr>
              <w:rPr>
                <w:rFonts w:ascii="Times New Roman" w:eastAsia="Times New Roman" w:hAnsi="Times New Roman" w:cs="Times New Roman"/>
              </w:rPr>
            </w:pPr>
            <w:r w:rsidRPr="00483B39">
              <w:rPr>
                <w:rFonts w:ascii="Times New Roman" w:eastAsia="Times New Roman" w:hAnsi="Times New Roman" w:cs="Times New Roman"/>
              </w:rPr>
              <w:t>Management Representative</w:t>
            </w:r>
          </w:p>
        </w:tc>
        <w:tc>
          <w:tcPr>
            <w:tcW w:w="3118" w:type="dxa"/>
            <w:shd w:val="clear" w:color="auto" w:fill="auto"/>
          </w:tcPr>
          <w:p w14:paraId="22AACC0F" w14:textId="77777777" w:rsidR="00F26ABD" w:rsidRPr="00483B39" w:rsidRDefault="00F26ABD" w:rsidP="00184862">
            <w:pPr>
              <w:rPr>
                <w:rFonts w:ascii="Times New Roman" w:eastAsia="Times New Roman" w:hAnsi="Times New Roman" w:cs="Times New Roman"/>
                <w:b/>
              </w:rPr>
            </w:pPr>
            <w:r w:rsidRPr="00483B39">
              <w:rPr>
                <w:rFonts w:ascii="Times New Roman" w:eastAsia="Times New Roman" w:hAnsi="Times New Roman" w:cs="Times New Roman"/>
                <w:b/>
              </w:rPr>
              <w:t xml:space="preserve">Approved By: </w:t>
            </w:r>
          </w:p>
          <w:p w14:paraId="0D63196B" w14:textId="77777777" w:rsidR="00F26ABD" w:rsidRPr="00483B39" w:rsidRDefault="00F26ABD" w:rsidP="00184862">
            <w:pPr>
              <w:rPr>
                <w:rFonts w:ascii="Times New Roman" w:eastAsia="Times New Roman" w:hAnsi="Times New Roman" w:cs="Times New Roman"/>
              </w:rPr>
            </w:pPr>
            <w:r w:rsidRPr="00483B39">
              <w:rPr>
                <w:rFonts w:ascii="Times New Roman" w:eastAsia="Times New Roman" w:hAnsi="Times New Roman" w:cs="Times New Roman"/>
              </w:rPr>
              <w:t>Head Mechanical Maintenance MCD</w:t>
            </w:r>
          </w:p>
        </w:tc>
      </w:tr>
      <w:tr w:rsidR="00F26ABD" w:rsidRPr="003570C6" w14:paraId="65185294" w14:textId="77777777" w:rsidTr="00184862">
        <w:trPr>
          <w:trHeight w:val="987"/>
        </w:trPr>
        <w:tc>
          <w:tcPr>
            <w:tcW w:w="3119" w:type="dxa"/>
            <w:shd w:val="clear" w:color="auto" w:fill="auto"/>
          </w:tcPr>
          <w:p w14:paraId="0CF526A7" w14:textId="77777777" w:rsidR="00F26ABD" w:rsidRPr="00483B39" w:rsidRDefault="00F26ABD" w:rsidP="00184862">
            <w:pPr>
              <w:rPr>
                <w:rFonts w:ascii="Times New Roman" w:eastAsia="Times New Roman" w:hAnsi="Times New Roman" w:cs="Times New Roman"/>
                <w:b/>
              </w:rPr>
            </w:pPr>
            <w:r w:rsidRPr="00483B39">
              <w:rPr>
                <w:rFonts w:ascii="Times New Roman" w:eastAsia="Times New Roman" w:hAnsi="Times New Roman" w:cs="Times New Roman"/>
                <w:b/>
              </w:rPr>
              <w:t>Signature:</w:t>
            </w:r>
          </w:p>
          <w:p w14:paraId="33D88A9E" w14:textId="77777777" w:rsidR="00F26ABD" w:rsidRPr="00483B39" w:rsidRDefault="00F26ABD" w:rsidP="00184862">
            <w:pPr>
              <w:rPr>
                <w:rFonts w:ascii="Times New Roman" w:eastAsia="Times New Roman" w:hAnsi="Times New Roman" w:cs="Times New Roman"/>
                <w:b/>
              </w:rPr>
            </w:pPr>
          </w:p>
          <w:p w14:paraId="154AA0D9" w14:textId="77777777" w:rsidR="00F26ABD" w:rsidRPr="00483B39" w:rsidRDefault="00F26ABD" w:rsidP="00184862">
            <w:pPr>
              <w:rPr>
                <w:rFonts w:ascii="Times New Roman" w:eastAsia="Times New Roman" w:hAnsi="Times New Roman" w:cs="Times New Roman"/>
                <w:b/>
              </w:rPr>
            </w:pPr>
          </w:p>
          <w:p w14:paraId="6B096950" w14:textId="77777777" w:rsidR="00F26ABD" w:rsidRPr="00483B39" w:rsidRDefault="00F26ABD" w:rsidP="00184862">
            <w:pPr>
              <w:rPr>
                <w:rFonts w:ascii="Times New Roman" w:eastAsia="Times New Roman" w:hAnsi="Times New Roman" w:cs="Times New Roman"/>
                <w:b/>
              </w:rPr>
            </w:pPr>
          </w:p>
          <w:p w14:paraId="631A2303" w14:textId="77777777" w:rsidR="00F26ABD" w:rsidRPr="00483B39" w:rsidRDefault="00F26ABD" w:rsidP="00184862">
            <w:pPr>
              <w:rPr>
                <w:rFonts w:ascii="Times New Roman" w:eastAsia="Times New Roman" w:hAnsi="Times New Roman" w:cs="Times New Roman"/>
                <w:b/>
              </w:rPr>
            </w:pPr>
          </w:p>
        </w:tc>
        <w:tc>
          <w:tcPr>
            <w:tcW w:w="3261" w:type="dxa"/>
            <w:shd w:val="clear" w:color="auto" w:fill="auto"/>
          </w:tcPr>
          <w:p w14:paraId="7CBE1B27" w14:textId="77777777" w:rsidR="00F26ABD" w:rsidRPr="00483B39" w:rsidRDefault="00F26ABD" w:rsidP="00184862">
            <w:pPr>
              <w:rPr>
                <w:rFonts w:ascii="Times New Roman" w:eastAsia="Times New Roman" w:hAnsi="Times New Roman" w:cs="Times New Roman"/>
                <w:b/>
              </w:rPr>
            </w:pPr>
            <w:r w:rsidRPr="00483B39">
              <w:rPr>
                <w:rFonts w:ascii="Times New Roman" w:eastAsia="Times New Roman" w:hAnsi="Times New Roman" w:cs="Times New Roman"/>
                <w:b/>
              </w:rPr>
              <w:t>Signature:</w:t>
            </w:r>
          </w:p>
          <w:p w14:paraId="2424AB0B" w14:textId="77777777" w:rsidR="00F26ABD" w:rsidRPr="00483B39" w:rsidRDefault="00F26ABD" w:rsidP="00184862">
            <w:pPr>
              <w:rPr>
                <w:rFonts w:ascii="Times New Roman" w:eastAsia="Times New Roman" w:hAnsi="Times New Roman" w:cs="Times New Roman"/>
                <w:b/>
              </w:rPr>
            </w:pPr>
          </w:p>
          <w:p w14:paraId="2DC292D9" w14:textId="77777777" w:rsidR="00F26ABD" w:rsidRPr="00483B39" w:rsidRDefault="00F26ABD" w:rsidP="00184862">
            <w:pPr>
              <w:rPr>
                <w:rFonts w:ascii="Times New Roman" w:eastAsia="Times New Roman" w:hAnsi="Times New Roman" w:cs="Times New Roman"/>
                <w:b/>
              </w:rPr>
            </w:pPr>
          </w:p>
          <w:p w14:paraId="1C885E1C" w14:textId="77777777" w:rsidR="00F26ABD" w:rsidRPr="00483B39" w:rsidRDefault="00F26ABD" w:rsidP="00184862">
            <w:pPr>
              <w:rPr>
                <w:rFonts w:ascii="Times New Roman" w:eastAsia="Times New Roman" w:hAnsi="Times New Roman" w:cs="Times New Roman"/>
                <w:b/>
              </w:rPr>
            </w:pPr>
          </w:p>
        </w:tc>
        <w:tc>
          <w:tcPr>
            <w:tcW w:w="3118" w:type="dxa"/>
            <w:shd w:val="clear" w:color="auto" w:fill="auto"/>
          </w:tcPr>
          <w:p w14:paraId="368F1264" w14:textId="77777777" w:rsidR="00F26ABD" w:rsidRPr="00483B39" w:rsidRDefault="00F26ABD" w:rsidP="00184862">
            <w:pPr>
              <w:rPr>
                <w:rFonts w:ascii="Times New Roman" w:eastAsia="Times New Roman" w:hAnsi="Times New Roman" w:cs="Times New Roman"/>
                <w:b/>
              </w:rPr>
            </w:pPr>
            <w:r w:rsidRPr="00483B39">
              <w:rPr>
                <w:rFonts w:ascii="Times New Roman" w:eastAsia="Times New Roman" w:hAnsi="Times New Roman" w:cs="Times New Roman"/>
                <w:b/>
              </w:rPr>
              <w:t>Signature:</w:t>
            </w:r>
          </w:p>
          <w:p w14:paraId="29C16557" w14:textId="77777777" w:rsidR="00F26ABD" w:rsidRPr="00483B39" w:rsidRDefault="00F26ABD" w:rsidP="00184862">
            <w:pPr>
              <w:rPr>
                <w:rFonts w:ascii="Times New Roman" w:eastAsia="Times New Roman" w:hAnsi="Times New Roman" w:cs="Times New Roman"/>
                <w:b/>
              </w:rPr>
            </w:pPr>
          </w:p>
          <w:p w14:paraId="7B597A5E" w14:textId="77777777" w:rsidR="00F26ABD" w:rsidRPr="00483B39" w:rsidRDefault="00F26ABD" w:rsidP="00184862">
            <w:pPr>
              <w:rPr>
                <w:rFonts w:ascii="Times New Roman" w:eastAsia="Times New Roman" w:hAnsi="Times New Roman" w:cs="Times New Roman"/>
                <w:b/>
              </w:rPr>
            </w:pPr>
          </w:p>
          <w:p w14:paraId="32B85818" w14:textId="77777777" w:rsidR="00F26ABD" w:rsidRPr="00483B39" w:rsidRDefault="00F26ABD" w:rsidP="00184862">
            <w:pPr>
              <w:rPr>
                <w:rFonts w:ascii="Times New Roman" w:eastAsia="Times New Roman" w:hAnsi="Times New Roman" w:cs="Times New Roman"/>
                <w:b/>
              </w:rPr>
            </w:pPr>
          </w:p>
        </w:tc>
      </w:tr>
      <w:tr w:rsidR="00F26ABD" w:rsidRPr="001C094A" w14:paraId="3478803D" w14:textId="77777777" w:rsidTr="00184862">
        <w:tc>
          <w:tcPr>
            <w:tcW w:w="3119" w:type="dxa"/>
            <w:shd w:val="clear" w:color="auto" w:fill="auto"/>
          </w:tcPr>
          <w:p w14:paraId="7124EB01" w14:textId="77777777" w:rsidR="00F26ABD" w:rsidRPr="00483B39" w:rsidRDefault="00F26ABD" w:rsidP="00184862">
            <w:pPr>
              <w:rPr>
                <w:rFonts w:ascii="Times New Roman" w:eastAsia="Times New Roman" w:hAnsi="Times New Roman" w:cs="Times New Roman"/>
                <w:b/>
              </w:rPr>
            </w:pPr>
            <w:r w:rsidRPr="00483B39">
              <w:rPr>
                <w:rFonts w:ascii="Times New Roman" w:eastAsia="Times New Roman" w:hAnsi="Times New Roman" w:cs="Times New Roman"/>
                <w:b/>
              </w:rPr>
              <w:t>Review Date: 13.08.2022</w:t>
            </w:r>
          </w:p>
        </w:tc>
        <w:tc>
          <w:tcPr>
            <w:tcW w:w="3261" w:type="dxa"/>
            <w:shd w:val="clear" w:color="auto" w:fill="auto"/>
          </w:tcPr>
          <w:p w14:paraId="30586D24" w14:textId="77777777" w:rsidR="00F26ABD" w:rsidRPr="00483B39" w:rsidRDefault="00F26ABD" w:rsidP="00184862">
            <w:pPr>
              <w:rPr>
                <w:rFonts w:ascii="Times New Roman" w:eastAsia="Times New Roman" w:hAnsi="Times New Roman" w:cs="Times New Roman"/>
                <w:b/>
              </w:rPr>
            </w:pPr>
            <w:r w:rsidRPr="00483B39">
              <w:rPr>
                <w:rFonts w:ascii="Times New Roman" w:eastAsia="Times New Roman" w:hAnsi="Times New Roman" w:cs="Times New Roman"/>
                <w:b/>
              </w:rPr>
              <w:t>Review Date: 13.08.2022</w:t>
            </w:r>
          </w:p>
        </w:tc>
        <w:tc>
          <w:tcPr>
            <w:tcW w:w="3118" w:type="dxa"/>
            <w:shd w:val="clear" w:color="auto" w:fill="auto"/>
          </w:tcPr>
          <w:p w14:paraId="4B5FC795" w14:textId="77777777" w:rsidR="00F26ABD" w:rsidRPr="00483B39" w:rsidRDefault="00F26ABD" w:rsidP="00184862">
            <w:pPr>
              <w:rPr>
                <w:rFonts w:ascii="Times New Roman" w:eastAsia="Times New Roman" w:hAnsi="Times New Roman" w:cs="Times New Roman"/>
                <w:b/>
              </w:rPr>
            </w:pPr>
            <w:r w:rsidRPr="00483B39">
              <w:rPr>
                <w:rFonts w:ascii="Times New Roman" w:eastAsia="Times New Roman" w:hAnsi="Times New Roman" w:cs="Times New Roman"/>
                <w:b/>
              </w:rPr>
              <w:t>Review Date: 13.08.2022</w:t>
            </w:r>
          </w:p>
        </w:tc>
      </w:tr>
    </w:tbl>
    <w:bookmarkEnd w:id="3"/>
    <w:p w14:paraId="32C4ADC6" w14:textId="0756B0C6" w:rsidR="00BD5437" w:rsidRPr="00964082" w:rsidRDefault="00964082" w:rsidP="00964082">
      <w:pPr>
        <w:tabs>
          <w:tab w:val="left" w:pos="6749"/>
        </w:tabs>
        <w:rPr>
          <w:rFonts w:ascii="Times New Roman" w:hAnsi="Times New Roman" w:cs="Times New Roman"/>
          <w:sz w:val="24"/>
          <w:szCs w:val="24"/>
        </w:rPr>
      </w:pPr>
      <w:r>
        <w:rPr>
          <w:rFonts w:ascii="Times New Roman" w:hAnsi="Times New Roman" w:cs="Times New Roman"/>
          <w:sz w:val="24"/>
          <w:szCs w:val="24"/>
        </w:rPr>
        <w:tab/>
      </w:r>
    </w:p>
    <w:sectPr w:rsidR="00BD5437" w:rsidRPr="00964082" w:rsidSect="00C40473">
      <w:headerReference w:type="even" r:id="rId9"/>
      <w:headerReference w:type="default" r:id="rId10"/>
      <w:footerReference w:type="even" r:id="rId11"/>
      <w:footerReference w:type="default" r:id="rId12"/>
      <w:headerReference w:type="first" r:id="rId13"/>
      <w:footerReference w:type="first" r:id="rId14"/>
      <w:pgSz w:w="11906" w:h="16838" w:code="9"/>
      <w:pgMar w:top="1440" w:right="1133" w:bottom="851" w:left="1440" w:header="568"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FDB0E" w14:textId="77777777" w:rsidR="004816BB" w:rsidRDefault="004816BB" w:rsidP="0036287A">
      <w:pPr>
        <w:spacing w:after="0" w:line="240" w:lineRule="auto"/>
      </w:pPr>
      <w:r>
        <w:separator/>
      </w:r>
    </w:p>
  </w:endnote>
  <w:endnote w:type="continuationSeparator" w:id="0">
    <w:p w14:paraId="5575ABEE" w14:textId="77777777" w:rsidR="004816BB" w:rsidRDefault="004816BB"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1BA27" w14:textId="77777777" w:rsidR="00F26ABD" w:rsidRDefault="00F26A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8078B" w14:textId="6D95287E" w:rsidR="00C40473" w:rsidRDefault="00F26ABD">
    <w:pPr>
      <w:pStyle w:val="Footer"/>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0E3F56F3" wp14:editId="5BCC10C7">
              <wp:simplePos x="0" y="0"/>
              <wp:positionH relativeFrom="page">
                <wp:posOffset>0</wp:posOffset>
              </wp:positionH>
              <wp:positionV relativeFrom="page">
                <wp:posOffset>10227945</wp:posOffset>
              </wp:positionV>
              <wp:extent cx="7560310" cy="273050"/>
              <wp:effectExtent l="0" t="0" r="0" b="12700"/>
              <wp:wrapNone/>
              <wp:docPr id="2" name="MSIPCM2c654d6889841cc5a0ce46a0" descr="{&quot;HashCode&quot;:179929432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1B40A47" w14:textId="1C143CE8" w:rsidR="00F26ABD" w:rsidRPr="00F26ABD" w:rsidRDefault="00F26ABD" w:rsidP="00F26ABD">
                          <w:pPr>
                            <w:spacing w:after="0"/>
                            <w:jc w:val="center"/>
                            <w:rPr>
                              <w:rFonts w:ascii="Calibri" w:hAnsi="Calibri" w:cs="Calibri"/>
                              <w:color w:val="737373"/>
                              <w:sz w:val="12"/>
                            </w:rPr>
                          </w:pPr>
                          <w:r w:rsidRPr="00F26ABD">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E3F56F3" id="_x0000_t202" coordsize="21600,21600" o:spt="202" path="m,l,21600r21600,l21600,xe">
              <v:stroke joinstyle="miter"/>
              <v:path gradientshapeok="t" o:connecttype="rect"/>
            </v:shapetype>
            <v:shape id="MSIPCM2c654d6889841cc5a0ce46a0" o:spid="_x0000_s1026" type="#_x0000_t202" alt="{&quot;HashCode&quot;:1799294324,&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61B40A47" w14:textId="1C143CE8" w:rsidR="00F26ABD" w:rsidRPr="00F26ABD" w:rsidRDefault="00F26ABD" w:rsidP="00F26ABD">
                    <w:pPr>
                      <w:spacing w:after="0"/>
                      <w:jc w:val="center"/>
                      <w:rPr>
                        <w:rFonts w:ascii="Calibri" w:hAnsi="Calibri" w:cs="Calibri"/>
                        <w:color w:val="737373"/>
                        <w:sz w:val="12"/>
                      </w:rPr>
                    </w:pPr>
                    <w:r w:rsidRPr="00F26ABD">
                      <w:rPr>
                        <w:rFonts w:ascii="Calibri" w:hAnsi="Calibri" w:cs="Calibri"/>
                        <w:color w:val="737373"/>
                        <w:sz w:val="12"/>
                      </w:rPr>
                      <w:t>Sensitivity: Internal (C3)</w:t>
                    </w:r>
                  </w:p>
                </w:txbxContent>
              </v:textbox>
              <w10:wrap anchorx="page" anchory="page"/>
            </v:shape>
          </w:pict>
        </mc:Fallback>
      </mc:AlternateContent>
    </w:r>
    <w:r w:rsidR="00C40473">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C40473">
      <w:rPr>
        <w:rFonts w:ascii="Times New Roman" w:hAnsi="Times New Roman"/>
        <w:i/>
        <w:iCs/>
        <w:color w:val="FF0000"/>
        <w:sz w:val="16"/>
        <w:szCs w:val="24"/>
      </w:rPr>
      <w:t xml:space="preserve">Controlled Copy </w:t>
    </w:r>
    <w:r w:rsidR="00C40473">
      <w:rPr>
        <w:rFonts w:ascii="Times New Roman" w:hAnsi="Times New Roman"/>
        <w:i/>
        <w:iCs/>
        <w:sz w:val="16"/>
        <w:szCs w:val="24"/>
      </w:rPr>
      <w:t>in Red.  </w:t>
    </w:r>
    <w:r w:rsidR="00C40473">
      <w:ptab w:relativeTo="margin" w:alignment="center"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66D6D" w14:textId="77777777" w:rsidR="00F26ABD" w:rsidRDefault="00F26A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B4E28" w14:textId="77777777" w:rsidR="004816BB" w:rsidRDefault="004816BB" w:rsidP="0036287A">
      <w:pPr>
        <w:spacing w:after="0" w:line="240" w:lineRule="auto"/>
      </w:pPr>
      <w:r>
        <w:separator/>
      </w:r>
    </w:p>
  </w:footnote>
  <w:footnote w:type="continuationSeparator" w:id="0">
    <w:p w14:paraId="725D45CA" w14:textId="77777777" w:rsidR="004816BB" w:rsidRDefault="004816BB"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6148E" w14:textId="77777777" w:rsidR="00F26ABD" w:rsidRDefault="00F26A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F26ABD" w14:paraId="67CD26DB" w14:textId="77777777" w:rsidTr="00184862">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441C8ECA" w14:textId="77777777" w:rsidR="00F26ABD" w:rsidRDefault="00F26ABD" w:rsidP="00F26ABD">
          <w:pPr>
            <w:pStyle w:val="Header"/>
            <w:spacing w:line="276" w:lineRule="auto"/>
            <w:ind w:left="-122"/>
            <w:jc w:val="center"/>
          </w:pPr>
          <w:r w:rsidRPr="003450E1">
            <w:rPr>
              <w:noProof/>
            </w:rPr>
            <w:drawing>
              <wp:inline distT="0" distB="0" distL="0" distR="0" wp14:anchorId="421105B0" wp14:editId="2213F74C">
                <wp:extent cx="1517650" cy="736600"/>
                <wp:effectExtent l="0" t="0" r="0" b="0"/>
                <wp:docPr id="1"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169EBE84" w14:textId="77777777" w:rsidR="00F26ABD" w:rsidRPr="00B834FB" w:rsidRDefault="00F26ABD" w:rsidP="00F26ABD">
          <w:pPr>
            <w:pStyle w:val="NoSpacing"/>
            <w:jc w:val="center"/>
            <w:rPr>
              <w:rFonts w:ascii="Times New Roman" w:hAnsi="Times New Roman"/>
              <w:b/>
            </w:rPr>
          </w:pPr>
          <w:r w:rsidRPr="00B834FB">
            <w:rPr>
              <w:rFonts w:ascii="Times New Roman" w:hAnsi="Times New Roman"/>
              <w:b/>
            </w:rPr>
            <w:t xml:space="preserve">VEDANTA LIMITED – </w:t>
          </w:r>
          <w:r>
            <w:rPr>
              <w:rFonts w:ascii="Times New Roman" w:hAnsi="Times New Roman"/>
              <w:b/>
            </w:rPr>
            <w:t>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62FF8D57" w14:textId="77777777" w:rsidR="00F26ABD" w:rsidRPr="00B834FB" w:rsidRDefault="00F26ABD" w:rsidP="00F26ABD">
          <w:pPr>
            <w:pStyle w:val="NoSpacing"/>
            <w:rPr>
              <w:rFonts w:ascii="Times New Roman" w:hAnsi="Times New Roman"/>
              <w:b/>
            </w:rPr>
          </w:pPr>
          <w:r w:rsidRPr="00B834FB">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00DE3613" w14:textId="5B92636A" w:rsidR="00F26ABD" w:rsidRPr="00D24620" w:rsidRDefault="00F26ABD" w:rsidP="00F26ABD">
          <w:pPr>
            <w:pStyle w:val="NoSpacing"/>
            <w:rPr>
              <w:rFonts w:ascii="Times New Roman" w:hAnsi="Times New Roman"/>
              <w:b/>
            </w:rPr>
          </w:pPr>
          <w:r w:rsidRPr="00D24620">
            <w:rPr>
              <w:rFonts w:ascii="Times New Roman" w:hAnsi="Times New Roman"/>
              <w:b/>
            </w:rPr>
            <w:t>VL/IMS/</w:t>
          </w:r>
          <w:r>
            <w:rPr>
              <w:rFonts w:ascii="Times New Roman" w:hAnsi="Times New Roman"/>
              <w:b/>
            </w:rPr>
            <w:t>VAB</w:t>
          </w:r>
          <w:r w:rsidRPr="00B834FB">
            <w:rPr>
              <w:rFonts w:ascii="Times New Roman" w:hAnsi="Times New Roman"/>
              <w:b/>
            </w:rPr>
            <w:t>/</w:t>
          </w:r>
          <w:r>
            <w:rPr>
              <w:rFonts w:ascii="Times New Roman" w:hAnsi="Times New Roman"/>
              <w:b/>
            </w:rPr>
            <w:t>MCD/MECH/WI/3</w:t>
          </w:r>
          <w:r>
            <w:rPr>
              <w:rFonts w:ascii="Times New Roman" w:hAnsi="Times New Roman"/>
              <w:b/>
            </w:rPr>
            <w:t>6</w:t>
          </w:r>
        </w:p>
      </w:tc>
    </w:tr>
    <w:tr w:rsidR="00F26ABD" w14:paraId="3E2F133A" w14:textId="77777777" w:rsidTr="0018486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445882FD" w14:textId="77777777" w:rsidR="00F26ABD" w:rsidRDefault="00F26ABD" w:rsidP="00F26ABD"/>
      </w:tc>
      <w:tc>
        <w:tcPr>
          <w:tcW w:w="4111" w:type="dxa"/>
          <w:tcBorders>
            <w:top w:val="single" w:sz="4" w:space="0" w:color="auto"/>
            <w:left w:val="single" w:sz="4" w:space="0" w:color="auto"/>
            <w:bottom w:val="single" w:sz="4" w:space="0" w:color="auto"/>
            <w:right w:val="single" w:sz="4" w:space="0" w:color="auto"/>
          </w:tcBorders>
          <w:vAlign w:val="center"/>
          <w:hideMark/>
        </w:tcPr>
        <w:p w14:paraId="12A60AA4" w14:textId="77777777" w:rsidR="00F26ABD" w:rsidRPr="00B834FB" w:rsidRDefault="00F26ABD" w:rsidP="00F26ABD">
          <w:pPr>
            <w:pStyle w:val="NoSpacing"/>
            <w:jc w:val="center"/>
            <w:rPr>
              <w:rFonts w:ascii="Times New Roman" w:hAnsi="Times New Roman"/>
              <w:b/>
            </w:rPr>
          </w:pPr>
          <w:r>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06F2EA2E" w14:textId="77777777" w:rsidR="00F26ABD" w:rsidRPr="00B834FB" w:rsidRDefault="00F26ABD" w:rsidP="00F26ABD">
          <w:pPr>
            <w:pStyle w:val="NoSpacing"/>
            <w:rPr>
              <w:rFonts w:ascii="Times New Roman" w:hAnsi="Times New Roman"/>
              <w:b/>
            </w:rPr>
          </w:pPr>
          <w:r w:rsidRPr="00B834FB">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300EADD2" w14:textId="77777777" w:rsidR="00F26ABD" w:rsidRPr="00351941" w:rsidRDefault="00F26ABD" w:rsidP="00F26ABD">
          <w:pPr>
            <w:pStyle w:val="NoSpacing"/>
            <w:rPr>
              <w:rFonts w:ascii="Times New Roman" w:hAnsi="Times New Roman"/>
              <w:b/>
            </w:rPr>
          </w:pPr>
          <w:r>
            <w:rPr>
              <w:rFonts w:ascii="Times New Roman" w:hAnsi="Times New Roman"/>
              <w:b/>
            </w:rPr>
            <w:t>13</w:t>
          </w:r>
          <w:r w:rsidRPr="00351941">
            <w:rPr>
              <w:rFonts w:ascii="Times New Roman" w:hAnsi="Times New Roman"/>
              <w:b/>
            </w:rPr>
            <w:t>-08-2022</w:t>
          </w:r>
        </w:p>
      </w:tc>
    </w:tr>
    <w:tr w:rsidR="00F26ABD" w14:paraId="66C29D32" w14:textId="77777777" w:rsidTr="0018486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2F016BEB" w14:textId="77777777" w:rsidR="00F26ABD" w:rsidRDefault="00F26ABD" w:rsidP="00F26ABD"/>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6495D3A9" w14:textId="5253F799" w:rsidR="00F26ABD" w:rsidRPr="003C293A" w:rsidRDefault="00F26ABD" w:rsidP="00F26ABD">
          <w:pPr>
            <w:pStyle w:val="NoSpacing"/>
            <w:jc w:val="center"/>
            <w:rPr>
              <w:rFonts w:ascii="Times New Roman" w:hAnsi="Times New Roman" w:cs="Times New Roman"/>
              <w:b/>
            </w:rPr>
          </w:pPr>
          <w:r w:rsidRPr="00B834FB">
            <w:rPr>
              <w:rFonts w:ascii="Times New Roman" w:hAnsi="Times New Roman" w:cs="Times New Roman"/>
              <w:b/>
            </w:rPr>
            <w:t xml:space="preserve">Procedure for </w:t>
          </w:r>
          <w:r>
            <w:rPr>
              <w:rFonts w:ascii="Times New Roman" w:eastAsia="Times New Roman" w:hAnsi="Times New Roman" w:cs="Times New Roman"/>
              <w:b/>
              <w:bCs/>
              <w:sz w:val="24"/>
              <w:szCs w:val="24"/>
            </w:rPr>
            <w:t>Structural works</w:t>
          </w:r>
        </w:p>
        <w:p w14:paraId="62E5EA8F" w14:textId="77777777" w:rsidR="00F26ABD" w:rsidRPr="005F5954" w:rsidRDefault="00F26ABD" w:rsidP="00F26ABD">
          <w:pPr>
            <w:pStyle w:val="NoSpacing"/>
            <w:jc w:val="center"/>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29646CEE" w14:textId="77777777" w:rsidR="00F26ABD" w:rsidRPr="00B834FB" w:rsidRDefault="00F26ABD" w:rsidP="00F26ABD">
          <w:pPr>
            <w:pStyle w:val="NoSpacing"/>
            <w:rPr>
              <w:rFonts w:ascii="Times New Roman" w:hAnsi="Times New Roman"/>
              <w:b/>
            </w:rPr>
          </w:pPr>
          <w:r w:rsidRPr="00B834FB">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0CB3BF67" w14:textId="16FB77AE" w:rsidR="00F26ABD" w:rsidRPr="00351941" w:rsidRDefault="00F26ABD" w:rsidP="00F26ABD">
          <w:pPr>
            <w:pStyle w:val="NoSpacing"/>
            <w:rPr>
              <w:rFonts w:ascii="Times New Roman" w:hAnsi="Times New Roman"/>
              <w:b/>
            </w:rPr>
          </w:pPr>
          <w:r w:rsidRPr="00351941">
            <w:rPr>
              <w:rFonts w:ascii="Times New Roman" w:hAnsi="Times New Roman"/>
              <w:b/>
            </w:rPr>
            <w:t>0</w:t>
          </w:r>
          <w:r>
            <w:rPr>
              <w:rFonts w:ascii="Times New Roman" w:hAnsi="Times New Roman"/>
              <w:b/>
            </w:rPr>
            <w:t>2</w:t>
          </w:r>
        </w:p>
      </w:tc>
    </w:tr>
    <w:tr w:rsidR="00F26ABD" w14:paraId="74AA3DC8" w14:textId="77777777" w:rsidTr="00184862">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53156BA4" w14:textId="77777777" w:rsidR="00F26ABD" w:rsidRDefault="00F26ABD" w:rsidP="00F26ABD"/>
      </w:tc>
      <w:tc>
        <w:tcPr>
          <w:tcW w:w="4111" w:type="dxa"/>
          <w:vMerge/>
          <w:tcBorders>
            <w:top w:val="single" w:sz="4" w:space="0" w:color="auto"/>
            <w:left w:val="single" w:sz="4" w:space="0" w:color="auto"/>
            <w:bottom w:val="single" w:sz="4" w:space="0" w:color="auto"/>
            <w:right w:val="single" w:sz="4" w:space="0" w:color="auto"/>
          </w:tcBorders>
          <w:vAlign w:val="center"/>
          <w:hideMark/>
        </w:tcPr>
        <w:p w14:paraId="77CF62AB" w14:textId="77777777" w:rsidR="00F26ABD" w:rsidRPr="00B834FB" w:rsidRDefault="00F26ABD" w:rsidP="00F26ABD">
          <w:pPr>
            <w:pStyle w:val="NoSpacing"/>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6A093022" w14:textId="77777777" w:rsidR="00F26ABD" w:rsidRPr="00B834FB" w:rsidRDefault="00F26ABD" w:rsidP="00F26ABD">
          <w:pPr>
            <w:pStyle w:val="NoSpacing"/>
            <w:rPr>
              <w:rFonts w:ascii="Times New Roman" w:hAnsi="Times New Roman"/>
              <w:b/>
            </w:rPr>
          </w:pPr>
          <w:r w:rsidRPr="00B834FB">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7D88657C" w14:textId="77777777" w:rsidR="00F26ABD" w:rsidRPr="00B834FB" w:rsidRDefault="00F26ABD" w:rsidP="00F26ABD">
          <w:pPr>
            <w:pStyle w:val="NoSpacing"/>
            <w:rPr>
              <w:rFonts w:ascii="Times New Roman" w:hAnsi="Times New Roman"/>
              <w:b/>
            </w:rPr>
          </w:pPr>
          <w:r w:rsidRPr="000C2810">
            <w:rPr>
              <w:rFonts w:ascii="Times New Roman" w:hAnsi="Times New Roman"/>
              <w:b/>
            </w:rPr>
            <w:fldChar w:fldCharType="begin"/>
          </w:r>
          <w:r w:rsidRPr="000C2810">
            <w:rPr>
              <w:rFonts w:ascii="Times New Roman" w:hAnsi="Times New Roman"/>
              <w:b/>
            </w:rPr>
            <w:instrText xml:space="preserve"> PAGE  \* Arabic  \* MERGEFORMAT </w:instrText>
          </w:r>
          <w:r w:rsidRPr="000C2810">
            <w:rPr>
              <w:rFonts w:ascii="Times New Roman" w:hAnsi="Times New Roman"/>
              <w:b/>
            </w:rPr>
            <w:fldChar w:fldCharType="separate"/>
          </w:r>
          <w:r>
            <w:rPr>
              <w:rFonts w:ascii="Times New Roman" w:hAnsi="Times New Roman"/>
              <w:b/>
              <w:noProof/>
            </w:rPr>
            <w:t>1</w:t>
          </w:r>
          <w:r w:rsidRPr="000C2810">
            <w:rPr>
              <w:rFonts w:ascii="Times New Roman" w:hAnsi="Times New Roman"/>
              <w:b/>
            </w:rPr>
            <w:fldChar w:fldCharType="end"/>
          </w:r>
          <w:r w:rsidRPr="000C2810">
            <w:rPr>
              <w:rFonts w:ascii="Times New Roman" w:hAnsi="Times New Roman"/>
              <w:b/>
            </w:rPr>
            <w:t xml:space="preserve"> of </w:t>
          </w:r>
          <w:r w:rsidRPr="000C2810">
            <w:rPr>
              <w:rFonts w:ascii="Times New Roman" w:hAnsi="Times New Roman"/>
              <w:b/>
            </w:rPr>
            <w:fldChar w:fldCharType="begin"/>
          </w:r>
          <w:r w:rsidRPr="000C2810">
            <w:rPr>
              <w:rFonts w:ascii="Times New Roman" w:hAnsi="Times New Roman"/>
              <w:b/>
            </w:rPr>
            <w:instrText xml:space="preserve"> NUMPAGES  \* Arabic  \* MERGEFORMAT </w:instrText>
          </w:r>
          <w:r w:rsidRPr="000C2810">
            <w:rPr>
              <w:rFonts w:ascii="Times New Roman" w:hAnsi="Times New Roman"/>
              <w:b/>
            </w:rPr>
            <w:fldChar w:fldCharType="separate"/>
          </w:r>
          <w:r>
            <w:rPr>
              <w:rFonts w:ascii="Times New Roman" w:hAnsi="Times New Roman"/>
              <w:b/>
              <w:noProof/>
            </w:rPr>
            <w:t>2</w:t>
          </w:r>
          <w:r w:rsidRPr="000C2810">
            <w:rPr>
              <w:rFonts w:ascii="Times New Roman" w:hAnsi="Times New Roman"/>
              <w:b/>
            </w:rPr>
            <w:fldChar w:fldCharType="end"/>
          </w:r>
        </w:p>
      </w:tc>
    </w:tr>
  </w:tbl>
  <w:p w14:paraId="3206E735" w14:textId="77777777" w:rsidR="00462248" w:rsidRDefault="004622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4499A" w14:textId="77777777" w:rsidR="00F26ABD" w:rsidRDefault="00F26A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1B39"/>
    <w:multiLevelType w:val="hybridMultilevel"/>
    <w:tmpl w:val="9CDC4656"/>
    <w:lvl w:ilvl="0" w:tplc="3BBCECA8">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BC659A8"/>
    <w:multiLevelType w:val="hybridMultilevel"/>
    <w:tmpl w:val="037CF7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D678BC"/>
    <w:multiLevelType w:val="multilevel"/>
    <w:tmpl w:val="AFF84736"/>
    <w:lvl w:ilvl="0">
      <w:start w:val="5"/>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b/>
      </w:rPr>
    </w:lvl>
    <w:lvl w:ilvl="3">
      <w:start w:val="2"/>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19D74FF"/>
    <w:multiLevelType w:val="hybridMultilevel"/>
    <w:tmpl w:val="640452B0"/>
    <w:lvl w:ilvl="0" w:tplc="7D7A4872">
      <w:start w:val="1"/>
      <w:numFmt w:val="bullet"/>
      <w:lvlText w:val=""/>
      <w:lvlJc w:val="left"/>
      <w:pPr>
        <w:ind w:left="720" w:hanging="360"/>
      </w:pPr>
      <w:rPr>
        <w:rFonts w:ascii="Symbol" w:hAnsi="Symbol" w:hint="default"/>
      </w:rPr>
    </w:lvl>
    <w:lvl w:ilvl="1" w:tplc="90A21F30" w:tentative="1">
      <w:start w:val="1"/>
      <w:numFmt w:val="bullet"/>
      <w:lvlText w:val="o"/>
      <w:lvlJc w:val="left"/>
      <w:pPr>
        <w:ind w:left="1440" w:hanging="360"/>
      </w:pPr>
      <w:rPr>
        <w:rFonts w:ascii="Courier New" w:hAnsi="Courier New" w:cs="Courier New" w:hint="default"/>
      </w:rPr>
    </w:lvl>
    <w:lvl w:ilvl="2" w:tplc="EC0056DE" w:tentative="1">
      <w:start w:val="1"/>
      <w:numFmt w:val="bullet"/>
      <w:lvlText w:val=""/>
      <w:lvlJc w:val="left"/>
      <w:pPr>
        <w:ind w:left="2160" w:hanging="360"/>
      </w:pPr>
      <w:rPr>
        <w:rFonts w:ascii="Wingdings" w:hAnsi="Wingdings" w:hint="default"/>
      </w:rPr>
    </w:lvl>
    <w:lvl w:ilvl="3" w:tplc="FA701D56" w:tentative="1">
      <w:start w:val="1"/>
      <w:numFmt w:val="bullet"/>
      <w:lvlText w:val=""/>
      <w:lvlJc w:val="left"/>
      <w:pPr>
        <w:ind w:left="2880" w:hanging="360"/>
      </w:pPr>
      <w:rPr>
        <w:rFonts w:ascii="Symbol" w:hAnsi="Symbol" w:hint="default"/>
      </w:rPr>
    </w:lvl>
    <w:lvl w:ilvl="4" w:tplc="ECECC384" w:tentative="1">
      <w:start w:val="1"/>
      <w:numFmt w:val="bullet"/>
      <w:lvlText w:val="o"/>
      <w:lvlJc w:val="left"/>
      <w:pPr>
        <w:ind w:left="3600" w:hanging="360"/>
      </w:pPr>
      <w:rPr>
        <w:rFonts w:ascii="Courier New" w:hAnsi="Courier New" w:cs="Courier New" w:hint="default"/>
      </w:rPr>
    </w:lvl>
    <w:lvl w:ilvl="5" w:tplc="54581536" w:tentative="1">
      <w:start w:val="1"/>
      <w:numFmt w:val="bullet"/>
      <w:lvlText w:val=""/>
      <w:lvlJc w:val="left"/>
      <w:pPr>
        <w:ind w:left="4320" w:hanging="360"/>
      </w:pPr>
      <w:rPr>
        <w:rFonts w:ascii="Wingdings" w:hAnsi="Wingdings" w:hint="default"/>
      </w:rPr>
    </w:lvl>
    <w:lvl w:ilvl="6" w:tplc="1520E9E4" w:tentative="1">
      <w:start w:val="1"/>
      <w:numFmt w:val="bullet"/>
      <w:lvlText w:val=""/>
      <w:lvlJc w:val="left"/>
      <w:pPr>
        <w:ind w:left="5040" w:hanging="360"/>
      </w:pPr>
      <w:rPr>
        <w:rFonts w:ascii="Symbol" w:hAnsi="Symbol" w:hint="default"/>
      </w:rPr>
    </w:lvl>
    <w:lvl w:ilvl="7" w:tplc="67467B1A" w:tentative="1">
      <w:start w:val="1"/>
      <w:numFmt w:val="bullet"/>
      <w:lvlText w:val="o"/>
      <w:lvlJc w:val="left"/>
      <w:pPr>
        <w:ind w:left="5760" w:hanging="360"/>
      </w:pPr>
      <w:rPr>
        <w:rFonts w:ascii="Courier New" w:hAnsi="Courier New" w:cs="Courier New" w:hint="default"/>
      </w:rPr>
    </w:lvl>
    <w:lvl w:ilvl="8" w:tplc="FACC1D4E"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1762E9"/>
    <w:multiLevelType w:val="multilevel"/>
    <w:tmpl w:val="A4DAE056"/>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8" w15:restartNumberingAfterBreak="0">
    <w:nsid w:val="1584115D"/>
    <w:multiLevelType w:val="hybridMultilevel"/>
    <w:tmpl w:val="1CB814B0"/>
    <w:lvl w:ilvl="0" w:tplc="04090001">
      <w:start w:val="1"/>
      <w:numFmt w:val="decimal"/>
      <w:lvlText w:val="%1."/>
      <w:lvlJc w:val="left"/>
      <w:pPr>
        <w:ind w:left="720" w:hanging="360"/>
      </w:pPr>
      <w:rPr>
        <w:rFonts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15:restartNumberingAfterBreak="0">
    <w:nsid w:val="16283FD4"/>
    <w:multiLevelType w:val="hybridMultilevel"/>
    <w:tmpl w:val="BE903CDC"/>
    <w:lvl w:ilvl="0" w:tplc="4009000F">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0D4922"/>
    <w:multiLevelType w:val="multilevel"/>
    <w:tmpl w:val="BF6057C6"/>
    <w:lvl w:ilvl="0">
      <w:start w:val="4"/>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12" w15:restartNumberingAfterBreak="0">
    <w:nsid w:val="1E316C4C"/>
    <w:multiLevelType w:val="multilevel"/>
    <w:tmpl w:val="B9DA7B4A"/>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1F07002D"/>
    <w:multiLevelType w:val="multilevel"/>
    <w:tmpl w:val="D34CB45C"/>
    <w:lvl w:ilvl="0">
      <w:start w:val="6"/>
      <w:numFmt w:val="decimal"/>
      <w:lvlText w:val="%1"/>
      <w:lvlJc w:val="left"/>
      <w:pPr>
        <w:ind w:left="435" w:hanging="435"/>
      </w:pPr>
      <w:rPr>
        <w:rFonts w:hint="default"/>
      </w:rPr>
    </w:lvl>
    <w:lvl w:ilvl="1">
      <w:start w:val="5"/>
      <w:numFmt w:val="decimal"/>
      <w:lvlText w:val="%1.%2"/>
      <w:lvlJc w:val="left"/>
      <w:pPr>
        <w:ind w:left="795" w:hanging="435"/>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204241B"/>
    <w:multiLevelType w:val="multilevel"/>
    <w:tmpl w:val="CE00922E"/>
    <w:lvl w:ilvl="0">
      <w:start w:val="6"/>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15" w15:restartNumberingAfterBreak="0">
    <w:nsid w:val="245F7A5D"/>
    <w:multiLevelType w:val="multilevel"/>
    <w:tmpl w:val="7706C48A"/>
    <w:lvl w:ilvl="0">
      <w:start w:val="5"/>
      <w:numFmt w:val="decimal"/>
      <w:lvlText w:val="%1."/>
      <w:lvlJc w:val="left"/>
      <w:pPr>
        <w:ind w:left="720" w:hanging="360"/>
      </w:pPr>
      <w:rPr>
        <w:rFonts w:hint="default"/>
      </w:rPr>
    </w:lvl>
    <w:lvl w:ilvl="1">
      <w:start w:val="1"/>
      <w:numFmt w:val="decimal"/>
      <w:isLgl/>
      <w:lvlText w:val="%1.%2"/>
      <w:lvlJc w:val="left"/>
      <w:pPr>
        <w:ind w:left="1005" w:hanging="64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350" w:hanging="720"/>
      </w:pPr>
      <w:rPr>
        <w:rFonts w:ascii="Times New Roman" w:hAnsi="Times New Roman" w:cs="Times New Roman" w:hint="default"/>
        <w:b w:val="0"/>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25EC0315"/>
    <w:multiLevelType w:val="hybridMultilevel"/>
    <w:tmpl w:val="BEA41A5A"/>
    <w:lvl w:ilvl="0" w:tplc="1D9A0932">
      <w:start w:val="1"/>
      <w:numFmt w:val="bullet"/>
      <w:lvlText w:val=""/>
      <w:lvlJc w:val="left"/>
      <w:pPr>
        <w:ind w:left="787" w:hanging="360"/>
      </w:pPr>
      <w:rPr>
        <w:rFonts w:ascii="Symbol" w:hAnsi="Symbol" w:hint="default"/>
      </w:rPr>
    </w:lvl>
    <w:lvl w:ilvl="1" w:tplc="0CBA7F36">
      <w:start w:val="1"/>
      <w:numFmt w:val="bullet"/>
      <w:lvlText w:val="o"/>
      <w:lvlJc w:val="left"/>
      <w:pPr>
        <w:ind w:left="1507" w:hanging="360"/>
      </w:pPr>
      <w:rPr>
        <w:rFonts w:ascii="Courier New" w:hAnsi="Courier New" w:cs="Courier New" w:hint="default"/>
      </w:rPr>
    </w:lvl>
    <w:lvl w:ilvl="2" w:tplc="B238C04C">
      <w:start w:val="1"/>
      <w:numFmt w:val="bullet"/>
      <w:lvlText w:val=""/>
      <w:lvlJc w:val="left"/>
      <w:pPr>
        <w:ind w:left="2227" w:hanging="360"/>
      </w:pPr>
      <w:rPr>
        <w:rFonts w:ascii="Wingdings" w:hAnsi="Wingdings" w:hint="default"/>
      </w:rPr>
    </w:lvl>
    <w:lvl w:ilvl="3" w:tplc="998893F2" w:tentative="1">
      <w:start w:val="1"/>
      <w:numFmt w:val="bullet"/>
      <w:lvlText w:val=""/>
      <w:lvlJc w:val="left"/>
      <w:pPr>
        <w:ind w:left="2947" w:hanging="360"/>
      </w:pPr>
      <w:rPr>
        <w:rFonts w:ascii="Symbol" w:hAnsi="Symbol" w:hint="default"/>
      </w:rPr>
    </w:lvl>
    <w:lvl w:ilvl="4" w:tplc="37B8F2B0" w:tentative="1">
      <w:start w:val="1"/>
      <w:numFmt w:val="bullet"/>
      <w:lvlText w:val="o"/>
      <w:lvlJc w:val="left"/>
      <w:pPr>
        <w:ind w:left="3667" w:hanging="360"/>
      </w:pPr>
      <w:rPr>
        <w:rFonts w:ascii="Courier New" w:hAnsi="Courier New" w:cs="Courier New" w:hint="default"/>
      </w:rPr>
    </w:lvl>
    <w:lvl w:ilvl="5" w:tplc="03A08C18" w:tentative="1">
      <w:start w:val="1"/>
      <w:numFmt w:val="bullet"/>
      <w:lvlText w:val=""/>
      <w:lvlJc w:val="left"/>
      <w:pPr>
        <w:ind w:left="4387" w:hanging="360"/>
      </w:pPr>
      <w:rPr>
        <w:rFonts w:ascii="Wingdings" w:hAnsi="Wingdings" w:hint="default"/>
      </w:rPr>
    </w:lvl>
    <w:lvl w:ilvl="6" w:tplc="011CED64" w:tentative="1">
      <w:start w:val="1"/>
      <w:numFmt w:val="bullet"/>
      <w:lvlText w:val=""/>
      <w:lvlJc w:val="left"/>
      <w:pPr>
        <w:ind w:left="5107" w:hanging="360"/>
      </w:pPr>
      <w:rPr>
        <w:rFonts w:ascii="Symbol" w:hAnsi="Symbol" w:hint="default"/>
      </w:rPr>
    </w:lvl>
    <w:lvl w:ilvl="7" w:tplc="AFB088AA" w:tentative="1">
      <w:start w:val="1"/>
      <w:numFmt w:val="bullet"/>
      <w:lvlText w:val="o"/>
      <w:lvlJc w:val="left"/>
      <w:pPr>
        <w:ind w:left="5827" w:hanging="360"/>
      </w:pPr>
      <w:rPr>
        <w:rFonts w:ascii="Courier New" w:hAnsi="Courier New" w:cs="Courier New" w:hint="default"/>
      </w:rPr>
    </w:lvl>
    <w:lvl w:ilvl="8" w:tplc="55EE240E" w:tentative="1">
      <w:start w:val="1"/>
      <w:numFmt w:val="bullet"/>
      <w:lvlText w:val=""/>
      <w:lvlJc w:val="left"/>
      <w:pPr>
        <w:ind w:left="6547" w:hanging="360"/>
      </w:pPr>
      <w:rPr>
        <w:rFonts w:ascii="Wingdings" w:hAnsi="Wingdings" w:hint="default"/>
      </w:rPr>
    </w:lvl>
  </w:abstractNum>
  <w:abstractNum w:abstractNumId="17" w15:restartNumberingAfterBreak="0">
    <w:nsid w:val="260F394F"/>
    <w:multiLevelType w:val="multilevel"/>
    <w:tmpl w:val="6C8A5C10"/>
    <w:lvl w:ilvl="0">
      <w:start w:val="5"/>
      <w:numFmt w:val="decimal"/>
      <w:lvlText w:val="%1"/>
      <w:lvlJc w:val="left"/>
      <w:pPr>
        <w:ind w:left="480" w:hanging="480"/>
      </w:pPr>
      <w:rPr>
        <w:rFonts w:hint="default"/>
        <w:b/>
      </w:rPr>
    </w:lvl>
    <w:lvl w:ilvl="1">
      <w:start w:val="1"/>
      <w:numFmt w:val="decimal"/>
      <w:lvlText w:val="%1.%2"/>
      <w:lvlJc w:val="left"/>
      <w:pPr>
        <w:ind w:left="1478" w:hanging="480"/>
      </w:pPr>
      <w:rPr>
        <w:rFonts w:hint="default"/>
        <w:b/>
      </w:rPr>
    </w:lvl>
    <w:lvl w:ilvl="2">
      <w:start w:val="1"/>
      <w:numFmt w:val="decimal"/>
      <w:lvlText w:val="%1.%2.%3"/>
      <w:lvlJc w:val="left"/>
      <w:pPr>
        <w:ind w:left="2716" w:hanging="720"/>
      </w:pPr>
      <w:rPr>
        <w:rFonts w:hint="default"/>
        <w:b/>
      </w:rPr>
    </w:lvl>
    <w:lvl w:ilvl="3">
      <w:start w:val="1"/>
      <w:numFmt w:val="decimal"/>
      <w:lvlText w:val="%1.%2.%3.%4"/>
      <w:lvlJc w:val="left"/>
      <w:pPr>
        <w:ind w:left="1430" w:hanging="720"/>
      </w:pPr>
      <w:rPr>
        <w:rFonts w:hint="default"/>
        <w:b/>
      </w:rPr>
    </w:lvl>
    <w:lvl w:ilvl="4">
      <w:start w:val="1"/>
      <w:numFmt w:val="decimal"/>
      <w:lvlText w:val="%1.%2.%3.%4.%5"/>
      <w:lvlJc w:val="left"/>
      <w:pPr>
        <w:ind w:left="5072" w:hanging="1080"/>
      </w:pPr>
      <w:rPr>
        <w:rFonts w:hint="default"/>
        <w:b/>
      </w:rPr>
    </w:lvl>
    <w:lvl w:ilvl="5">
      <w:start w:val="1"/>
      <w:numFmt w:val="decimal"/>
      <w:lvlText w:val="%1.%2.%3.%4.%5.%6"/>
      <w:lvlJc w:val="left"/>
      <w:pPr>
        <w:ind w:left="6070" w:hanging="1080"/>
      </w:pPr>
      <w:rPr>
        <w:rFonts w:hint="default"/>
        <w:b/>
      </w:rPr>
    </w:lvl>
    <w:lvl w:ilvl="6">
      <w:start w:val="1"/>
      <w:numFmt w:val="decimal"/>
      <w:lvlText w:val="%1.%2.%3.%4.%5.%6.%7"/>
      <w:lvlJc w:val="left"/>
      <w:pPr>
        <w:ind w:left="7428" w:hanging="1440"/>
      </w:pPr>
      <w:rPr>
        <w:rFonts w:hint="default"/>
        <w:b/>
      </w:rPr>
    </w:lvl>
    <w:lvl w:ilvl="7">
      <w:start w:val="1"/>
      <w:numFmt w:val="decimal"/>
      <w:lvlText w:val="%1.%2.%3.%4.%5.%6.%7.%8"/>
      <w:lvlJc w:val="left"/>
      <w:pPr>
        <w:ind w:left="8426" w:hanging="1440"/>
      </w:pPr>
      <w:rPr>
        <w:rFonts w:hint="default"/>
        <w:b/>
      </w:rPr>
    </w:lvl>
    <w:lvl w:ilvl="8">
      <w:start w:val="1"/>
      <w:numFmt w:val="decimal"/>
      <w:lvlText w:val="%1.%2.%3.%4.%5.%6.%7.%8.%9"/>
      <w:lvlJc w:val="left"/>
      <w:pPr>
        <w:ind w:left="9424" w:hanging="1440"/>
      </w:pPr>
      <w:rPr>
        <w:rFonts w:hint="default"/>
        <w:b/>
      </w:rPr>
    </w:lvl>
  </w:abstractNum>
  <w:abstractNum w:abstractNumId="18" w15:restartNumberingAfterBreak="0">
    <w:nsid w:val="2B5231B6"/>
    <w:multiLevelType w:val="hybridMultilevel"/>
    <w:tmpl w:val="8646A8FA"/>
    <w:lvl w:ilvl="0" w:tplc="88222A76">
      <w:start w:val="1"/>
      <w:numFmt w:val="bullet"/>
      <w:lvlText w:val=""/>
      <w:lvlJc w:val="left"/>
      <w:pPr>
        <w:ind w:left="720" w:hanging="360"/>
      </w:pPr>
      <w:rPr>
        <w:rFonts w:ascii="Symbol" w:hAnsi="Symbol" w:hint="default"/>
      </w:rPr>
    </w:lvl>
    <w:lvl w:ilvl="1" w:tplc="68504EAA" w:tentative="1">
      <w:start w:val="1"/>
      <w:numFmt w:val="bullet"/>
      <w:lvlText w:val="o"/>
      <w:lvlJc w:val="left"/>
      <w:pPr>
        <w:ind w:left="1440" w:hanging="360"/>
      </w:pPr>
      <w:rPr>
        <w:rFonts w:ascii="Courier New" w:hAnsi="Courier New" w:cs="Courier New" w:hint="default"/>
      </w:rPr>
    </w:lvl>
    <w:lvl w:ilvl="2" w:tplc="235E2A76" w:tentative="1">
      <w:start w:val="1"/>
      <w:numFmt w:val="bullet"/>
      <w:lvlText w:val=""/>
      <w:lvlJc w:val="left"/>
      <w:pPr>
        <w:ind w:left="2160" w:hanging="360"/>
      </w:pPr>
      <w:rPr>
        <w:rFonts w:ascii="Wingdings" w:hAnsi="Wingdings" w:hint="default"/>
      </w:rPr>
    </w:lvl>
    <w:lvl w:ilvl="3" w:tplc="3BCA40B6" w:tentative="1">
      <w:start w:val="1"/>
      <w:numFmt w:val="bullet"/>
      <w:lvlText w:val=""/>
      <w:lvlJc w:val="left"/>
      <w:pPr>
        <w:ind w:left="2880" w:hanging="360"/>
      </w:pPr>
      <w:rPr>
        <w:rFonts w:ascii="Symbol" w:hAnsi="Symbol" w:hint="default"/>
      </w:rPr>
    </w:lvl>
    <w:lvl w:ilvl="4" w:tplc="D0FA7D04" w:tentative="1">
      <w:start w:val="1"/>
      <w:numFmt w:val="bullet"/>
      <w:lvlText w:val="o"/>
      <w:lvlJc w:val="left"/>
      <w:pPr>
        <w:ind w:left="3600" w:hanging="360"/>
      </w:pPr>
      <w:rPr>
        <w:rFonts w:ascii="Courier New" w:hAnsi="Courier New" w:cs="Courier New" w:hint="default"/>
      </w:rPr>
    </w:lvl>
    <w:lvl w:ilvl="5" w:tplc="9E4EC024" w:tentative="1">
      <w:start w:val="1"/>
      <w:numFmt w:val="bullet"/>
      <w:lvlText w:val=""/>
      <w:lvlJc w:val="left"/>
      <w:pPr>
        <w:ind w:left="4320" w:hanging="360"/>
      </w:pPr>
      <w:rPr>
        <w:rFonts w:ascii="Wingdings" w:hAnsi="Wingdings" w:hint="default"/>
      </w:rPr>
    </w:lvl>
    <w:lvl w:ilvl="6" w:tplc="CFF0ACAA" w:tentative="1">
      <w:start w:val="1"/>
      <w:numFmt w:val="bullet"/>
      <w:lvlText w:val=""/>
      <w:lvlJc w:val="left"/>
      <w:pPr>
        <w:ind w:left="5040" w:hanging="360"/>
      </w:pPr>
      <w:rPr>
        <w:rFonts w:ascii="Symbol" w:hAnsi="Symbol" w:hint="default"/>
      </w:rPr>
    </w:lvl>
    <w:lvl w:ilvl="7" w:tplc="A0708AF6" w:tentative="1">
      <w:start w:val="1"/>
      <w:numFmt w:val="bullet"/>
      <w:lvlText w:val="o"/>
      <w:lvlJc w:val="left"/>
      <w:pPr>
        <w:ind w:left="5760" w:hanging="360"/>
      </w:pPr>
      <w:rPr>
        <w:rFonts w:ascii="Courier New" w:hAnsi="Courier New" w:cs="Courier New" w:hint="default"/>
      </w:rPr>
    </w:lvl>
    <w:lvl w:ilvl="8" w:tplc="958A442E" w:tentative="1">
      <w:start w:val="1"/>
      <w:numFmt w:val="bullet"/>
      <w:lvlText w:val=""/>
      <w:lvlJc w:val="left"/>
      <w:pPr>
        <w:ind w:left="6480" w:hanging="360"/>
      </w:pPr>
      <w:rPr>
        <w:rFonts w:ascii="Wingdings" w:hAnsi="Wingdings" w:hint="default"/>
      </w:rPr>
    </w:lvl>
  </w:abstractNum>
  <w:abstractNum w:abstractNumId="19" w15:restartNumberingAfterBreak="0">
    <w:nsid w:val="2D9B6101"/>
    <w:multiLevelType w:val="hybridMultilevel"/>
    <w:tmpl w:val="6B96B36A"/>
    <w:lvl w:ilvl="0" w:tplc="40090001">
      <w:start w:val="1"/>
      <w:numFmt w:val="lowerRoman"/>
      <w:lvlText w:val="%1."/>
      <w:lvlJc w:val="right"/>
      <w:pPr>
        <w:ind w:left="2880" w:hanging="360"/>
      </w:pPr>
    </w:lvl>
    <w:lvl w:ilvl="1" w:tplc="40090003" w:tentative="1">
      <w:start w:val="1"/>
      <w:numFmt w:val="lowerLetter"/>
      <w:lvlText w:val="%2."/>
      <w:lvlJc w:val="left"/>
      <w:pPr>
        <w:ind w:left="3600" w:hanging="360"/>
      </w:pPr>
    </w:lvl>
    <w:lvl w:ilvl="2" w:tplc="40090005" w:tentative="1">
      <w:start w:val="1"/>
      <w:numFmt w:val="lowerRoman"/>
      <w:lvlText w:val="%3."/>
      <w:lvlJc w:val="right"/>
      <w:pPr>
        <w:ind w:left="4320" w:hanging="180"/>
      </w:pPr>
    </w:lvl>
    <w:lvl w:ilvl="3" w:tplc="40090001" w:tentative="1">
      <w:start w:val="1"/>
      <w:numFmt w:val="decimal"/>
      <w:lvlText w:val="%4."/>
      <w:lvlJc w:val="left"/>
      <w:pPr>
        <w:ind w:left="5040" w:hanging="360"/>
      </w:pPr>
    </w:lvl>
    <w:lvl w:ilvl="4" w:tplc="40090003" w:tentative="1">
      <w:start w:val="1"/>
      <w:numFmt w:val="lowerLetter"/>
      <w:lvlText w:val="%5."/>
      <w:lvlJc w:val="left"/>
      <w:pPr>
        <w:ind w:left="5760" w:hanging="360"/>
      </w:pPr>
    </w:lvl>
    <w:lvl w:ilvl="5" w:tplc="40090005" w:tentative="1">
      <w:start w:val="1"/>
      <w:numFmt w:val="lowerRoman"/>
      <w:lvlText w:val="%6."/>
      <w:lvlJc w:val="right"/>
      <w:pPr>
        <w:ind w:left="6480" w:hanging="180"/>
      </w:pPr>
    </w:lvl>
    <w:lvl w:ilvl="6" w:tplc="40090001" w:tentative="1">
      <w:start w:val="1"/>
      <w:numFmt w:val="decimal"/>
      <w:lvlText w:val="%7."/>
      <w:lvlJc w:val="left"/>
      <w:pPr>
        <w:ind w:left="7200" w:hanging="360"/>
      </w:pPr>
    </w:lvl>
    <w:lvl w:ilvl="7" w:tplc="40090003" w:tentative="1">
      <w:start w:val="1"/>
      <w:numFmt w:val="lowerLetter"/>
      <w:lvlText w:val="%8."/>
      <w:lvlJc w:val="left"/>
      <w:pPr>
        <w:ind w:left="7920" w:hanging="360"/>
      </w:pPr>
    </w:lvl>
    <w:lvl w:ilvl="8" w:tplc="40090005" w:tentative="1">
      <w:start w:val="1"/>
      <w:numFmt w:val="lowerRoman"/>
      <w:lvlText w:val="%9."/>
      <w:lvlJc w:val="right"/>
      <w:pPr>
        <w:ind w:left="8640" w:hanging="180"/>
      </w:pPr>
    </w:lvl>
  </w:abstractNum>
  <w:abstractNum w:abstractNumId="20" w15:restartNumberingAfterBreak="0">
    <w:nsid w:val="32FE04E4"/>
    <w:multiLevelType w:val="multilevel"/>
    <w:tmpl w:val="BE287D50"/>
    <w:lvl w:ilvl="0">
      <w:start w:val="7"/>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21" w15:restartNumberingAfterBreak="0">
    <w:nsid w:val="3C943FA0"/>
    <w:multiLevelType w:val="multilevel"/>
    <w:tmpl w:val="D1B824B6"/>
    <w:lvl w:ilvl="0">
      <w:start w:val="5"/>
      <w:numFmt w:val="decimal"/>
      <w:lvlText w:val="%1"/>
      <w:lvlJc w:val="left"/>
      <w:pPr>
        <w:ind w:left="645" w:hanging="645"/>
      </w:pPr>
      <w:rPr>
        <w:rFonts w:hint="default"/>
      </w:rPr>
    </w:lvl>
    <w:lvl w:ilvl="1">
      <w:start w:val="4"/>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7747916"/>
    <w:multiLevelType w:val="hybridMultilevel"/>
    <w:tmpl w:val="12BE6C26"/>
    <w:lvl w:ilvl="0" w:tplc="0409001B">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15:restartNumberingAfterBreak="0">
    <w:nsid w:val="4A027283"/>
    <w:multiLevelType w:val="multilevel"/>
    <w:tmpl w:val="A7AC05B6"/>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537B699D"/>
    <w:multiLevelType w:val="hybridMultilevel"/>
    <w:tmpl w:val="E30CF504"/>
    <w:lvl w:ilvl="0" w:tplc="9D66E378">
      <w:start w:val="1"/>
      <w:numFmt w:val="bullet"/>
      <w:lvlText w:val=""/>
      <w:lvlJc w:val="left"/>
      <w:pPr>
        <w:ind w:left="720" w:hanging="360"/>
      </w:pPr>
      <w:rPr>
        <w:rFonts w:ascii="Symbol" w:hAnsi="Symbol" w:hint="default"/>
      </w:rPr>
    </w:lvl>
    <w:lvl w:ilvl="1" w:tplc="153E5A38" w:tentative="1">
      <w:start w:val="1"/>
      <w:numFmt w:val="bullet"/>
      <w:lvlText w:val="o"/>
      <w:lvlJc w:val="left"/>
      <w:pPr>
        <w:ind w:left="1440" w:hanging="360"/>
      </w:pPr>
      <w:rPr>
        <w:rFonts w:ascii="Courier New" w:hAnsi="Courier New" w:cs="Courier New" w:hint="default"/>
      </w:rPr>
    </w:lvl>
    <w:lvl w:ilvl="2" w:tplc="981C040E" w:tentative="1">
      <w:start w:val="1"/>
      <w:numFmt w:val="bullet"/>
      <w:lvlText w:val=""/>
      <w:lvlJc w:val="left"/>
      <w:pPr>
        <w:ind w:left="2160" w:hanging="360"/>
      </w:pPr>
      <w:rPr>
        <w:rFonts w:ascii="Wingdings" w:hAnsi="Wingdings" w:hint="default"/>
      </w:rPr>
    </w:lvl>
    <w:lvl w:ilvl="3" w:tplc="D4B81DFA" w:tentative="1">
      <w:start w:val="1"/>
      <w:numFmt w:val="bullet"/>
      <w:lvlText w:val=""/>
      <w:lvlJc w:val="left"/>
      <w:pPr>
        <w:ind w:left="2880" w:hanging="360"/>
      </w:pPr>
      <w:rPr>
        <w:rFonts w:ascii="Symbol" w:hAnsi="Symbol" w:hint="default"/>
      </w:rPr>
    </w:lvl>
    <w:lvl w:ilvl="4" w:tplc="5EB2433A" w:tentative="1">
      <w:start w:val="1"/>
      <w:numFmt w:val="bullet"/>
      <w:lvlText w:val="o"/>
      <w:lvlJc w:val="left"/>
      <w:pPr>
        <w:ind w:left="3600" w:hanging="360"/>
      </w:pPr>
      <w:rPr>
        <w:rFonts w:ascii="Courier New" w:hAnsi="Courier New" w:cs="Courier New" w:hint="default"/>
      </w:rPr>
    </w:lvl>
    <w:lvl w:ilvl="5" w:tplc="6A860F4E" w:tentative="1">
      <w:start w:val="1"/>
      <w:numFmt w:val="bullet"/>
      <w:lvlText w:val=""/>
      <w:lvlJc w:val="left"/>
      <w:pPr>
        <w:ind w:left="4320" w:hanging="360"/>
      </w:pPr>
      <w:rPr>
        <w:rFonts w:ascii="Wingdings" w:hAnsi="Wingdings" w:hint="default"/>
      </w:rPr>
    </w:lvl>
    <w:lvl w:ilvl="6" w:tplc="8A9ACE5E" w:tentative="1">
      <w:start w:val="1"/>
      <w:numFmt w:val="bullet"/>
      <w:lvlText w:val=""/>
      <w:lvlJc w:val="left"/>
      <w:pPr>
        <w:ind w:left="5040" w:hanging="360"/>
      </w:pPr>
      <w:rPr>
        <w:rFonts w:ascii="Symbol" w:hAnsi="Symbol" w:hint="default"/>
      </w:rPr>
    </w:lvl>
    <w:lvl w:ilvl="7" w:tplc="927293E0" w:tentative="1">
      <w:start w:val="1"/>
      <w:numFmt w:val="bullet"/>
      <w:lvlText w:val="o"/>
      <w:lvlJc w:val="left"/>
      <w:pPr>
        <w:ind w:left="5760" w:hanging="360"/>
      </w:pPr>
      <w:rPr>
        <w:rFonts w:ascii="Courier New" w:hAnsi="Courier New" w:cs="Courier New" w:hint="default"/>
      </w:rPr>
    </w:lvl>
    <w:lvl w:ilvl="8" w:tplc="6382DA34" w:tentative="1">
      <w:start w:val="1"/>
      <w:numFmt w:val="bullet"/>
      <w:lvlText w:val=""/>
      <w:lvlJc w:val="left"/>
      <w:pPr>
        <w:ind w:left="6480" w:hanging="360"/>
      </w:pPr>
      <w:rPr>
        <w:rFonts w:ascii="Wingdings" w:hAnsi="Wingdings" w:hint="default"/>
      </w:rPr>
    </w:lvl>
  </w:abstractNum>
  <w:abstractNum w:abstractNumId="26" w15:restartNumberingAfterBreak="0">
    <w:nsid w:val="559A38B9"/>
    <w:multiLevelType w:val="multilevel"/>
    <w:tmpl w:val="B3B4B306"/>
    <w:lvl w:ilvl="0">
      <w:start w:val="5"/>
      <w:numFmt w:val="decimal"/>
      <w:lvlText w:val="%1"/>
      <w:lvlJc w:val="left"/>
      <w:pPr>
        <w:ind w:left="645" w:hanging="645"/>
      </w:pPr>
      <w:rPr>
        <w:rFonts w:hint="default"/>
      </w:rPr>
    </w:lvl>
    <w:lvl w:ilvl="1">
      <w:start w:val="4"/>
      <w:numFmt w:val="decimal"/>
      <w:lvlText w:val="%1.%2"/>
      <w:lvlJc w:val="left"/>
      <w:pPr>
        <w:ind w:left="765" w:hanging="645"/>
      </w:pPr>
      <w:rPr>
        <w:rFonts w:hint="default"/>
      </w:rPr>
    </w:lvl>
    <w:lvl w:ilvl="2">
      <w:start w:val="1"/>
      <w:numFmt w:val="decimal"/>
      <w:lvlText w:val="%1.%2.%3"/>
      <w:lvlJc w:val="left"/>
      <w:pPr>
        <w:ind w:left="960" w:hanging="720"/>
      </w:pPr>
      <w:rPr>
        <w:rFonts w:hint="default"/>
        <w:b w:val="0"/>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27"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55DD3F5A"/>
    <w:multiLevelType w:val="multilevel"/>
    <w:tmpl w:val="A8C056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A87E62"/>
    <w:multiLevelType w:val="hybridMultilevel"/>
    <w:tmpl w:val="88D83A20"/>
    <w:lvl w:ilvl="0" w:tplc="5D38C1DE">
      <w:start w:val="1"/>
      <w:numFmt w:val="bullet"/>
      <w:lvlText w:val=""/>
      <w:lvlJc w:val="left"/>
      <w:pPr>
        <w:ind w:left="720" w:hanging="360"/>
      </w:pPr>
      <w:rPr>
        <w:rFonts w:ascii="Symbol" w:hAnsi="Symbol" w:hint="default"/>
      </w:rPr>
    </w:lvl>
    <w:lvl w:ilvl="1" w:tplc="FE34DAF2">
      <w:start w:val="1"/>
      <w:numFmt w:val="bullet"/>
      <w:lvlText w:val="o"/>
      <w:lvlJc w:val="left"/>
      <w:pPr>
        <w:ind w:left="1440" w:hanging="360"/>
      </w:pPr>
      <w:rPr>
        <w:rFonts w:ascii="Courier New" w:hAnsi="Courier New" w:cs="Courier New" w:hint="default"/>
      </w:rPr>
    </w:lvl>
    <w:lvl w:ilvl="2" w:tplc="089C9BFE">
      <w:start w:val="1"/>
      <w:numFmt w:val="bullet"/>
      <w:lvlText w:val=""/>
      <w:lvlJc w:val="left"/>
      <w:pPr>
        <w:ind w:left="2160" w:hanging="360"/>
      </w:pPr>
      <w:rPr>
        <w:rFonts w:ascii="Wingdings" w:hAnsi="Wingdings" w:hint="default"/>
      </w:rPr>
    </w:lvl>
    <w:lvl w:ilvl="3" w:tplc="CBCA80C6" w:tentative="1">
      <w:start w:val="1"/>
      <w:numFmt w:val="bullet"/>
      <w:lvlText w:val=""/>
      <w:lvlJc w:val="left"/>
      <w:pPr>
        <w:ind w:left="2880" w:hanging="360"/>
      </w:pPr>
      <w:rPr>
        <w:rFonts w:ascii="Symbol" w:hAnsi="Symbol" w:hint="default"/>
      </w:rPr>
    </w:lvl>
    <w:lvl w:ilvl="4" w:tplc="A32E945A" w:tentative="1">
      <w:start w:val="1"/>
      <w:numFmt w:val="bullet"/>
      <w:lvlText w:val="o"/>
      <w:lvlJc w:val="left"/>
      <w:pPr>
        <w:ind w:left="3600" w:hanging="360"/>
      </w:pPr>
      <w:rPr>
        <w:rFonts w:ascii="Courier New" w:hAnsi="Courier New" w:cs="Courier New" w:hint="default"/>
      </w:rPr>
    </w:lvl>
    <w:lvl w:ilvl="5" w:tplc="D03E876C" w:tentative="1">
      <w:start w:val="1"/>
      <w:numFmt w:val="bullet"/>
      <w:lvlText w:val=""/>
      <w:lvlJc w:val="left"/>
      <w:pPr>
        <w:ind w:left="4320" w:hanging="360"/>
      </w:pPr>
      <w:rPr>
        <w:rFonts w:ascii="Wingdings" w:hAnsi="Wingdings" w:hint="default"/>
      </w:rPr>
    </w:lvl>
    <w:lvl w:ilvl="6" w:tplc="B4FE23DC" w:tentative="1">
      <w:start w:val="1"/>
      <w:numFmt w:val="bullet"/>
      <w:lvlText w:val=""/>
      <w:lvlJc w:val="left"/>
      <w:pPr>
        <w:ind w:left="5040" w:hanging="360"/>
      </w:pPr>
      <w:rPr>
        <w:rFonts w:ascii="Symbol" w:hAnsi="Symbol" w:hint="default"/>
      </w:rPr>
    </w:lvl>
    <w:lvl w:ilvl="7" w:tplc="082CD08C" w:tentative="1">
      <w:start w:val="1"/>
      <w:numFmt w:val="bullet"/>
      <w:lvlText w:val="o"/>
      <w:lvlJc w:val="left"/>
      <w:pPr>
        <w:ind w:left="5760" w:hanging="360"/>
      </w:pPr>
      <w:rPr>
        <w:rFonts w:ascii="Courier New" w:hAnsi="Courier New" w:cs="Courier New" w:hint="default"/>
      </w:rPr>
    </w:lvl>
    <w:lvl w:ilvl="8" w:tplc="1864F9C2" w:tentative="1">
      <w:start w:val="1"/>
      <w:numFmt w:val="bullet"/>
      <w:lvlText w:val=""/>
      <w:lvlJc w:val="left"/>
      <w:pPr>
        <w:ind w:left="6480" w:hanging="360"/>
      </w:pPr>
      <w:rPr>
        <w:rFonts w:ascii="Wingdings" w:hAnsi="Wingdings" w:hint="default"/>
      </w:rPr>
    </w:lvl>
  </w:abstractNum>
  <w:abstractNum w:abstractNumId="30" w15:restartNumberingAfterBreak="0">
    <w:nsid w:val="5DDC16F3"/>
    <w:multiLevelType w:val="multilevel"/>
    <w:tmpl w:val="F014D248"/>
    <w:lvl w:ilvl="0">
      <w:start w:val="1"/>
      <w:numFmt w:val="decimal"/>
      <w:lvlText w:val="%1.0"/>
      <w:lvlJc w:val="left"/>
      <w:pPr>
        <w:ind w:left="720" w:hanging="720"/>
      </w:pPr>
      <w:rPr>
        <w:rFonts w:hint="default"/>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5EA7002E"/>
    <w:multiLevelType w:val="multilevel"/>
    <w:tmpl w:val="34028532"/>
    <w:lvl w:ilvl="0">
      <w:start w:val="5"/>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32" w15:restartNumberingAfterBreak="0">
    <w:nsid w:val="6011366E"/>
    <w:multiLevelType w:val="hybridMultilevel"/>
    <w:tmpl w:val="BD0ABA3E"/>
    <w:lvl w:ilvl="0" w:tplc="3AD0C678">
      <w:start w:val="1"/>
      <w:numFmt w:val="bullet"/>
      <w:lvlText w:val=""/>
      <w:lvlJc w:val="left"/>
      <w:pPr>
        <w:ind w:left="720" w:hanging="360"/>
      </w:pPr>
      <w:rPr>
        <w:rFonts w:ascii="Symbol" w:hAnsi="Symbol" w:hint="default"/>
      </w:rPr>
    </w:lvl>
    <w:lvl w:ilvl="1" w:tplc="67465290" w:tentative="1">
      <w:start w:val="1"/>
      <w:numFmt w:val="bullet"/>
      <w:lvlText w:val="o"/>
      <w:lvlJc w:val="left"/>
      <w:pPr>
        <w:ind w:left="1440" w:hanging="360"/>
      </w:pPr>
      <w:rPr>
        <w:rFonts w:ascii="Courier New" w:hAnsi="Courier New" w:cs="Courier New" w:hint="default"/>
      </w:rPr>
    </w:lvl>
    <w:lvl w:ilvl="2" w:tplc="E0FEF3F4" w:tentative="1">
      <w:start w:val="1"/>
      <w:numFmt w:val="bullet"/>
      <w:lvlText w:val=""/>
      <w:lvlJc w:val="left"/>
      <w:pPr>
        <w:ind w:left="2160" w:hanging="360"/>
      </w:pPr>
      <w:rPr>
        <w:rFonts w:ascii="Wingdings" w:hAnsi="Wingdings" w:hint="default"/>
      </w:rPr>
    </w:lvl>
    <w:lvl w:ilvl="3" w:tplc="839EBA04" w:tentative="1">
      <w:start w:val="1"/>
      <w:numFmt w:val="bullet"/>
      <w:lvlText w:val=""/>
      <w:lvlJc w:val="left"/>
      <w:pPr>
        <w:ind w:left="2880" w:hanging="360"/>
      </w:pPr>
      <w:rPr>
        <w:rFonts w:ascii="Symbol" w:hAnsi="Symbol" w:hint="default"/>
      </w:rPr>
    </w:lvl>
    <w:lvl w:ilvl="4" w:tplc="A4106B5A" w:tentative="1">
      <w:start w:val="1"/>
      <w:numFmt w:val="bullet"/>
      <w:lvlText w:val="o"/>
      <w:lvlJc w:val="left"/>
      <w:pPr>
        <w:ind w:left="3600" w:hanging="360"/>
      </w:pPr>
      <w:rPr>
        <w:rFonts w:ascii="Courier New" w:hAnsi="Courier New" w:cs="Courier New" w:hint="default"/>
      </w:rPr>
    </w:lvl>
    <w:lvl w:ilvl="5" w:tplc="B85AE0F4" w:tentative="1">
      <w:start w:val="1"/>
      <w:numFmt w:val="bullet"/>
      <w:lvlText w:val=""/>
      <w:lvlJc w:val="left"/>
      <w:pPr>
        <w:ind w:left="4320" w:hanging="360"/>
      </w:pPr>
      <w:rPr>
        <w:rFonts w:ascii="Wingdings" w:hAnsi="Wingdings" w:hint="default"/>
      </w:rPr>
    </w:lvl>
    <w:lvl w:ilvl="6" w:tplc="879E20EC" w:tentative="1">
      <w:start w:val="1"/>
      <w:numFmt w:val="bullet"/>
      <w:lvlText w:val=""/>
      <w:lvlJc w:val="left"/>
      <w:pPr>
        <w:ind w:left="5040" w:hanging="360"/>
      </w:pPr>
      <w:rPr>
        <w:rFonts w:ascii="Symbol" w:hAnsi="Symbol" w:hint="default"/>
      </w:rPr>
    </w:lvl>
    <w:lvl w:ilvl="7" w:tplc="47F4BEBC" w:tentative="1">
      <w:start w:val="1"/>
      <w:numFmt w:val="bullet"/>
      <w:lvlText w:val="o"/>
      <w:lvlJc w:val="left"/>
      <w:pPr>
        <w:ind w:left="5760" w:hanging="360"/>
      </w:pPr>
      <w:rPr>
        <w:rFonts w:ascii="Courier New" w:hAnsi="Courier New" w:cs="Courier New" w:hint="default"/>
      </w:rPr>
    </w:lvl>
    <w:lvl w:ilvl="8" w:tplc="A4D4DB8C" w:tentative="1">
      <w:start w:val="1"/>
      <w:numFmt w:val="bullet"/>
      <w:lvlText w:val=""/>
      <w:lvlJc w:val="left"/>
      <w:pPr>
        <w:ind w:left="6480" w:hanging="360"/>
      </w:pPr>
      <w:rPr>
        <w:rFonts w:ascii="Wingdings" w:hAnsi="Wingdings" w:hint="default"/>
      </w:rPr>
    </w:lvl>
  </w:abstractNum>
  <w:abstractNum w:abstractNumId="33" w15:restartNumberingAfterBreak="0">
    <w:nsid w:val="65F07178"/>
    <w:multiLevelType w:val="multilevel"/>
    <w:tmpl w:val="A7AC05B6"/>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692A50A3"/>
    <w:multiLevelType w:val="hybridMultilevel"/>
    <w:tmpl w:val="675C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B10D09"/>
    <w:multiLevelType w:val="multilevel"/>
    <w:tmpl w:val="771E162E"/>
    <w:lvl w:ilvl="0">
      <w:start w:val="6"/>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F0E3B29"/>
    <w:multiLevelType w:val="multilevel"/>
    <w:tmpl w:val="99A0058C"/>
    <w:lvl w:ilvl="0">
      <w:start w:val="3"/>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37"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15:restartNumberingAfterBreak="0">
    <w:nsid w:val="72E17E77"/>
    <w:multiLevelType w:val="multilevel"/>
    <w:tmpl w:val="BBBCC81C"/>
    <w:lvl w:ilvl="0">
      <w:start w:val="8"/>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40" w15:restartNumberingAfterBreak="0">
    <w:nsid w:val="73B9543F"/>
    <w:multiLevelType w:val="hybridMultilevel"/>
    <w:tmpl w:val="9F0628B6"/>
    <w:lvl w:ilvl="0" w:tplc="7ED059A6">
      <w:start w:val="1"/>
      <w:numFmt w:val="lowerRoman"/>
      <w:lvlText w:val="%1."/>
      <w:lvlJc w:val="right"/>
      <w:pPr>
        <w:ind w:left="2160" w:hanging="360"/>
      </w:pPr>
    </w:lvl>
    <w:lvl w:ilvl="1" w:tplc="B180075E" w:tentative="1">
      <w:start w:val="1"/>
      <w:numFmt w:val="lowerLetter"/>
      <w:lvlText w:val="%2."/>
      <w:lvlJc w:val="left"/>
      <w:pPr>
        <w:ind w:left="2880" w:hanging="360"/>
      </w:pPr>
    </w:lvl>
    <w:lvl w:ilvl="2" w:tplc="0B4EF5F2" w:tentative="1">
      <w:start w:val="1"/>
      <w:numFmt w:val="lowerRoman"/>
      <w:lvlText w:val="%3."/>
      <w:lvlJc w:val="right"/>
      <w:pPr>
        <w:ind w:left="3600" w:hanging="180"/>
      </w:pPr>
    </w:lvl>
    <w:lvl w:ilvl="3" w:tplc="DF7A0D68" w:tentative="1">
      <w:start w:val="1"/>
      <w:numFmt w:val="decimal"/>
      <w:lvlText w:val="%4."/>
      <w:lvlJc w:val="left"/>
      <w:pPr>
        <w:ind w:left="4320" w:hanging="360"/>
      </w:pPr>
    </w:lvl>
    <w:lvl w:ilvl="4" w:tplc="D2CA36C0" w:tentative="1">
      <w:start w:val="1"/>
      <w:numFmt w:val="lowerLetter"/>
      <w:lvlText w:val="%5."/>
      <w:lvlJc w:val="left"/>
      <w:pPr>
        <w:ind w:left="5040" w:hanging="360"/>
      </w:pPr>
    </w:lvl>
    <w:lvl w:ilvl="5" w:tplc="E1ECCE5E" w:tentative="1">
      <w:start w:val="1"/>
      <w:numFmt w:val="lowerRoman"/>
      <w:lvlText w:val="%6."/>
      <w:lvlJc w:val="right"/>
      <w:pPr>
        <w:ind w:left="5760" w:hanging="180"/>
      </w:pPr>
    </w:lvl>
    <w:lvl w:ilvl="6" w:tplc="A720093E" w:tentative="1">
      <w:start w:val="1"/>
      <w:numFmt w:val="decimal"/>
      <w:lvlText w:val="%7."/>
      <w:lvlJc w:val="left"/>
      <w:pPr>
        <w:ind w:left="6480" w:hanging="360"/>
      </w:pPr>
    </w:lvl>
    <w:lvl w:ilvl="7" w:tplc="03401388" w:tentative="1">
      <w:start w:val="1"/>
      <w:numFmt w:val="lowerLetter"/>
      <w:lvlText w:val="%8."/>
      <w:lvlJc w:val="left"/>
      <w:pPr>
        <w:ind w:left="7200" w:hanging="360"/>
      </w:pPr>
    </w:lvl>
    <w:lvl w:ilvl="8" w:tplc="B066E858" w:tentative="1">
      <w:start w:val="1"/>
      <w:numFmt w:val="lowerRoman"/>
      <w:lvlText w:val="%9."/>
      <w:lvlJc w:val="right"/>
      <w:pPr>
        <w:ind w:left="7920" w:hanging="180"/>
      </w:pPr>
    </w:lvl>
  </w:abstractNum>
  <w:abstractNum w:abstractNumId="41" w15:restartNumberingAfterBreak="0">
    <w:nsid w:val="749664F7"/>
    <w:multiLevelType w:val="hybridMultilevel"/>
    <w:tmpl w:val="69624C90"/>
    <w:lvl w:ilvl="0" w:tplc="0409001B">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2" w15:restartNumberingAfterBreak="0">
    <w:nsid w:val="77C107EB"/>
    <w:multiLevelType w:val="hybridMultilevel"/>
    <w:tmpl w:val="F12A67EC"/>
    <w:lvl w:ilvl="0" w:tplc="40090001">
      <w:start w:val="1"/>
      <w:numFmt w:val="decimal"/>
      <w:lvlText w:val="%1."/>
      <w:lvlJc w:val="left"/>
      <w:pPr>
        <w:ind w:left="720" w:hanging="360"/>
      </w:p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43" w15:restartNumberingAfterBreak="0">
    <w:nsid w:val="793A687F"/>
    <w:multiLevelType w:val="multilevel"/>
    <w:tmpl w:val="29CE098E"/>
    <w:lvl w:ilvl="0">
      <w:start w:val="2"/>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44"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5" w15:restartNumberingAfterBreak="0">
    <w:nsid w:val="7D475852"/>
    <w:multiLevelType w:val="multilevel"/>
    <w:tmpl w:val="30766560"/>
    <w:lvl w:ilvl="0">
      <w:start w:val="5"/>
      <w:numFmt w:val="decimal"/>
      <w:lvlText w:val="%1"/>
      <w:lvlJc w:val="left"/>
      <w:pPr>
        <w:ind w:left="645" w:hanging="645"/>
      </w:pPr>
      <w:rPr>
        <w:rFonts w:hint="default"/>
      </w:rPr>
    </w:lvl>
    <w:lvl w:ilvl="1">
      <w:start w:val="4"/>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7DC00FA5"/>
    <w:multiLevelType w:val="hybridMultilevel"/>
    <w:tmpl w:val="A26CA148"/>
    <w:lvl w:ilvl="0" w:tplc="C558504A">
      <w:start w:val="1"/>
      <w:numFmt w:val="bullet"/>
      <w:lvlText w:val=""/>
      <w:lvlJc w:val="left"/>
      <w:pPr>
        <w:ind w:left="720" w:hanging="360"/>
      </w:pPr>
      <w:rPr>
        <w:rFonts w:ascii="Symbol" w:hAnsi="Symbol" w:hint="default"/>
      </w:rPr>
    </w:lvl>
    <w:lvl w:ilvl="1" w:tplc="BE24F28C" w:tentative="1">
      <w:start w:val="1"/>
      <w:numFmt w:val="bullet"/>
      <w:lvlText w:val="o"/>
      <w:lvlJc w:val="left"/>
      <w:pPr>
        <w:ind w:left="1440" w:hanging="360"/>
      </w:pPr>
      <w:rPr>
        <w:rFonts w:ascii="Courier New" w:hAnsi="Courier New" w:cs="Courier New" w:hint="default"/>
      </w:rPr>
    </w:lvl>
    <w:lvl w:ilvl="2" w:tplc="88A23D84" w:tentative="1">
      <w:start w:val="1"/>
      <w:numFmt w:val="bullet"/>
      <w:lvlText w:val=""/>
      <w:lvlJc w:val="left"/>
      <w:pPr>
        <w:ind w:left="2160" w:hanging="360"/>
      </w:pPr>
      <w:rPr>
        <w:rFonts w:ascii="Wingdings" w:hAnsi="Wingdings" w:hint="default"/>
      </w:rPr>
    </w:lvl>
    <w:lvl w:ilvl="3" w:tplc="71B82684" w:tentative="1">
      <w:start w:val="1"/>
      <w:numFmt w:val="bullet"/>
      <w:lvlText w:val=""/>
      <w:lvlJc w:val="left"/>
      <w:pPr>
        <w:ind w:left="2880" w:hanging="360"/>
      </w:pPr>
      <w:rPr>
        <w:rFonts w:ascii="Symbol" w:hAnsi="Symbol" w:hint="default"/>
      </w:rPr>
    </w:lvl>
    <w:lvl w:ilvl="4" w:tplc="1F88F128" w:tentative="1">
      <w:start w:val="1"/>
      <w:numFmt w:val="bullet"/>
      <w:lvlText w:val="o"/>
      <w:lvlJc w:val="left"/>
      <w:pPr>
        <w:ind w:left="3600" w:hanging="360"/>
      </w:pPr>
      <w:rPr>
        <w:rFonts w:ascii="Courier New" w:hAnsi="Courier New" w:cs="Courier New" w:hint="default"/>
      </w:rPr>
    </w:lvl>
    <w:lvl w:ilvl="5" w:tplc="1F1A7960" w:tentative="1">
      <w:start w:val="1"/>
      <w:numFmt w:val="bullet"/>
      <w:lvlText w:val=""/>
      <w:lvlJc w:val="left"/>
      <w:pPr>
        <w:ind w:left="4320" w:hanging="360"/>
      </w:pPr>
      <w:rPr>
        <w:rFonts w:ascii="Wingdings" w:hAnsi="Wingdings" w:hint="default"/>
      </w:rPr>
    </w:lvl>
    <w:lvl w:ilvl="6" w:tplc="F3C43C96" w:tentative="1">
      <w:start w:val="1"/>
      <w:numFmt w:val="bullet"/>
      <w:lvlText w:val=""/>
      <w:lvlJc w:val="left"/>
      <w:pPr>
        <w:ind w:left="5040" w:hanging="360"/>
      </w:pPr>
      <w:rPr>
        <w:rFonts w:ascii="Symbol" w:hAnsi="Symbol" w:hint="default"/>
      </w:rPr>
    </w:lvl>
    <w:lvl w:ilvl="7" w:tplc="CF5C98EE" w:tentative="1">
      <w:start w:val="1"/>
      <w:numFmt w:val="bullet"/>
      <w:lvlText w:val="o"/>
      <w:lvlJc w:val="left"/>
      <w:pPr>
        <w:ind w:left="5760" w:hanging="360"/>
      </w:pPr>
      <w:rPr>
        <w:rFonts w:ascii="Courier New" w:hAnsi="Courier New" w:cs="Courier New" w:hint="default"/>
      </w:rPr>
    </w:lvl>
    <w:lvl w:ilvl="8" w:tplc="81423360" w:tentative="1">
      <w:start w:val="1"/>
      <w:numFmt w:val="bullet"/>
      <w:lvlText w:val=""/>
      <w:lvlJc w:val="left"/>
      <w:pPr>
        <w:ind w:left="6480" w:hanging="360"/>
      </w:pPr>
      <w:rPr>
        <w:rFonts w:ascii="Wingdings" w:hAnsi="Wingdings" w:hint="default"/>
      </w:rPr>
    </w:lvl>
  </w:abstractNum>
  <w:num w:numId="1" w16cid:durableId="1616869207">
    <w:abstractNumId w:val="23"/>
  </w:num>
  <w:num w:numId="2" w16cid:durableId="1534928658">
    <w:abstractNumId w:val="37"/>
  </w:num>
  <w:num w:numId="3" w16cid:durableId="1098983431">
    <w:abstractNumId w:val="29"/>
  </w:num>
  <w:num w:numId="4" w16cid:durableId="2132479113">
    <w:abstractNumId w:val="9"/>
  </w:num>
  <w:num w:numId="5" w16cid:durableId="1656107790">
    <w:abstractNumId w:val="4"/>
  </w:num>
  <w:num w:numId="6" w16cid:durableId="1720979066">
    <w:abstractNumId w:val="41"/>
  </w:num>
  <w:num w:numId="7" w16cid:durableId="1839925840">
    <w:abstractNumId w:val="34"/>
  </w:num>
  <w:num w:numId="8" w16cid:durableId="831993808">
    <w:abstractNumId w:val="10"/>
  </w:num>
  <w:num w:numId="9" w16cid:durableId="1611011295">
    <w:abstractNumId w:val="18"/>
  </w:num>
  <w:num w:numId="10" w16cid:durableId="196895659">
    <w:abstractNumId w:val="6"/>
  </w:num>
  <w:num w:numId="11" w16cid:durableId="1448164096">
    <w:abstractNumId w:val="16"/>
  </w:num>
  <w:num w:numId="12" w16cid:durableId="1211185501">
    <w:abstractNumId w:val="8"/>
  </w:num>
  <w:num w:numId="13" w16cid:durableId="989017614">
    <w:abstractNumId w:val="25"/>
  </w:num>
  <w:num w:numId="14" w16cid:durableId="886186142">
    <w:abstractNumId w:val="40"/>
  </w:num>
  <w:num w:numId="15" w16cid:durableId="720910193">
    <w:abstractNumId w:val="19"/>
  </w:num>
  <w:num w:numId="16" w16cid:durableId="1829058502">
    <w:abstractNumId w:val="27"/>
  </w:num>
  <w:num w:numId="17" w16cid:durableId="1391343197">
    <w:abstractNumId w:val="1"/>
  </w:num>
  <w:num w:numId="18" w16cid:durableId="1446459768">
    <w:abstractNumId w:val="38"/>
  </w:num>
  <w:num w:numId="19" w16cid:durableId="756176230">
    <w:abstractNumId w:val="24"/>
  </w:num>
  <w:num w:numId="20" w16cid:durableId="1930384663">
    <w:abstractNumId w:val="44"/>
  </w:num>
  <w:num w:numId="21" w16cid:durableId="200860">
    <w:abstractNumId w:val="32"/>
  </w:num>
  <w:num w:numId="22" w16cid:durableId="710501955">
    <w:abstractNumId w:val="46"/>
  </w:num>
  <w:num w:numId="23" w16cid:durableId="739525513">
    <w:abstractNumId w:val="5"/>
  </w:num>
  <w:num w:numId="24" w16cid:durableId="2045057960">
    <w:abstractNumId w:val="22"/>
  </w:num>
  <w:num w:numId="25" w16cid:durableId="1374690395">
    <w:abstractNumId w:val="42"/>
  </w:num>
  <w:num w:numId="26" w16cid:durableId="2033846954">
    <w:abstractNumId w:val="30"/>
  </w:num>
  <w:num w:numId="27" w16cid:durableId="960528041">
    <w:abstractNumId w:val="17"/>
  </w:num>
  <w:num w:numId="28" w16cid:durableId="1895851984">
    <w:abstractNumId w:val="3"/>
  </w:num>
  <w:num w:numId="29" w16cid:durableId="449207712">
    <w:abstractNumId w:val="15"/>
  </w:num>
  <w:num w:numId="30" w16cid:durableId="112527241">
    <w:abstractNumId w:val="0"/>
  </w:num>
  <w:num w:numId="31" w16cid:durableId="1370183166">
    <w:abstractNumId w:val="21"/>
  </w:num>
  <w:num w:numId="32" w16cid:durableId="341590741">
    <w:abstractNumId w:val="26"/>
  </w:num>
  <w:num w:numId="33" w16cid:durableId="260340554">
    <w:abstractNumId w:val="45"/>
  </w:num>
  <w:num w:numId="34" w16cid:durableId="1768384615">
    <w:abstractNumId w:val="35"/>
  </w:num>
  <w:num w:numId="35" w16cid:durableId="763381459">
    <w:abstractNumId w:val="2"/>
  </w:num>
  <w:num w:numId="36" w16cid:durableId="1551266695">
    <w:abstractNumId w:val="13"/>
  </w:num>
  <w:num w:numId="37" w16cid:durableId="2001302169">
    <w:abstractNumId w:val="12"/>
  </w:num>
  <w:num w:numId="38" w16cid:durableId="1637489138">
    <w:abstractNumId w:val="33"/>
  </w:num>
  <w:num w:numId="39" w16cid:durableId="909920963">
    <w:abstractNumId w:val="28"/>
  </w:num>
  <w:num w:numId="40" w16cid:durableId="188300799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92396248">
    <w:abstractNumId w:val="4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04105555">
    <w:abstractNumId w:val="3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88440892">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943682099">
    <w:abstractNumId w:val="3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570111899">
    <w:abstractNumId w:val="1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349142944">
    <w:abstractNumId w:val="2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847555132">
    <w:abstractNumId w:val="39"/>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riganka Medhi">
    <w15:presenceInfo w15:providerId="AD" w15:userId="S::00052475@vedanta.co.in::772655b6-0e17-446a-a50b-a42603c9d6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13488"/>
    <w:rsid w:val="0003242B"/>
    <w:rsid w:val="00032FE1"/>
    <w:rsid w:val="000357D1"/>
    <w:rsid w:val="00042ED0"/>
    <w:rsid w:val="00047800"/>
    <w:rsid w:val="00056522"/>
    <w:rsid w:val="00056BB9"/>
    <w:rsid w:val="0006593D"/>
    <w:rsid w:val="00071355"/>
    <w:rsid w:val="000804B4"/>
    <w:rsid w:val="00094109"/>
    <w:rsid w:val="00096543"/>
    <w:rsid w:val="000B1E7D"/>
    <w:rsid w:val="000B2820"/>
    <w:rsid w:val="000B5367"/>
    <w:rsid w:val="000B5D1C"/>
    <w:rsid w:val="000C080E"/>
    <w:rsid w:val="000C3B8C"/>
    <w:rsid w:val="000D0164"/>
    <w:rsid w:val="000D428B"/>
    <w:rsid w:val="000F5195"/>
    <w:rsid w:val="000F6633"/>
    <w:rsid w:val="0010759D"/>
    <w:rsid w:val="00110186"/>
    <w:rsid w:val="001115FA"/>
    <w:rsid w:val="00112163"/>
    <w:rsid w:val="00132B6B"/>
    <w:rsid w:val="00135E34"/>
    <w:rsid w:val="00145919"/>
    <w:rsid w:val="00152D7F"/>
    <w:rsid w:val="00154B3F"/>
    <w:rsid w:val="001575F6"/>
    <w:rsid w:val="00160AC6"/>
    <w:rsid w:val="001631F9"/>
    <w:rsid w:val="0016490C"/>
    <w:rsid w:val="001652EA"/>
    <w:rsid w:val="00172225"/>
    <w:rsid w:val="0018029F"/>
    <w:rsid w:val="00180982"/>
    <w:rsid w:val="00182DBA"/>
    <w:rsid w:val="001854B6"/>
    <w:rsid w:val="00190FEC"/>
    <w:rsid w:val="0019284D"/>
    <w:rsid w:val="001A78A2"/>
    <w:rsid w:val="001B21B7"/>
    <w:rsid w:val="001C0E7E"/>
    <w:rsid w:val="001C61C4"/>
    <w:rsid w:val="001D269C"/>
    <w:rsid w:val="001D33A9"/>
    <w:rsid w:val="001D377D"/>
    <w:rsid w:val="001E166F"/>
    <w:rsid w:val="001E5AC6"/>
    <w:rsid w:val="001F4211"/>
    <w:rsid w:val="001F6228"/>
    <w:rsid w:val="00204E79"/>
    <w:rsid w:val="002102D5"/>
    <w:rsid w:val="00212B0B"/>
    <w:rsid w:val="00213467"/>
    <w:rsid w:val="00225198"/>
    <w:rsid w:val="00225682"/>
    <w:rsid w:val="00225E36"/>
    <w:rsid w:val="00233524"/>
    <w:rsid w:val="0023499B"/>
    <w:rsid w:val="00235C73"/>
    <w:rsid w:val="00235C88"/>
    <w:rsid w:val="00241BB7"/>
    <w:rsid w:val="00256423"/>
    <w:rsid w:val="002606A1"/>
    <w:rsid w:val="00261044"/>
    <w:rsid w:val="00271BAF"/>
    <w:rsid w:val="002756B1"/>
    <w:rsid w:val="00283E16"/>
    <w:rsid w:val="002A415F"/>
    <w:rsid w:val="002B2402"/>
    <w:rsid w:val="002B279E"/>
    <w:rsid w:val="002B54E5"/>
    <w:rsid w:val="002C795B"/>
    <w:rsid w:val="002D0F5E"/>
    <w:rsid w:val="002E0E3F"/>
    <w:rsid w:val="002E0F8B"/>
    <w:rsid w:val="002E17CE"/>
    <w:rsid w:val="002F7E19"/>
    <w:rsid w:val="00302E96"/>
    <w:rsid w:val="0030597A"/>
    <w:rsid w:val="00307E27"/>
    <w:rsid w:val="00315EA5"/>
    <w:rsid w:val="00320C71"/>
    <w:rsid w:val="0032258B"/>
    <w:rsid w:val="00334FEA"/>
    <w:rsid w:val="0035065C"/>
    <w:rsid w:val="00352E66"/>
    <w:rsid w:val="0036287A"/>
    <w:rsid w:val="00362E8C"/>
    <w:rsid w:val="00367352"/>
    <w:rsid w:val="003677A8"/>
    <w:rsid w:val="00367836"/>
    <w:rsid w:val="0037211A"/>
    <w:rsid w:val="00373505"/>
    <w:rsid w:val="00391C62"/>
    <w:rsid w:val="00392A3A"/>
    <w:rsid w:val="00397384"/>
    <w:rsid w:val="00397EAD"/>
    <w:rsid w:val="003A3CA2"/>
    <w:rsid w:val="003B0949"/>
    <w:rsid w:val="003B12BA"/>
    <w:rsid w:val="003B184E"/>
    <w:rsid w:val="003C0C0D"/>
    <w:rsid w:val="003C3472"/>
    <w:rsid w:val="003C780E"/>
    <w:rsid w:val="003D3903"/>
    <w:rsid w:val="003D69B1"/>
    <w:rsid w:val="003E244F"/>
    <w:rsid w:val="003F30BD"/>
    <w:rsid w:val="003F3839"/>
    <w:rsid w:val="003F7DB8"/>
    <w:rsid w:val="00403547"/>
    <w:rsid w:val="004052D9"/>
    <w:rsid w:val="00410140"/>
    <w:rsid w:val="00417DD5"/>
    <w:rsid w:val="00420EA8"/>
    <w:rsid w:val="00421C5F"/>
    <w:rsid w:val="004514FB"/>
    <w:rsid w:val="00451BCD"/>
    <w:rsid w:val="00462248"/>
    <w:rsid w:val="00464B55"/>
    <w:rsid w:val="004676FC"/>
    <w:rsid w:val="004723A2"/>
    <w:rsid w:val="00481369"/>
    <w:rsid w:val="004816BB"/>
    <w:rsid w:val="00490DEB"/>
    <w:rsid w:val="004A0454"/>
    <w:rsid w:val="004A6BDF"/>
    <w:rsid w:val="004C00D2"/>
    <w:rsid w:val="004C1D01"/>
    <w:rsid w:val="004C4123"/>
    <w:rsid w:val="004C7C97"/>
    <w:rsid w:val="004D3758"/>
    <w:rsid w:val="004E02A4"/>
    <w:rsid w:val="004E2A6E"/>
    <w:rsid w:val="004E33B4"/>
    <w:rsid w:val="004E6760"/>
    <w:rsid w:val="004F1BCA"/>
    <w:rsid w:val="004F2A47"/>
    <w:rsid w:val="004F6036"/>
    <w:rsid w:val="00510936"/>
    <w:rsid w:val="005112D9"/>
    <w:rsid w:val="00511639"/>
    <w:rsid w:val="00513D38"/>
    <w:rsid w:val="00515920"/>
    <w:rsid w:val="00524276"/>
    <w:rsid w:val="00524D42"/>
    <w:rsid w:val="00526AED"/>
    <w:rsid w:val="00543467"/>
    <w:rsid w:val="005445FF"/>
    <w:rsid w:val="0055046A"/>
    <w:rsid w:val="00551B92"/>
    <w:rsid w:val="005570A0"/>
    <w:rsid w:val="00562E60"/>
    <w:rsid w:val="0056402C"/>
    <w:rsid w:val="005726CC"/>
    <w:rsid w:val="0057381B"/>
    <w:rsid w:val="00583DF7"/>
    <w:rsid w:val="00586E33"/>
    <w:rsid w:val="00587DC4"/>
    <w:rsid w:val="00590B7B"/>
    <w:rsid w:val="00595EA0"/>
    <w:rsid w:val="005A1FB6"/>
    <w:rsid w:val="005A6E28"/>
    <w:rsid w:val="005A769D"/>
    <w:rsid w:val="005B229E"/>
    <w:rsid w:val="005B3DDD"/>
    <w:rsid w:val="005D0E75"/>
    <w:rsid w:val="005D2A64"/>
    <w:rsid w:val="005D2AB6"/>
    <w:rsid w:val="005E1D4D"/>
    <w:rsid w:val="005F1195"/>
    <w:rsid w:val="005F7D0D"/>
    <w:rsid w:val="00602299"/>
    <w:rsid w:val="00604B41"/>
    <w:rsid w:val="006057F6"/>
    <w:rsid w:val="006128D2"/>
    <w:rsid w:val="006242ED"/>
    <w:rsid w:val="00642F5C"/>
    <w:rsid w:val="00644FDB"/>
    <w:rsid w:val="006545C9"/>
    <w:rsid w:val="006558A7"/>
    <w:rsid w:val="00662D59"/>
    <w:rsid w:val="00667DAD"/>
    <w:rsid w:val="00680342"/>
    <w:rsid w:val="00684AFE"/>
    <w:rsid w:val="006868A6"/>
    <w:rsid w:val="0069004E"/>
    <w:rsid w:val="006A009B"/>
    <w:rsid w:val="006C107E"/>
    <w:rsid w:val="006C43C3"/>
    <w:rsid w:val="006D7CF2"/>
    <w:rsid w:val="00701B56"/>
    <w:rsid w:val="00701F1D"/>
    <w:rsid w:val="0070277E"/>
    <w:rsid w:val="0070594E"/>
    <w:rsid w:val="0075279D"/>
    <w:rsid w:val="00760039"/>
    <w:rsid w:val="00760196"/>
    <w:rsid w:val="00764084"/>
    <w:rsid w:val="0076462F"/>
    <w:rsid w:val="0077479B"/>
    <w:rsid w:val="00777A4F"/>
    <w:rsid w:val="00783164"/>
    <w:rsid w:val="00784F70"/>
    <w:rsid w:val="00785053"/>
    <w:rsid w:val="00792636"/>
    <w:rsid w:val="007A2DF2"/>
    <w:rsid w:val="007B0E02"/>
    <w:rsid w:val="007B6D8C"/>
    <w:rsid w:val="007B6FDD"/>
    <w:rsid w:val="007B79A6"/>
    <w:rsid w:val="007C426C"/>
    <w:rsid w:val="007E74E4"/>
    <w:rsid w:val="007F5A73"/>
    <w:rsid w:val="00823868"/>
    <w:rsid w:val="008308F2"/>
    <w:rsid w:val="00847D49"/>
    <w:rsid w:val="00862B60"/>
    <w:rsid w:val="00872B2A"/>
    <w:rsid w:val="00880116"/>
    <w:rsid w:val="00893C0B"/>
    <w:rsid w:val="00895912"/>
    <w:rsid w:val="00897555"/>
    <w:rsid w:val="008A27B3"/>
    <w:rsid w:val="008A67B2"/>
    <w:rsid w:val="008A7BB2"/>
    <w:rsid w:val="008B3409"/>
    <w:rsid w:val="008B3536"/>
    <w:rsid w:val="008B3AB2"/>
    <w:rsid w:val="008C0634"/>
    <w:rsid w:val="008C6013"/>
    <w:rsid w:val="008C60B2"/>
    <w:rsid w:val="008D3A69"/>
    <w:rsid w:val="008D3AF0"/>
    <w:rsid w:val="008D6942"/>
    <w:rsid w:val="008E5D61"/>
    <w:rsid w:val="008E7D13"/>
    <w:rsid w:val="008F0F70"/>
    <w:rsid w:val="008F57C3"/>
    <w:rsid w:val="0090360E"/>
    <w:rsid w:val="00906EF2"/>
    <w:rsid w:val="009130D6"/>
    <w:rsid w:val="0091469C"/>
    <w:rsid w:val="0091793E"/>
    <w:rsid w:val="00921235"/>
    <w:rsid w:val="00925DDA"/>
    <w:rsid w:val="00934F7E"/>
    <w:rsid w:val="00935147"/>
    <w:rsid w:val="00935381"/>
    <w:rsid w:val="009359B4"/>
    <w:rsid w:val="009370A5"/>
    <w:rsid w:val="009447C6"/>
    <w:rsid w:val="00946413"/>
    <w:rsid w:val="00951DCD"/>
    <w:rsid w:val="00964082"/>
    <w:rsid w:val="0096707C"/>
    <w:rsid w:val="00980FC7"/>
    <w:rsid w:val="009846F0"/>
    <w:rsid w:val="00985187"/>
    <w:rsid w:val="00996860"/>
    <w:rsid w:val="009C0B75"/>
    <w:rsid w:val="009C2D3C"/>
    <w:rsid w:val="009C43DA"/>
    <w:rsid w:val="009C5BF2"/>
    <w:rsid w:val="009C7484"/>
    <w:rsid w:val="009D1170"/>
    <w:rsid w:val="009D2CED"/>
    <w:rsid w:val="009E17B8"/>
    <w:rsid w:val="009E296D"/>
    <w:rsid w:val="009E2E82"/>
    <w:rsid w:val="009E5F19"/>
    <w:rsid w:val="009F1E18"/>
    <w:rsid w:val="00A01299"/>
    <w:rsid w:val="00A2079D"/>
    <w:rsid w:val="00A20944"/>
    <w:rsid w:val="00A23D61"/>
    <w:rsid w:val="00A310A8"/>
    <w:rsid w:val="00A37D0F"/>
    <w:rsid w:val="00A41452"/>
    <w:rsid w:val="00A42B06"/>
    <w:rsid w:val="00A432F2"/>
    <w:rsid w:val="00A44F64"/>
    <w:rsid w:val="00A46303"/>
    <w:rsid w:val="00A52D18"/>
    <w:rsid w:val="00A544C9"/>
    <w:rsid w:val="00A60A96"/>
    <w:rsid w:val="00A670CD"/>
    <w:rsid w:val="00A70D9D"/>
    <w:rsid w:val="00A7400E"/>
    <w:rsid w:val="00A757D7"/>
    <w:rsid w:val="00A77874"/>
    <w:rsid w:val="00A86DBC"/>
    <w:rsid w:val="00A90A07"/>
    <w:rsid w:val="00A90B55"/>
    <w:rsid w:val="00AA06A9"/>
    <w:rsid w:val="00AA7AE2"/>
    <w:rsid w:val="00AB1375"/>
    <w:rsid w:val="00AC09FE"/>
    <w:rsid w:val="00AC1E5E"/>
    <w:rsid w:val="00AC30EC"/>
    <w:rsid w:val="00AC4E09"/>
    <w:rsid w:val="00AD2669"/>
    <w:rsid w:val="00AE0407"/>
    <w:rsid w:val="00AE3566"/>
    <w:rsid w:val="00AE5C62"/>
    <w:rsid w:val="00AF000D"/>
    <w:rsid w:val="00B04D1D"/>
    <w:rsid w:val="00B050AD"/>
    <w:rsid w:val="00B11532"/>
    <w:rsid w:val="00B2318F"/>
    <w:rsid w:val="00B3185B"/>
    <w:rsid w:val="00B4491C"/>
    <w:rsid w:val="00B72B78"/>
    <w:rsid w:val="00B73761"/>
    <w:rsid w:val="00B767F7"/>
    <w:rsid w:val="00B76860"/>
    <w:rsid w:val="00B834FB"/>
    <w:rsid w:val="00B9260F"/>
    <w:rsid w:val="00B93C91"/>
    <w:rsid w:val="00B94D7B"/>
    <w:rsid w:val="00BA13A1"/>
    <w:rsid w:val="00BA2F90"/>
    <w:rsid w:val="00BB43A2"/>
    <w:rsid w:val="00BB6027"/>
    <w:rsid w:val="00BB77F4"/>
    <w:rsid w:val="00BC35C0"/>
    <w:rsid w:val="00BC4003"/>
    <w:rsid w:val="00BD2753"/>
    <w:rsid w:val="00BD5437"/>
    <w:rsid w:val="00BE24C2"/>
    <w:rsid w:val="00BE4600"/>
    <w:rsid w:val="00BE64F7"/>
    <w:rsid w:val="00BF180B"/>
    <w:rsid w:val="00BF6AE5"/>
    <w:rsid w:val="00BF6BD5"/>
    <w:rsid w:val="00BF6CD2"/>
    <w:rsid w:val="00C03712"/>
    <w:rsid w:val="00C1460A"/>
    <w:rsid w:val="00C1547C"/>
    <w:rsid w:val="00C22626"/>
    <w:rsid w:val="00C27AD7"/>
    <w:rsid w:val="00C40473"/>
    <w:rsid w:val="00C426E3"/>
    <w:rsid w:val="00C52DD9"/>
    <w:rsid w:val="00C5314A"/>
    <w:rsid w:val="00C56A1E"/>
    <w:rsid w:val="00C64284"/>
    <w:rsid w:val="00C64BBC"/>
    <w:rsid w:val="00C67B70"/>
    <w:rsid w:val="00C70B3F"/>
    <w:rsid w:val="00C74F76"/>
    <w:rsid w:val="00C7659A"/>
    <w:rsid w:val="00C877A8"/>
    <w:rsid w:val="00CB479C"/>
    <w:rsid w:val="00CB6F9B"/>
    <w:rsid w:val="00CC1571"/>
    <w:rsid w:val="00CD2AEE"/>
    <w:rsid w:val="00CD32DD"/>
    <w:rsid w:val="00CD4D4D"/>
    <w:rsid w:val="00CE19C0"/>
    <w:rsid w:val="00CE2300"/>
    <w:rsid w:val="00CE3C9F"/>
    <w:rsid w:val="00CF0DD9"/>
    <w:rsid w:val="00CF21F5"/>
    <w:rsid w:val="00CF7CEC"/>
    <w:rsid w:val="00D02F9D"/>
    <w:rsid w:val="00D1438A"/>
    <w:rsid w:val="00D2455D"/>
    <w:rsid w:val="00D2520E"/>
    <w:rsid w:val="00D30459"/>
    <w:rsid w:val="00D332DF"/>
    <w:rsid w:val="00D341AE"/>
    <w:rsid w:val="00D34EF8"/>
    <w:rsid w:val="00D40E52"/>
    <w:rsid w:val="00D5074E"/>
    <w:rsid w:val="00D56C8D"/>
    <w:rsid w:val="00D57BEF"/>
    <w:rsid w:val="00D66CF2"/>
    <w:rsid w:val="00D67219"/>
    <w:rsid w:val="00D72D0E"/>
    <w:rsid w:val="00D73AC6"/>
    <w:rsid w:val="00D7615E"/>
    <w:rsid w:val="00D84E9B"/>
    <w:rsid w:val="00D9681D"/>
    <w:rsid w:val="00DA0EBD"/>
    <w:rsid w:val="00DB14C9"/>
    <w:rsid w:val="00DB175D"/>
    <w:rsid w:val="00DC5201"/>
    <w:rsid w:val="00DC5863"/>
    <w:rsid w:val="00DC712E"/>
    <w:rsid w:val="00DD16ED"/>
    <w:rsid w:val="00DD3AEE"/>
    <w:rsid w:val="00DD76B3"/>
    <w:rsid w:val="00DF3F3C"/>
    <w:rsid w:val="00E047D3"/>
    <w:rsid w:val="00E0539A"/>
    <w:rsid w:val="00E06059"/>
    <w:rsid w:val="00E12E5C"/>
    <w:rsid w:val="00E13C21"/>
    <w:rsid w:val="00E152FF"/>
    <w:rsid w:val="00E15EAA"/>
    <w:rsid w:val="00E2148F"/>
    <w:rsid w:val="00E25284"/>
    <w:rsid w:val="00E359D1"/>
    <w:rsid w:val="00E40430"/>
    <w:rsid w:val="00E45107"/>
    <w:rsid w:val="00E4746F"/>
    <w:rsid w:val="00E57234"/>
    <w:rsid w:val="00E62FC7"/>
    <w:rsid w:val="00E753C4"/>
    <w:rsid w:val="00E754FC"/>
    <w:rsid w:val="00E77A52"/>
    <w:rsid w:val="00E80860"/>
    <w:rsid w:val="00E83893"/>
    <w:rsid w:val="00E8597A"/>
    <w:rsid w:val="00E97AB6"/>
    <w:rsid w:val="00EA5C70"/>
    <w:rsid w:val="00EA6333"/>
    <w:rsid w:val="00EA75F0"/>
    <w:rsid w:val="00EB3A94"/>
    <w:rsid w:val="00EC1C87"/>
    <w:rsid w:val="00ED58C2"/>
    <w:rsid w:val="00ED65B9"/>
    <w:rsid w:val="00ED7C07"/>
    <w:rsid w:val="00EE0FB6"/>
    <w:rsid w:val="00EE3241"/>
    <w:rsid w:val="00F03CB9"/>
    <w:rsid w:val="00F04A74"/>
    <w:rsid w:val="00F161A9"/>
    <w:rsid w:val="00F2199F"/>
    <w:rsid w:val="00F22D9F"/>
    <w:rsid w:val="00F24EE3"/>
    <w:rsid w:val="00F26ABD"/>
    <w:rsid w:val="00F404DA"/>
    <w:rsid w:val="00F41AF8"/>
    <w:rsid w:val="00F45C20"/>
    <w:rsid w:val="00F557DE"/>
    <w:rsid w:val="00F63749"/>
    <w:rsid w:val="00F7410C"/>
    <w:rsid w:val="00F80D04"/>
    <w:rsid w:val="00F9459D"/>
    <w:rsid w:val="00FA2670"/>
    <w:rsid w:val="00FA4EF9"/>
    <w:rsid w:val="00FA5A25"/>
    <w:rsid w:val="00FC137D"/>
    <w:rsid w:val="00FC3E28"/>
    <w:rsid w:val="00FD400C"/>
    <w:rsid w:val="00FD5D20"/>
    <w:rsid w:val="00FE173A"/>
    <w:rsid w:val="00FE3A5E"/>
    <w:rsid w:val="00FF0D97"/>
    <w:rsid w:val="00FF4884"/>
    <w:rsid w:val="00FF79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2E4E85"/>
  <w15:docId w15:val="{49D6B227-8E20-4129-A3C9-C773AFCAB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character" w:styleId="CommentReference">
    <w:name w:val="annotation reference"/>
    <w:basedOn w:val="DefaultParagraphFont"/>
    <w:uiPriority w:val="99"/>
    <w:semiHidden/>
    <w:unhideWhenUsed/>
    <w:rsid w:val="003C3472"/>
    <w:rPr>
      <w:sz w:val="16"/>
      <w:szCs w:val="16"/>
    </w:rPr>
  </w:style>
  <w:style w:type="paragraph" w:styleId="CommentText">
    <w:name w:val="annotation text"/>
    <w:basedOn w:val="Normal"/>
    <w:link w:val="CommentTextChar"/>
    <w:uiPriority w:val="99"/>
    <w:semiHidden/>
    <w:unhideWhenUsed/>
    <w:rsid w:val="003C3472"/>
    <w:pPr>
      <w:spacing w:line="240" w:lineRule="auto"/>
    </w:pPr>
    <w:rPr>
      <w:sz w:val="20"/>
      <w:szCs w:val="20"/>
    </w:rPr>
  </w:style>
  <w:style w:type="character" w:customStyle="1" w:styleId="CommentTextChar">
    <w:name w:val="Comment Text Char"/>
    <w:basedOn w:val="DefaultParagraphFont"/>
    <w:link w:val="CommentText"/>
    <w:uiPriority w:val="99"/>
    <w:semiHidden/>
    <w:rsid w:val="003C3472"/>
    <w:rPr>
      <w:sz w:val="20"/>
      <w:szCs w:val="20"/>
    </w:rPr>
  </w:style>
  <w:style w:type="paragraph" w:styleId="CommentSubject">
    <w:name w:val="annotation subject"/>
    <w:basedOn w:val="CommentText"/>
    <w:next w:val="CommentText"/>
    <w:link w:val="CommentSubjectChar"/>
    <w:uiPriority w:val="99"/>
    <w:semiHidden/>
    <w:unhideWhenUsed/>
    <w:rsid w:val="003C3472"/>
    <w:rPr>
      <w:b/>
      <w:bCs/>
    </w:rPr>
  </w:style>
  <w:style w:type="character" w:customStyle="1" w:styleId="CommentSubjectChar">
    <w:name w:val="Comment Subject Char"/>
    <w:basedOn w:val="CommentTextChar"/>
    <w:link w:val="CommentSubject"/>
    <w:uiPriority w:val="99"/>
    <w:semiHidden/>
    <w:rsid w:val="003C3472"/>
    <w:rPr>
      <w:b/>
      <w:bCs/>
      <w:sz w:val="20"/>
      <w:szCs w:val="20"/>
    </w:rPr>
  </w:style>
  <w:style w:type="paragraph" w:styleId="NoSpacing">
    <w:name w:val="No Spacing"/>
    <w:uiPriority w:val="1"/>
    <w:qFormat/>
    <w:rsid w:val="00B834FB"/>
    <w:pPr>
      <w:spacing w:after="0" w:line="240" w:lineRule="auto"/>
    </w:pPr>
  </w:style>
  <w:style w:type="table" w:customStyle="1" w:styleId="TableGrid4">
    <w:name w:val="Table Grid4"/>
    <w:basedOn w:val="TableNormal"/>
    <w:next w:val="TableGrid"/>
    <w:uiPriority w:val="59"/>
    <w:rsid w:val="00B834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0759D"/>
    <w:rPr>
      <w:color w:val="0000FF" w:themeColor="hyperlink"/>
      <w:u w:val="single"/>
    </w:rPr>
  </w:style>
  <w:style w:type="paragraph" w:styleId="Revision">
    <w:name w:val="Revision"/>
    <w:hidden/>
    <w:uiPriority w:val="99"/>
    <w:semiHidden/>
    <w:rsid w:val="00F26A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003201">
      <w:bodyDiv w:val="1"/>
      <w:marLeft w:val="0"/>
      <w:marRight w:val="0"/>
      <w:marTop w:val="0"/>
      <w:marBottom w:val="0"/>
      <w:divBdr>
        <w:top w:val="none" w:sz="0" w:space="0" w:color="auto"/>
        <w:left w:val="none" w:sz="0" w:space="0" w:color="auto"/>
        <w:bottom w:val="none" w:sz="0" w:space="0" w:color="auto"/>
        <w:right w:val="none" w:sz="0" w:space="0" w:color="auto"/>
      </w:divBdr>
    </w:div>
    <w:div w:id="1073501900">
      <w:bodyDiv w:val="1"/>
      <w:marLeft w:val="0"/>
      <w:marRight w:val="0"/>
      <w:marTop w:val="0"/>
      <w:marBottom w:val="0"/>
      <w:divBdr>
        <w:top w:val="none" w:sz="0" w:space="0" w:color="auto"/>
        <w:left w:val="none" w:sz="0" w:space="0" w:color="auto"/>
        <w:bottom w:val="none" w:sz="0" w:space="0" w:color="auto"/>
        <w:right w:val="none" w:sz="0" w:space="0" w:color="auto"/>
      </w:divBdr>
    </w:div>
    <w:div w:id="198990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mona.sesagoa.com/sil_quality/Mech.html/Activity%20WI/WIMAINT91%20HOUSE%20KEEPING.htm" TargetMode="External"/><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CDFE97-B349-4631-81E8-DD858497F0CD}">
  <ds:schemaRefs>
    <ds:schemaRef ds:uri="http://schemas.openxmlformats.org/officeDocument/2006/bibliography"/>
  </ds:schemaRefs>
</ds:datastoreItem>
</file>

<file path=customXml/itemProps2.xml><?xml version="1.0" encoding="utf-8"?>
<ds:datastoreItem xmlns:ds="http://schemas.openxmlformats.org/officeDocument/2006/customXml" ds:itemID="{7AA00432-95C9-4B6B-9BF5-7B9AE21ED151}"/>
</file>

<file path=customXml/itemProps3.xml><?xml version="1.0" encoding="utf-8"?>
<ds:datastoreItem xmlns:ds="http://schemas.openxmlformats.org/officeDocument/2006/customXml" ds:itemID="{524D91CA-19D0-4644-9AC4-A027CCCFF45B}"/>
</file>

<file path=customXml/itemProps4.xml><?xml version="1.0" encoding="utf-8"?>
<ds:datastoreItem xmlns:ds="http://schemas.openxmlformats.org/officeDocument/2006/customXml" ds:itemID="{C37FB042-74A1-41B1-BA46-D4120EC5E364}"/>
</file>

<file path=docProps/app.xml><?xml version="1.0" encoding="utf-8"?>
<Properties xmlns="http://schemas.openxmlformats.org/officeDocument/2006/extended-properties" xmlns:vt="http://schemas.openxmlformats.org/officeDocument/2006/docPropsVTypes">
  <Template>Normal</Template>
  <TotalTime>0</TotalTime>
  <Pages>9</Pages>
  <Words>1933</Words>
  <Characters>11023</Characters>
  <Application>Microsoft Office Word</Application>
  <DocSecurity>4</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Mriganka Medhi</cp:lastModifiedBy>
  <cp:revision>2</cp:revision>
  <cp:lastPrinted>2016-08-03T09:34:00Z</cp:lastPrinted>
  <dcterms:created xsi:type="dcterms:W3CDTF">2022-08-22T10:23:00Z</dcterms:created>
  <dcterms:modified xsi:type="dcterms:W3CDTF">2022-08-22T10:23:00Z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837f0f-bc33-47ca-8126-9d7bb0fbe56f_Enabled">
    <vt:lpwstr>true</vt:lpwstr>
  </property>
  <property fmtid="{D5CDD505-2E9C-101B-9397-08002B2CF9AE}" pid="3" name="MSIP_Label_1a837f0f-bc33-47ca-8126-9d7bb0fbe56f_SetDate">
    <vt:lpwstr>2022-08-22T10:23:52Z</vt:lpwstr>
  </property>
  <property fmtid="{D5CDD505-2E9C-101B-9397-08002B2CF9AE}" pid="4" name="MSIP_Label_1a837f0f-bc33-47ca-8126-9d7bb0fbe56f_Method">
    <vt:lpwstr>Privileged</vt:lpwstr>
  </property>
  <property fmtid="{D5CDD505-2E9C-101B-9397-08002B2CF9AE}" pid="5" name="MSIP_Label_1a837f0f-bc33-47ca-8126-9d7bb0fbe56f_Name">
    <vt:lpwstr>All Employees and Partners</vt:lpwstr>
  </property>
  <property fmtid="{D5CDD505-2E9C-101B-9397-08002B2CF9AE}" pid="6" name="MSIP_Label_1a837f0f-bc33-47ca-8126-9d7bb0fbe56f_SiteId">
    <vt:lpwstr>4273e6e9-aed1-40ab-83a3-85e0d43de705</vt:lpwstr>
  </property>
  <property fmtid="{D5CDD505-2E9C-101B-9397-08002B2CF9AE}" pid="7" name="MSIP_Label_1a837f0f-bc33-47ca-8126-9d7bb0fbe56f_ActionId">
    <vt:lpwstr>8eefab00-1d1e-41f3-bafc-a97c1f38b6ad</vt:lpwstr>
  </property>
  <property fmtid="{D5CDD505-2E9C-101B-9397-08002B2CF9AE}" pid="8" name="MSIP_Label_1a837f0f-bc33-47ca-8126-9d7bb0fbe56f_ContentBits">
    <vt:lpwstr>2</vt:lpwstr>
  </property>
  <property fmtid="{D5CDD505-2E9C-101B-9397-08002B2CF9AE}" pid="9" name="ContentTypeId">
    <vt:lpwstr>0x0101007E09428367BB6C478DCFDAEFD0D8ED51</vt:lpwstr>
  </property>
  <property fmtid="{D5CDD505-2E9C-101B-9397-08002B2CF9AE}" pid="10" name="Order">
    <vt:r8>1046700</vt:r8>
  </property>
  <property fmtid="{D5CDD505-2E9C-101B-9397-08002B2CF9AE}" pid="11" name="_ExtendedDescription">
    <vt:lpwstr/>
  </property>
</Properties>
</file>