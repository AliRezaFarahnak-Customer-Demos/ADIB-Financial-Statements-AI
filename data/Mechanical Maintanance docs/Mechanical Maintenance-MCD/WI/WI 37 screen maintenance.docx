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8A6D" w14:textId="77777777" w:rsidR="004521B9" w:rsidRPr="006309B3" w:rsidRDefault="0036287A" w:rsidP="004521B9">
      <w:pPr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4F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3B6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4F6" w:rsidRPr="00EB09A9">
        <w:rPr>
          <w:rFonts w:ascii="Times New Roman" w:eastAsia="Times New Roman" w:hAnsi="Times New Roman" w:cs="Times New Roman"/>
          <w:sz w:val="24"/>
          <w:szCs w:val="24"/>
          <w:lang w:val="en-IN"/>
        </w:rPr>
        <w:t>To describe the procedures for</w:t>
      </w:r>
      <w:r w:rsidR="00C73E86" w:rsidRPr="00C73E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C73E86"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maintenance </w:t>
      </w:r>
      <w:r w:rsidR="00C73E86" w:rsidRPr="004C797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of </w:t>
      </w:r>
      <w:r w:rsidR="00C73E86"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>Screen</w:t>
      </w:r>
      <w:r w:rsidR="00C73E86">
        <w:rPr>
          <w:rFonts w:ascii="Times New Roman" w:eastAsia="Times New Roman" w:hAnsi="Times New Roman" w:cs="Times New Roman"/>
          <w:sz w:val="24"/>
          <w:szCs w:val="24"/>
          <w:lang w:val="en-IN"/>
        </w:rPr>
        <w:t>s</w:t>
      </w:r>
      <w:r w:rsidR="00C73E86"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516BA3" w:rsidRPr="004C797E">
        <w:rPr>
          <w:rFonts w:ascii="Times New Roman" w:eastAsia="Times New Roman" w:hAnsi="Times New Roman" w:cs="Times New Roman"/>
          <w:sz w:val="24"/>
          <w:szCs w:val="24"/>
          <w:lang w:val="en-IN"/>
        </w:rPr>
        <w:t>Safe</w:t>
      </w:r>
      <w:r w:rsidR="00C73E86">
        <w:rPr>
          <w:rFonts w:ascii="Times New Roman" w:eastAsia="Times New Roman" w:hAnsi="Times New Roman" w:cs="Times New Roman"/>
          <w:sz w:val="24"/>
          <w:szCs w:val="24"/>
          <w:lang w:val="en-IN"/>
        </w:rPr>
        <w:t>ly</w:t>
      </w:r>
      <w:r w:rsidR="00516BA3" w:rsidRPr="004C797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650B442C" w14:textId="77777777" w:rsidR="00C73E86" w:rsidRDefault="0036287A" w:rsidP="00C73E86">
      <w:pPr>
        <w:spacing w:before="100" w:beforeAutospacing="1" w:after="100" w:afterAutospacing="1" w:line="240" w:lineRule="auto"/>
        <w:ind w:left="-540" w:firstLine="5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41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E86"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Met Coke Division </w:t>
      </w:r>
    </w:p>
    <w:p w14:paraId="7C433E3F" w14:textId="77777777" w:rsidR="00C73E86" w:rsidRPr="004922FA" w:rsidRDefault="00C73E86" w:rsidP="00C73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Reference: Screen manual </w:t>
      </w:r>
    </w:p>
    <w:p w14:paraId="3AB7F72A" w14:textId="77777777" w:rsidR="002C4F98" w:rsidRPr="00E665E6" w:rsidRDefault="002C4F98" w:rsidP="002C4F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5E6">
        <w:rPr>
          <w:rFonts w:ascii="Times New Roman" w:eastAsia="Times New Roman" w:hAnsi="Times New Roman" w:cs="Times New Roman"/>
          <w:sz w:val="24"/>
          <w:szCs w:val="24"/>
        </w:rPr>
        <w:t>PPE's to be used:</w:t>
      </w:r>
    </w:p>
    <w:p w14:paraId="3E91DEE6" w14:textId="77777777" w:rsidR="00C73E86" w:rsidRPr="004922FA" w:rsidRDefault="00C73E86" w:rsidP="00C7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>Helmet, Safety shoes, safety hand gloves, Safety belt, welding &amp; cutting goggles. Dust mask.</w:t>
      </w:r>
    </w:p>
    <w:p w14:paraId="7D20F2D2" w14:textId="77777777" w:rsidR="00C73E86" w:rsidRPr="0026283E" w:rsidRDefault="00C73E86" w:rsidP="00C73E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283E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Safety precautions to be taken</w:t>
      </w:r>
      <w:r w:rsidR="0026283E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</w:t>
      </w:r>
    </w:p>
    <w:p w14:paraId="74105740" w14:textId="77777777" w:rsidR="00C73E86" w:rsidRPr="00C73E86" w:rsidRDefault="00C73E86" w:rsidP="00C73E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Symbol" w:eastAsia="Times New Roman" w:hAnsi="Symbol" w:cs="Times New Roman"/>
          <w:sz w:val="24"/>
          <w:szCs w:val="24"/>
          <w:lang w:val="en-IN"/>
        </w:rPr>
        <w:t></w:t>
      </w:r>
      <w:r w:rsidRPr="00C73E86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 </w:t>
      </w:r>
      <w:r w:rsidRPr="00C73E86">
        <w:rPr>
          <w:rFonts w:ascii="Times New Roman" w:eastAsia="Times New Roman" w:hAnsi="Times New Roman" w:cs="Times New Roman"/>
          <w:sz w:val="24"/>
          <w:szCs w:val="24"/>
          <w:lang w:val="en-IN"/>
        </w:rPr>
        <w:t>Screens to be kept empty.</w:t>
      </w:r>
    </w:p>
    <w:p w14:paraId="31F020EC" w14:textId="77777777" w:rsidR="00C73E86" w:rsidRPr="00C73E86" w:rsidRDefault="00C73E86" w:rsidP="00C73E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Symbol" w:eastAsia="Times New Roman" w:hAnsi="Symbol" w:cs="Times New Roman"/>
          <w:sz w:val="24"/>
          <w:szCs w:val="24"/>
          <w:lang w:val="en-IN"/>
        </w:rPr>
        <w:t></w:t>
      </w:r>
      <w:r w:rsidRPr="00C73E86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 </w:t>
      </w:r>
      <w:r w:rsidRPr="00C73E86">
        <w:rPr>
          <w:rFonts w:ascii="Times New Roman" w:eastAsia="Times New Roman" w:hAnsi="Times New Roman" w:cs="Times New Roman"/>
          <w:sz w:val="24"/>
          <w:szCs w:val="24"/>
          <w:lang w:val="en-IN"/>
        </w:rPr>
        <w:t>Shutdown to be taken of screen with LOTO</w:t>
      </w:r>
    </w:p>
    <w:p w14:paraId="642BBC26" w14:textId="77777777" w:rsidR="00C73E86" w:rsidRPr="00C73E86" w:rsidRDefault="00C73E86" w:rsidP="00C73E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Symbol" w:eastAsia="Times New Roman" w:hAnsi="Symbol" w:cs="Times New Roman"/>
          <w:sz w:val="24"/>
          <w:szCs w:val="24"/>
          <w:lang w:val="en-IN"/>
        </w:rPr>
        <w:t></w:t>
      </w:r>
      <w:r w:rsidRPr="00C73E86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 </w:t>
      </w:r>
      <w:r w:rsidRPr="00C73E86">
        <w:rPr>
          <w:rFonts w:ascii="Times New Roman" w:eastAsia="Times New Roman" w:hAnsi="Times New Roman" w:cs="Times New Roman"/>
          <w:sz w:val="24"/>
          <w:szCs w:val="24"/>
          <w:lang w:val="en-IN"/>
        </w:rPr>
        <w:t>Ensure use of certified chain block, welding machines, cutting sets, grinders.</w:t>
      </w:r>
    </w:p>
    <w:p w14:paraId="7CDDE367" w14:textId="77777777" w:rsidR="00C73E86" w:rsidRPr="00C73E86" w:rsidRDefault="00C73E86" w:rsidP="00C73E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Symbol" w:eastAsia="Times New Roman" w:hAnsi="Symbol" w:cs="Times New Roman"/>
          <w:sz w:val="24"/>
          <w:szCs w:val="24"/>
          <w:lang w:val="en-IN"/>
        </w:rPr>
        <w:t></w:t>
      </w:r>
      <w:r w:rsidRPr="00C73E86">
        <w:rPr>
          <w:rFonts w:ascii="Times New Roman" w:eastAsia="Times New Roman" w:hAnsi="Times New Roman" w:cs="Times New Roman"/>
          <w:sz w:val="14"/>
          <w:szCs w:val="14"/>
          <w:lang w:val="en-IN"/>
        </w:rPr>
        <w:t xml:space="preserve"> </w:t>
      </w:r>
      <w:r w:rsidRPr="00C73E86">
        <w:rPr>
          <w:rFonts w:ascii="Times New Roman" w:eastAsia="Times New Roman" w:hAnsi="Times New Roman" w:cs="Times New Roman"/>
          <w:sz w:val="24"/>
          <w:szCs w:val="24"/>
          <w:lang w:val="en-IN"/>
        </w:rPr>
        <w:t>Ensure that after completion of job and before taking trial all the guards provided are fitted back.</w:t>
      </w:r>
    </w:p>
    <w:p w14:paraId="6769F24F" w14:textId="77777777" w:rsidR="0036287A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tbl>
      <w:tblPr>
        <w:tblW w:w="96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14:paraId="02ED499D" w14:textId="77777777" w:rsidTr="0005371A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9F55" w14:textId="77777777" w:rsidR="00320C71" w:rsidRPr="00462248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A6988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F3E3B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31D46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6D6FB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218C7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462248" w14:paraId="4724D847" w14:textId="77777777" w:rsidTr="0005371A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DABCE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D9681D" w:rsidRPr="00462248" w14:paraId="0C641867" w14:textId="77777777" w:rsidTr="0005371A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EF7C" w14:textId="77777777" w:rsidR="00BD2753" w:rsidRPr="00462248" w:rsidRDefault="00112163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56421" w14:textId="77777777" w:rsidR="00BD2753" w:rsidRPr="00462248" w:rsidRDefault="00BD2753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1809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E723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509B4" w14:textId="77777777" w:rsidR="00BD2753" w:rsidRPr="00462248" w:rsidRDefault="00BD2753" w:rsidP="0092123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E5A8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2C9F53E3" w14:textId="77777777" w:rsidTr="0005371A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08EDFF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05371A" w:rsidRPr="00462248" w14:paraId="230088A6" w14:textId="77777777" w:rsidTr="00F272EE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F5DE" w14:textId="77777777" w:rsidR="0005371A" w:rsidRPr="00462248" w:rsidRDefault="0005371A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2DA7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F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Scrap generation</w:t>
            </w:r>
            <w:r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-</w:t>
            </w:r>
            <w:r w:rsidRPr="004922F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Land contamination, Resource Depletion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17A4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DBC5B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FB75D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BA4F7E" w14:textId="77777777" w:rsidR="0005371A" w:rsidRDefault="0005371A" w:rsidP="00BD2753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84D0B" w14:textId="77777777" w:rsidR="0005371A" w:rsidRPr="00462248" w:rsidRDefault="0005371A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E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 In charge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contract workmen on job</w:t>
            </w:r>
          </w:p>
        </w:tc>
      </w:tr>
      <w:tr w:rsidR="0005371A" w:rsidRPr="00462248" w14:paraId="6D32879B" w14:textId="77777777" w:rsidTr="00F272EE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0020" w14:textId="77777777" w:rsidR="0005371A" w:rsidRDefault="0005371A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CB1D3" w14:textId="77777777" w:rsidR="0005371A" w:rsidRPr="00462248" w:rsidRDefault="0005371A" w:rsidP="0005371A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2F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Fumes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-</w:t>
            </w:r>
            <w:r w:rsidRPr="004922FA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Air pollution</w:t>
            </w:r>
            <w:r w:rsidRPr="004922F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E290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69244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62062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5515CF" w14:textId="77777777" w:rsidR="0005371A" w:rsidRPr="00462248" w:rsidRDefault="0005371A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71A" w:rsidRPr="00462248" w14:paraId="692D405D" w14:textId="77777777" w:rsidTr="00F272EE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243E" w14:textId="77777777" w:rsidR="0005371A" w:rsidRDefault="0005371A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03DC3" w14:textId="77777777" w:rsidR="0005371A" w:rsidRPr="00462248" w:rsidRDefault="0005371A" w:rsidP="0005371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2F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Used rubber Parts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Pr="004922F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Grease oil spillage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- </w:t>
            </w:r>
            <w:r w:rsidRPr="004922F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Land contamination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E1025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E3F06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48C04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C5030" w14:textId="77777777" w:rsidR="0005371A" w:rsidRPr="00462248" w:rsidRDefault="0005371A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2E87E23E" w14:textId="77777777" w:rsidTr="0005371A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B249A" w14:textId="77777777" w:rsidR="0016490C" w:rsidRPr="00462248" w:rsidRDefault="0016490C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05371A" w:rsidRPr="00462248" w14:paraId="6B366EB5" w14:textId="77777777" w:rsidTr="003947E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2424" w14:textId="77777777" w:rsidR="0005371A" w:rsidRPr="00462248" w:rsidRDefault="0005371A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A34B9" w14:textId="77777777" w:rsidR="0005371A" w:rsidRPr="00462248" w:rsidRDefault="0005371A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73E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Mechanical Hazard – Trapping, Impact, Falling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56728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37472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30A1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E14396" w14:textId="77777777" w:rsidR="0005371A" w:rsidRDefault="0005371A" w:rsidP="002E17CE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ACD0E" w14:textId="77777777" w:rsidR="0005371A" w:rsidRDefault="0005371A" w:rsidP="002E17CE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C94A5B" w14:textId="77777777" w:rsidR="0005371A" w:rsidRPr="00462248" w:rsidRDefault="0005371A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665E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 In charge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contract workmen on job</w:t>
            </w:r>
          </w:p>
        </w:tc>
      </w:tr>
      <w:tr w:rsidR="0005371A" w:rsidRPr="00462248" w14:paraId="5C00B9F4" w14:textId="77777777" w:rsidTr="003947E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3F1" w14:textId="77777777" w:rsidR="0005371A" w:rsidRPr="00462248" w:rsidRDefault="0005371A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82477" w14:textId="77777777" w:rsidR="0005371A" w:rsidRPr="00462248" w:rsidRDefault="0005371A" w:rsidP="0005371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71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Electrical -shock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BC0C0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3F38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C2D66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7664AA" w14:textId="77777777" w:rsidR="0005371A" w:rsidRPr="00462248" w:rsidRDefault="0005371A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71A" w:rsidRPr="00462248" w14:paraId="3D3981FD" w14:textId="77777777" w:rsidTr="003947E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AA92" w14:textId="77777777" w:rsidR="0005371A" w:rsidRPr="00462248" w:rsidRDefault="0005371A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E7038" w14:textId="77777777" w:rsidR="0005371A" w:rsidRPr="00462248" w:rsidRDefault="0005371A" w:rsidP="0005371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71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Chemical hazard – DUST, TEMPERATURE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3CB45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9CF02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81BB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689C1A" w14:textId="77777777" w:rsidR="0005371A" w:rsidRPr="00462248" w:rsidRDefault="0005371A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71A" w:rsidRPr="00462248" w14:paraId="3CB6395C" w14:textId="77777777" w:rsidTr="003947E0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9A27" w14:textId="77777777" w:rsidR="0005371A" w:rsidRPr="00462248" w:rsidRDefault="0005371A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2C2CD" w14:textId="77777777" w:rsidR="0005371A" w:rsidRPr="00462248" w:rsidRDefault="0005371A" w:rsidP="0005371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Human behaviours</w:t>
            </w:r>
            <w:r w:rsidRPr="00053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- Improper housekeeping, Non-use of PPE, Alcoholism, Height phobia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81D40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6CD81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C2FA" w14:textId="77777777" w:rsidR="0005371A" w:rsidRPr="00462248" w:rsidRDefault="0005371A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2D299" w14:textId="77777777" w:rsidR="0005371A" w:rsidRPr="00462248" w:rsidRDefault="0005371A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C348FA" w14:textId="77777777" w:rsidR="00C40473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FD36E65" w14:textId="77777777" w:rsidR="0005371A" w:rsidRDefault="0005371A" w:rsidP="000537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3EEECA" w14:textId="77777777" w:rsidR="0005371A" w:rsidRDefault="0005371A" w:rsidP="000537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25B638B" w14:textId="77777777" w:rsidR="00A12BC3" w:rsidRDefault="0036287A" w:rsidP="00F6005A">
      <w:pPr>
        <w:pStyle w:val="ListParagraph"/>
        <w:numPr>
          <w:ilvl w:val="0"/>
          <w:numId w:val="1"/>
        </w:numPr>
        <w:ind w:hanging="1004"/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lastRenderedPageBreak/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4706B31F" w14:textId="77777777" w:rsidR="0005371A" w:rsidRDefault="0005371A" w:rsidP="000537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7128E1E" w14:textId="77777777" w:rsidR="00C73E86" w:rsidRPr="004922FA" w:rsidRDefault="00C73E86" w:rsidP="00C7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 screen cloth changing</w:t>
      </w:r>
    </w:p>
    <w:p w14:paraId="4DE2F747" w14:textId="77777777" w:rsidR="00C73E86" w:rsidRPr="00C73E86" w:rsidRDefault="00C73E86" w:rsidP="00C73E86">
      <w:pPr>
        <w:pStyle w:val="ListParagraph"/>
        <w:numPr>
          <w:ilvl w:val="0"/>
          <w:numId w:val="31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Bring and keep the following materials ready at site. </w:t>
      </w:r>
    </w:p>
    <w:p w14:paraId="17354B97" w14:textId="77777777" w:rsidR="00C73E86" w:rsidRPr="004922FA" w:rsidRDefault="00C73E86" w:rsidP="00C7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Required sizes of screen cloth, J bolts, Tension bolts, Rubber u channel, </w:t>
      </w:r>
    </w:p>
    <w:p w14:paraId="72A1AFCD" w14:textId="77777777" w:rsidR="00C73E86" w:rsidRPr="004922FA" w:rsidRDefault="00C73E86" w:rsidP="00C7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Rubber washer, Plate washer </w:t>
      </w:r>
    </w:p>
    <w:p w14:paraId="3FE24468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Remove the side tension bolts. </w:t>
      </w:r>
    </w:p>
    <w:p w14:paraId="66672A36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Remove J bolts </w:t>
      </w:r>
    </w:p>
    <w:p w14:paraId="1ECB510E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Remove the old screen cloth </w:t>
      </w:r>
    </w:p>
    <w:p w14:paraId="78F14E17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Inspect I beam and note the condition. </w:t>
      </w:r>
    </w:p>
    <w:p w14:paraId="5C4DB78C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Change old rubber u channel with screen cloth. </w:t>
      </w:r>
    </w:p>
    <w:p w14:paraId="2C8764FB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Ensure the gap between two screen cloths is not more than its aperture. </w:t>
      </w:r>
    </w:p>
    <w:p w14:paraId="6139B2F8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Fix the side tension plates. </w:t>
      </w:r>
    </w:p>
    <w:p w14:paraId="7D93C05D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Side tension bolts to be checked on ground level before use. </w:t>
      </w:r>
    </w:p>
    <w:p w14:paraId="28479BAF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Fix the side tension bolts and tighten with new nylock nut </w:t>
      </w:r>
    </w:p>
    <w:p w14:paraId="5E2C51A1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torque wrench for tightening, using torque of 41.3 Kg m. </w:t>
      </w:r>
    </w:p>
    <w:p w14:paraId="65446B26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Fix J bolts first with rubber washer, on top of it with plate washer and small washer and then tighten the nut. </w:t>
      </w:r>
    </w:p>
    <w:p w14:paraId="0CCF6C98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Remove all the scrap and old screen cloths from the area. </w:t>
      </w:r>
    </w:p>
    <w:p w14:paraId="0C85CA41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Release the electrical shutdown. </w:t>
      </w:r>
    </w:p>
    <w:p w14:paraId="03ACDA96" w14:textId="77777777" w:rsidR="00C73E86" w:rsidRPr="004922FA" w:rsidRDefault="00C73E86" w:rsidP="00C73E8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Take trial on no load and afterwards on load. </w:t>
      </w:r>
    </w:p>
    <w:p w14:paraId="194A5E19" w14:textId="77777777" w:rsidR="00C73E86" w:rsidRPr="004922FA" w:rsidRDefault="00C73E86" w:rsidP="00C7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 TUBE LAGGING</w:t>
      </w:r>
    </w:p>
    <w:p w14:paraId="5508A1FF" w14:textId="77777777" w:rsidR="00C73E86" w:rsidRPr="00C73E86" w:rsidRDefault="00C73E86" w:rsidP="00C73E8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Remove top deck 2</w:t>
      </w: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/>
        </w:rPr>
        <w:t>nd</w:t>
      </w: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&amp; 3</w:t>
      </w: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/>
        </w:rPr>
        <w:t>rd</w:t>
      </w: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Screen cloth </w:t>
      </w:r>
    </w:p>
    <w:p w14:paraId="473BA753" w14:textId="77777777" w:rsidR="00C73E86" w:rsidRPr="00C73E86" w:rsidRDefault="00C73E86" w:rsidP="00C73E8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Remove worn out Tube rubber</w:t>
      </w:r>
    </w:p>
    <w:p w14:paraId="568F0660" w14:textId="77777777" w:rsidR="00C73E86" w:rsidRPr="00C73E86" w:rsidRDefault="00C73E86" w:rsidP="00C73E8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Grinder (paper wheel) insulation to be checked.</w:t>
      </w:r>
    </w:p>
    <w:p w14:paraId="47F467F1" w14:textId="77777777" w:rsidR="00C73E86" w:rsidRPr="00C73E86" w:rsidRDefault="00C73E86" w:rsidP="00C73E8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Surface to be Cleaned &amp; solution to be applied</w:t>
      </w:r>
    </w:p>
    <w:p w14:paraId="064464F1" w14:textId="77777777" w:rsidR="00C73E86" w:rsidRPr="00C73E86" w:rsidRDefault="00C73E86" w:rsidP="00C73E8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New rubber to be applied</w:t>
      </w:r>
    </w:p>
    <w:p w14:paraId="08E1239B" w14:textId="77777777" w:rsidR="00C73E86" w:rsidRPr="00C73E86" w:rsidRDefault="00C73E86" w:rsidP="00C73E8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All worn out rubber to be shifted to rubber scrap bin</w:t>
      </w:r>
    </w:p>
    <w:p w14:paraId="401FB1AC" w14:textId="77777777" w:rsidR="00C73E86" w:rsidRPr="00C73E86" w:rsidRDefault="00C73E86" w:rsidP="00C73E8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Removed 2</w:t>
      </w: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/>
        </w:rPr>
        <w:t>nd</w:t>
      </w: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3rd cloth to be fitted back.</w:t>
      </w:r>
    </w:p>
    <w:p w14:paraId="1AEFEE73" w14:textId="77777777" w:rsidR="00C73E86" w:rsidRPr="00C73E86" w:rsidRDefault="00C73E86" w:rsidP="00C73E8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Release Shutdown &amp; Take Trial</w:t>
      </w:r>
    </w:p>
    <w:p w14:paraId="019B78E3" w14:textId="77777777" w:rsidR="00C73E86" w:rsidRPr="004922FA" w:rsidRDefault="00C73E86" w:rsidP="00C7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Coil changing</w:t>
      </w:r>
    </w:p>
    <w:p w14:paraId="44795E67" w14:textId="77777777" w:rsidR="00C73E86" w:rsidRPr="00C73E86" w:rsidRDefault="00C73E86" w:rsidP="00C73E8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Before draining ensure that tube is cooled down</w:t>
      </w:r>
    </w:p>
    <w:p w14:paraId="7F276943" w14:textId="77777777" w:rsidR="00C73E86" w:rsidRPr="00C73E86" w:rsidRDefault="00C73E86" w:rsidP="00C73E8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Remove the plug provided for draining</w:t>
      </w:r>
    </w:p>
    <w:p w14:paraId="25FE1E76" w14:textId="77777777" w:rsidR="00C73E86" w:rsidRPr="00C73E86" w:rsidRDefault="00C73E86" w:rsidP="00C73E8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Old oil to be collected in small barrel using hose pipe and funnel</w:t>
      </w:r>
    </w:p>
    <w:p w14:paraId="20E356BB" w14:textId="77777777" w:rsidR="00C73E86" w:rsidRPr="00C73E86" w:rsidRDefault="00C73E86" w:rsidP="00C73E8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Fix the drain plug firmly</w:t>
      </w:r>
    </w:p>
    <w:p w14:paraId="4C8310CF" w14:textId="77777777" w:rsidR="00C73E86" w:rsidRPr="00C73E86" w:rsidRDefault="00C73E86" w:rsidP="00C73E8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Pour recommended oil with funnel (EP 140) from the opening provided on the outside.</w:t>
      </w:r>
    </w:p>
    <w:p w14:paraId="5B28BCF9" w14:textId="77777777" w:rsidR="00C73E86" w:rsidRPr="00C73E86" w:rsidRDefault="00C73E86" w:rsidP="00C73E8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Oil to be filled till level of the pipe provided below</w:t>
      </w:r>
    </w:p>
    <w:p w14:paraId="44E68C40" w14:textId="77777777" w:rsidR="00C73E86" w:rsidRPr="00C73E86" w:rsidRDefault="00C73E86" w:rsidP="00C73E8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Ensure top plug is with venting arrangement (clean the vent thoroughly)</w:t>
      </w:r>
    </w:p>
    <w:p w14:paraId="5B9F4D63" w14:textId="77777777" w:rsidR="00C73E86" w:rsidRPr="00C73E86" w:rsidRDefault="00C73E86" w:rsidP="00C73E86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Waste oil to be collected and shifted to stores waste bay.</w:t>
      </w:r>
    </w:p>
    <w:p w14:paraId="0968BC83" w14:textId="77777777" w:rsidR="00C73E86" w:rsidRPr="004922FA" w:rsidRDefault="00C73E86" w:rsidP="00C7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D. V- belt changing</w:t>
      </w:r>
    </w:p>
    <w:p w14:paraId="1214B680" w14:textId="77777777" w:rsidR="00C73E86" w:rsidRPr="00C73E86" w:rsidRDefault="00C73E86" w:rsidP="00C73E86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Loosen the motor foundation bolts &amp; shift the motor for loosening the belts with jack bolts</w:t>
      </w:r>
    </w:p>
    <w:p w14:paraId="3FA9F5DC" w14:textId="77777777" w:rsidR="00C73E86" w:rsidRPr="00C73E86" w:rsidRDefault="00C73E86" w:rsidP="00C73E86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Remove all three worn out or damaged belts</w:t>
      </w:r>
    </w:p>
    <w:p w14:paraId="7649DCF3" w14:textId="77777777" w:rsidR="00C73E86" w:rsidRPr="00C73E86" w:rsidRDefault="00C73E86" w:rsidP="00C73E86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Replace new belts &amp; tension the belt </w:t>
      </w:r>
    </w:p>
    <w:p w14:paraId="0AAE42ED" w14:textId="77777777" w:rsidR="00C73E86" w:rsidRPr="00C73E86" w:rsidRDefault="00C73E86" w:rsidP="00C73E86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Align the belt &amp; tighten the motor foundation bolts.</w:t>
      </w:r>
    </w:p>
    <w:p w14:paraId="5A4A4042" w14:textId="77777777" w:rsidR="00C73E86" w:rsidRPr="00C73E86" w:rsidRDefault="00C73E86" w:rsidP="00C73E86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Clear the shutdown, take trial</w:t>
      </w:r>
    </w:p>
    <w:p w14:paraId="6D900CB9" w14:textId="77777777" w:rsidR="00C73E86" w:rsidRPr="00C73E86" w:rsidRDefault="00C73E86" w:rsidP="00C73E86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Shift the removed belts to designated area / rubber scrap bin.</w:t>
      </w:r>
    </w:p>
    <w:p w14:paraId="4A4512DD" w14:textId="77777777" w:rsidR="00C73E86" w:rsidRPr="004922FA" w:rsidRDefault="00C73E86" w:rsidP="00C7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2F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E. Bearing checking/changing</w:t>
      </w:r>
    </w:p>
    <w:p w14:paraId="56F1734A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Drain the oil</w:t>
      </w:r>
    </w:p>
    <w:p w14:paraId="07E0B0E8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Remove the v belts, pulley, and counterweights.</w:t>
      </w:r>
    </w:p>
    <w:p w14:paraId="51EF71A6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Note the position of counterweight </w:t>
      </w:r>
    </w:p>
    <w:p w14:paraId="69E7BE13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Remove the bearing cover</w:t>
      </w:r>
    </w:p>
    <w:p w14:paraId="7A73D7C2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Check the clearance of bearing using feeler gauge. Clearance to be less than or equal to .05mm</w:t>
      </w:r>
    </w:p>
    <w:p w14:paraId="49292D27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If clearance is more, bearing to be replaced along with housing</w:t>
      </w:r>
    </w:p>
    <w:p w14:paraId="4BB61ECA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Shift the removed bearing if any to bearing scrap bin.</w:t>
      </w:r>
    </w:p>
    <w:p w14:paraId="24C7FB42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Refit the bearing cover, counterweights, pulleys and v belts</w:t>
      </w:r>
    </w:p>
    <w:p w14:paraId="26FEDE95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Ensure that counterweights are fitted in same position as before.</w:t>
      </w:r>
    </w:p>
    <w:p w14:paraId="1AADB82C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Provide the oil</w:t>
      </w:r>
    </w:p>
    <w:p w14:paraId="157F32C0" w14:textId="77777777" w:rsidR="00C73E86" w:rsidRPr="00C73E86" w:rsidRDefault="00C73E86" w:rsidP="00C73E8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8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Clear the shutdown, take trial</w:t>
      </w:r>
    </w:p>
    <w:p w14:paraId="4BCA9D28" w14:textId="77777777" w:rsidR="00ED71DA" w:rsidRPr="00D51C8A" w:rsidRDefault="00ED71DA" w:rsidP="00ED71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C8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6FBE438" w14:textId="77777777" w:rsidR="00BB7A46" w:rsidRPr="00902872" w:rsidRDefault="00BB7A46" w:rsidP="00BB7A46">
      <w:pPr>
        <w:spacing w:before="100" w:beforeAutospacing="1" w:after="100" w:afterAutospacing="1" w:line="240" w:lineRule="auto"/>
        <w:rPr>
          <w:rFonts w:eastAsia="Times New Roman" w:cs="Times New Roman"/>
          <w:bCs/>
        </w:rPr>
      </w:pPr>
    </w:p>
    <w:p w14:paraId="786F0644" w14:textId="77777777" w:rsidR="00BB7A46" w:rsidRPr="00902872" w:rsidRDefault="0005371A" w:rsidP="00BB7A4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u w:val="single"/>
        </w:rPr>
      </w:pPr>
      <w:r>
        <w:rPr>
          <w:rFonts w:eastAsia="Times New Roman" w:cs="Times New Roman"/>
          <w:b/>
          <w:bCs/>
        </w:rPr>
        <w:t xml:space="preserve">3. </w:t>
      </w:r>
      <w:r w:rsidR="00BB7A46" w:rsidRPr="00BB7A46">
        <w:rPr>
          <w:rFonts w:eastAsia="Times New Roman" w:cs="Times New Roman"/>
          <w:b/>
          <w:bCs/>
        </w:rPr>
        <w:t>Safety precautions:</w:t>
      </w:r>
    </w:p>
    <w:p w14:paraId="56505B4F" w14:textId="77777777" w:rsidR="00BB7A46" w:rsidRPr="00902872" w:rsidRDefault="00BB7A46" w:rsidP="009561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902872">
        <w:rPr>
          <w:rFonts w:eastAsia="Times New Roman" w:cs="Times New Roman"/>
          <w:bCs/>
          <w:color w:val="000000"/>
        </w:rPr>
        <w:t>Take shutdown permit before attending any electrically operated units.</w:t>
      </w:r>
      <w:r w:rsidRPr="00902872">
        <w:rPr>
          <w:rFonts w:eastAsia="Times New Roman" w:cs="Times New Roman"/>
          <w:bCs/>
        </w:rPr>
        <w:t xml:space="preserve"> </w:t>
      </w:r>
    </w:p>
    <w:p w14:paraId="63CBC23C" w14:textId="77777777" w:rsidR="00BB7A46" w:rsidRPr="00902872" w:rsidRDefault="00BB7A46" w:rsidP="009561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Times New Roman" w:cs="Times New Roman"/>
          <w:bCs/>
        </w:rPr>
        <w:t xml:space="preserve">Check availability of valid DCP fire extinguishers, if not available then inform shift in charge. </w:t>
      </w:r>
    </w:p>
    <w:p w14:paraId="1AE75E27" w14:textId="77777777" w:rsidR="00BB7A46" w:rsidRPr="00902872" w:rsidRDefault="00BB7A46" w:rsidP="009561D7">
      <w:pPr>
        <w:pStyle w:val="ListParagraph"/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Courier New" w:cs="Times New Roman"/>
        </w:rPr>
        <w:t xml:space="preserve">Check and ensure safety of man and equipment before starting operations. </w:t>
      </w:r>
    </w:p>
    <w:p w14:paraId="3913B64A" w14:textId="77777777" w:rsidR="00BB7A46" w:rsidRPr="00902872" w:rsidRDefault="00BB7A46" w:rsidP="009561D7">
      <w:pPr>
        <w:pStyle w:val="ListParagraph"/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Times New Roman" w:cs="Times New Roman"/>
          <w:bCs/>
        </w:rPr>
        <w:t>Check no unauthorized personnel are working in and around the compacting box or above compressor and hydraulic room.</w:t>
      </w:r>
    </w:p>
    <w:p w14:paraId="44451098" w14:textId="77777777" w:rsidR="00BB7A46" w:rsidRPr="00902872" w:rsidRDefault="00BB7A46" w:rsidP="009561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Times New Roman" w:cs="Times New Roman"/>
          <w:bCs/>
        </w:rPr>
        <w:t>Check all lights/electrical appliances, Ensure proper illumination at compacting station during dark hours.  In case of any issues the same should be highlighted to the Production shift in charge.</w:t>
      </w:r>
    </w:p>
    <w:p w14:paraId="289A7DA6" w14:textId="77777777" w:rsidR="00BB7A46" w:rsidRPr="00902872" w:rsidRDefault="00BB7A46" w:rsidP="009561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Times New Roman" w:cs="Times New Roman"/>
          <w:bCs/>
        </w:rPr>
        <w:t xml:space="preserve">Ensure Use of all relevant PPEs. (Safety shoes, safety helmet, Dust mask, safety goggles) </w:t>
      </w:r>
    </w:p>
    <w:p w14:paraId="49D30865" w14:textId="77777777" w:rsidR="00BB7A46" w:rsidRDefault="00BB7A46" w:rsidP="00BB7A46">
      <w:pPr>
        <w:pStyle w:val="ListParagraph"/>
        <w:rPr>
          <w:rFonts w:eastAsia="Times New Roman" w:cs="Times New Roman"/>
          <w:bCs/>
        </w:rPr>
      </w:pPr>
      <w:r w:rsidRPr="00902872">
        <w:rPr>
          <w:rFonts w:eastAsia="Times New Roman" w:cs="Times New Roman"/>
          <w:bCs/>
        </w:rPr>
        <w:t>In case of BF gas leakage is detected, immediately vacate the area, along with persons working nearby and inform Production shift I/C of the same.</w:t>
      </w:r>
    </w:p>
    <w:p w14:paraId="3FF5E248" w14:textId="77777777" w:rsidR="00BB7A46" w:rsidRDefault="00BB7A46" w:rsidP="00A12BC3">
      <w:pPr>
        <w:spacing w:after="0" w:line="240" w:lineRule="auto"/>
        <w:rPr>
          <w:rFonts w:eastAsia="Times New Roman" w:cs="Times New Roman"/>
          <w:b/>
          <w:lang w:eastAsia="en-IN"/>
        </w:rPr>
      </w:pPr>
    </w:p>
    <w:p w14:paraId="259F9699" w14:textId="77777777" w:rsidR="00790161" w:rsidRPr="00BB7A46" w:rsidRDefault="00790161" w:rsidP="00A12BC3">
      <w:pPr>
        <w:spacing w:after="0" w:line="240" w:lineRule="auto"/>
        <w:rPr>
          <w:rFonts w:eastAsia="Times New Roman" w:cs="Times New Roman"/>
          <w:b/>
          <w:lang w:eastAsia="en-IN"/>
        </w:rPr>
      </w:pPr>
    </w:p>
    <w:p w14:paraId="56F6CAF5" w14:textId="77777777" w:rsidR="009E17B8" w:rsidRPr="00A74664" w:rsidRDefault="00DD3AEE" w:rsidP="009561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4664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  <w:r w:rsidR="005570A0" w:rsidRPr="00A74664">
        <w:rPr>
          <w:rFonts w:ascii="Times New Roman" w:hAnsi="Times New Roman" w:cs="Times New Roman"/>
          <w:b/>
          <w:sz w:val="24"/>
          <w:szCs w:val="24"/>
        </w:rPr>
        <w:t>S:</w:t>
      </w:r>
    </w:p>
    <w:p w14:paraId="54D4FAEF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6613D7A" w14:textId="77777777" w:rsidR="00790161" w:rsidRDefault="00790161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B806B1F" w14:textId="77777777" w:rsidR="00790161" w:rsidRDefault="00790161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9AB8C2D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52D5CAA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8488FB9" w14:textId="77777777" w:rsidR="00DD3AEE" w:rsidRPr="00A74664" w:rsidRDefault="0005371A" w:rsidP="00A74664">
      <w:pPr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A7466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D3AEE" w:rsidRPr="00A74664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A7466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6C677A17" w14:textId="77777777" w:rsidTr="00526AED">
        <w:tc>
          <w:tcPr>
            <w:tcW w:w="596" w:type="dxa"/>
          </w:tcPr>
          <w:p w14:paraId="62BE54E4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3ACBA0DF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30E75006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34F5B4D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5126B06F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544B6B7D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6A1326A8" w14:textId="77777777" w:rsidTr="00526AED">
        <w:tc>
          <w:tcPr>
            <w:tcW w:w="596" w:type="dxa"/>
          </w:tcPr>
          <w:p w14:paraId="58C3C2D5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9165698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904F0AB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9195BA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29F6F6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F3EE8B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7D9EAE9D" w14:textId="77777777" w:rsidTr="00526AED">
        <w:tc>
          <w:tcPr>
            <w:tcW w:w="596" w:type="dxa"/>
          </w:tcPr>
          <w:p w14:paraId="7BBEE4E7" w14:textId="77777777" w:rsidR="009C43DA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5606502" w14:textId="77777777" w:rsidR="009C43DA" w:rsidRPr="00462248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0FD791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CDA75A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99DAB8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68B96E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7E2454DE" w14:textId="77777777" w:rsidTr="00526AED">
        <w:tc>
          <w:tcPr>
            <w:tcW w:w="596" w:type="dxa"/>
          </w:tcPr>
          <w:p w14:paraId="4B9DAE54" w14:textId="77777777" w:rsidR="00A90B55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7B359891" w14:textId="77777777" w:rsidR="00A90B55" w:rsidRPr="00462248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22ADA87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E3D97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5DADD0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E1C3E0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06C47392" w14:textId="77777777" w:rsidTr="00526AED">
        <w:tc>
          <w:tcPr>
            <w:tcW w:w="596" w:type="dxa"/>
          </w:tcPr>
          <w:p w14:paraId="52D8C973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61B523E8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D2F6108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AA6360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B309E8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8FCD50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7B6D4BE7" w14:textId="77777777" w:rsidTr="00526AED">
        <w:tc>
          <w:tcPr>
            <w:tcW w:w="596" w:type="dxa"/>
          </w:tcPr>
          <w:p w14:paraId="3992651B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03D9812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5FFCD86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C3F23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8ED0B1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FE9123C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1FC89914" w14:textId="77777777" w:rsidTr="00526AED">
        <w:tc>
          <w:tcPr>
            <w:tcW w:w="596" w:type="dxa"/>
          </w:tcPr>
          <w:p w14:paraId="2B05E165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1BA49891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47DA0FC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95A0C4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45420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03545F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56290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CC32765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B20445" w:rsidRPr="00F6433A" w14:paraId="251E6A8A" w14:textId="77777777" w:rsidTr="00B20445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63BE7995" w14:textId="77777777" w:rsidR="00B20445" w:rsidRPr="00F6433A" w:rsidRDefault="00B20445" w:rsidP="00184862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Hlk111297067"/>
            <w:r w:rsidRPr="00F6433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4091" w14:textId="77777777" w:rsidR="00B20445" w:rsidRPr="00F6433A" w:rsidRDefault="00B20445" w:rsidP="00184862">
            <w:pPr>
              <w:spacing w:after="0" w:line="240" w:lineRule="auto"/>
              <w:ind w:right="-15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C2AE" w14:textId="77777777" w:rsidR="00B20445" w:rsidRPr="00F6433A" w:rsidRDefault="00B20445" w:rsidP="00184862">
            <w:pPr>
              <w:spacing w:after="0" w:line="240" w:lineRule="auto"/>
              <w:ind w:right="-15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4517C67" w14:textId="77777777" w:rsidR="00B20445" w:rsidRPr="00F6433A" w:rsidRDefault="00B20445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New Rev.</w:t>
            </w:r>
          </w:p>
        </w:tc>
      </w:tr>
      <w:tr w:rsidR="00B20445" w:rsidRPr="00F6433A" w14:paraId="075B948A" w14:textId="77777777" w:rsidTr="00B20445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AE9F1EC" w14:textId="77777777" w:rsidR="00B20445" w:rsidRPr="00F6433A" w:rsidRDefault="00B20445" w:rsidP="00184862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Pr="00F6433A">
              <w:rPr>
                <w:rFonts w:ascii="Times New Roman" w:eastAsia="Times New Roman" w:hAnsi="Times New Roman" w:cs="Times New Roman"/>
                <w:sz w:val="20"/>
                <w:szCs w:val="20"/>
              </w:rPr>
              <w:t>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F2B0A5" w14:textId="77777777" w:rsidR="00B20445" w:rsidRPr="00F6433A" w:rsidRDefault="00B20445" w:rsidP="00184862">
            <w:pPr>
              <w:spacing w:after="0" w:line="240" w:lineRule="auto"/>
              <w:ind w:right="-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6F6F7A" w14:textId="77777777" w:rsidR="00B20445" w:rsidRPr="00F6433A" w:rsidRDefault="00B20445" w:rsidP="001848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sz w:val="20"/>
                <w:szCs w:val="20"/>
              </w:rP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614645F" w14:textId="77777777" w:rsidR="00B20445" w:rsidRPr="00F6433A" w:rsidRDefault="00B20445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433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B20445" w:rsidRPr="00F6433A" w14:paraId="386A5564" w14:textId="77777777" w:rsidTr="00B20445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F5E27B4" w14:textId="77777777" w:rsidR="00B20445" w:rsidRPr="00F6433A" w:rsidRDefault="00B20445" w:rsidP="00184862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261FB9" w14:textId="77777777" w:rsidR="00B20445" w:rsidRPr="00F6433A" w:rsidRDefault="00B20445" w:rsidP="00184862">
            <w:pPr>
              <w:spacing w:after="0" w:line="240" w:lineRule="auto"/>
              <w:ind w:right="-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9BD54C" w14:textId="77777777" w:rsidR="00B20445" w:rsidRPr="00F6433A" w:rsidRDefault="00B20445" w:rsidP="001848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C529D52" w14:textId="77777777" w:rsidR="00B20445" w:rsidRPr="00F6433A" w:rsidRDefault="00B20445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0445" w:rsidRPr="00F6433A" w14:paraId="26CA8688" w14:textId="77777777" w:rsidTr="00B20445">
        <w:tc>
          <w:tcPr>
            <w:tcW w:w="1277" w:type="dxa"/>
            <w:tcBorders>
              <w:right w:val="nil"/>
            </w:tcBorders>
          </w:tcPr>
          <w:p w14:paraId="625AA7E1" w14:textId="77777777" w:rsidR="00B20445" w:rsidRPr="00F6433A" w:rsidRDefault="00B20445" w:rsidP="00184862">
            <w:pPr>
              <w:spacing w:after="0" w:line="240" w:lineRule="auto"/>
              <w:ind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AE758AD" w14:textId="77777777" w:rsidR="00B20445" w:rsidRPr="00F6433A" w:rsidRDefault="00B20445" w:rsidP="00184862">
            <w:pPr>
              <w:spacing w:after="0" w:line="240" w:lineRule="auto"/>
              <w:ind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841BAF1" w14:textId="77777777" w:rsidR="00B20445" w:rsidRPr="00F6433A" w:rsidRDefault="00B20445" w:rsidP="00184862">
            <w:pPr>
              <w:spacing w:after="120"/>
              <w:rPr>
                <w:rFonts w:ascii="Times New Roman" w:eastAsia="Calibri" w:hAnsi="Times New Roman" w:cs="Times New Roman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CAD7E12" w14:textId="77777777" w:rsidR="00B20445" w:rsidRPr="00F6433A" w:rsidRDefault="00B20445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64C9BDEA" w14:textId="2C5FE18C" w:rsidR="00BD5437" w:rsidRDefault="00BD5437" w:rsidP="00B834FB">
      <w:pPr>
        <w:rPr>
          <w:ins w:id="1" w:author="Mriganka Medhi" w:date="2022-08-22T15:55:00Z"/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B20445" w:rsidRPr="003570C6" w14:paraId="47A8BCA2" w14:textId="77777777" w:rsidTr="00184862">
        <w:trPr>
          <w:ins w:id="2" w:author="Mriganka Medhi" w:date="2022-08-22T15:55:00Z"/>
        </w:trPr>
        <w:tc>
          <w:tcPr>
            <w:tcW w:w="3119" w:type="dxa"/>
            <w:shd w:val="clear" w:color="auto" w:fill="auto"/>
          </w:tcPr>
          <w:p w14:paraId="416EE223" w14:textId="77777777" w:rsidR="00B20445" w:rsidRPr="00483B39" w:rsidRDefault="00B20445" w:rsidP="00184862">
            <w:pPr>
              <w:rPr>
                <w:ins w:id="3" w:author="Mriganka Medhi" w:date="2022-08-22T15:55:00Z"/>
                <w:rFonts w:ascii="Times New Roman" w:eastAsia="Times New Roman" w:hAnsi="Times New Roman" w:cs="Times New Roman"/>
                <w:b/>
              </w:rPr>
            </w:pPr>
            <w:bookmarkStart w:id="4" w:name="_Hlk111298021"/>
            <w:ins w:id="5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Prepared By: </w:t>
              </w:r>
            </w:ins>
          </w:p>
          <w:p w14:paraId="55E61E66" w14:textId="77777777" w:rsidR="00B20445" w:rsidRPr="00483B39" w:rsidRDefault="00B20445" w:rsidP="00184862">
            <w:pPr>
              <w:rPr>
                <w:ins w:id="6" w:author="Mriganka Medhi" w:date="2022-08-22T15:55:00Z"/>
                <w:rFonts w:ascii="Times New Roman" w:eastAsia="Times New Roman" w:hAnsi="Times New Roman" w:cs="Times New Roman"/>
              </w:rPr>
            </w:pPr>
            <w:ins w:id="7" w:author="Mriganka Medhi" w:date="2022-08-22T15:55:00Z">
              <w:r w:rsidRPr="00483B39">
                <w:rPr>
                  <w:rFonts w:ascii="Times New Roman" w:eastAsia="Times New Roman" w:hAnsi="Times New Roman" w:cs="Times New Roman"/>
                </w:rPr>
                <w:t>Head Mechanical Maintenance, Battery 1- MCD</w:t>
              </w:r>
            </w:ins>
          </w:p>
        </w:tc>
        <w:tc>
          <w:tcPr>
            <w:tcW w:w="3261" w:type="dxa"/>
            <w:shd w:val="clear" w:color="auto" w:fill="auto"/>
          </w:tcPr>
          <w:p w14:paraId="7829060B" w14:textId="77777777" w:rsidR="00B20445" w:rsidRPr="00483B39" w:rsidRDefault="00B20445" w:rsidP="00184862">
            <w:pPr>
              <w:rPr>
                <w:ins w:id="8" w:author="Mriganka Medhi" w:date="2022-08-22T15:55:00Z"/>
                <w:rFonts w:ascii="Times New Roman" w:eastAsia="Times New Roman" w:hAnsi="Times New Roman" w:cs="Times New Roman"/>
                <w:b/>
              </w:rPr>
            </w:pPr>
            <w:ins w:id="9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Reviewed &amp; Issued By: </w:t>
              </w:r>
            </w:ins>
          </w:p>
          <w:p w14:paraId="58D9CFC7" w14:textId="77777777" w:rsidR="00B20445" w:rsidRPr="00483B39" w:rsidRDefault="00B20445" w:rsidP="00184862">
            <w:pPr>
              <w:rPr>
                <w:ins w:id="10" w:author="Mriganka Medhi" w:date="2022-08-22T15:55:00Z"/>
                <w:rFonts w:ascii="Times New Roman" w:eastAsia="Times New Roman" w:hAnsi="Times New Roman" w:cs="Times New Roman"/>
              </w:rPr>
            </w:pPr>
            <w:ins w:id="11" w:author="Mriganka Medhi" w:date="2022-08-22T15:55:00Z">
              <w:r w:rsidRPr="00483B39">
                <w:rPr>
                  <w:rFonts w:ascii="Times New Roman" w:eastAsia="Times New Roman" w:hAnsi="Times New Roman" w:cs="Times New Roman"/>
                </w:rPr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3704E1D5" w14:textId="77777777" w:rsidR="00B20445" w:rsidRPr="00483B39" w:rsidRDefault="00B20445" w:rsidP="00184862">
            <w:pPr>
              <w:rPr>
                <w:ins w:id="12" w:author="Mriganka Medhi" w:date="2022-08-22T15:55:00Z"/>
                <w:rFonts w:ascii="Times New Roman" w:eastAsia="Times New Roman" w:hAnsi="Times New Roman" w:cs="Times New Roman"/>
                <w:b/>
              </w:rPr>
            </w:pPr>
            <w:ins w:id="13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Approved By: </w:t>
              </w:r>
            </w:ins>
          </w:p>
          <w:p w14:paraId="5158685E" w14:textId="77777777" w:rsidR="00B20445" w:rsidRPr="00483B39" w:rsidRDefault="00B20445" w:rsidP="00184862">
            <w:pPr>
              <w:rPr>
                <w:ins w:id="14" w:author="Mriganka Medhi" w:date="2022-08-22T15:55:00Z"/>
                <w:rFonts w:ascii="Times New Roman" w:eastAsia="Times New Roman" w:hAnsi="Times New Roman" w:cs="Times New Roman"/>
              </w:rPr>
            </w:pPr>
            <w:ins w:id="15" w:author="Mriganka Medhi" w:date="2022-08-22T15:55:00Z">
              <w:r w:rsidRPr="00483B39">
                <w:rPr>
                  <w:rFonts w:ascii="Times New Roman" w:eastAsia="Times New Roman" w:hAnsi="Times New Roman" w:cs="Times New Roman"/>
                </w:rPr>
                <w:t>Head Mechanical Maintenance MCD</w:t>
              </w:r>
            </w:ins>
          </w:p>
        </w:tc>
      </w:tr>
      <w:tr w:rsidR="00B20445" w:rsidRPr="003570C6" w14:paraId="1EC0B8EF" w14:textId="77777777" w:rsidTr="00184862">
        <w:trPr>
          <w:trHeight w:val="987"/>
          <w:ins w:id="16" w:author="Mriganka Medhi" w:date="2022-08-22T15:55:00Z"/>
        </w:trPr>
        <w:tc>
          <w:tcPr>
            <w:tcW w:w="3119" w:type="dxa"/>
            <w:shd w:val="clear" w:color="auto" w:fill="auto"/>
          </w:tcPr>
          <w:p w14:paraId="2F596E91" w14:textId="77777777" w:rsidR="00B20445" w:rsidRPr="00483B39" w:rsidRDefault="00B20445" w:rsidP="00184862">
            <w:pPr>
              <w:rPr>
                <w:ins w:id="17" w:author="Mriganka Medhi" w:date="2022-08-22T15:55:00Z"/>
                <w:rFonts w:ascii="Times New Roman" w:eastAsia="Times New Roman" w:hAnsi="Times New Roman" w:cs="Times New Roman"/>
                <w:b/>
              </w:rPr>
            </w:pPr>
            <w:ins w:id="18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14F370BE" w14:textId="77777777" w:rsidR="00B20445" w:rsidRPr="00483B39" w:rsidRDefault="00B20445" w:rsidP="00184862">
            <w:pPr>
              <w:rPr>
                <w:ins w:id="19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  <w:p w14:paraId="5A38E81D" w14:textId="77777777" w:rsidR="00B20445" w:rsidRPr="00483B39" w:rsidRDefault="00B20445" w:rsidP="00184862">
            <w:pPr>
              <w:rPr>
                <w:ins w:id="20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  <w:p w14:paraId="542D7820" w14:textId="77777777" w:rsidR="00B20445" w:rsidRPr="00483B39" w:rsidRDefault="00B20445" w:rsidP="00184862">
            <w:pPr>
              <w:rPr>
                <w:ins w:id="21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  <w:p w14:paraId="6F664A6D" w14:textId="77777777" w:rsidR="00B20445" w:rsidRPr="00483B39" w:rsidRDefault="00B20445" w:rsidP="00184862">
            <w:pPr>
              <w:rPr>
                <w:ins w:id="22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42421987" w14:textId="77777777" w:rsidR="00B20445" w:rsidRPr="00483B39" w:rsidRDefault="00B20445" w:rsidP="00184862">
            <w:pPr>
              <w:rPr>
                <w:ins w:id="23" w:author="Mriganka Medhi" w:date="2022-08-22T15:55:00Z"/>
                <w:rFonts w:ascii="Times New Roman" w:eastAsia="Times New Roman" w:hAnsi="Times New Roman" w:cs="Times New Roman"/>
                <w:b/>
              </w:rPr>
            </w:pPr>
            <w:ins w:id="24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7CDA3977" w14:textId="77777777" w:rsidR="00B20445" w:rsidRPr="00483B39" w:rsidRDefault="00B20445" w:rsidP="00184862">
            <w:pPr>
              <w:rPr>
                <w:ins w:id="25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  <w:p w14:paraId="5ADB79DF" w14:textId="77777777" w:rsidR="00B20445" w:rsidRPr="00483B39" w:rsidRDefault="00B20445" w:rsidP="00184862">
            <w:pPr>
              <w:rPr>
                <w:ins w:id="26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  <w:p w14:paraId="30DF52BA" w14:textId="77777777" w:rsidR="00B20445" w:rsidRPr="00483B39" w:rsidRDefault="00B20445" w:rsidP="00184862">
            <w:pPr>
              <w:rPr>
                <w:ins w:id="27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027586EF" w14:textId="77777777" w:rsidR="00B20445" w:rsidRPr="00483B39" w:rsidRDefault="00B20445" w:rsidP="00184862">
            <w:pPr>
              <w:rPr>
                <w:ins w:id="28" w:author="Mriganka Medhi" w:date="2022-08-22T15:55:00Z"/>
                <w:rFonts w:ascii="Times New Roman" w:eastAsia="Times New Roman" w:hAnsi="Times New Roman" w:cs="Times New Roman"/>
                <w:b/>
              </w:rPr>
            </w:pPr>
            <w:ins w:id="29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71C63EBC" w14:textId="77777777" w:rsidR="00B20445" w:rsidRPr="00483B39" w:rsidRDefault="00B20445" w:rsidP="00184862">
            <w:pPr>
              <w:rPr>
                <w:ins w:id="30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  <w:p w14:paraId="5D61B02D" w14:textId="77777777" w:rsidR="00B20445" w:rsidRPr="00483B39" w:rsidRDefault="00B20445" w:rsidP="00184862">
            <w:pPr>
              <w:rPr>
                <w:ins w:id="31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  <w:p w14:paraId="07B0A543" w14:textId="77777777" w:rsidR="00B20445" w:rsidRPr="00483B39" w:rsidRDefault="00B20445" w:rsidP="00184862">
            <w:pPr>
              <w:rPr>
                <w:ins w:id="32" w:author="Mriganka Medhi" w:date="2022-08-22T15:55:00Z"/>
                <w:rFonts w:ascii="Times New Roman" w:eastAsia="Times New Roman" w:hAnsi="Times New Roman" w:cs="Times New Roman"/>
                <w:b/>
              </w:rPr>
            </w:pPr>
          </w:p>
        </w:tc>
      </w:tr>
      <w:tr w:rsidR="00B20445" w:rsidRPr="001C094A" w14:paraId="1B6AB125" w14:textId="77777777" w:rsidTr="00184862">
        <w:trPr>
          <w:ins w:id="33" w:author="Mriganka Medhi" w:date="2022-08-22T15:55:00Z"/>
        </w:trPr>
        <w:tc>
          <w:tcPr>
            <w:tcW w:w="3119" w:type="dxa"/>
            <w:shd w:val="clear" w:color="auto" w:fill="auto"/>
          </w:tcPr>
          <w:p w14:paraId="62836823" w14:textId="77777777" w:rsidR="00B20445" w:rsidRPr="00483B39" w:rsidRDefault="00B20445" w:rsidP="00184862">
            <w:pPr>
              <w:rPr>
                <w:ins w:id="34" w:author="Mriganka Medhi" w:date="2022-08-22T15:55:00Z"/>
                <w:rFonts w:ascii="Times New Roman" w:eastAsia="Times New Roman" w:hAnsi="Times New Roman" w:cs="Times New Roman"/>
                <w:b/>
              </w:rPr>
            </w:pPr>
            <w:ins w:id="35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  <w:tc>
          <w:tcPr>
            <w:tcW w:w="3261" w:type="dxa"/>
            <w:shd w:val="clear" w:color="auto" w:fill="auto"/>
          </w:tcPr>
          <w:p w14:paraId="663EF336" w14:textId="77777777" w:rsidR="00B20445" w:rsidRPr="00483B39" w:rsidRDefault="00B20445" w:rsidP="00184862">
            <w:pPr>
              <w:rPr>
                <w:ins w:id="36" w:author="Mriganka Medhi" w:date="2022-08-22T15:55:00Z"/>
                <w:rFonts w:ascii="Times New Roman" w:eastAsia="Times New Roman" w:hAnsi="Times New Roman" w:cs="Times New Roman"/>
                <w:b/>
              </w:rPr>
            </w:pPr>
            <w:ins w:id="37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  <w:tc>
          <w:tcPr>
            <w:tcW w:w="3118" w:type="dxa"/>
            <w:shd w:val="clear" w:color="auto" w:fill="auto"/>
          </w:tcPr>
          <w:p w14:paraId="1805390F" w14:textId="77777777" w:rsidR="00B20445" w:rsidRPr="00483B39" w:rsidRDefault="00B20445" w:rsidP="00184862">
            <w:pPr>
              <w:rPr>
                <w:ins w:id="38" w:author="Mriganka Medhi" w:date="2022-08-22T15:55:00Z"/>
                <w:rFonts w:ascii="Times New Roman" w:eastAsia="Times New Roman" w:hAnsi="Times New Roman" w:cs="Times New Roman"/>
                <w:b/>
              </w:rPr>
            </w:pPr>
            <w:ins w:id="39" w:author="Mriganka Medhi" w:date="2022-08-22T15:55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</w:tr>
      <w:bookmarkEnd w:id="4"/>
    </w:tbl>
    <w:p w14:paraId="755C80B0" w14:textId="77777777" w:rsidR="00B20445" w:rsidRDefault="00B20445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2A87B604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335E8288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4BC27565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7E1E834C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35EFCEF1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CB21F8" w:rsidSect="00F60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2127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C1CC" w14:textId="77777777" w:rsidR="00DF72FD" w:rsidRDefault="00DF72FD" w:rsidP="0036287A">
      <w:pPr>
        <w:spacing w:after="0" w:line="240" w:lineRule="auto"/>
      </w:pPr>
      <w:r>
        <w:separator/>
      </w:r>
    </w:p>
  </w:endnote>
  <w:endnote w:type="continuationSeparator" w:id="0">
    <w:p w14:paraId="10365D7C" w14:textId="77777777" w:rsidR="00DF72FD" w:rsidRDefault="00DF72F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A577" w14:textId="77777777" w:rsidR="00B20445" w:rsidRDefault="00B20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3006" w14:textId="2D13332A" w:rsidR="00C40473" w:rsidRDefault="00B20445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9EB097" wp14:editId="566C0B2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6a384e4ca39c319c9292547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6F5840" w14:textId="1995059A" w:rsidR="00B20445" w:rsidRPr="00B20445" w:rsidRDefault="00B20445" w:rsidP="00B2044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2044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EB097" id="_x0000_t202" coordsize="21600,21600" o:spt="202" path="m,l,21600r21600,l21600,xe">
              <v:stroke joinstyle="miter"/>
              <v:path gradientshapeok="t" o:connecttype="rect"/>
            </v:shapetype>
            <v:shape id="MSIPCM6a384e4ca39c319c9292547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026F5840" w14:textId="1995059A" w:rsidR="00B20445" w:rsidRPr="00B20445" w:rsidRDefault="00B20445" w:rsidP="00B2044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2044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B0B0" w14:textId="77777777" w:rsidR="00B20445" w:rsidRDefault="00B20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F68E" w14:textId="77777777" w:rsidR="00DF72FD" w:rsidRDefault="00DF72FD" w:rsidP="0036287A">
      <w:pPr>
        <w:spacing w:after="0" w:line="240" w:lineRule="auto"/>
      </w:pPr>
      <w:r>
        <w:separator/>
      </w:r>
    </w:p>
  </w:footnote>
  <w:footnote w:type="continuationSeparator" w:id="0">
    <w:p w14:paraId="3CC7DB3A" w14:textId="77777777" w:rsidR="00DF72FD" w:rsidRDefault="00DF72F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28A2" w14:textId="77777777" w:rsidR="00B20445" w:rsidRDefault="00B20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B20445" w14:paraId="7859D6A5" w14:textId="77777777" w:rsidTr="0018486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8329E9" w14:textId="77777777" w:rsidR="00B20445" w:rsidRDefault="00B20445" w:rsidP="00B20445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0975B976" wp14:editId="04588A4F">
                <wp:extent cx="1517650" cy="7366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EBCD9A" w14:textId="77777777" w:rsidR="00B20445" w:rsidRPr="00B834FB" w:rsidRDefault="00B20445" w:rsidP="00B20445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D3B4D75" w14:textId="77777777" w:rsidR="00B20445" w:rsidRPr="00B834FB" w:rsidRDefault="00B20445" w:rsidP="00B20445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7176A68" w14:textId="579D4F52" w:rsidR="00B20445" w:rsidRPr="00D24620" w:rsidRDefault="00B20445" w:rsidP="00B20445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MCD/MECH/WI/3</w:t>
          </w:r>
          <w:r>
            <w:rPr>
              <w:rFonts w:ascii="Times New Roman" w:hAnsi="Times New Roman"/>
              <w:b/>
            </w:rPr>
            <w:t>7</w:t>
          </w:r>
        </w:p>
      </w:tc>
    </w:tr>
    <w:tr w:rsidR="00B20445" w14:paraId="25EDF35E" w14:textId="77777777" w:rsidTr="0018486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8C60FE" w14:textId="77777777" w:rsidR="00B20445" w:rsidRDefault="00B20445" w:rsidP="00B20445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71BD3A" w14:textId="77777777" w:rsidR="00B20445" w:rsidRPr="00B834FB" w:rsidRDefault="00B20445" w:rsidP="00B20445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752273" w14:textId="77777777" w:rsidR="00B20445" w:rsidRPr="00B834FB" w:rsidRDefault="00B20445" w:rsidP="00B20445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B78174" w14:textId="77777777" w:rsidR="00B20445" w:rsidRPr="00351941" w:rsidRDefault="00B20445" w:rsidP="00B20445">
          <w:pPr>
            <w:pStyle w:val="NoSpacing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13</w:t>
          </w:r>
          <w:r w:rsidRPr="00351941">
            <w:rPr>
              <w:rFonts w:ascii="Times New Roman" w:hAnsi="Times New Roman"/>
              <w:b/>
            </w:rPr>
            <w:t>-08-2022</w:t>
          </w:r>
        </w:p>
      </w:tc>
    </w:tr>
    <w:tr w:rsidR="00B20445" w14:paraId="78187B16" w14:textId="77777777" w:rsidTr="0018486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9E27C7" w14:textId="77777777" w:rsidR="00B20445" w:rsidRDefault="00B20445" w:rsidP="00B20445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68D3D6" w14:textId="77214657" w:rsidR="00B20445" w:rsidRPr="003C293A" w:rsidRDefault="00B20445" w:rsidP="00B20445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 xml:space="preserve">Procedure for </w:t>
          </w:r>
          <w:r>
            <w:rPr>
              <w:rFonts w:ascii="Times New Roman" w:hAnsi="Times New Roman" w:cs="Times New Roman"/>
              <w:b/>
            </w:rPr>
            <w:t xml:space="preserve">Screen </w:t>
          </w:r>
          <w:r w:rsidRPr="003C293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Maintenance</w:t>
          </w:r>
        </w:p>
        <w:p w14:paraId="7A938AB6" w14:textId="77777777" w:rsidR="00B20445" w:rsidRPr="005F5954" w:rsidRDefault="00B20445" w:rsidP="00B20445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93D5D62" w14:textId="77777777" w:rsidR="00B20445" w:rsidRPr="00B834FB" w:rsidRDefault="00B20445" w:rsidP="00B20445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34366C" w14:textId="77777777" w:rsidR="00B20445" w:rsidRPr="00351941" w:rsidRDefault="00B20445" w:rsidP="00B20445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7</w:t>
          </w:r>
        </w:p>
      </w:tc>
    </w:tr>
    <w:tr w:rsidR="00B20445" w14:paraId="09A13B89" w14:textId="77777777" w:rsidTr="0018486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37017D" w14:textId="77777777" w:rsidR="00B20445" w:rsidRDefault="00B20445" w:rsidP="00B20445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40F40B" w14:textId="77777777" w:rsidR="00B20445" w:rsidRPr="00B834FB" w:rsidRDefault="00B20445" w:rsidP="00B20445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DF4FD1" w14:textId="77777777" w:rsidR="00B20445" w:rsidRPr="00B834FB" w:rsidRDefault="00B20445" w:rsidP="00B20445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05EEA7" w14:textId="77777777" w:rsidR="00B20445" w:rsidRPr="00B834FB" w:rsidRDefault="00B20445" w:rsidP="00B20445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3765FB9B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08A0" w14:textId="77777777" w:rsidR="00B20445" w:rsidRDefault="00B20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09E"/>
    <w:multiLevelType w:val="multilevel"/>
    <w:tmpl w:val="B3AA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43679"/>
    <w:multiLevelType w:val="hybridMultilevel"/>
    <w:tmpl w:val="15B6632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3246E81"/>
    <w:multiLevelType w:val="hybridMultilevel"/>
    <w:tmpl w:val="46160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9AF"/>
    <w:multiLevelType w:val="multilevel"/>
    <w:tmpl w:val="E70693F8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718270A"/>
    <w:multiLevelType w:val="hybridMultilevel"/>
    <w:tmpl w:val="C45E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24FB4"/>
    <w:multiLevelType w:val="multilevel"/>
    <w:tmpl w:val="C7DE1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B5B13"/>
    <w:multiLevelType w:val="hybridMultilevel"/>
    <w:tmpl w:val="62666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7B16"/>
    <w:multiLevelType w:val="multilevel"/>
    <w:tmpl w:val="AFBE92D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81066"/>
    <w:multiLevelType w:val="multilevel"/>
    <w:tmpl w:val="8CC0302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E32A3"/>
    <w:multiLevelType w:val="hybridMultilevel"/>
    <w:tmpl w:val="CE029A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162383"/>
    <w:multiLevelType w:val="multilevel"/>
    <w:tmpl w:val="0A0E2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B22B23"/>
    <w:multiLevelType w:val="multilevel"/>
    <w:tmpl w:val="48EE2B6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32409"/>
    <w:multiLevelType w:val="multilevel"/>
    <w:tmpl w:val="446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2F7057"/>
    <w:multiLevelType w:val="multilevel"/>
    <w:tmpl w:val="174E86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E483E"/>
    <w:multiLevelType w:val="multilevel"/>
    <w:tmpl w:val="6B0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BB94C2B"/>
    <w:multiLevelType w:val="hybridMultilevel"/>
    <w:tmpl w:val="9D508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34C5A"/>
    <w:multiLevelType w:val="multilevel"/>
    <w:tmpl w:val="C29439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16E03"/>
    <w:multiLevelType w:val="multilevel"/>
    <w:tmpl w:val="67769F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16E65"/>
    <w:multiLevelType w:val="multilevel"/>
    <w:tmpl w:val="B7D4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D7D38"/>
    <w:multiLevelType w:val="hybridMultilevel"/>
    <w:tmpl w:val="463CB7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0D5030"/>
    <w:multiLevelType w:val="multilevel"/>
    <w:tmpl w:val="29F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2A144C"/>
    <w:multiLevelType w:val="hybridMultilevel"/>
    <w:tmpl w:val="A146A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0D"/>
    <w:multiLevelType w:val="multilevel"/>
    <w:tmpl w:val="B07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B226E4"/>
    <w:multiLevelType w:val="multilevel"/>
    <w:tmpl w:val="70D89BDC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6ACA2197"/>
    <w:multiLevelType w:val="hybridMultilevel"/>
    <w:tmpl w:val="88F22BA4"/>
    <w:lvl w:ilvl="0" w:tplc="1452120A">
      <w:start w:val="1"/>
      <w:numFmt w:val="decimal"/>
      <w:lvlText w:val="%1."/>
      <w:lvlJc w:val="left"/>
      <w:pPr>
        <w:ind w:left="532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1D82E02"/>
    <w:multiLevelType w:val="hybridMultilevel"/>
    <w:tmpl w:val="1CAC6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94A34"/>
    <w:multiLevelType w:val="multilevel"/>
    <w:tmpl w:val="CD10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2263EF"/>
    <w:multiLevelType w:val="multilevel"/>
    <w:tmpl w:val="0DD896D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67A6CBB"/>
    <w:multiLevelType w:val="multilevel"/>
    <w:tmpl w:val="411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3B1DEF"/>
    <w:multiLevelType w:val="multilevel"/>
    <w:tmpl w:val="10AE4D16"/>
    <w:lvl w:ilvl="0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426264">
    <w:abstractNumId w:val="15"/>
  </w:num>
  <w:num w:numId="2" w16cid:durableId="556281298">
    <w:abstractNumId w:val="26"/>
  </w:num>
  <w:num w:numId="3" w16cid:durableId="2133360127">
    <w:abstractNumId w:val="13"/>
  </w:num>
  <w:num w:numId="4" w16cid:durableId="1710453385">
    <w:abstractNumId w:val="27"/>
  </w:num>
  <w:num w:numId="5" w16cid:durableId="1548100015">
    <w:abstractNumId w:val="17"/>
  </w:num>
  <w:num w:numId="6" w16cid:durableId="1113551043">
    <w:abstractNumId w:val="21"/>
  </w:num>
  <w:num w:numId="7" w16cid:durableId="43220447">
    <w:abstractNumId w:val="11"/>
  </w:num>
  <w:num w:numId="8" w16cid:durableId="1128744412">
    <w:abstractNumId w:val="12"/>
  </w:num>
  <w:num w:numId="9" w16cid:durableId="1701934611">
    <w:abstractNumId w:val="10"/>
  </w:num>
  <w:num w:numId="10" w16cid:durableId="507983799">
    <w:abstractNumId w:val="18"/>
  </w:num>
  <w:num w:numId="11" w16cid:durableId="524364941">
    <w:abstractNumId w:val="5"/>
  </w:num>
  <w:num w:numId="12" w16cid:durableId="485974153">
    <w:abstractNumId w:val="30"/>
  </w:num>
  <w:num w:numId="13" w16cid:durableId="1055815909">
    <w:abstractNumId w:val="14"/>
  </w:num>
  <w:num w:numId="14" w16cid:durableId="1813789704">
    <w:abstractNumId w:val="24"/>
  </w:num>
  <w:num w:numId="15" w16cid:durableId="1155150744">
    <w:abstractNumId w:val="16"/>
  </w:num>
  <w:num w:numId="16" w16cid:durableId="444737199">
    <w:abstractNumId w:val="8"/>
  </w:num>
  <w:num w:numId="17" w16cid:durableId="1157108848">
    <w:abstractNumId w:val="7"/>
  </w:num>
  <w:num w:numId="18" w16cid:durableId="764233787">
    <w:abstractNumId w:val="1"/>
  </w:num>
  <w:num w:numId="19" w16cid:durableId="736778941">
    <w:abstractNumId w:val="25"/>
  </w:num>
  <w:num w:numId="20" w16cid:durableId="300307074">
    <w:abstractNumId w:val="20"/>
  </w:num>
  <w:num w:numId="21" w16cid:durableId="2061781631">
    <w:abstractNumId w:val="29"/>
  </w:num>
  <w:num w:numId="22" w16cid:durableId="1512598869">
    <w:abstractNumId w:val="3"/>
  </w:num>
  <w:num w:numId="23" w16cid:durableId="1024594600">
    <w:abstractNumId w:val="28"/>
  </w:num>
  <w:num w:numId="24" w16cid:durableId="633026669">
    <w:abstractNumId w:val="0"/>
  </w:num>
  <w:num w:numId="25" w16cid:durableId="56780398">
    <w:abstractNumId w:val="19"/>
  </w:num>
  <w:num w:numId="26" w16cid:durableId="2071224543">
    <w:abstractNumId w:val="23"/>
  </w:num>
  <w:num w:numId="27" w16cid:durableId="490752500">
    <w:abstractNumId w:val="6"/>
  </w:num>
  <w:num w:numId="28" w16cid:durableId="1878081371">
    <w:abstractNumId w:val="4"/>
  </w:num>
  <w:num w:numId="29" w16cid:durableId="1549300879">
    <w:abstractNumId w:val="2"/>
  </w:num>
  <w:num w:numId="30" w16cid:durableId="1275596938">
    <w:abstractNumId w:val="22"/>
  </w:num>
  <w:num w:numId="31" w16cid:durableId="305009221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iganka Medhi">
    <w15:presenceInfo w15:providerId="AD" w15:userId="S::00052475@vedanta.co.in::772655b6-0e17-446a-a50b-a42603c9d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371A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6577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0E7A"/>
    <w:rsid w:val="00256423"/>
    <w:rsid w:val="0026053A"/>
    <w:rsid w:val="002606A1"/>
    <w:rsid w:val="00261044"/>
    <w:rsid w:val="0026283E"/>
    <w:rsid w:val="00271BAF"/>
    <w:rsid w:val="00283E16"/>
    <w:rsid w:val="002A415F"/>
    <w:rsid w:val="002B2402"/>
    <w:rsid w:val="002B279E"/>
    <w:rsid w:val="002B54E5"/>
    <w:rsid w:val="002C4F98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87493"/>
    <w:rsid w:val="00391C62"/>
    <w:rsid w:val="00392A3A"/>
    <w:rsid w:val="00397384"/>
    <w:rsid w:val="00397EAD"/>
    <w:rsid w:val="003A3CA2"/>
    <w:rsid w:val="003B0949"/>
    <w:rsid w:val="003B12BA"/>
    <w:rsid w:val="003B184E"/>
    <w:rsid w:val="003B64F6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521B9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1638B"/>
    <w:rsid w:val="00516BA3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677D9"/>
    <w:rsid w:val="00571D7F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15"/>
    <w:rsid w:val="00667DAD"/>
    <w:rsid w:val="00680342"/>
    <w:rsid w:val="00684AFE"/>
    <w:rsid w:val="006868A6"/>
    <w:rsid w:val="0069004E"/>
    <w:rsid w:val="00697F0A"/>
    <w:rsid w:val="006A009B"/>
    <w:rsid w:val="006C107E"/>
    <w:rsid w:val="006C43C3"/>
    <w:rsid w:val="006D7CF2"/>
    <w:rsid w:val="00701B56"/>
    <w:rsid w:val="00701F1D"/>
    <w:rsid w:val="0070594E"/>
    <w:rsid w:val="00733AD7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0161"/>
    <w:rsid w:val="00792636"/>
    <w:rsid w:val="007A2DF2"/>
    <w:rsid w:val="007B0E02"/>
    <w:rsid w:val="007B6D8C"/>
    <w:rsid w:val="007B6FDD"/>
    <w:rsid w:val="007B79A6"/>
    <w:rsid w:val="007C3856"/>
    <w:rsid w:val="007C426C"/>
    <w:rsid w:val="007D30CD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2B8C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561D7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12BC3"/>
    <w:rsid w:val="00A16F20"/>
    <w:rsid w:val="00A2079D"/>
    <w:rsid w:val="00A20944"/>
    <w:rsid w:val="00A22E63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4664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1A"/>
    <w:rsid w:val="00B11532"/>
    <w:rsid w:val="00B20445"/>
    <w:rsid w:val="00B2318F"/>
    <w:rsid w:val="00B3185B"/>
    <w:rsid w:val="00B4491C"/>
    <w:rsid w:val="00B60D5E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A3238"/>
    <w:rsid w:val="00BB43A2"/>
    <w:rsid w:val="00BB6027"/>
    <w:rsid w:val="00BB77F4"/>
    <w:rsid w:val="00BB7A46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3E86"/>
    <w:rsid w:val="00C74F76"/>
    <w:rsid w:val="00C7659A"/>
    <w:rsid w:val="00C82ED1"/>
    <w:rsid w:val="00C877A8"/>
    <w:rsid w:val="00CA34F5"/>
    <w:rsid w:val="00CB21F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0D7D"/>
    <w:rsid w:val="00DC5201"/>
    <w:rsid w:val="00DC5863"/>
    <w:rsid w:val="00DC712E"/>
    <w:rsid w:val="00DD16ED"/>
    <w:rsid w:val="00DD3AEE"/>
    <w:rsid w:val="00DD76B3"/>
    <w:rsid w:val="00DF3F3C"/>
    <w:rsid w:val="00DF72FD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1DA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312B"/>
    <w:rsid w:val="00F45C20"/>
    <w:rsid w:val="00F557DE"/>
    <w:rsid w:val="00F6005A"/>
    <w:rsid w:val="00F63749"/>
    <w:rsid w:val="00F7410C"/>
    <w:rsid w:val="00F80D04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E64F4"/>
    <w:rsid w:val="00FF0D97"/>
    <w:rsid w:val="00FF4160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B455E8"/>
  <w15:docId w15:val="{BE72012E-3A52-4041-9BE0-8D71357B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B204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42A3A-D5E0-42F6-80A2-DA32B501D3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946DAC-2737-4A7C-9F15-723220C03007}"/>
</file>

<file path=customXml/itemProps3.xml><?xml version="1.0" encoding="utf-8"?>
<ds:datastoreItem xmlns:ds="http://schemas.openxmlformats.org/officeDocument/2006/customXml" ds:itemID="{AEB74C68-A57C-425E-A747-D45F66CCB2EC}"/>
</file>

<file path=customXml/itemProps4.xml><?xml version="1.0" encoding="utf-8"?>
<ds:datastoreItem xmlns:ds="http://schemas.openxmlformats.org/officeDocument/2006/customXml" ds:itemID="{0B64FF55-2FD4-4FF3-BE74-BEC1449D9B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4325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2022-08-22T10:25:00Z</dcterms:created>
  <dcterms:modified xsi:type="dcterms:W3CDTF">2022-08-22T10:25:00Z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2022-08-22T10:25:53Z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18b59888-45ed-401c-a13c-908c960d028f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1046800</vt:r8>
  </property>
  <property fmtid="{D5CDD505-2E9C-101B-9397-08002B2CF9AE}" pid="11" name="_ExtendedDescription">
    <vt:lpwstr/>
  </property>
</Properties>
</file>