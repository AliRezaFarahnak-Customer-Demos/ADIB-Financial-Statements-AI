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FC5A2" w14:textId="77777777" w:rsidR="009E17B8" w:rsidRDefault="009E17B8" w:rsidP="00AE5C6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36DD669" w14:textId="0E03E0B9" w:rsidR="00AE5C62" w:rsidRPr="009130D6" w:rsidRDefault="0036287A" w:rsidP="00AE5C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30D6">
        <w:rPr>
          <w:rFonts w:ascii="Times New Roman" w:hAnsi="Times New Roman" w:cs="Times New Roman"/>
          <w:b/>
          <w:sz w:val="24"/>
          <w:szCs w:val="24"/>
        </w:rPr>
        <w:t>PURPOSE:</w:t>
      </w:r>
      <w:r w:rsidR="001D33A9" w:rsidRPr="009130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29FE" w:rsidRPr="00851C2E">
        <w:rPr>
          <w:rFonts w:ascii="Times New Roman" w:hAnsi="Times New Roman" w:cs="Times New Roman"/>
          <w:sz w:val="24"/>
          <w:szCs w:val="24"/>
        </w:rPr>
        <w:t>To Describe safe inspection &amp;</w:t>
      </w:r>
      <w:r w:rsidR="00C529F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6492D">
        <w:rPr>
          <w:rFonts w:ascii="Times New Roman" w:eastAsia="Times New Roman" w:hAnsi="Times New Roman" w:cs="Times New Roman"/>
          <w:sz w:val="24"/>
          <w:szCs w:val="24"/>
          <w:lang w:eastAsia="en-IN"/>
        </w:rPr>
        <w:t>Certification of Air receivers in the plant</w:t>
      </w:r>
      <w:r w:rsidR="00181F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safe operation</w:t>
      </w:r>
      <w:r w:rsidR="00851C2E" w:rsidRPr="00851C2E">
        <w:rPr>
          <w:rFonts w:ascii="Times New Roman" w:eastAsia="Times New Roman" w:hAnsi="Times New Roman" w:cs="Times New Roman"/>
          <w:b/>
          <w:bCs/>
          <w:sz w:val="24"/>
          <w:szCs w:val="36"/>
          <w:u w:val="single"/>
          <w:lang w:eastAsia="en-IN"/>
        </w:rPr>
        <w:t xml:space="preserve"> </w:t>
      </w:r>
      <w:del w:id="0" w:author="Mriganka Medhi" w:date="2022-08-22T16:07:00Z">
        <w:r w:rsidR="00851C2E" w:rsidRPr="0076492D" w:rsidDel="00851C2E">
          <w:rPr>
            <w:rFonts w:ascii="Times New Roman" w:eastAsia="Times New Roman" w:hAnsi="Times New Roman" w:cs="Times New Roman"/>
            <w:b/>
            <w:bCs/>
            <w:sz w:val="24"/>
            <w:szCs w:val="36"/>
            <w:u w:val="single"/>
            <w:lang w:eastAsia="en-IN"/>
          </w:rPr>
          <w:delText>INSPECTION OF AIR RECEIVER</w:delText>
        </w:r>
      </w:del>
    </w:p>
    <w:p w14:paraId="27C7259B" w14:textId="77777777" w:rsidR="009130D6" w:rsidRDefault="009130D6" w:rsidP="009130D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B187F6A" w14:textId="03454092" w:rsidR="009130D6" w:rsidRPr="009130D6" w:rsidRDefault="0036287A" w:rsidP="009130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30D6">
        <w:rPr>
          <w:rFonts w:ascii="Times New Roman" w:hAnsi="Times New Roman" w:cs="Times New Roman"/>
          <w:b/>
          <w:sz w:val="24"/>
          <w:szCs w:val="24"/>
        </w:rPr>
        <w:t>SCOPE:</w:t>
      </w:r>
      <w:r w:rsidR="001D33A9" w:rsidRPr="009130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29FE">
        <w:rPr>
          <w:rFonts w:ascii="Times New Roman" w:eastAsia="Times New Roman" w:hAnsi="Times New Roman" w:cs="Times New Roman"/>
          <w:sz w:val="24"/>
          <w:szCs w:val="24"/>
          <w:lang w:eastAsia="en-IN"/>
        </w:rPr>
        <w:t>Battery-1</w:t>
      </w:r>
      <w:r w:rsidR="0076492D">
        <w:rPr>
          <w:rFonts w:ascii="Times New Roman" w:eastAsia="Times New Roman" w:hAnsi="Times New Roman" w:cs="Times New Roman"/>
          <w:sz w:val="24"/>
          <w:szCs w:val="24"/>
          <w:lang w:eastAsia="en-IN"/>
        </w:rPr>
        <w:t>, Battery 2</w:t>
      </w:r>
      <w:r w:rsidR="00C529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&amp; Jetty</w:t>
      </w:r>
    </w:p>
    <w:p w14:paraId="63718206" w14:textId="77777777" w:rsidR="009E17B8" w:rsidRPr="009130D6" w:rsidRDefault="009E17B8" w:rsidP="009130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95FE38" w14:textId="77777777" w:rsidR="00C529FE" w:rsidRPr="00851C2E" w:rsidRDefault="00E2148F" w:rsidP="001D33A9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130D6">
        <w:rPr>
          <w:rFonts w:ascii="Times New Roman" w:hAnsi="Times New Roman" w:cs="Times New Roman"/>
          <w:b/>
          <w:sz w:val="24"/>
          <w:szCs w:val="24"/>
        </w:rPr>
        <w:t>RESPONSIBILITY</w:t>
      </w:r>
      <w:r w:rsidR="0036287A" w:rsidRPr="009130D6">
        <w:rPr>
          <w:rFonts w:ascii="Times New Roman" w:hAnsi="Times New Roman" w:cs="Times New Roman"/>
          <w:b/>
          <w:sz w:val="24"/>
          <w:szCs w:val="24"/>
        </w:rPr>
        <w:t>:</w:t>
      </w:r>
      <w:r w:rsidR="006A009B" w:rsidRPr="009130D6">
        <w:rPr>
          <w:rFonts w:ascii="Times New Roman" w:hAnsi="Times New Roman" w:cs="Times New Roman"/>
          <w:sz w:val="24"/>
          <w:szCs w:val="24"/>
        </w:rPr>
        <w:t xml:space="preserve"> </w:t>
      </w:r>
      <w:r w:rsidR="0076492D">
        <w:rPr>
          <w:rFonts w:ascii="Times New Roman" w:eastAsia="Times New Roman" w:hAnsi="Times New Roman" w:cs="Times New Roman"/>
          <w:sz w:val="24"/>
          <w:szCs w:val="24"/>
          <w:lang w:eastAsia="en-IN"/>
        </w:rPr>
        <w:t>Engineer in charge an</w:t>
      </w:r>
      <w:r w:rsidR="00C529FE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r w:rsidR="00C529FE" w:rsidRPr="00C529FE">
        <w:rPr>
          <w:sz w:val="24"/>
        </w:rPr>
        <w:t xml:space="preserve"> </w:t>
      </w:r>
      <w:r w:rsidR="00C529FE" w:rsidRPr="00851C2E">
        <w:rPr>
          <w:rFonts w:ascii="Times New Roman" w:hAnsi="Times New Roman" w:cs="Times New Roman"/>
          <w:sz w:val="24"/>
        </w:rPr>
        <w:t>Maintenance fitter on the job.</w:t>
      </w:r>
    </w:p>
    <w:p w14:paraId="59465C3F" w14:textId="12CAC66E" w:rsidR="001D33A9" w:rsidRDefault="001D33A9" w:rsidP="00851C2E">
      <w:pPr>
        <w:pStyle w:val="ListParagraph"/>
        <w:spacing w:after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53657A78" w14:textId="1A5E145C" w:rsidR="00A77874" w:rsidRDefault="00C529FE" w:rsidP="00A778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SAFETY PRECAUTIONS</w:t>
      </w:r>
      <w:r w:rsidR="0036287A" w:rsidRPr="00462248">
        <w:rPr>
          <w:rFonts w:ascii="Times New Roman" w:hAnsi="Times New Roman" w:cs="Times New Roman"/>
          <w:b/>
          <w:sz w:val="24"/>
          <w:szCs w:val="24"/>
        </w:rPr>
        <w:t>:</w:t>
      </w:r>
    </w:p>
    <w:p w14:paraId="771840C1" w14:textId="77777777" w:rsidR="00C529FE" w:rsidRPr="00851C2E" w:rsidRDefault="00C529FE" w:rsidP="00851C2E">
      <w:pPr>
        <w:numPr>
          <w:ilvl w:val="1"/>
          <w:numId w:val="1"/>
        </w:numPr>
        <w:spacing w:after="0" w:line="240" w:lineRule="auto"/>
        <w:ind w:left="1530" w:hanging="360"/>
        <w:jc w:val="both"/>
        <w:rPr>
          <w:rFonts w:ascii="Times New Roman" w:hAnsi="Times New Roman" w:cs="Times New Roman"/>
          <w:sz w:val="24"/>
        </w:rPr>
      </w:pPr>
      <w:r w:rsidRPr="00851C2E">
        <w:rPr>
          <w:rFonts w:ascii="Times New Roman" w:hAnsi="Times New Roman" w:cs="Times New Roman"/>
          <w:sz w:val="24"/>
        </w:rPr>
        <w:t>Ensure all Process, Electrical &amp; Mechanical isolation prior to starting work on equipment. Follow documented isolation procedure as per Vedanta approved isolation standards.</w:t>
      </w:r>
    </w:p>
    <w:p w14:paraId="78793348" w14:textId="77777777" w:rsidR="00C529FE" w:rsidRPr="00851C2E" w:rsidRDefault="00BB5E48" w:rsidP="00851C2E">
      <w:pPr>
        <w:numPr>
          <w:ilvl w:val="1"/>
          <w:numId w:val="1"/>
        </w:numPr>
        <w:spacing w:after="0" w:line="240" w:lineRule="auto"/>
        <w:ind w:left="1530" w:hanging="360"/>
        <w:jc w:val="both"/>
        <w:rPr>
          <w:rFonts w:ascii="Times New Roman" w:hAnsi="Times New Roman" w:cs="Times New Roman"/>
          <w:sz w:val="24"/>
        </w:rPr>
      </w:pPr>
      <w:r w:rsidRPr="00851C2E">
        <w:rPr>
          <w:rFonts w:ascii="Times New Roman" w:hAnsi="Times New Roman" w:cs="Times New Roman"/>
          <w:sz w:val="24"/>
        </w:rPr>
        <w:t xml:space="preserve">Obtain </w:t>
      </w:r>
      <w:r w:rsidR="00C529FE" w:rsidRPr="00851C2E">
        <w:rPr>
          <w:rFonts w:ascii="Times New Roman" w:hAnsi="Times New Roman" w:cs="Times New Roman"/>
          <w:sz w:val="24"/>
        </w:rPr>
        <w:t xml:space="preserve">Proper work permit </w:t>
      </w:r>
    </w:p>
    <w:p w14:paraId="5CB14512" w14:textId="77777777" w:rsidR="00C529FE" w:rsidRPr="00851C2E" w:rsidRDefault="00C529FE" w:rsidP="00851C2E">
      <w:pPr>
        <w:numPr>
          <w:ilvl w:val="1"/>
          <w:numId w:val="1"/>
        </w:numPr>
        <w:spacing w:after="0" w:line="240" w:lineRule="auto"/>
        <w:ind w:left="1530" w:hanging="360"/>
        <w:jc w:val="both"/>
        <w:rPr>
          <w:rFonts w:ascii="Times New Roman" w:hAnsi="Times New Roman" w:cs="Times New Roman"/>
          <w:sz w:val="24"/>
        </w:rPr>
      </w:pPr>
      <w:r w:rsidRPr="00851C2E">
        <w:rPr>
          <w:rFonts w:ascii="Times New Roman" w:hAnsi="Times New Roman" w:cs="Times New Roman"/>
          <w:sz w:val="24"/>
        </w:rPr>
        <w:t>Job to be carried out by Competent Person</w:t>
      </w:r>
      <w:r w:rsidR="00BB5E48" w:rsidRPr="00851C2E">
        <w:rPr>
          <w:rFonts w:ascii="Times New Roman" w:hAnsi="Times New Roman" w:cs="Times New Roman"/>
          <w:sz w:val="24"/>
        </w:rPr>
        <w:t xml:space="preserve"> authorized by Inspector of Factories &amp; Boilers </w:t>
      </w:r>
      <w:r w:rsidRPr="00851C2E">
        <w:rPr>
          <w:rFonts w:ascii="Times New Roman" w:hAnsi="Times New Roman" w:cs="Times New Roman"/>
          <w:sz w:val="24"/>
        </w:rPr>
        <w:t>.</w:t>
      </w:r>
    </w:p>
    <w:p w14:paraId="17B39D62" w14:textId="77777777" w:rsidR="00C529FE" w:rsidRPr="00851C2E" w:rsidRDefault="00C529FE" w:rsidP="00851C2E">
      <w:pPr>
        <w:numPr>
          <w:ilvl w:val="1"/>
          <w:numId w:val="1"/>
        </w:numPr>
        <w:spacing w:after="0" w:line="240" w:lineRule="auto"/>
        <w:ind w:left="1530" w:hanging="360"/>
        <w:jc w:val="both"/>
        <w:rPr>
          <w:rFonts w:ascii="Times New Roman" w:hAnsi="Times New Roman" w:cs="Times New Roman"/>
          <w:sz w:val="24"/>
        </w:rPr>
      </w:pPr>
      <w:r w:rsidRPr="00851C2E">
        <w:rPr>
          <w:rFonts w:ascii="Times New Roman" w:hAnsi="Times New Roman" w:cs="Times New Roman"/>
          <w:sz w:val="24"/>
        </w:rPr>
        <w:t xml:space="preserve">Safety briefing / Toolbox talk to be carried out and to be documented </w:t>
      </w:r>
    </w:p>
    <w:p w14:paraId="60A963E9" w14:textId="77777777" w:rsidR="00C529FE" w:rsidRPr="00851C2E" w:rsidRDefault="00C529FE" w:rsidP="00851C2E">
      <w:pPr>
        <w:numPr>
          <w:ilvl w:val="1"/>
          <w:numId w:val="1"/>
        </w:numPr>
        <w:spacing w:after="0" w:line="240" w:lineRule="auto"/>
        <w:ind w:left="1530" w:hanging="360"/>
        <w:jc w:val="both"/>
        <w:rPr>
          <w:rFonts w:ascii="Times New Roman" w:hAnsi="Times New Roman" w:cs="Times New Roman"/>
          <w:sz w:val="24"/>
        </w:rPr>
      </w:pPr>
      <w:r w:rsidRPr="00851C2E">
        <w:rPr>
          <w:rFonts w:ascii="Times New Roman" w:hAnsi="Times New Roman" w:cs="Times New Roman"/>
          <w:sz w:val="24"/>
        </w:rPr>
        <w:t>Follow one man one lock system and use of LOTO box.</w:t>
      </w:r>
    </w:p>
    <w:p w14:paraId="5D6ABB08" w14:textId="77777777" w:rsidR="00C529FE" w:rsidRPr="00851C2E" w:rsidRDefault="00C529FE" w:rsidP="00851C2E">
      <w:pPr>
        <w:numPr>
          <w:ilvl w:val="1"/>
          <w:numId w:val="1"/>
        </w:numPr>
        <w:spacing w:after="0" w:line="240" w:lineRule="auto"/>
        <w:ind w:left="1530" w:hanging="360"/>
        <w:jc w:val="both"/>
        <w:rPr>
          <w:rFonts w:ascii="Times New Roman" w:hAnsi="Times New Roman" w:cs="Times New Roman"/>
          <w:sz w:val="24"/>
        </w:rPr>
      </w:pPr>
      <w:r w:rsidRPr="00851C2E">
        <w:rPr>
          <w:rFonts w:ascii="Times New Roman" w:hAnsi="Times New Roman" w:cs="Times New Roman"/>
          <w:sz w:val="24"/>
        </w:rPr>
        <w:t>Ensure that workplace is clean and safe.</w:t>
      </w:r>
    </w:p>
    <w:p w14:paraId="6296167E" w14:textId="77777777" w:rsidR="00C529FE" w:rsidRPr="00851C2E" w:rsidRDefault="00BB5E48" w:rsidP="00851C2E">
      <w:pPr>
        <w:numPr>
          <w:ilvl w:val="1"/>
          <w:numId w:val="1"/>
        </w:numPr>
        <w:spacing w:after="0" w:line="240" w:lineRule="auto"/>
        <w:ind w:left="1530" w:hanging="360"/>
        <w:jc w:val="both"/>
        <w:rPr>
          <w:rFonts w:ascii="Times New Roman" w:hAnsi="Times New Roman" w:cs="Times New Roman"/>
          <w:sz w:val="24"/>
        </w:rPr>
      </w:pPr>
      <w:r w:rsidRPr="00851C2E">
        <w:rPr>
          <w:rFonts w:ascii="Times New Roman" w:hAnsi="Times New Roman" w:cs="Times New Roman"/>
          <w:sz w:val="24"/>
        </w:rPr>
        <w:t>Remove</w:t>
      </w:r>
      <w:r w:rsidR="00C529FE" w:rsidRPr="00851C2E">
        <w:rPr>
          <w:rFonts w:ascii="Times New Roman" w:hAnsi="Times New Roman" w:cs="Times New Roman"/>
          <w:sz w:val="24"/>
        </w:rPr>
        <w:t xml:space="preserve"> mechanical isolations</w:t>
      </w:r>
      <w:r w:rsidRPr="00851C2E">
        <w:rPr>
          <w:rFonts w:ascii="Times New Roman" w:hAnsi="Times New Roman" w:cs="Times New Roman"/>
          <w:sz w:val="24"/>
        </w:rPr>
        <w:t>(Blanking of flanges with dummy flange)</w:t>
      </w:r>
      <w:r w:rsidR="00C529FE" w:rsidRPr="00851C2E">
        <w:rPr>
          <w:rFonts w:ascii="Times New Roman" w:hAnsi="Times New Roman" w:cs="Times New Roman"/>
          <w:sz w:val="24"/>
        </w:rPr>
        <w:t xml:space="preserve"> </w:t>
      </w:r>
      <w:r w:rsidRPr="00851C2E">
        <w:rPr>
          <w:rFonts w:ascii="Times New Roman" w:hAnsi="Times New Roman" w:cs="Times New Roman"/>
          <w:sz w:val="24"/>
        </w:rPr>
        <w:t>after completion of testing job</w:t>
      </w:r>
      <w:r w:rsidR="00C529FE" w:rsidRPr="00851C2E">
        <w:rPr>
          <w:rFonts w:ascii="Times New Roman" w:hAnsi="Times New Roman" w:cs="Times New Roman"/>
          <w:sz w:val="24"/>
        </w:rPr>
        <w:t>.</w:t>
      </w:r>
    </w:p>
    <w:p w14:paraId="32E9D1E4" w14:textId="77777777" w:rsidR="00C529FE" w:rsidRPr="00851C2E" w:rsidRDefault="00C529FE" w:rsidP="00851C2E">
      <w:pPr>
        <w:numPr>
          <w:ilvl w:val="1"/>
          <w:numId w:val="1"/>
        </w:numPr>
        <w:spacing w:after="0" w:line="240" w:lineRule="auto"/>
        <w:ind w:left="1530" w:hanging="360"/>
        <w:jc w:val="both"/>
        <w:rPr>
          <w:rFonts w:ascii="Times New Roman" w:hAnsi="Times New Roman" w:cs="Times New Roman"/>
          <w:sz w:val="24"/>
        </w:rPr>
      </w:pPr>
      <w:r w:rsidRPr="00851C2E">
        <w:rPr>
          <w:rFonts w:ascii="Times New Roman" w:hAnsi="Times New Roman" w:cs="Times New Roman"/>
          <w:sz w:val="24"/>
        </w:rPr>
        <w:t>All unwanted material from the area to be removed before releasing the equipment electrical isolation.</w:t>
      </w:r>
    </w:p>
    <w:p w14:paraId="4F25E3CE" w14:textId="77777777" w:rsidR="00C529FE" w:rsidRPr="00851C2E" w:rsidRDefault="00C529FE" w:rsidP="00851C2E">
      <w:pPr>
        <w:numPr>
          <w:ilvl w:val="1"/>
          <w:numId w:val="1"/>
        </w:numPr>
        <w:spacing w:after="0" w:line="240" w:lineRule="auto"/>
        <w:ind w:left="1530" w:hanging="360"/>
        <w:jc w:val="both"/>
        <w:rPr>
          <w:rFonts w:ascii="Times New Roman" w:hAnsi="Times New Roman" w:cs="Times New Roman"/>
          <w:sz w:val="24"/>
        </w:rPr>
      </w:pPr>
      <w:r w:rsidRPr="00851C2E">
        <w:rPr>
          <w:rFonts w:ascii="Times New Roman" w:hAnsi="Times New Roman" w:cs="Times New Roman"/>
          <w:sz w:val="24"/>
        </w:rPr>
        <w:t xml:space="preserve">Follow proper documented procedure for releasing the electrical isolations as per Vedanta approved isolation standards. </w:t>
      </w:r>
    </w:p>
    <w:p w14:paraId="7BA136B7" w14:textId="77777777" w:rsidR="00C529FE" w:rsidRDefault="00C529FE" w:rsidP="00851C2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2BD055C" w14:textId="77777777" w:rsidR="00C529FE" w:rsidRDefault="00BB5E48" w:rsidP="00A778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PPE to be used :</w:t>
      </w:r>
    </w:p>
    <w:p w14:paraId="5883966D" w14:textId="77777777" w:rsidR="00BB5E48" w:rsidRPr="00BB5E48" w:rsidRDefault="00BB5E48" w:rsidP="00851C2E">
      <w:pPr>
        <w:pStyle w:val="ListParagraph"/>
        <w:numPr>
          <w:ilvl w:val="1"/>
          <w:numId w:val="1"/>
        </w:numPr>
        <w:tabs>
          <w:tab w:val="left" w:pos="1890"/>
        </w:tabs>
        <w:spacing w:after="0" w:line="240" w:lineRule="auto"/>
        <w:ind w:left="153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7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Safety </w:t>
      </w:r>
      <w:r w:rsidRPr="00BB5E48">
        <w:rPr>
          <w:rFonts w:ascii="Times New Roman" w:eastAsia="Times New Roman" w:hAnsi="Times New Roman" w:cs="Times New Roman"/>
          <w:sz w:val="24"/>
          <w:szCs w:val="24"/>
          <w:lang w:eastAsia="en-IN"/>
        </w:rPr>
        <w:t>Helmet</w:t>
      </w:r>
    </w:p>
    <w:p w14:paraId="4B2EC51D" w14:textId="77777777" w:rsidR="00BB5E48" w:rsidRPr="00BB5E48" w:rsidRDefault="00BB5E48" w:rsidP="00851C2E">
      <w:pPr>
        <w:pStyle w:val="ListParagraph"/>
        <w:numPr>
          <w:ilvl w:val="1"/>
          <w:numId w:val="1"/>
        </w:numPr>
        <w:tabs>
          <w:tab w:val="left" w:pos="1890"/>
        </w:tabs>
        <w:spacing w:after="0" w:line="240" w:lineRule="auto"/>
        <w:ind w:left="153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5E48">
        <w:rPr>
          <w:rFonts w:ascii="Times New Roman" w:eastAsia="Times New Roman" w:hAnsi="Times New Roman" w:cs="Times New Roman"/>
          <w:sz w:val="24"/>
          <w:szCs w:val="24"/>
          <w:lang w:eastAsia="en-IN"/>
        </w:rPr>
        <w:t>Safety shoes</w:t>
      </w:r>
    </w:p>
    <w:p w14:paraId="5C4CCA7E" w14:textId="77777777" w:rsidR="00BB5E48" w:rsidRPr="00BB5E48" w:rsidRDefault="00BB5E48" w:rsidP="00851C2E">
      <w:pPr>
        <w:pStyle w:val="ListParagraph"/>
        <w:numPr>
          <w:ilvl w:val="1"/>
          <w:numId w:val="1"/>
        </w:numPr>
        <w:tabs>
          <w:tab w:val="left" w:pos="1890"/>
        </w:tabs>
        <w:spacing w:after="0" w:line="240" w:lineRule="auto"/>
        <w:ind w:left="153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5E48">
        <w:rPr>
          <w:rFonts w:ascii="Times New Roman" w:eastAsia="Times New Roman" w:hAnsi="Times New Roman" w:cs="Times New Roman"/>
          <w:sz w:val="24"/>
          <w:szCs w:val="24"/>
          <w:lang w:eastAsia="en-IN"/>
        </w:rPr>
        <w:t>Safety Goggles</w:t>
      </w:r>
    </w:p>
    <w:p w14:paraId="09011F44" w14:textId="77777777" w:rsidR="00BB5E48" w:rsidRPr="00BB5E48" w:rsidRDefault="00BB5E48" w:rsidP="00851C2E">
      <w:pPr>
        <w:pStyle w:val="ListParagraph"/>
        <w:numPr>
          <w:ilvl w:val="1"/>
          <w:numId w:val="1"/>
        </w:numPr>
        <w:tabs>
          <w:tab w:val="left" w:pos="1890"/>
        </w:tabs>
        <w:spacing w:after="0" w:line="240" w:lineRule="auto"/>
        <w:ind w:left="153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5E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Hand gloves </w:t>
      </w:r>
    </w:p>
    <w:p w14:paraId="0B191EDE" w14:textId="77777777" w:rsidR="00BB5E48" w:rsidRPr="00BB5E48" w:rsidRDefault="00BB5E48" w:rsidP="00851C2E">
      <w:pPr>
        <w:pStyle w:val="ListParagraph"/>
        <w:numPr>
          <w:ilvl w:val="1"/>
          <w:numId w:val="1"/>
        </w:numPr>
        <w:tabs>
          <w:tab w:val="left" w:pos="1890"/>
        </w:tabs>
        <w:spacing w:after="0" w:line="240" w:lineRule="auto"/>
        <w:ind w:left="153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5E48">
        <w:rPr>
          <w:rFonts w:ascii="Times New Roman" w:eastAsia="Times New Roman" w:hAnsi="Times New Roman" w:cs="Times New Roman"/>
          <w:sz w:val="24"/>
          <w:szCs w:val="24"/>
          <w:lang w:eastAsia="en-IN"/>
        </w:rPr>
        <w:t>Dust mask</w:t>
      </w:r>
    </w:p>
    <w:p w14:paraId="5DC1CFBD" w14:textId="77777777" w:rsidR="00BB5E48" w:rsidRPr="00BB5E48" w:rsidRDefault="00BB5E48" w:rsidP="00851C2E">
      <w:pPr>
        <w:pStyle w:val="ListParagraph"/>
        <w:numPr>
          <w:ilvl w:val="1"/>
          <w:numId w:val="1"/>
        </w:numPr>
        <w:tabs>
          <w:tab w:val="left" w:pos="1890"/>
        </w:tabs>
        <w:spacing w:after="0" w:line="240" w:lineRule="auto"/>
        <w:ind w:left="153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5E48">
        <w:rPr>
          <w:rFonts w:ascii="Times New Roman" w:eastAsia="Times New Roman" w:hAnsi="Times New Roman" w:cs="Times New Roman"/>
          <w:sz w:val="24"/>
          <w:szCs w:val="24"/>
          <w:lang w:eastAsia="en-IN"/>
        </w:rPr>
        <w:t>Safety belt/Harness</w:t>
      </w:r>
    </w:p>
    <w:p w14:paraId="6F4B5C20" w14:textId="77777777" w:rsidR="00BB5E48" w:rsidRPr="00851C2E" w:rsidRDefault="00BB5E48" w:rsidP="00851C2E">
      <w:pPr>
        <w:pStyle w:val="ListParagraph"/>
        <w:numPr>
          <w:ilvl w:val="1"/>
          <w:numId w:val="1"/>
        </w:numPr>
        <w:tabs>
          <w:tab w:val="left" w:pos="1890"/>
        </w:tabs>
        <w:spacing w:after="0" w:line="240" w:lineRule="auto"/>
        <w:ind w:left="1530" w:hanging="360"/>
        <w:rPr>
          <w:rFonts w:ascii="Times New Roman" w:hAnsi="Times New Roman" w:cs="Times New Roman"/>
          <w:sz w:val="24"/>
          <w:szCs w:val="24"/>
        </w:rPr>
      </w:pPr>
      <w:r w:rsidRPr="00851C2E">
        <w:rPr>
          <w:rFonts w:ascii="Times New Roman" w:hAnsi="Times New Roman" w:cs="Times New Roman"/>
          <w:sz w:val="24"/>
          <w:szCs w:val="24"/>
        </w:rPr>
        <w:t>Reflector jacket.</w:t>
      </w:r>
    </w:p>
    <w:p w14:paraId="391A28FE" w14:textId="77777777" w:rsidR="00BB5E48" w:rsidRDefault="00BB5E48" w:rsidP="00851C2E">
      <w:pPr>
        <w:pStyle w:val="ListParagraph"/>
        <w:tabs>
          <w:tab w:val="left" w:pos="1890"/>
        </w:tabs>
        <w:spacing w:after="0" w:line="240" w:lineRule="auto"/>
        <w:ind w:left="153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A36B5F" w14:textId="77777777" w:rsidR="00BB5E48" w:rsidRDefault="00BB5E48" w:rsidP="00851C2E">
      <w:pPr>
        <w:pStyle w:val="ListParagraph"/>
        <w:tabs>
          <w:tab w:val="left" w:pos="1890"/>
        </w:tabs>
        <w:spacing w:after="0" w:line="240" w:lineRule="auto"/>
        <w:ind w:left="153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5ADFDA" w14:textId="77777777" w:rsidR="00BB5E48" w:rsidRDefault="00BB5E48" w:rsidP="00851C2E">
      <w:pPr>
        <w:pStyle w:val="ListParagraph"/>
        <w:tabs>
          <w:tab w:val="left" w:pos="1890"/>
        </w:tabs>
        <w:spacing w:after="0" w:line="240" w:lineRule="auto"/>
        <w:ind w:left="153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4A547C" w14:textId="77777777" w:rsidR="00BB5E48" w:rsidRDefault="00BB5E48" w:rsidP="00851C2E">
      <w:pPr>
        <w:pStyle w:val="ListParagraph"/>
        <w:tabs>
          <w:tab w:val="left" w:pos="1890"/>
        </w:tabs>
        <w:spacing w:after="0" w:line="240" w:lineRule="auto"/>
        <w:ind w:left="153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97EBEA" w14:textId="77777777" w:rsidR="00BB5E48" w:rsidRDefault="00BB5E48" w:rsidP="00851C2E">
      <w:pPr>
        <w:pStyle w:val="ListParagraph"/>
        <w:tabs>
          <w:tab w:val="left" w:pos="1890"/>
        </w:tabs>
        <w:spacing w:after="0" w:line="240" w:lineRule="auto"/>
        <w:ind w:left="153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426C2A" w14:textId="77777777" w:rsidR="00BB5E48" w:rsidRDefault="00BB5E48" w:rsidP="00851C2E">
      <w:pPr>
        <w:pStyle w:val="ListParagraph"/>
        <w:tabs>
          <w:tab w:val="left" w:pos="1890"/>
        </w:tabs>
        <w:spacing w:after="0" w:line="240" w:lineRule="auto"/>
        <w:ind w:left="153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3C605A" w14:textId="77777777" w:rsidR="00BB5E48" w:rsidRDefault="00BB5E48" w:rsidP="00851C2E">
      <w:pPr>
        <w:pStyle w:val="ListParagraph"/>
        <w:tabs>
          <w:tab w:val="left" w:pos="1890"/>
        </w:tabs>
        <w:spacing w:after="0" w:line="240" w:lineRule="auto"/>
        <w:ind w:left="153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490F0B" w14:textId="77777777" w:rsidR="00BB5E48" w:rsidRDefault="00BB5E48" w:rsidP="00851C2E">
      <w:pPr>
        <w:pStyle w:val="ListParagraph"/>
        <w:tabs>
          <w:tab w:val="left" w:pos="1890"/>
        </w:tabs>
        <w:spacing w:after="0" w:line="240" w:lineRule="auto"/>
        <w:ind w:left="153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D31B98" w14:textId="77777777" w:rsidR="00BB5E48" w:rsidRDefault="00BB5E48" w:rsidP="00851C2E">
      <w:pPr>
        <w:pStyle w:val="ListParagraph"/>
        <w:tabs>
          <w:tab w:val="left" w:pos="1890"/>
        </w:tabs>
        <w:spacing w:after="0" w:line="240" w:lineRule="auto"/>
        <w:ind w:left="153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D68722" w14:textId="77777777" w:rsidR="00BB5E48" w:rsidRDefault="00BB5E48" w:rsidP="00851C2E">
      <w:pPr>
        <w:pStyle w:val="ListParagraph"/>
        <w:tabs>
          <w:tab w:val="left" w:pos="1890"/>
        </w:tabs>
        <w:spacing w:after="0" w:line="240" w:lineRule="auto"/>
        <w:ind w:left="153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0B195D" w14:textId="77777777" w:rsidR="00DE3333" w:rsidRDefault="00DE3333" w:rsidP="00851C2E">
      <w:pPr>
        <w:pStyle w:val="ListParagraph"/>
        <w:tabs>
          <w:tab w:val="left" w:pos="1890"/>
        </w:tabs>
        <w:spacing w:after="0" w:line="240" w:lineRule="auto"/>
        <w:ind w:left="153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D8E1EB" w14:textId="77777777" w:rsidR="00BB5E48" w:rsidRDefault="00BB5E48" w:rsidP="00851C2E">
      <w:pPr>
        <w:pStyle w:val="ListParagraph"/>
        <w:tabs>
          <w:tab w:val="left" w:pos="1890"/>
        </w:tabs>
        <w:spacing w:after="0" w:line="240" w:lineRule="auto"/>
        <w:ind w:left="153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5FEC1C" w14:textId="77777777" w:rsidR="00BB5E48" w:rsidRDefault="00BB5E48" w:rsidP="00A778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BASIC COMPONENTS</w:t>
      </w:r>
    </w:p>
    <w:p w14:paraId="3BF1ABB0" w14:textId="77777777" w:rsidR="00BB5E48" w:rsidRDefault="00BB5E48" w:rsidP="00851C2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1545DA6" w14:textId="77777777" w:rsidR="00BB5E48" w:rsidRDefault="00DE3333" w:rsidP="00851C2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851C2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A627F8" wp14:editId="245848C9">
                <wp:simplePos x="0" y="0"/>
                <wp:positionH relativeFrom="column">
                  <wp:posOffset>5287645</wp:posOffset>
                </wp:positionH>
                <wp:positionV relativeFrom="paragraph">
                  <wp:posOffset>3756025</wp:posOffset>
                </wp:positionV>
                <wp:extent cx="834390" cy="30988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390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FAFB92" w14:textId="77777777" w:rsidR="00DE3333" w:rsidRPr="00DE3333" w:rsidRDefault="00DE3333" w:rsidP="00DE3333">
                            <w:r>
                              <w:t>Drain valve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A627F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416.35pt;margin-top:295.75pt;width:65.7pt;height:2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" filled="f" stroked="f" strokeweight=".5pt">
                <v:textbox>
                  <w:txbxContent>
                    <w:p w14:paraId="2FFAFB92" w14:textId="77777777" w:rsidR="00DE3333" w:rsidRPr="00DE3333" w:rsidRDefault="00DE3333" w:rsidP="00DE3333">
                      <w:r>
                        <w:t>Drain valve</w:t>
                      </w:r>
                    </w:p>
                  </w:txbxContent>
                </v:textbox>
              </v:shape>
            </w:pict>
          </mc:Fallback>
        </mc:AlternateContent>
      </w:r>
      <w:r w:rsidRPr="00851C2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ED0BE0" wp14:editId="45ED8DCE">
                <wp:simplePos x="0" y="0"/>
                <wp:positionH relativeFrom="column">
                  <wp:posOffset>3299791</wp:posOffset>
                </wp:positionH>
                <wp:positionV relativeFrom="paragraph">
                  <wp:posOffset>3842965</wp:posOffset>
                </wp:positionV>
                <wp:extent cx="1947518" cy="95415"/>
                <wp:effectExtent l="0" t="0" r="72390" b="11430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7518" cy="9541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B9F08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8" o:spid="_x0000_s1026" type="#_x0000_t34" style="position:absolute;margin-left:259.85pt;margin-top:302.6pt;width:153.35pt;height: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" strokecolor="black [3040]">
                <v:stroke endarrow="open"/>
              </v:shape>
            </w:pict>
          </mc:Fallback>
        </mc:AlternateContent>
      </w:r>
      <w:r w:rsidRPr="00851C2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65F439" wp14:editId="7357071F">
                <wp:simplePos x="0" y="0"/>
                <wp:positionH relativeFrom="column">
                  <wp:posOffset>5287010</wp:posOffset>
                </wp:positionH>
                <wp:positionV relativeFrom="paragraph">
                  <wp:posOffset>2839720</wp:posOffset>
                </wp:positionV>
                <wp:extent cx="834390" cy="30988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390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98307A" w14:textId="77777777" w:rsidR="00DE3333" w:rsidRPr="00DE3333" w:rsidRDefault="00DE3333">
                            <w:r w:rsidRPr="00DE3333">
                              <w:t>Manhole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5F439" id="Text Box 5" o:spid="_x0000_s1027" type="#_x0000_t202" style="position:absolute;left:0;text-align:left;margin-left:416.3pt;margin-top:223.6pt;width:65.7pt;height:2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" filled="f" stroked="f" strokeweight=".5pt">
                <v:textbox>
                  <w:txbxContent>
                    <w:p w14:paraId="5A98307A" w14:textId="77777777" w:rsidR="00DE3333" w:rsidRPr="00DE3333" w:rsidRDefault="00DE3333">
                      <w:r w:rsidRPr="00DE3333">
                        <w:t>Manhole</w:t>
                      </w:r>
                    </w:p>
                  </w:txbxContent>
                </v:textbox>
              </v:shape>
            </w:pict>
          </mc:Fallback>
        </mc:AlternateContent>
      </w:r>
      <w:r w:rsidRPr="00851C2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B916FC" wp14:editId="13B3C2F3">
                <wp:simplePos x="0" y="0"/>
                <wp:positionH relativeFrom="column">
                  <wp:posOffset>3467017</wp:posOffset>
                </wp:positionH>
                <wp:positionV relativeFrom="paragraph">
                  <wp:posOffset>2960066</wp:posOffset>
                </wp:positionV>
                <wp:extent cx="1780540" cy="0"/>
                <wp:effectExtent l="0" t="76200" r="10160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05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FA5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73pt;margin-top:233.1pt;width:140.2pt;height:0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" strokecolor="black [3040]">
                <v:stroke endarrow="open"/>
              </v:shape>
            </w:pict>
          </mc:Fallback>
        </mc:AlternateContent>
      </w:r>
      <w:r w:rsidRPr="00851C2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724AB26D" wp14:editId="36ABEABF">
            <wp:extent cx="5716905" cy="4413250"/>
            <wp:effectExtent l="0" t="0" r="0" b="6350"/>
            <wp:docPr id="4" name="Picture 4" descr="C:\Users\00015418\AppData\Local\Microsoft\Windows\INetCache\Content.Outlook\ZU660CX8\images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00015418\AppData\Local\Microsoft\Windows\INetCache\Content.Outlook\ZU660CX8\images (1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441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9738F" w14:textId="77777777" w:rsidR="00BB5E48" w:rsidRPr="00851C2E" w:rsidRDefault="00DE3333" w:rsidP="00851C2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51C2E">
        <w:rPr>
          <w:rFonts w:ascii="Times New Roman" w:hAnsi="Times New Roman" w:cs="Times New Roman"/>
          <w:sz w:val="24"/>
          <w:szCs w:val="24"/>
        </w:rPr>
        <w:t>Components</w:t>
      </w:r>
    </w:p>
    <w:p w14:paraId="05F30F04" w14:textId="77777777" w:rsidR="00DE3333" w:rsidRPr="00851C2E" w:rsidRDefault="00DE3333" w:rsidP="00851C2E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Air </w:t>
      </w:r>
      <w:r w:rsidRPr="00851C2E">
        <w:rPr>
          <w:rFonts w:ascii="Times New Roman" w:hAnsi="Times New Roman" w:cs="Times New Roman"/>
          <w:sz w:val="24"/>
          <w:szCs w:val="24"/>
        </w:rPr>
        <w:t>Inlet Pipeline</w:t>
      </w:r>
    </w:p>
    <w:p w14:paraId="5893CCAA" w14:textId="77777777" w:rsidR="00DE3333" w:rsidRPr="00851C2E" w:rsidRDefault="00DE3333" w:rsidP="00851C2E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Air </w:t>
      </w:r>
      <w:r w:rsidRPr="00851C2E">
        <w:rPr>
          <w:rFonts w:ascii="Times New Roman" w:hAnsi="Times New Roman" w:cs="Times New Roman"/>
          <w:sz w:val="24"/>
          <w:szCs w:val="24"/>
        </w:rPr>
        <w:t>Outlet pipeline</w:t>
      </w:r>
    </w:p>
    <w:p w14:paraId="391F8926" w14:textId="77777777" w:rsidR="00DE3333" w:rsidRPr="00851C2E" w:rsidRDefault="00DE3333" w:rsidP="00851C2E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851C2E">
        <w:rPr>
          <w:rFonts w:ascii="Times New Roman" w:hAnsi="Times New Roman" w:cs="Times New Roman"/>
          <w:sz w:val="24"/>
          <w:szCs w:val="24"/>
        </w:rPr>
        <w:t>Safety valve</w:t>
      </w:r>
    </w:p>
    <w:p w14:paraId="09DD4628" w14:textId="77777777" w:rsidR="00DE3333" w:rsidRPr="00851C2E" w:rsidRDefault="00DE3333" w:rsidP="00851C2E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851C2E">
        <w:rPr>
          <w:rFonts w:ascii="Times New Roman" w:hAnsi="Times New Roman" w:cs="Times New Roman"/>
          <w:sz w:val="24"/>
          <w:szCs w:val="24"/>
        </w:rPr>
        <w:t>Manhole</w:t>
      </w:r>
    </w:p>
    <w:p w14:paraId="08D92DB9" w14:textId="77777777" w:rsidR="00DE3333" w:rsidRPr="00851C2E" w:rsidRDefault="00DE3333" w:rsidP="00851C2E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851C2E">
        <w:rPr>
          <w:rFonts w:ascii="Times New Roman" w:hAnsi="Times New Roman" w:cs="Times New Roman"/>
          <w:sz w:val="24"/>
          <w:szCs w:val="24"/>
        </w:rPr>
        <w:t>Drain valve</w:t>
      </w:r>
    </w:p>
    <w:p w14:paraId="0EBBC6BC" w14:textId="77777777" w:rsidR="00DE3333" w:rsidRPr="00851C2E" w:rsidRDefault="00DE3333" w:rsidP="00851C2E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851C2E">
        <w:rPr>
          <w:rFonts w:ascii="Times New Roman" w:hAnsi="Times New Roman" w:cs="Times New Roman"/>
          <w:sz w:val="24"/>
          <w:szCs w:val="24"/>
        </w:rPr>
        <w:t>Pressure gauge</w:t>
      </w:r>
    </w:p>
    <w:p w14:paraId="54C3DA6F" w14:textId="77777777" w:rsidR="00DE3333" w:rsidRDefault="00DE3333" w:rsidP="00851C2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89FC0BE" w14:textId="77777777" w:rsidR="00BB5E48" w:rsidRDefault="00BB5E48" w:rsidP="000707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51C2E">
        <w:rPr>
          <w:rFonts w:ascii="Times New Roman" w:hAnsi="Times New Roman" w:cs="Times New Roman"/>
          <w:b/>
          <w:sz w:val="24"/>
          <w:szCs w:val="24"/>
        </w:rPr>
        <w:t>Activities</w:t>
      </w:r>
    </w:p>
    <w:p w14:paraId="23B232DC" w14:textId="77777777" w:rsidR="00BB5E48" w:rsidRPr="00851C2E" w:rsidRDefault="00BB5E48" w:rsidP="00851C2E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51C2E">
        <w:rPr>
          <w:rFonts w:ascii="Times New Roman" w:hAnsi="Times New Roman" w:cs="Times New Roman"/>
          <w:sz w:val="24"/>
        </w:rPr>
        <w:t>Activity No 1</w:t>
      </w:r>
      <w:r w:rsidRPr="00851C2E">
        <w:rPr>
          <w:rFonts w:ascii="Times New Roman" w:hAnsi="Times New Roman" w:cs="Times New Roman"/>
          <w:sz w:val="24"/>
        </w:rPr>
        <w:tab/>
      </w:r>
      <w:r w:rsidRPr="00851C2E">
        <w:rPr>
          <w:rFonts w:ascii="Times New Roman" w:hAnsi="Times New Roman" w:cs="Times New Roman"/>
          <w:sz w:val="24"/>
        </w:rPr>
        <w:tab/>
        <w:t>:</w:t>
      </w:r>
      <w:r w:rsidRPr="00851C2E">
        <w:rPr>
          <w:rFonts w:ascii="Times New Roman" w:hAnsi="Times New Roman" w:cs="Times New Roman"/>
          <w:sz w:val="24"/>
        </w:rPr>
        <w:tab/>
        <w:t>External Examination of Pressure vessels</w:t>
      </w:r>
    </w:p>
    <w:p w14:paraId="0655E2E3" w14:textId="77777777" w:rsidR="00BB5E48" w:rsidRPr="00851C2E" w:rsidRDefault="00BB5E48" w:rsidP="00851C2E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851C2E">
        <w:rPr>
          <w:rFonts w:ascii="Times New Roman" w:hAnsi="Times New Roman" w:cs="Times New Roman"/>
          <w:sz w:val="24"/>
        </w:rPr>
        <w:t>Activity No 2</w:t>
      </w:r>
      <w:r w:rsidRPr="00851C2E">
        <w:rPr>
          <w:rFonts w:ascii="Times New Roman" w:hAnsi="Times New Roman" w:cs="Times New Roman"/>
          <w:sz w:val="24"/>
        </w:rPr>
        <w:tab/>
      </w:r>
      <w:r w:rsidRPr="00851C2E">
        <w:rPr>
          <w:rFonts w:ascii="Times New Roman" w:hAnsi="Times New Roman" w:cs="Times New Roman"/>
          <w:sz w:val="24"/>
        </w:rPr>
        <w:tab/>
        <w:t>:</w:t>
      </w:r>
      <w:r w:rsidRPr="00851C2E">
        <w:rPr>
          <w:rFonts w:ascii="Times New Roman" w:hAnsi="Times New Roman" w:cs="Times New Roman"/>
          <w:sz w:val="24"/>
        </w:rPr>
        <w:tab/>
      </w:r>
      <w:r w:rsidR="002A4117" w:rsidRPr="00851C2E">
        <w:rPr>
          <w:rFonts w:ascii="Times New Roman" w:hAnsi="Times New Roman" w:cs="Times New Roman"/>
          <w:sz w:val="24"/>
        </w:rPr>
        <w:t xml:space="preserve">Internal Examination of </w:t>
      </w:r>
      <w:r w:rsidR="002730F5" w:rsidRPr="00851C2E">
        <w:rPr>
          <w:rFonts w:ascii="Times New Roman" w:hAnsi="Times New Roman" w:cs="Times New Roman"/>
          <w:sz w:val="24"/>
        </w:rPr>
        <w:t xml:space="preserve"> </w:t>
      </w:r>
      <w:r w:rsidRPr="00851C2E">
        <w:rPr>
          <w:rFonts w:ascii="Times New Roman" w:hAnsi="Times New Roman" w:cs="Times New Roman"/>
          <w:sz w:val="24"/>
        </w:rPr>
        <w:t>Pressure</w:t>
      </w:r>
      <w:r w:rsidR="002730F5" w:rsidRPr="00851C2E">
        <w:rPr>
          <w:rFonts w:ascii="Times New Roman" w:hAnsi="Times New Roman" w:cs="Times New Roman"/>
          <w:sz w:val="24"/>
        </w:rPr>
        <w:t xml:space="preserve"> </w:t>
      </w:r>
      <w:r w:rsidR="00B627F2">
        <w:rPr>
          <w:rFonts w:ascii="Times New Roman" w:hAnsi="Times New Roman" w:cs="Times New Roman"/>
          <w:sz w:val="24"/>
        </w:rPr>
        <w:t xml:space="preserve"> </w:t>
      </w:r>
      <w:r w:rsidRPr="00851C2E">
        <w:rPr>
          <w:rFonts w:ascii="Times New Roman" w:hAnsi="Times New Roman" w:cs="Times New Roman"/>
          <w:sz w:val="24"/>
        </w:rPr>
        <w:t>vessels</w:t>
      </w:r>
    </w:p>
    <w:p w14:paraId="27EDE473" w14:textId="77777777" w:rsidR="00BB5E48" w:rsidRPr="00851C2E" w:rsidRDefault="00BB5E48" w:rsidP="00851C2E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51C2E">
        <w:rPr>
          <w:rFonts w:ascii="Times New Roman" w:hAnsi="Times New Roman" w:cs="Times New Roman"/>
          <w:sz w:val="24"/>
        </w:rPr>
        <w:t>Activity No 3</w:t>
      </w:r>
      <w:r w:rsidRPr="00851C2E">
        <w:rPr>
          <w:rFonts w:ascii="Times New Roman" w:hAnsi="Times New Roman" w:cs="Times New Roman"/>
          <w:sz w:val="24"/>
        </w:rPr>
        <w:tab/>
      </w:r>
      <w:r w:rsidRPr="00851C2E">
        <w:rPr>
          <w:rFonts w:ascii="Times New Roman" w:hAnsi="Times New Roman" w:cs="Times New Roman"/>
          <w:sz w:val="24"/>
        </w:rPr>
        <w:tab/>
        <w:t>:</w:t>
      </w:r>
      <w:r w:rsidRPr="00851C2E">
        <w:rPr>
          <w:rFonts w:ascii="Times New Roman" w:hAnsi="Times New Roman" w:cs="Times New Roman"/>
          <w:sz w:val="24"/>
        </w:rPr>
        <w:tab/>
        <w:t>Ultrasonic Examination of Pressure vessels</w:t>
      </w:r>
    </w:p>
    <w:p w14:paraId="6C61DC47" w14:textId="77777777" w:rsidR="00BB5E48" w:rsidRDefault="00BB5E48" w:rsidP="00851C2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14C7B18" w14:textId="77777777" w:rsidR="002730F5" w:rsidRPr="0076492D" w:rsidRDefault="002730F5" w:rsidP="00851C2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1C2E">
        <w:rPr>
          <w:rFonts w:ascii="Times New Roman" w:hAnsi="Times New Roman" w:cs="Times New Roman"/>
          <w:b/>
          <w:sz w:val="24"/>
          <w:szCs w:val="24"/>
        </w:rPr>
        <w:t>Aspect</w:t>
      </w:r>
      <w:r w:rsidRPr="007649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-Impact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D956B04" w14:textId="77777777" w:rsidR="002730F5" w:rsidRDefault="002730F5" w:rsidP="00851C2E">
      <w:pPr>
        <w:pStyle w:val="BodyText2"/>
        <w:numPr>
          <w:ilvl w:val="0"/>
          <w:numId w:val="45"/>
        </w:numPr>
        <w:spacing w:line="340" w:lineRule="atLeast"/>
        <w:jc w:val="left"/>
        <w:rPr>
          <w:b w:val="0"/>
          <w:bCs/>
        </w:rPr>
      </w:pPr>
      <w:r>
        <w:rPr>
          <w:b w:val="0"/>
          <w:bCs/>
        </w:rPr>
        <w:t xml:space="preserve">Scrap generation </w:t>
      </w: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ab/>
        <w:t>Resource Depletion.</w:t>
      </w:r>
    </w:p>
    <w:p w14:paraId="58375058" w14:textId="77777777" w:rsidR="002730F5" w:rsidRDefault="002730F5" w:rsidP="00851C2E">
      <w:pPr>
        <w:pStyle w:val="BodyText2"/>
        <w:numPr>
          <w:ilvl w:val="0"/>
          <w:numId w:val="45"/>
        </w:numPr>
        <w:spacing w:line="340" w:lineRule="atLeast"/>
        <w:jc w:val="left"/>
        <w:rPr>
          <w:b w:val="0"/>
          <w:bCs/>
        </w:rPr>
      </w:pPr>
      <w:r>
        <w:rPr>
          <w:b w:val="0"/>
          <w:bCs/>
        </w:rPr>
        <w:t xml:space="preserve">Dust Generation </w:t>
      </w: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ab/>
        <w:t>Air Pollution.</w:t>
      </w:r>
    </w:p>
    <w:p w14:paraId="5D121C47" w14:textId="77777777" w:rsidR="002730F5" w:rsidRDefault="002730F5" w:rsidP="00851C2E">
      <w:pPr>
        <w:pStyle w:val="BodyText2"/>
        <w:numPr>
          <w:ilvl w:val="0"/>
          <w:numId w:val="45"/>
        </w:numPr>
        <w:spacing w:line="340" w:lineRule="atLeast"/>
        <w:jc w:val="left"/>
        <w:rPr>
          <w:b w:val="0"/>
          <w:bCs/>
        </w:rPr>
      </w:pPr>
      <w:r>
        <w:rPr>
          <w:b w:val="0"/>
          <w:bCs/>
        </w:rPr>
        <w:t>Fire Hazard</w:t>
      </w: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ab/>
        <w:t>Air Pollution.</w:t>
      </w:r>
    </w:p>
    <w:p w14:paraId="1AD3C79B" w14:textId="77777777" w:rsidR="00B627F2" w:rsidRDefault="00B627F2" w:rsidP="00851C2E">
      <w:pPr>
        <w:pStyle w:val="BodyText2"/>
        <w:spacing w:line="340" w:lineRule="atLeast"/>
        <w:ind w:left="720"/>
        <w:jc w:val="left"/>
        <w:rPr>
          <w:b w:val="0"/>
          <w:bCs/>
        </w:rPr>
      </w:pPr>
    </w:p>
    <w:p w14:paraId="499D49CB" w14:textId="77777777" w:rsidR="00B627F2" w:rsidRPr="00851C2E" w:rsidRDefault="00B627F2" w:rsidP="00851C2E">
      <w:pPr>
        <w:pStyle w:val="ListParagraph"/>
        <w:numPr>
          <w:ilvl w:val="0"/>
          <w:numId w:val="1"/>
        </w:numPr>
        <w:rPr>
          <w:b/>
          <w:szCs w:val="24"/>
          <w:u w:val="single"/>
        </w:rPr>
      </w:pPr>
      <w:r>
        <w:lastRenderedPageBreak/>
        <w:t xml:space="preserve"> </w:t>
      </w:r>
      <w:r w:rsidRPr="00851C2E">
        <w:rPr>
          <w:rFonts w:ascii="Times New Roman" w:hAnsi="Times New Roman" w:cs="Times New Roman"/>
          <w:b/>
          <w:sz w:val="24"/>
          <w:szCs w:val="24"/>
        </w:rPr>
        <w:t>Hazards</w:t>
      </w:r>
      <w:r w:rsidRPr="00851C2E">
        <w:rPr>
          <w:sz w:val="24"/>
          <w:szCs w:val="24"/>
        </w:rPr>
        <w:t xml:space="preserve"> </w:t>
      </w:r>
      <w:r w:rsidRPr="00851C2E">
        <w:rPr>
          <w:rFonts w:ascii="Times New Roman" w:hAnsi="Times New Roman" w:cs="Times New Roman"/>
          <w:b/>
          <w:sz w:val="24"/>
          <w:szCs w:val="24"/>
        </w:rPr>
        <w:t>identified</w:t>
      </w:r>
      <w:r w:rsidRPr="00851C2E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3224CB56" w14:textId="77777777" w:rsidR="00B627F2" w:rsidRPr="00F8407C" w:rsidRDefault="00B627F2" w:rsidP="00B627F2">
      <w:pPr>
        <w:pStyle w:val="BodyText2"/>
        <w:numPr>
          <w:ilvl w:val="0"/>
          <w:numId w:val="48"/>
        </w:numPr>
        <w:spacing w:line="340" w:lineRule="atLeast"/>
        <w:jc w:val="left"/>
      </w:pPr>
      <w:r w:rsidRPr="00F8407C">
        <w:t xml:space="preserve">Physical Hazard                 </w:t>
      </w:r>
    </w:p>
    <w:p w14:paraId="48996CDF" w14:textId="77777777" w:rsidR="00B627F2" w:rsidRDefault="00B627F2" w:rsidP="00B627F2">
      <w:pPr>
        <w:pStyle w:val="BodyText2"/>
        <w:numPr>
          <w:ilvl w:val="0"/>
          <w:numId w:val="49"/>
        </w:numPr>
        <w:spacing w:line="340" w:lineRule="atLeast"/>
        <w:jc w:val="left"/>
        <w:rPr>
          <w:b w:val="0"/>
        </w:rPr>
      </w:pPr>
      <w:r>
        <w:rPr>
          <w:b w:val="0"/>
        </w:rPr>
        <w:t>Fall of dust in ears, eyes, mouth</w:t>
      </w:r>
    </w:p>
    <w:p w14:paraId="40F27D8E" w14:textId="77777777" w:rsidR="00B627F2" w:rsidRDefault="00B627F2" w:rsidP="00B627F2">
      <w:pPr>
        <w:pStyle w:val="BodyText2"/>
        <w:numPr>
          <w:ilvl w:val="0"/>
          <w:numId w:val="49"/>
        </w:numPr>
        <w:spacing w:line="340" w:lineRule="atLeast"/>
        <w:jc w:val="left"/>
        <w:rPr>
          <w:b w:val="0"/>
        </w:rPr>
      </w:pPr>
      <w:r>
        <w:rPr>
          <w:b w:val="0"/>
        </w:rPr>
        <w:t>Air Pressure</w:t>
      </w:r>
    </w:p>
    <w:p w14:paraId="31C7828F" w14:textId="77777777" w:rsidR="00B627F2" w:rsidRPr="00F8407C" w:rsidRDefault="00B627F2" w:rsidP="00851C2E">
      <w:pPr>
        <w:pStyle w:val="BodyText2"/>
        <w:numPr>
          <w:ilvl w:val="0"/>
          <w:numId w:val="48"/>
        </w:numPr>
        <w:spacing w:line="340" w:lineRule="atLeast"/>
        <w:jc w:val="left"/>
      </w:pPr>
      <w:r w:rsidRPr="00F8407C">
        <w:t>Mechanical Hazard</w:t>
      </w:r>
      <w:r w:rsidRPr="00F8407C">
        <w:tab/>
      </w:r>
    </w:p>
    <w:p w14:paraId="4DE876D9" w14:textId="77777777" w:rsidR="00B627F2" w:rsidRDefault="00B627F2" w:rsidP="00851C2E">
      <w:pPr>
        <w:pStyle w:val="BodyText2"/>
        <w:numPr>
          <w:ilvl w:val="0"/>
          <w:numId w:val="49"/>
        </w:numPr>
        <w:spacing w:line="340" w:lineRule="atLeast"/>
        <w:jc w:val="left"/>
        <w:rPr>
          <w:b w:val="0"/>
        </w:rPr>
      </w:pPr>
      <w:r>
        <w:rPr>
          <w:b w:val="0"/>
        </w:rPr>
        <w:t xml:space="preserve">Fall of material like hammer, tools, slung items, bolts etc                                               </w:t>
      </w:r>
    </w:p>
    <w:p w14:paraId="6A2446EF" w14:textId="77777777" w:rsidR="00B627F2" w:rsidRDefault="00B627F2" w:rsidP="00851C2E">
      <w:pPr>
        <w:pStyle w:val="BodyText2"/>
        <w:numPr>
          <w:ilvl w:val="0"/>
          <w:numId w:val="49"/>
        </w:numPr>
        <w:spacing w:line="340" w:lineRule="atLeast"/>
        <w:jc w:val="left"/>
        <w:rPr>
          <w:b w:val="0"/>
        </w:rPr>
      </w:pPr>
      <w:r>
        <w:rPr>
          <w:b w:val="0"/>
        </w:rPr>
        <w:t xml:space="preserve">Fall of person from monkey ladder </w:t>
      </w:r>
    </w:p>
    <w:p w14:paraId="0CC23271" w14:textId="77777777" w:rsidR="00B627F2" w:rsidRDefault="00B627F2" w:rsidP="00851C2E">
      <w:pPr>
        <w:pStyle w:val="BodyText2"/>
        <w:numPr>
          <w:ilvl w:val="0"/>
          <w:numId w:val="49"/>
        </w:numPr>
        <w:spacing w:line="340" w:lineRule="atLeast"/>
        <w:jc w:val="left"/>
        <w:rPr>
          <w:b w:val="0"/>
        </w:rPr>
      </w:pPr>
      <w:r>
        <w:rPr>
          <w:b w:val="0"/>
        </w:rPr>
        <w:t>Fall of pressure testing accessories</w:t>
      </w:r>
    </w:p>
    <w:p w14:paraId="1115D6F2" w14:textId="77777777" w:rsidR="00B627F2" w:rsidRDefault="00B627F2" w:rsidP="00851C2E">
      <w:pPr>
        <w:pStyle w:val="BodyText2"/>
        <w:numPr>
          <w:ilvl w:val="0"/>
          <w:numId w:val="48"/>
        </w:numPr>
        <w:spacing w:line="340" w:lineRule="atLeast"/>
        <w:jc w:val="left"/>
      </w:pPr>
      <w:r w:rsidRPr="002934AF">
        <w:t>Human behaviour aspect of operators</w:t>
      </w:r>
      <w:r>
        <w:t xml:space="preserve">: </w:t>
      </w:r>
    </w:p>
    <w:p w14:paraId="0DE3B6BE" w14:textId="77777777" w:rsidR="00B627F2" w:rsidRPr="00BD5612" w:rsidRDefault="00B627F2" w:rsidP="00851C2E">
      <w:pPr>
        <w:pStyle w:val="BodyText2"/>
        <w:numPr>
          <w:ilvl w:val="0"/>
          <w:numId w:val="49"/>
        </w:numPr>
        <w:spacing w:line="340" w:lineRule="atLeast"/>
        <w:jc w:val="left"/>
      </w:pPr>
      <w:r w:rsidRPr="00851C2E">
        <w:rPr>
          <w:b w:val="0"/>
        </w:rPr>
        <w:t>Alcoholism.</w:t>
      </w:r>
    </w:p>
    <w:p w14:paraId="73E64CAB" w14:textId="77777777" w:rsidR="00B627F2" w:rsidRPr="00BD5612" w:rsidRDefault="00B627F2" w:rsidP="00851C2E">
      <w:pPr>
        <w:pStyle w:val="BodyText2"/>
        <w:numPr>
          <w:ilvl w:val="0"/>
          <w:numId w:val="49"/>
        </w:numPr>
        <w:spacing w:line="340" w:lineRule="atLeast"/>
        <w:jc w:val="left"/>
      </w:pPr>
      <w:r w:rsidRPr="00851C2E">
        <w:rPr>
          <w:b w:val="0"/>
        </w:rPr>
        <w:t>Casual approach.</w:t>
      </w:r>
    </w:p>
    <w:p w14:paraId="65183E6B" w14:textId="77777777" w:rsidR="00B627F2" w:rsidRPr="00BD5612" w:rsidRDefault="00B627F2" w:rsidP="00851C2E">
      <w:pPr>
        <w:pStyle w:val="BodyText2"/>
        <w:numPr>
          <w:ilvl w:val="0"/>
          <w:numId w:val="49"/>
        </w:numPr>
        <w:spacing w:line="340" w:lineRule="atLeast"/>
        <w:jc w:val="left"/>
      </w:pPr>
      <w:r w:rsidRPr="00851C2E">
        <w:rPr>
          <w:b w:val="0"/>
        </w:rPr>
        <w:t>Horse play.</w:t>
      </w:r>
    </w:p>
    <w:p w14:paraId="6E1F8A47" w14:textId="77777777" w:rsidR="00B627F2" w:rsidRPr="00BD5612" w:rsidRDefault="00B627F2" w:rsidP="00851C2E">
      <w:pPr>
        <w:pStyle w:val="BodyText2"/>
        <w:numPr>
          <w:ilvl w:val="0"/>
          <w:numId w:val="49"/>
        </w:numPr>
        <w:spacing w:line="340" w:lineRule="atLeast"/>
        <w:jc w:val="left"/>
      </w:pPr>
      <w:r w:rsidRPr="00851C2E">
        <w:rPr>
          <w:b w:val="0"/>
        </w:rPr>
        <w:t>Non</w:t>
      </w:r>
      <w:r>
        <w:t xml:space="preserve"> </w:t>
      </w:r>
      <w:r w:rsidRPr="00851C2E">
        <w:rPr>
          <w:b w:val="0"/>
        </w:rPr>
        <w:t>usage of PPE’s</w:t>
      </w:r>
    </w:p>
    <w:p w14:paraId="4B08A5DA" w14:textId="77777777" w:rsidR="00B627F2" w:rsidRPr="00BD5612" w:rsidRDefault="00B627F2" w:rsidP="00851C2E">
      <w:pPr>
        <w:pStyle w:val="BodyText2"/>
        <w:numPr>
          <w:ilvl w:val="0"/>
          <w:numId w:val="49"/>
        </w:numPr>
        <w:spacing w:line="340" w:lineRule="atLeast"/>
        <w:jc w:val="left"/>
      </w:pPr>
      <w:r w:rsidRPr="00851C2E">
        <w:rPr>
          <w:b w:val="0"/>
        </w:rPr>
        <w:t>Improper Housekeeping</w:t>
      </w:r>
    </w:p>
    <w:p w14:paraId="25CF70F1" w14:textId="77777777" w:rsidR="00B627F2" w:rsidRPr="00BD5612" w:rsidRDefault="00B627F2" w:rsidP="00851C2E">
      <w:pPr>
        <w:pStyle w:val="BodyText2"/>
        <w:numPr>
          <w:ilvl w:val="0"/>
          <w:numId w:val="49"/>
        </w:numPr>
        <w:spacing w:line="340" w:lineRule="atLeast"/>
        <w:jc w:val="left"/>
      </w:pPr>
      <w:r w:rsidRPr="00851C2E">
        <w:rPr>
          <w:b w:val="0"/>
        </w:rPr>
        <w:t>Height Phobia</w:t>
      </w:r>
    </w:p>
    <w:p w14:paraId="22DFBE61" w14:textId="77777777" w:rsidR="00C529FE" w:rsidRPr="00B627F2" w:rsidRDefault="00C529FE" w:rsidP="0076492D">
      <w:pPr>
        <w:spacing w:after="0" w:line="340" w:lineRule="atLeast"/>
        <w:ind w:firstLine="426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6CFE1E43" w14:textId="77777777" w:rsidR="0076492D" w:rsidRPr="00B627F2" w:rsidRDefault="0076492D" w:rsidP="0076492D">
      <w:pPr>
        <w:spacing w:after="0" w:line="240" w:lineRule="auto"/>
        <w:ind w:firstLine="426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E99A266" w14:textId="34EF6126" w:rsidR="00B627F2" w:rsidRPr="00070785" w:rsidRDefault="00B627F2" w:rsidP="00070785">
      <w:pPr>
        <w:spacing w:after="0" w:line="240" w:lineRule="auto"/>
        <w:ind w:firstLine="426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51C2E">
        <w:rPr>
          <w:rFonts w:ascii="Times New Roman" w:hAnsi="Times New Roman" w:cs="Times New Roman"/>
          <w:b/>
          <w:sz w:val="24"/>
          <w:szCs w:val="24"/>
        </w:rPr>
        <w:t>Activity No 1</w:t>
      </w:r>
      <w:r w:rsidRPr="000707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  E</w:t>
      </w:r>
      <w:r w:rsidRPr="00B627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xternal Examination of Pressure vessel</w:t>
      </w:r>
      <w:r w:rsidR="002A14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</w:t>
      </w:r>
      <w:r w:rsidR="00C773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Frequency:</w:t>
      </w:r>
      <w:r w:rsidR="002A14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Every 6 months)</w:t>
      </w:r>
    </w:p>
    <w:p w14:paraId="16F8073D" w14:textId="77777777" w:rsidR="002A14C6" w:rsidRDefault="002A14C6" w:rsidP="008F45C4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3A5D17" w14:textId="77777777" w:rsidR="008F45C4" w:rsidRDefault="002A14C6" w:rsidP="008F45C4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approved agency from </w:t>
      </w:r>
      <w:r w:rsidR="00C402CE" w:rsidRPr="00851C2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Inspector</w:t>
      </w:r>
      <w:r w:rsidRPr="00851C2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of Factories &amp; Boilers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F45C4">
        <w:rPr>
          <w:rFonts w:ascii="Times New Roman" w:eastAsia="Times New Roman" w:hAnsi="Times New Roman" w:cs="Times New Roman"/>
          <w:sz w:val="24"/>
          <w:szCs w:val="24"/>
          <w:lang w:eastAsia="en-IN"/>
        </w:rPr>
        <w:t>will carry out the inspection</w:t>
      </w:r>
    </w:p>
    <w:p w14:paraId="0E122276" w14:textId="77777777" w:rsidR="00DD73C5" w:rsidRDefault="00DD73C5" w:rsidP="008F45C4">
      <w:pPr>
        <w:numPr>
          <w:ilvl w:val="1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External visual inspection of air receiver </w:t>
      </w:r>
      <w:r w:rsidR="00C402CE">
        <w:rPr>
          <w:rFonts w:ascii="Times New Roman" w:eastAsia="Times New Roman" w:hAnsi="Times New Roman" w:cs="Times New Roman"/>
          <w:sz w:val="24"/>
          <w:szCs w:val="24"/>
          <w:lang w:eastAsia="en-IN"/>
        </w:rPr>
        <w:t>will be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carried out every 6 months to check condition of Pressure relief valve, Safety valve, functioning of gauges, air leakage, </w:t>
      </w:r>
      <w:r w:rsidR="00C402CE">
        <w:rPr>
          <w:rFonts w:ascii="Times New Roman" w:eastAsia="Times New Roman" w:hAnsi="Times New Roman" w:cs="Times New Roman"/>
          <w:sz w:val="24"/>
          <w:szCs w:val="24"/>
          <w:lang w:eastAsia="en-IN"/>
        </w:rPr>
        <w:t>and condition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paint/corrosion if any.</w:t>
      </w:r>
    </w:p>
    <w:p w14:paraId="68C0B9F1" w14:textId="77777777" w:rsidR="002A14C6" w:rsidRDefault="002A14C6" w:rsidP="008F45C4">
      <w:pPr>
        <w:numPr>
          <w:ilvl w:val="1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Certified ladder shall be used to access the points above 1m from ground level</w:t>
      </w:r>
    </w:p>
    <w:p w14:paraId="44AA51C7" w14:textId="77777777" w:rsidR="00DD73C5" w:rsidRDefault="00DD73C5" w:rsidP="008F45C4">
      <w:pPr>
        <w:numPr>
          <w:ilvl w:val="1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Any abnormal observation to be immediately reported to area engineer for correction by the inspecting agency.</w:t>
      </w:r>
    </w:p>
    <w:p w14:paraId="55102977" w14:textId="77777777" w:rsidR="007E0D9B" w:rsidRPr="00F06B31" w:rsidRDefault="007E0D9B" w:rsidP="007E0D9B">
      <w:pPr>
        <w:numPr>
          <w:ilvl w:val="1"/>
          <w:numId w:val="39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the </w:t>
      </w:r>
      <w:r w:rsidRPr="00F06B31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certification details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the air receiver with </w:t>
      </w:r>
      <w:r w:rsidRPr="00F06B31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date of certification &amp; next due date. </w:t>
      </w:r>
    </w:p>
    <w:p w14:paraId="6813A2D4" w14:textId="77777777" w:rsidR="002A14C6" w:rsidRDefault="002A14C6" w:rsidP="00851C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5A8EBC" w14:textId="77777777" w:rsidR="002A14C6" w:rsidRPr="00F06B31" w:rsidRDefault="002A14C6" w:rsidP="002A14C6">
      <w:pPr>
        <w:spacing w:after="0" w:line="240" w:lineRule="auto"/>
        <w:ind w:firstLine="426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06B31">
        <w:rPr>
          <w:rFonts w:ascii="Times New Roman" w:hAnsi="Times New Roman" w:cs="Times New Roman"/>
          <w:b/>
          <w:sz w:val="24"/>
          <w:szCs w:val="24"/>
        </w:rPr>
        <w:t xml:space="preserve">Activity No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F06B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:  </w:t>
      </w:r>
      <w:r w:rsidR="00D34C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Internal</w:t>
      </w:r>
      <w:r w:rsidRPr="00F06B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Examination of Pressure vessel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</w:t>
      </w:r>
      <w:r w:rsidR="00C773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Frequency: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Every 2 years)</w:t>
      </w:r>
    </w:p>
    <w:p w14:paraId="31229578" w14:textId="77777777" w:rsidR="002A14C6" w:rsidRDefault="002A14C6" w:rsidP="00851C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CCE7E6" w14:textId="77777777" w:rsidR="00D34C01" w:rsidRPr="00851C2E" w:rsidRDefault="00D34C01" w:rsidP="00851C2E">
      <w:pPr>
        <w:pStyle w:val="ListParagraph"/>
        <w:numPr>
          <w:ilvl w:val="1"/>
          <w:numId w:val="5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Internal examination is to be carried out every 2 years as per Factory act, Hence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H</w:t>
      </w:r>
      <w:r w:rsidRPr="00851C2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ydraulic examination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(use of water)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carried out by designated person.</w:t>
      </w:r>
    </w:p>
    <w:p w14:paraId="4DE92B16" w14:textId="77777777" w:rsidR="008F45C4" w:rsidRDefault="00D34C01" w:rsidP="008F45C4">
      <w:pPr>
        <w:numPr>
          <w:ilvl w:val="1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designated a</w:t>
      </w:r>
      <w:r w:rsidR="008F45C4">
        <w:rPr>
          <w:rFonts w:ascii="Times New Roman" w:eastAsia="Times New Roman" w:hAnsi="Times New Roman" w:cs="Times New Roman"/>
          <w:sz w:val="24"/>
          <w:szCs w:val="24"/>
          <w:lang w:eastAsia="en-IN"/>
        </w:rPr>
        <w:t>ir receiver shal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 be isolated from service for H</w:t>
      </w:r>
      <w:r w:rsidR="008F45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ydraulic testing after taking work permit from production department. Intimate User department in advance. </w:t>
      </w:r>
    </w:p>
    <w:p w14:paraId="0526BE3E" w14:textId="77777777" w:rsidR="008F45C4" w:rsidRDefault="008F45C4" w:rsidP="008F45C4">
      <w:pPr>
        <w:numPr>
          <w:ilvl w:val="1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Barricade the area near air receiver. </w:t>
      </w:r>
    </w:p>
    <w:p w14:paraId="3A5CFC6F" w14:textId="77777777" w:rsidR="008F45C4" w:rsidRDefault="008F45C4" w:rsidP="008F45C4">
      <w:pPr>
        <w:numPr>
          <w:ilvl w:val="1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Release the air from air receiver by </w:t>
      </w:r>
      <w:r w:rsidRPr="00851C2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opening drain valve</w:t>
      </w:r>
      <w:r w:rsidR="00D34C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 the bottom of air receiver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standing away from the valve. </w:t>
      </w:r>
    </w:p>
    <w:p w14:paraId="1C4CF2BC" w14:textId="77777777" w:rsidR="008F45C4" w:rsidRDefault="008F45C4" w:rsidP="008F45C4">
      <w:pPr>
        <w:numPr>
          <w:ilvl w:val="1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 safety items, gauges, fittings shall be inspected and replaced if required. </w:t>
      </w:r>
    </w:p>
    <w:p w14:paraId="4F08E9EB" w14:textId="77777777" w:rsidR="008F45C4" w:rsidRDefault="008F45C4" w:rsidP="008F45C4">
      <w:pPr>
        <w:numPr>
          <w:ilvl w:val="1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="00F4474D" w:rsidRPr="00851C2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certified</w:t>
      </w:r>
      <w:r w:rsidR="00F447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safety belt/harness while working at height while checking/replacing the gauges. Do not keep the tools, gauges hanging on the structure while working. </w:t>
      </w:r>
    </w:p>
    <w:p w14:paraId="2402AB1F" w14:textId="77777777" w:rsidR="008F45C4" w:rsidRDefault="008F45C4" w:rsidP="008F45C4">
      <w:pPr>
        <w:numPr>
          <w:ilvl w:val="1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Blank the </w:t>
      </w:r>
      <w:r w:rsidRPr="00851C2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inlet and outlet pipe</w:t>
      </w:r>
      <w:r w:rsidR="00F4474D">
        <w:rPr>
          <w:rFonts w:ascii="Times New Roman" w:eastAsia="Times New Roman" w:hAnsi="Times New Roman" w:cs="Times New Roman"/>
          <w:sz w:val="24"/>
          <w:szCs w:val="24"/>
          <w:lang w:eastAsia="en-IN"/>
        </w:rPr>
        <w:t>line flanges</w:t>
      </w:r>
      <w:r w:rsidRPr="000707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 fill the air receiver with </w:t>
      </w:r>
      <w:r w:rsidRPr="00851C2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water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</w:p>
    <w:p w14:paraId="156B9A6F" w14:textId="77777777" w:rsidR="008F45C4" w:rsidRDefault="008F45C4" w:rsidP="008F45C4">
      <w:pPr>
        <w:numPr>
          <w:ilvl w:val="1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the safety valve to </w:t>
      </w:r>
      <w:r w:rsidRPr="00851C2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1.5 times of operating pressure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testing. </w:t>
      </w:r>
    </w:p>
    <w:p w14:paraId="5C104374" w14:textId="77777777" w:rsidR="008F45C4" w:rsidRDefault="008F45C4" w:rsidP="008F45C4">
      <w:pPr>
        <w:numPr>
          <w:ilvl w:val="1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Stay away from air receiver during hydraulic testing. </w:t>
      </w:r>
    </w:p>
    <w:p w14:paraId="76F89CA4" w14:textId="77777777" w:rsidR="008F45C4" w:rsidRDefault="008F45C4" w:rsidP="008F45C4">
      <w:pPr>
        <w:numPr>
          <w:ilvl w:val="1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Now connect hand pump with help of hose and pressurize to 1.5 times of operating pressure</w:t>
      </w:r>
      <w:r w:rsidR="00F447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looking at pressure gauge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Keep the pump at least 5 meters away and operate hand pump. </w:t>
      </w:r>
    </w:p>
    <w:p w14:paraId="3A9E482C" w14:textId="77777777" w:rsidR="008F45C4" w:rsidRDefault="008F45C4" w:rsidP="008F45C4">
      <w:pPr>
        <w:numPr>
          <w:ilvl w:val="1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Keep all men away during hydraulic testing. </w:t>
      </w:r>
    </w:p>
    <w:p w14:paraId="65439EEB" w14:textId="77777777" w:rsidR="008F45C4" w:rsidRDefault="008F45C4" w:rsidP="008F45C4">
      <w:pPr>
        <w:numPr>
          <w:ilvl w:val="1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 for drop in pressure </w:t>
      </w:r>
      <w:r w:rsidR="00F447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</w:t>
      </w:r>
      <w:r w:rsidR="00F4474D" w:rsidRPr="00851C2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Pressure gauge</w:t>
      </w:r>
      <w:r w:rsidR="00F447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 leakage to the satisfaction of inspector. </w:t>
      </w:r>
    </w:p>
    <w:p w14:paraId="6E347C87" w14:textId="77777777" w:rsidR="008F45C4" w:rsidRDefault="008F45C4" w:rsidP="008F45C4">
      <w:pPr>
        <w:numPr>
          <w:ilvl w:val="1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De-pressurize the air receiver </w:t>
      </w:r>
      <w:r w:rsidR="00F447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by draining the water from drain pipe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and</w:t>
      </w:r>
      <w:r w:rsidR="00F447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remove the blanks and bolt to the system. </w:t>
      </w:r>
    </w:p>
    <w:p w14:paraId="6E9A3B1B" w14:textId="77777777" w:rsidR="008F45C4" w:rsidRDefault="008F45C4" w:rsidP="008F45C4">
      <w:pPr>
        <w:numPr>
          <w:ilvl w:val="1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the </w:t>
      </w:r>
      <w:r w:rsidRPr="00851C2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relief valve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1.1 times of operating pressure. </w:t>
      </w:r>
    </w:p>
    <w:p w14:paraId="2DDA6296" w14:textId="77777777" w:rsidR="008F45C4" w:rsidRDefault="008F45C4" w:rsidP="008F45C4">
      <w:pPr>
        <w:numPr>
          <w:ilvl w:val="1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the air receiver with the permission of User department and release it for service. Clear work permit</w:t>
      </w:r>
      <w:r w:rsidR="00F447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&amp; shutdown of compressor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</w:p>
    <w:p w14:paraId="2E04DE00" w14:textId="77777777" w:rsidR="008F45C4" w:rsidRDefault="008F45C4" w:rsidP="008F45C4">
      <w:pPr>
        <w:numPr>
          <w:ilvl w:val="1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Write the certification details on the air receiver</w:t>
      </w:r>
      <w:r w:rsidR="00F447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date of certification &amp; next due date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</w:p>
    <w:p w14:paraId="0BC560BF" w14:textId="77777777" w:rsidR="008F45C4" w:rsidRDefault="008F45C4" w:rsidP="00851C2E">
      <w:pPr>
        <w:numPr>
          <w:ilvl w:val="1"/>
          <w:numId w:val="3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Carry out the housekeeping activity after completion of the job.</w:t>
      </w:r>
    </w:p>
    <w:p w14:paraId="2E1D4273" w14:textId="77777777" w:rsidR="00B627F2" w:rsidRDefault="00B627F2" w:rsidP="00070785">
      <w:pPr>
        <w:spacing w:after="0" w:line="240" w:lineRule="auto"/>
        <w:ind w:firstLine="426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338AFF0F" w14:textId="77777777" w:rsidR="00B627F2" w:rsidRDefault="00B627F2">
      <w:pPr>
        <w:spacing w:after="0" w:line="240" w:lineRule="auto"/>
        <w:ind w:firstLine="426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667AEA6" w14:textId="77777777" w:rsidR="00F4474D" w:rsidRDefault="00F4474D" w:rsidP="00F4474D">
      <w:pPr>
        <w:spacing w:after="0" w:line="240" w:lineRule="auto"/>
        <w:ind w:firstLine="426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06B31">
        <w:rPr>
          <w:rFonts w:ascii="Times New Roman" w:hAnsi="Times New Roman" w:cs="Times New Roman"/>
          <w:b/>
          <w:sz w:val="24"/>
          <w:szCs w:val="24"/>
        </w:rPr>
        <w:t xml:space="preserve">Activity No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F06B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: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Ultrasonic</w:t>
      </w:r>
      <w:r w:rsidRPr="00F06B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Examination of Pressure vessel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(Frequency: Every 2 years)</w:t>
      </w:r>
    </w:p>
    <w:p w14:paraId="02A40C19" w14:textId="77777777" w:rsidR="00F4474D" w:rsidRPr="00F06B31" w:rsidRDefault="00F4474D" w:rsidP="00F4474D">
      <w:pPr>
        <w:spacing w:after="0" w:line="240" w:lineRule="auto"/>
        <w:ind w:firstLine="426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20AB426" w14:textId="77777777" w:rsidR="0076492D" w:rsidRDefault="0076492D" w:rsidP="0076492D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approved agency of Goa Factory Inspector will carry out the inspection</w:t>
      </w:r>
    </w:p>
    <w:p w14:paraId="6FADC6F4" w14:textId="77777777" w:rsidR="00DD73C5" w:rsidRPr="00851C2E" w:rsidRDefault="00DD73C5" w:rsidP="00DD73C5">
      <w:pPr>
        <w:numPr>
          <w:ilvl w:val="1"/>
          <w:numId w:val="39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851C2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thickness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shell will be checked with </w:t>
      </w:r>
      <w:r w:rsidRPr="00851C2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calibrated thickness gauge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brought by the agency at pre-designated points on the air receiver </w:t>
      </w:r>
      <w:r w:rsidRPr="00851C2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without isolating the air receiver. </w:t>
      </w:r>
    </w:p>
    <w:p w14:paraId="0D1302CD" w14:textId="40B9F39F" w:rsidR="0076492D" w:rsidRDefault="00DD73C5" w:rsidP="0076492D">
      <w:pPr>
        <w:numPr>
          <w:ilvl w:val="1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Obtain</w:t>
      </w:r>
      <w:r w:rsidR="007649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 permit from production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department</w:t>
      </w:r>
      <w:r w:rsidR="007649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</w:p>
    <w:p w14:paraId="2D5F2C18" w14:textId="77777777" w:rsidR="0076492D" w:rsidRDefault="0076492D" w:rsidP="0076492D">
      <w:pPr>
        <w:numPr>
          <w:ilvl w:val="1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Barricade the area near air receiver. </w:t>
      </w:r>
    </w:p>
    <w:p w14:paraId="486981F9" w14:textId="77777777" w:rsidR="0076492D" w:rsidRDefault="0076492D" w:rsidP="0076492D">
      <w:pPr>
        <w:numPr>
          <w:ilvl w:val="1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safety belt/harness while working at height while checking/replacing the gauges. Do not keep the tools, gauges hanging on the structure while working. </w:t>
      </w:r>
    </w:p>
    <w:p w14:paraId="3128E69D" w14:textId="77777777" w:rsidR="00FC7313" w:rsidRPr="00851C2E" w:rsidRDefault="00FC7313" w:rsidP="00FC7313">
      <w:pPr>
        <w:numPr>
          <w:ilvl w:val="1"/>
          <w:numId w:val="39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the </w:t>
      </w:r>
      <w:r w:rsidRPr="00851C2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certification details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the air receiver with </w:t>
      </w:r>
      <w:r w:rsidRPr="00851C2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date of certification &amp; next due date. </w:t>
      </w:r>
    </w:p>
    <w:p w14:paraId="122A3BF7" w14:textId="77777777" w:rsidR="009130D6" w:rsidRPr="00462248" w:rsidRDefault="009130D6" w:rsidP="00152D7F">
      <w:pPr>
        <w:pStyle w:val="ListParagraph"/>
        <w:ind w:left="1005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94B1EA3" w14:textId="77777777" w:rsidR="00DD3AEE" w:rsidRDefault="00DD3A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62248">
        <w:rPr>
          <w:rFonts w:ascii="Times New Roman" w:hAnsi="Times New Roman" w:cs="Times New Roman"/>
          <w:b/>
          <w:sz w:val="24"/>
          <w:szCs w:val="24"/>
        </w:rPr>
        <w:t>REFERENCE</w:t>
      </w:r>
      <w:r w:rsidR="005570A0" w:rsidRPr="00462248">
        <w:rPr>
          <w:rFonts w:ascii="Times New Roman" w:hAnsi="Times New Roman" w:cs="Times New Roman"/>
          <w:b/>
          <w:sz w:val="24"/>
          <w:szCs w:val="24"/>
        </w:rPr>
        <w:t>S:</w:t>
      </w:r>
    </w:p>
    <w:p w14:paraId="15CDE69C" w14:textId="77777777" w:rsidR="00BB77F4" w:rsidRDefault="00BB77F4" w:rsidP="00BB77F4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17149E08" w14:textId="77777777" w:rsidR="009130D6" w:rsidRDefault="00EB1188" w:rsidP="00851C2E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Factories Act</w:t>
      </w:r>
      <w:r w:rsidR="00BD5612">
        <w:rPr>
          <w:rFonts w:ascii="Times New Roman" w:hAnsi="Times New Roman" w:cs="Times New Roman"/>
          <w:sz w:val="24"/>
          <w:szCs w:val="24"/>
        </w:rPr>
        <w:t>,1948, Section 7A: General duties of occupier</w:t>
      </w:r>
    </w:p>
    <w:p w14:paraId="37F72AB9" w14:textId="5471FD63" w:rsidR="009130D6" w:rsidRPr="00851C2E" w:rsidRDefault="00BD5612" w:rsidP="00851C2E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 Factory Act-1968, Section 31</w:t>
      </w:r>
    </w:p>
    <w:p w14:paraId="202EDB31" w14:textId="77777777" w:rsidR="00F00A53" w:rsidRDefault="00F00A53" w:rsidP="00BB77F4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25A87323" w14:textId="693B6178" w:rsidR="00DD3AEE" w:rsidRPr="00462248" w:rsidRDefault="00F00A53" w:rsidP="00851C2E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</w:t>
      </w:r>
      <w:r w:rsidR="00EB1188" w:rsidRPr="00851C2E">
        <w:rPr>
          <w:rFonts w:ascii="Times New Roman" w:hAnsi="Times New Roman" w:cs="Times New Roman"/>
          <w:b/>
          <w:sz w:val="24"/>
          <w:szCs w:val="24"/>
        </w:rPr>
        <w:t>.0</w:t>
      </w:r>
      <w:r w:rsidR="00EB1188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EB1188" w:rsidRPr="00851C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D3AEE" w:rsidRPr="00EB1188">
        <w:rPr>
          <w:rFonts w:ascii="Times New Roman" w:hAnsi="Times New Roman" w:cs="Times New Roman"/>
          <w:b/>
          <w:sz w:val="24"/>
          <w:szCs w:val="24"/>
        </w:rPr>
        <w:t>R</w:t>
      </w:r>
      <w:r w:rsidR="00DD3AEE" w:rsidRPr="00462248">
        <w:rPr>
          <w:rFonts w:ascii="Times New Roman" w:hAnsi="Times New Roman" w:cs="Times New Roman"/>
          <w:b/>
          <w:sz w:val="24"/>
          <w:szCs w:val="24"/>
        </w:rPr>
        <w:t>ECORDS</w:t>
      </w:r>
      <w:r w:rsidR="005570A0" w:rsidRPr="00462248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596"/>
        <w:gridCol w:w="2206"/>
        <w:gridCol w:w="2693"/>
        <w:gridCol w:w="1559"/>
        <w:gridCol w:w="1276"/>
        <w:gridCol w:w="1276"/>
      </w:tblGrid>
      <w:tr w:rsidR="00D9681D" w:rsidRPr="00462248" w14:paraId="2DFEA4BE" w14:textId="77777777" w:rsidTr="00526AED">
        <w:tc>
          <w:tcPr>
            <w:tcW w:w="596" w:type="dxa"/>
          </w:tcPr>
          <w:p w14:paraId="4A55CEFF" w14:textId="77777777" w:rsidR="00587DC4" w:rsidRPr="00462248" w:rsidRDefault="00587DC4" w:rsidP="0083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2206" w:type="dxa"/>
          </w:tcPr>
          <w:p w14:paraId="58F2D8D6" w14:textId="77777777" w:rsidR="00587DC4" w:rsidRPr="00462248" w:rsidRDefault="00BB77F4" w:rsidP="008308F2">
            <w:pPr>
              <w:tabs>
                <w:tab w:val="center" w:pos="1207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="00587DC4"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Record No.</w:t>
            </w:r>
          </w:p>
        </w:tc>
        <w:tc>
          <w:tcPr>
            <w:tcW w:w="2693" w:type="dxa"/>
          </w:tcPr>
          <w:p w14:paraId="77757F87" w14:textId="77777777" w:rsidR="00587DC4" w:rsidRPr="00462248" w:rsidRDefault="00587DC4" w:rsidP="0083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Record Title</w:t>
            </w:r>
          </w:p>
        </w:tc>
        <w:tc>
          <w:tcPr>
            <w:tcW w:w="1559" w:type="dxa"/>
          </w:tcPr>
          <w:p w14:paraId="71AA4C8F" w14:textId="77777777" w:rsidR="00587DC4" w:rsidRPr="00462248" w:rsidRDefault="00587DC4" w:rsidP="0083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Maintained by</w:t>
            </w:r>
          </w:p>
        </w:tc>
        <w:tc>
          <w:tcPr>
            <w:tcW w:w="1276" w:type="dxa"/>
          </w:tcPr>
          <w:p w14:paraId="2D480728" w14:textId="77777777" w:rsidR="00587DC4" w:rsidRPr="00462248" w:rsidRDefault="00587DC4" w:rsidP="0083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Soft/Hard form</w:t>
            </w:r>
          </w:p>
        </w:tc>
        <w:tc>
          <w:tcPr>
            <w:tcW w:w="1276" w:type="dxa"/>
          </w:tcPr>
          <w:p w14:paraId="3F475117" w14:textId="77777777" w:rsidR="00587DC4" w:rsidRPr="00462248" w:rsidRDefault="00587DC4" w:rsidP="0083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Retention Time</w:t>
            </w:r>
          </w:p>
        </w:tc>
      </w:tr>
      <w:tr w:rsidR="00EB1188" w:rsidRPr="00462248" w14:paraId="4A446480" w14:textId="77777777" w:rsidTr="00526AED">
        <w:tc>
          <w:tcPr>
            <w:tcW w:w="596" w:type="dxa"/>
          </w:tcPr>
          <w:p w14:paraId="1D02C825" w14:textId="77777777" w:rsidR="00EB1188" w:rsidRPr="00462248" w:rsidRDefault="00EB1188" w:rsidP="008308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206" w:type="dxa"/>
          </w:tcPr>
          <w:p w14:paraId="0EC4F2FC" w14:textId="77777777" w:rsidR="00EB1188" w:rsidRPr="00462248" w:rsidRDefault="00EB1188" w:rsidP="00FA4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HI/MAINT/47</w:t>
            </w:r>
          </w:p>
        </w:tc>
        <w:tc>
          <w:tcPr>
            <w:tcW w:w="2693" w:type="dxa"/>
          </w:tcPr>
          <w:p w14:paraId="34AA6239" w14:textId="77777777" w:rsidR="00EB1188" w:rsidRPr="00EB1188" w:rsidRDefault="00EB1188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C2E">
              <w:rPr>
                <w:rFonts w:ascii="Times New Roman" w:hAnsi="Times New Roman" w:cs="Times New Roman"/>
                <w:sz w:val="24"/>
                <w:szCs w:val="24"/>
              </w:rPr>
              <w:t>Hazard Identification</w:t>
            </w:r>
          </w:p>
        </w:tc>
        <w:tc>
          <w:tcPr>
            <w:tcW w:w="1559" w:type="dxa"/>
          </w:tcPr>
          <w:p w14:paraId="0786F2C9" w14:textId="77777777" w:rsidR="00EB1188" w:rsidRPr="00EB1188" w:rsidRDefault="00EB1188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C2E">
              <w:rPr>
                <w:rFonts w:ascii="Times New Roman" w:hAnsi="Times New Roman" w:cs="Times New Roman"/>
                <w:sz w:val="24"/>
                <w:szCs w:val="24"/>
              </w:rPr>
              <w:t xml:space="preserve">IMS </w:t>
            </w:r>
          </w:p>
        </w:tc>
        <w:tc>
          <w:tcPr>
            <w:tcW w:w="1276" w:type="dxa"/>
          </w:tcPr>
          <w:p w14:paraId="5F1CC6D5" w14:textId="77777777" w:rsidR="00EB1188" w:rsidRPr="00EB1188" w:rsidRDefault="00EB1188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C2E">
              <w:rPr>
                <w:rFonts w:ascii="Times New Roman" w:hAnsi="Times New Roman" w:cs="Times New Roman"/>
                <w:sz w:val="24"/>
                <w:szCs w:val="24"/>
              </w:rPr>
              <w:t>Soft</w:t>
            </w:r>
          </w:p>
        </w:tc>
        <w:tc>
          <w:tcPr>
            <w:tcW w:w="1276" w:type="dxa"/>
          </w:tcPr>
          <w:p w14:paraId="6E04D3F6" w14:textId="77777777" w:rsidR="00EB1188" w:rsidRPr="00EB1188" w:rsidRDefault="00EB1188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C2E">
              <w:rPr>
                <w:rFonts w:ascii="Times New Roman" w:hAnsi="Times New Roman" w:cs="Times New Roman"/>
                <w:sz w:val="24"/>
                <w:szCs w:val="24"/>
              </w:rPr>
              <w:t>1 Yr.</w:t>
            </w:r>
          </w:p>
        </w:tc>
      </w:tr>
      <w:tr w:rsidR="00EB1188" w:rsidRPr="00462248" w14:paraId="3E57C073" w14:textId="77777777" w:rsidTr="00526AED">
        <w:tc>
          <w:tcPr>
            <w:tcW w:w="596" w:type="dxa"/>
          </w:tcPr>
          <w:p w14:paraId="3CD05E23" w14:textId="77777777" w:rsidR="00EB1188" w:rsidRPr="00462248" w:rsidRDefault="00EB1188" w:rsidP="008308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206" w:type="dxa"/>
          </w:tcPr>
          <w:p w14:paraId="20B8442D" w14:textId="77777777" w:rsidR="00EB1188" w:rsidRPr="00462248" w:rsidRDefault="00EB1188" w:rsidP="00FA4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RA/MAINT/47</w:t>
            </w:r>
          </w:p>
        </w:tc>
        <w:tc>
          <w:tcPr>
            <w:tcW w:w="2693" w:type="dxa"/>
          </w:tcPr>
          <w:p w14:paraId="581C358F" w14:textId="77777777" w:rsidR="00EB1188" w:rsidRPr="00EB1188" w:rsidRDefault="00EB1188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C2E">
              <w:rPr>
                <w:rFonts w:ascii="Times New Roman" w:hAnsi="Times New Roman" w:cs="Times New Roman"/>
                <w:sz w:val="24"/>
                <w:szCs w:val="24"/>
              </w:rPr>
              <w:t>Risk Assessment</w:t>
            </w:r>
          </w:p>
        </w:tc>
        <w:tc>
          <w:tcPr>
            <w:tcW w:w="1559" w:type="dxa"/>
          </w:tcPr>
          <w:p w14:paraId="4D3F862A" w14:textId="77777777" w:rsidR="00EB1188" w:rsidRPr="00EB1188" w:rsidRDefault="00EB1188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C2E">
              <w:rPr>
                <w:rFonts w:ascii="Times New Roman" w:hAnsi="Times New Roman" w:cs="Times New Roman"/>
                <w:sz w:val="24"/>
                <w:szCs w:val="24"/>
              </w:rPr>
              <w:t>IMS</w:t>
            </w:r>
          </w:p>
        </w:tc>
        <w:tc>
          <w:tcPr>
            <w:tcW w:w="1276" w:type="dxa"/>
          </w:tcPr>
          <w:p w14:paraId="190AE395" w14:textId="77777777" w:rsidR="00EB1188" w:rsidRPr="00EB1188" w:rsidRDefault="00EB1188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C2E">
              <w:rPr>
                <w:rFonts w:ascii="Times New Roman" w:hAnsi="Times New Roman" w:cs="Times New Roman"/>
                <w:sz w:val="24"/>
                <w:szCs w:val="24"/>
              </w:rPr>
              <w:t>Soft</w:t>
            </w:r>
          </w:p>
        </w:tc>
        <w:tc>
          <w:tcPr>
            <w:tcW w:w="1276" w:type="dxa"/>
          </w:tcPr>
          <w:p w14:paraId="51C99B4D" w14:textId="77777777" w:rsidR="00EB1188" w:rsidRPr="00EB1188" w:rsidRDefault="00EB1188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C2E">
              <w:rPr>
                <w:rFonts w:ascii="Times New Roman" w:hAnsi="Times New Roman" w:cs="Times New Roman"/>
                <w:sz w:val="24"/>
                <w:szCs w:val="24"/>
              </w:rPr>
              <w:t>1 Yr.</w:t>
            </w:r>
          </w:p>
        </w:tc>
      </w:tr>
    </w:tbl>
    <w:p w14:paraId="3019D225" w14:textId="77777777" w:rsidR="009F1899" w:rsidRDefault="009F1899" w:rsidP="00DD3AEE">
      <w:pPr>
        <w:rPr>
          <w:rFonts w:ascii="Times New Roman" w:hAnsi="Times New Roman" w:cs="Times New Roman"/>
          <w:b/>
          <w:sz w:val="24"/>
          <w:szCs w:val="24"/>
        </w:rPr>
      </w:pPr>
    </w:p>
    <w:p w14:paraId="699FA098" w14:textId="77777777" w:rsidR="009F1899" w:rsidRDefault="009F1899" w:rsidP="00DD3AEE">
      <w:pPr>
        <w:rPr>
          <w:rFonts w:ascii="Times New Roman" w:hAnsi="Times New Roman" w:cs="Times New Roman"/>
          <w:b/>
          <w:sz w:val="24"/>
          <w:szCs w:val="24"/>
        </w:rPr>
      </w:pPr>
    </w:p>
    <w:p w14:paraId="2BE0C82D" w14:textId="77777777" w:rsidR="009F1899" w:rsidRDefault="009F1899" w:rsidP="00DD3AEE">
      <w:pPr>
        <w:rPr>
          <w:rFonts w:ascii="Times New Roman" w:hAnsi="Times New Roman" w:cs="Times New Roman"/>
          <w:b/>
          <w:sz w:val="24"/>
          <w:szCs w:val="24"/>
        </w:rPr>
      </w:pPr>
    </w:p>
    <w:p w14:paraId="4ADA2834" w14:textId="77777777" w:rsidR="00BD5612" w:rsidRDefault="00BD5612" w:rsidP="00DD3AEE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4"/>
        <w:tblW w:w="9464" w:type="dxa"/>
        <w:tblLook w:val="04A0" w:firstRow="1" w:lastRow="0" w:firstColumn="1" w:lastColumn="0" w:noHBand="0" w:noVBand="1"/>
      </w:tblPr>
      <w:tblGrid>
        <w:gridCol w:w="3438"/>
        <w:gridCol w:w="2766"/>
        <w:gridCol w:w="3260"/>
      </w:tblGrid>
      <w:tr w:rsidR="00B834FB" w:rsidRPr="004654DF" w:rsidDel="00851C2E" w14:paraId="07B3B750" w14:textId="5A4DC7BD" w:rsidTr="00367836">
        <w:trPr>
          <w:trHeight w:val="500"/>
          <w:del w:id="1" w:author="Mriganka Medhi" w:date="2022-08-22T16:09:00Z"/>
        </w:trPr>
        <w:tc>
          <w:tcPr>
            <w:tcW w:w="3438" w:type="dxa"/>
          </w:tcPr>
          <w:p w14:paraId="2E451D98" w14:textId="786DF69D" w:rsidR="00B834FB" w:rsidDel="00851C2E" w:rsidRDefault="00B834FB" w:rsidP="0010034B">
            <w:pPr>
              <w:rPr>
                <w:del w:id="2" w:author="Mriganka Medhi" w:date="2022-08-22T16:09:00Z"/>
                <w:rFonts w:ascii="Times New Roman" w:hAnsi="Times New Roman" w:cs="Times New Roman"/>
                <w:b/>
              </w:rPr>
            </w:pPr>
            <w:del w:id="3" w:author="Mriganka Medhi" w:date="2022-08-22T16:09:00Z">
              <w:r w:rsidDel="00851C2E">
                <w:rPr>
                  <w:rFonts w:ascii="Times New Roman" w:hAnsi="Times New Roman" w:cs="Times New Roman"/>
                  <w:b/>
                </w:rPr>
                <w:lastRenderedPageBreak/>
                <w:delText xml:space="preserve">Prepared </w:delText>
              </w:r>
              <w:r w:rsidRPr="001C094A" w:rsidDel="00851C2E">
                <w:rPr>
                  <w:rFonts w:ascii="Times New Roman" w:hAnsi="Times New Roman" w:cs="Times New Roman"/>
                  <w:b/>
                </w:rPr>
                <w:delText xml:space="preserve">By: </w:delText>
              </w:r>
            </w:del>
          </w:p>
          <w:p w14:paraId="2C8D2DBB" w14:textId="5EACC028" w:rsidR="00B834FB" w:rsidRPr="004654DF" w:rsidDel="00851C2E" w:rsidRDefault="00837C8C" w:rsidP="00A66885">
            <w:pPr>
              <w:rPr>
                <w:del w:id="4" w:author="Mriganka Medhi" w:date="2022-08-22T16:09:00Z"/>
                <w:rFonts w:ascii="Times New Roman" w:hAnsi="Times New Roman" w:cs="Times New Roman"/>
              </w:rPr>
            </w:pPr>
            <w:del w:id="5" w:author="Mriganka Medhi" w:date="2022-08-22T16:09:00Z">
              <w:r w:rsidDel="00851C2E">
                <w:rPr>
                  <w:rFonts w:ascii="Times New Roman" w:hAnsi="Times New Roman" w:cs="Times New Roman"/>
                </w:rPr>
                <w:delText>DM - Mechanical</w:delText>
              </w:r>
            </w:del>
          </w:p>
        </w:tc>
        <w:tc>
          <w:tcPr>
            <w:tcW w:w="2766" w:type="dxa"/>
          </w:tcPr>
          <w:p w14:paraId="3F202CC9" w14:textId="4762B66A" w:rsidR="00B834FB" w:rsidDel="00851C2E" w:rsidRDefault="00B834FB" w:rsidP="0010034B">
            <w:pPr>
              <w:rPr>
                <w:del w:id="6" w:author="Mriganka Medhi" w:date="2022-08-22T16:09:00Z"/>
                <w:rFonts w:ascii="Times New Roman" w:hAnsi="Times New Roman" w:cs="Times New Roman"/>
                <w:b/>
              </w:rPr>
            </w:pPr>
            <w:del w:id="7" w:author="Mriganka Medhi" w:date="2022-08-22T16:09:00Z">
              <w:r w:rsidRPr="001C094A" w:rsidDel="00851C2E">
                <w:rPr>
                  <w:rFonts w:ascii="Times New Roman" w:hAnsi="Times New Roman" w:cs="Times New Roman"/>
                  <w:b/>
                </w:rPr>
                <w:delText xml:space="preserve">Reviewed </w:delText>
              </w:r>
              <w:r w:rsidDel="00851C2E">
                <w:rPr>
                  <w:rFonts w:ascii="Times New Roman" w:hAnsi="Times New Roman" w:cs="Times New Roman"/>
                  <w:b/>
                </w:rPr>
                <w:delText xml:space="preserve">&amp; </w:delText>
              </w:r>
              <w:r w:rsidRPr="001C094A" w:rsidDel="00851C2E">
                <w:rPr>
                  <w:rFonts w:ascii="Times New Roman" w:hAnsi="Times New Roman" w:cs="Times New Roman"/>
                  <w:b/>
                </w:rPr>
                <w:delText xml:space="preserve">Issued By: </w:delText>
              </w:r>
            </w:del>
          </w:p>
          <w:p w14:paraId="5062EA4B" w14:textId="6FD5940D" w:rsidR="00B834FB" w:rsidRPr="004654DF" w:rsidDel="00851C2E" w:rsidRDefault="00B834FB" w:rsidP="0010034B">
            <w:pPr>
              <w:rPr>
                <w:del w:id="8" w:author="Mriganka Medhi" w:date="2022-08-22T16:09:00Z"/>
                <w:rFonts w:ascii="Times New Roman" w:hAnsi="Times New Roman" w:cs="Times New Roman"/>
              </w:rPr>
            </w:pPr>
            <w:del w:id="9" w:author="Mriganka Medhi" w:date="2022-08-22T16:09:00Z">
              <w:r w:rsidRPr="004654DF" w:rsidDel="00851C2E">
                <w:rPr>
                  <w:rFonts w:ascii="Times New Roman" w:hAnsi="Times New Roman" w:cs="Times New Roman"/>
                </w:rPr>
                <w:delText>Management Representative</w:delText>
              </w:r>
            </w:del>
          </w:p>
        </w:tc>
        <w:tc>
          <w:tcPr>
            <w:tcW w:w="3260" w:type="dxa"/>
          </w:tcPr>
          <w:p w14:paraId="7DC31FD3" w14:textId="10C470BE" w:rsidR="00B834FB" w:rsidDel="00851C2E" w:rsidRDefault="00B834FB" w:rsidP="0010034B">
            <w:pPr>
              <w:rPr>
                <w:del w:id="10" w:author="Mriganka Medhi" w:date="2022-08-22T16:09:00Z"/>
                <w:rFonts w:ascii="Times New Roman" w:hAnsi="Times New Roman" w:cs="Times New Roman"/>
                <w:b/>
              </w:rPr>
            </w:pPr>
            <w:del w:id="11" w:author="Mriganka Medhi" w:date="2022-08-22T16:09:00Z">
              <w:r w:rsidRPr="001C094A" w:rsidDel="00851C2E">
                <w:rPr>
                  <w:rFonts w:ascii="Times New Roman" w:hAnsi="Times New Roman" w:cs="Times New Roman"/>
                  <w:b/>
                </w:rPr>
                <w:delText xml:space="preserve">Approved By: </w:delText>
              </w:r>
            </w:del>
          </w:p>
          <w:p w14:paraId="41A8E706" w14:textId="5176EC22" w:rsidR="00B834FB" w:rsidRPr="004654DF" w:rsidDel="00851C2E" w:rsidRDefault="00367836">
            <w:pPr>
              <w:rPr>
                <w:del w:id="12" w:author="Mriganka Medhi" w:date="2022-08-22T16:09:00Z"/>
                <w:rFonts w:ascii="Times New Roman" w:hAnsi="Times New Roman" w:cs="Times New Roman"/>
              </w:rPr>
            </w:pPr>
            <w:del w:id="13" w:author="Mriganka Medhi" w:date="2022-08-22T16:09:00Z">
              <w:r w:rsidDel="00851C2E">
                <w:rPr>
                  <w:rFonts w:ascii="Times New Roman" w:hAnsi="Times New Roman" w:cs="Times New Roman"/>
                </w:rPr>
                <w:delText xml:space="preserve">Head – </w:delText>
              </w:r>
              <w:r w:rsidR="00BD5612" w:rsidDel="00851C2E">
                <w:rPr>
                  <w:rFonts w:ascii="Times New Roman" w:hAnsi="Times New Roman" w:cs="Times New Roman"/>
                </w:rPr>
                <w:delText>Mechanical</w:delText>
              </w:r>
            </w:del>
          </w:p>
        </w:tc>
      </w:tr>
      <w:tr w:rsidR="00B834FB" w:rsidRPr="001C094A" w:rsidDel="00851C2E" w14:paraId="018145F7" w14:textId="4903212D" w:rsidTr="00367836">
        <w:trPr>
          <w:trHeight w:val="1036"/>
          <w:del w:id="14" w:author="Mriganka Medhi" w:date="2022-08-22T16:09:00Z"/>
        </w:trPr>
        <w:tc>
          <w:tcPr>
            <w:tcW w:w="3438" w:type="dxa"/>
          </w:tcPr>
          <w:p w14:paraId="148C1B48" w14:textId="65C68B10" w:rsidR="00B834FB" w:rsidDel="00851C2E" w:rsidRDefault="00B834FB" w:rsidP="0010034B">
            <w:pPr>
              <w:rPr>
                <w:del w:id="15" w:author="Mriganka Medhi" w:date="2022-08-22T16:09:00Z"/>
                <w:rFonts w:ascii="Times New Roman" w:hAnsi="Times New Roman" w:cs="Times New Roman"/>
                <w:b/>
              </w:rPr>
            </w:pPr>
            <w:del w:id="16" w:author="Mriganka Medhi" w:date="2022-08-22T16:09:00Z">
              <w:r w:rsidRPr="001C094A" w:rsidDel="00851C2E">
                <w:rPr>
                  <w:rFonts w:ascii="Times New Roman" w:hAnsi="Times New Roman" w:cs="Times New Roman"/>
                  <w:b/>
                </w:rPr>
                <w:delText>Signature:</w:delText>
              </w:r>
            </w:del>
          </w:p>
          <w:p w14:paraId="5DFF5ADE" w14:textId="0CD1BFDB" w:rsidR="00B834FB" w:rsidDel="00851C2E" w:rsidRDefault="00B834FB" w:rsidP="0010034B">
            <w:pPr>
              <w:rPr>
                <w:del w:id="17" w:author="Mriganka Medhi" w:date="2022-08-22T16:09:00Z"/>
                <w:rFonts w:ascii="Times New Roman" w:hAnsi="Times New Roman" w:cs="Times New Roman"/>
                <w:b/>
              </w:rPr>
            </w:pPr>
          </w:p>
          <w:p w14:paraId="284DDBF4" w14:textId="65B9DC45" w:rsidR="00B834FB" w:rsidDel="00851C2E" w:rsidRDefault="00B834FB" w:rsidP="0010034B">
            <w:pPr>
              <w:rPr>
                <w:del w:id="18" w:author="Mriganka Medhi" w:date="2022-08-22T16:09:00Z"/>
                <w:rFonts w:ascii="Times New Roman" w:hAnsi="Times New Roman" w:cs="Times New Roman"/>
                <w:b/>
              </w:rPr>
            </w:pPr>
          </w:p>
          <w:p w14:paraId="4DFBE94B" w14:textId="2644273F" w:rsidR="00B834FB" w:rsidDel="00851C2E" w:rsidRDefault="00B834FB" w:rsidP="0010034B">
            <w:pPr>
              <w:rPr>
                <w:del w:id="19" w:author="Mriganka Medhi" w:date="2022-08-22T16:09:00Z"/>
                <w:rFonts w:ascii="Times New Roman" w:hAnsi="Times New Roman" w:cs="Times New Roman"/>
                <w:b/>
              </w:rPr>
            </w:pPr>
          </w:p>
          <w:p w14:paraId="5431D14A" w14:textId="1FA2701C" w:rsidR="00B834FB" w:rsidRPr="001C094A" w:rsidDel="00851C2E" w:rsidRDefault="00B834FB" w:rsidP="0010034B">
            <w:pPr>
              <w:rPr>
                <w:del w:id="20" w:author="Mriganka Medhi" w:date="2022-08-22T16:09:00Z"/>
                <w:rFonts w:ascii="Times New Roman" w:hAnsi="Times New Roman" w:cs="Times New Roman"/>
                <w:b/>
              </w:rPr>
            </w:pPr>
          </w:p>
        </w:tc>
        <w:tc>
          <w:tcPr>
            <w:tcW w:w="2766" w:type="dxa"/>
          </w:tcPr>
          <w:p w14:paraId="1636E511" w14:textId="4672481D" w:rsidR="00B834FB" w:rsidRPr="001C094A" w:rsidDel="00851C2E" w:rsidRDefault="00B834FB" w:rsidP="0010034B">
            <w:pPr>
              <w:rPr>
                <w:del w:id="21" w:author="Mriganka Medhi" w:date="2022-08-22T16:09:00Z"/>
                <w:rFonts w:ascii="Times New Roman" w:hAnsi="Times New Roman" w:cs="Times New Roman"/>
                <w:b/>
              </w:rPr>
            </w:pPr>
            <w:del w:id="22" w:author="Mriganka Medhi" w:date="2022-08-22T16:09:00Z">
              <w:r w:rsidRPr="001C094A" w:rsidDel="00851C2E">
                <w:rPr>
                  <w:rFonts w:ascii="Times New Roman" w:hAnsi="Times New Roman" w:cs="Times New Roman"/>
                  <w:b/>
                </w:rPr>
                <w:delText>Signature:</w:delText>
              </w:r>
            </w:del>
          </w:p>
          <w:p w14:paraId="52FE8734" w14:textId="29455907" w:rsidR="00B834FB" w:rsidRPr="001C094A" w:rsidDel="00851C2E" w:rsidRDefault="00B834FB" w:rsidP="0010034B">
            <w:pPr>
              <w:rPr>
                <w:del w:id="23" w:author="Mriganka Medhi" w:date="2022-08-22T16:09:00Z"/>
                <w:rFonts w:ascii="Times New Roman" w:hAnsi="Times New Roman" w:cs="Times New Roman"/>
                <w:b/>
              </w:rPr>
            </w:pPr>
          </w:p>
          <w:p w14:paraId="0995C16B" w14:textId="647528DF" w:rsidR="00B834FB" w:rsidRPr="001C094A" w:rsidDel="00851C2E" w:rsidRDefault="00B834FB" w:rsidP="0010034B">
            <w:pPr>
              <w:rPr>
                <w:del w:id="24" w:author="Mriganka Medhi" w:date="2022-08-22T16:09:00Z"/>
                <w:rFonts w:ascii="Times New Roman" w:hAnsi="Times New Roman" w:cs="Times New Roman"/>
                <w:b/>
              </w:rPr>
            </w:pPr>
          </w:p>
          <w:p w14:paraId="5129CC15" w14:textId="7DADF037" w:rsidR="00B834FB" w:rsidRPr="001C094A" w:rsidDel="00851C2E" w:rsidRDefault="00B834FB" w:rsidP="0010034B">
            <w:pPr>
              <w:rPr>
                <w:del w:id="25" w:author="Mriganka Medhi" w:date="2022-08-22T16:09:00Z"/>
                <w:rFonts w:ascii="Times New Roman" w:hAnsi="Times New Roman" w:cs="Times New Roman"/>
                <w:b/>
              </w:rPr>
            </w:pPr>
          </w:p>
        </w:tc>
        <w:tc>
          <w:tcPr>
            <w:tcW w:w="3260" w:type="dxa"/>
          </w:tcPr>
          <w:p w14:paraId="4B8733E5" w14:textId="3E009295" w:rsidR="00B834FB" w:rsidRPr="001C094A" w:rsidDel="00851C2E" w:rsidRDefault="00B834FB" w:rsidP="0010034B">
            <w:pPr>
              <w:rPr>
                <w:del w:id="26" w:author="Mriganka Medhi" w:date="2022-08-22T16:09:00Z"/>
                <w:rFonts w:ascii="Times New Roman" w:hAnsi="Times New Roman" w:cs="Times New Roman"/>
                <w:b/>
              </w:rPr>
            </w:pPr>
            <w:del w:id="27" w:author="Mriganka Medhi" w:date="2022-08-22T16:09:00Z">
              <w:r w:rsidRPr="001C094A" w:rsidDel="00851C2E">
                <w:rPr>
                  <w:rFonts w:ascii="Times New Roman" w:hAnsi="Times New Roman" w:cs="Times New Roman"/>
                  <w:b/>
                </w:rPr>
                <w:delText>Signature:</w:delText>
              </w:r>
            </w:del>
          </w:p>
          <w:p w14:paraId="1CDEB21C" w14:textId="37042B4E" w:rsidR="00B834FB" w:rsidRPr="001C094A" w:rsidDel="00851C2E" w:rsidRDefault="00B834FB" w:rsidP="0010034B">
            <w:pPr>
              <w:rPr>
                <w:del w:id="28" w:author="Mriganka Medhi" w:date="2022-08-22T16:09:00Z"/>
                <w:rFonts w:ascii="Times New Roman" w:hAnsi="Times New Roman" w:cs="Times New Roman"/>
                <w:b/>
              </w:rPr>
            </w:pPr>
          </w:p>
          <w:p w14:paraId="26638E73" w14:textId="35FE2C9F" w:rsidR="00B834FB" w:rsidRPr="001C094A" w:rsidDel="00851C2E" w:rsidRDefault="00B834FB" w:rsidP="0010034B">
            <w:pPr>
              <w:rPr>
                <w:del w:id="29" w:author="Mriganka Medhi" w:date="2022-08-22T16:09:00Z"/>
                <w:rFonts w:ascii="Times New Roman" w:hAnsi="Times New Roman" w:cs="Times New Roman"/>
                <w:b/>
              </w:rPr>
            </w:pPr>
          </w:p>
          <w:p w14:paraId="545CA70B" w14:textId="7302AF11" w:rsidR="00B834FB" w:rsidRPr="001C094A" w:rsidDel="00851C2E" w:rsidRDefault="00B834FB" w:rsidP="0010034B">
            <w:pPr>
              <w:rPr>
                <w:del w:id="30" w:author="Mriganka Medhi" w:date="2022-08-22T16:09:00Z"/>
                <w:rFonts w:ascii="Times New Roman" w:hAnsi="Times New Roman" w:cs="Times New Roman"/>
                <w:b/>
              </w:rPr>
            </w:pPr>
          </w:p>
        </w:tc>
      </w:tr>
      <w:tr w:rsidR="00B834FB" w:rsidRPr="001C094A" w:rsidDel="00851C2E" w14:paraId="09ECB947" w14:textId="3E831767" w:rsidTr="00367836">
        <w:trPr>
          <w:trHeight w:val="98"/>
          <w:del w:id="31" w:author="Mriganka Medhi" w:date="2022-08-22T16:09:00Z"/>
        </w:trPr>
        <w:tc>
          <w:tcPr>
            <w:tcW w:w="3438" w:type="dxa"/>
          </w:tcPr>
          <w:p w14:paraId="5765B699" w14:textId="5A218F40" w:rsidR="00B834FB" w:rsidRPr="001C094A" w:rsidDel="00851C2E" w:rsidRDefault="00B834FB" w:rsidP="00C52DD9">
            <w:pPr>
              <w:rPr>
                <w:del w:id="32" w:author="Mriganka Medhi" w:date="2022-08-22T16:09:00Z"/>
                <w:rFonts w:ascii="Times New Roman" w:hAnsi="Times New Roman" w:cs="Times New Roman"/>
                <w:b/>
              </w:rPr>
            </w:pPr>
            <w:del w:id="33" w:author="Mriganka Medhi" w:date="2022-08-22T16:09:00Z">
              <w:r w:rsidRPr="001C094A" w:rsidDel="00851C2E">
                <w:rPr>
                  <w:rFonts w:ascii="Times New Roman" w:hAnsi="Times New Roman" w:cs="Times New Roman"/>
                  <w:b/>
                </w:rPr>
                <w:delText>Date:</w:delText>
              </w:r>
              <w:r w:rsidR="00837C8C" w:rsidDel="00851C2E">
                <w:rPr>
                  <w:rFonts w:ascii="Times New Roman" w:hAnsi="Times New Roman" w:cs="Times New Roman"/>
                  <w:b/>
                </w:rPr>
                <w:delText xml:space="preserve"> 06-01-2022</w:delText>
              </w:r>
            </w:del>
          </w:p>
        </w:tc>
        <w:tc>
          <w:tcPr>
            <w:tcW w:w="2766" w:type="dxa"/>
          </w:tcPr>
          <w:p w14:paraId="741AE951" w14:textId="0BEDA5AD" w:rsidR="00B834FB" w:rsidRPr="001C094A" w:rsidDel="00851C2E" w:rsidRDefault="00B834FB" w:rsidP="00C52DD9">
            <w:pPr>
              <w:rPr>
                <w:del w:id="34" w:author="Mriganka Medhi" w:date="2022-08-22T16:09:00Z"/>
                <w:rFonts w:ascii="Times New Roman" w:hAnsi="Times New Roman" w:cs="Times New Roman"/>
                <w:b/>
              </w:rPr>
            </w:pPr>
            <w:del w:id="35" w:author="Mriganka Medhi" w:date="2022-08-22T16:09:00Z">
              <w:r w:rsidRPr="001C094A" w:rsidDel="00851C2E">
                <w:rPr>
                  <w:rFonts w:ascii="Times New Roman" w:hAnsi="Times New Roman" w:cs="Times New Roman"/>
                  <w:b/>
                </w:rPr>
                <w:delText>Date:</w:delText>
              </w:r>
              <w:r w:rsidDel="00851C2E">
                <w:rPr>
                  <w:rFonts w:ascii="Times New Roman" w:hAnsi="Times New Roman" w:cs="Times New Roman"/>
                  <w:b/>
                </w:rPr>
                <w:delText xml:space="preserve"> </w:delText>
              </w:r>
              <w:r w:rsidR="00837C8C" w:rsidDel="00851C2E">
                <w:rPr>
                  <w:rFonts w:ascii="Times New Roman" w:hAnsi="Times New Roman" w:cs="Times New Roman"/>
                  <w:b/>
                </w:rPr>
                <w:delText>06-01-2022</w:delText>
              </w:r>
            </w:del>
          </w:p>
        </w:tc>
        <w:tc>
          <w:tcPr>
            <w:tcW w:w="3260" w:type="dxa"/>
          </w:tcPr>
          <w:p w14:paraId="4775B6A5" w14:textId="69B777FD" w:rsidR="00B834FB" w:rsidRPr="001C094A" w:rsidDel="00851C2E" w:rsidRDefault="00B834FB" w:rsidP="00C52DD9">
            <w:pPr>
              <w:rPr>
                <w:del w:id="36" w:author="Mriganka Medhi" w:date="2022-08-22T16:09:00Z"/>
                <w:rFonts w:ascii="Times New Roman" w:hAnsi="Times New Roman" w:cs="Times New Roman"/>
                <w:b/>
              </w:rPr>
            </w:pPr>
            <w:del w:id="37" w:author="Mriganka Medhi" w:date="2022-08-22T16:09:00Z">
              <w:r w:rsidRPr="001C094A" w:rsidDel="00851C2E">
                <w:rPr>
                  <w:rFonts w:ascii="Times New Roman" w:hAnsi="Times New Roman" w:cs="Times New Roman"/>
                  <w:b/>
                </w:rPr>
                <w:delText>Date:</w:delText>
              </w:r>
              <w:r w:rsidDel="00851C2E">
                <w:rPr>
                  <w:rFonts w:ascii="Times New Roman" w:hAnsi="Times New Roman" w:cs="Times New Roman"/>
                  <w:b/>
                </w:rPr>
                <w:delText xml:space="preserve"> </w:delText>
              </w:r>
              <w:r w:rsidR="00837C8C" w:rsidDel="00851C2E">
                <w:rPr>
                  <w:rFonts w:ascii="Times New Roman" w:hAnsi="Times New Roman" w:cs="Times New Roman"/>
                  <w:b/>
                </w:rPr>
                <w:delText>06-01-2022</w:delText>
              </w:r>
            </w:del>
          </w:p>
        </w:tc>
      </w:tr>
    </w:tbl>
    <w:tbl>
      <w:tblPr>
        <w:tblW w:w="9923" w:type="dxa"/>
        <w:tblInd w:w="-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701"/>
        <w:gridCol w:w="5953"/>
        <w:gridCol w:w="992"/>
      </w:tblGrid>
      <w:tr w:rsidR="00851C2E" w:rsidRPr="00F6433A" w14:paraId="49631790" w14:textId="77777777" w:rsidTr="00851C2E">
        <w:trPr>
          <w:ins w:id="38" w:author="Mriganka Medhi" w:date="2022-08-22T16:10:00Z"/>
        </w:trPr>
        <w:tc>
          <w:tcPr>
            <w:tcW w:w="1277" w:type="dxa"/>
            <w:tcBorders>
              <w:bottom w:val="single" w:sz="4" w:space="0" w:color="auto"/>
              <w:right w:val="single" w:sz="4" w:space="0" w:color="auto"/>
            </w:tcBorders>
          </w:tcPr>
          <w:p w14:paraId="055EAB05" w14:textId="77777777" w:rsidR="00851C2E" w:rsidRPr="00F6433A" w:rsidRDefault="00851C2E" w:rsidP="00184862">
            <w:pPr>
              <w:spacing w:after="0" w:line="240" w:lineRule="auto"/>
              <w:ind w:right="-108"/>
              <w:rPr>
                <w:ins w:id="39" w:author="Mriganka Medhi" w:date="2022-08-22T16:10:00Z"/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bookmarkStart w:id="40" w:name="_Hlk111297067"/>
            <w:ins w:id="41" w:author="Mriganka Medhi" w:date="2022-08-22T16:10:00Z">
              <w:r w:rsidRPr="00F6433A">
                <w:rPr>
                  <w:rFonts w:ascii="Times New Roman" w:eastAsia="Times New Roman" w:hAnsi="Times New Roman" w:cs="Times New Roman"/>
                  <w:b/>
                  <w:sz w:val="20"/>
                  <w:szCs w:val="20"/>
                </w:rPr>
                <w:t>Date</w:t>
              </w:r>
            </w:ins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38F86" w14:textId="77777777" w:rsidR="00851C2E" w:rsidRPr="00F6433A" w:rsidRDefault="00851C2E" w:rsidP="00184862">
            <w:pPr>
              <w:spacing w:after="0" w:line="240" w:lineRule="auto"/>
              <w:ind w:right="-151"/>
              <w:rPr>
                <w:ins w:id="42" w:author="Mriganka Medhi" w:date="2022-08-22T16:10:00Z"/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ins w:id="43" w:author="Mriganka Medhi" w:date="2022-08-22T16:10:00Z">
              <w:r w:rsidRPr="00F6433A">
                <w:rPr>
                  <w:rFonts w:ascii="Times New Roman" w:eastAsia="Times New Roman" w:hAnsi="Times New Roman" w:cs="Times New Roman"/>
                  <w:b/>
                  <w:sz w:val="20"/>
                  <w:szCs w:val="20"/>
                </w:rPr>
                <w:t>Manual Section Ref. &amp; Para</w:t>
              </w:r>
            </w:ins>
          </w:p>
        </w:tc>
        <w:tc>
          <w:tcPr>
            <w:tcW w:w="59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5BDB5" w14:textId="77777777" w:rsidR="00851C2E" w:rsidRPr="00F6433A" w:rsidRDefault="00851C2E" w:rsidP="00184862">
            <w:pPr>
              <w:spacing w:after="0" w:line="240" w:lineRule="auto"/>
              <w:ind w:right="-151"/>
              <w:rPr>
                <w:ins w:id="44" w:author="Mriganka Medhi" w:date="2022-08-22T16:10:00Z"/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ins w:id="45" w:author="Mriganka Medhi" w:date="2022-08-22T16:10:00Z">
              <w:r w:rsidRPr="00F6433A">
                <w:rPr>
                  <w:rFonts w:ascii="Times New Roman" w:eastAsia="Times New Roman" w:hAnsi="Times New Roman" w:cs="Times New Roman"/>
                  <w:b/>
                  <w:sz w:val="20"/>
                  <w:szCs w:val="20"/>
                </w:rPr>
                <w:t>Brief details of Revision</w:t>
              </w:r>
            </w:ins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0EBB7ACF" w14:textId="77777777" w:rsidR="00851C2E" w:rsidRPr="00F6433A" w:rsidRDefault="00851C2E" w:rsidP="00184862">
            <w:pPr>
              <w:tabs>
                <w:tab w:val="left" w:pos="1440"/>
                <w:tab w:val="left" w:pos="3240"/>
                <w:tab w:val="left" w:pos="8820"/>
              </w:tabs>
              <w:spacing w:after="0" w:line="240" w:lineRule="auto"/>
              <w:ind w:left="-108" w:right="-151"/>
              <w:jc w:val="center"/>
              <w:rPr>
                <w:ins w:id="46" w:author="Mriganka Medhi" w:date="2022-08-22T16:10:00Z"/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ins w:id="47" w:author="Mriganka Medhi" w:date="2022-08-22T16:10:00Z">
              <w:r w:rsidRPr="00F6433A">
                <w:rPr>
                  <w:rFonts w:ascii="Times New Roman" w:eastAsia="Times New Roman" w:hAnsi="Times New Roman" w:cs="Times New Roman"/>
                  <w:b/>
                  <w:sz w:val="20"/>
                  <w:szCs w:val="20"/>
                </w:rPr>
                <w:t>New Rev.</w:t>
              </w:r>
            </w:ins>
          </w:p>
        </w:tc>
      </w:tr>
      <w:tr w:rsidR="00851C2E" w:rsidRPr="00F6433A" w14:paraId="4B7557F7" w14:textId="77777777" w:rsidTr="00851C2E">
        <w:trPr>
          <w:ins w:id="48" w:author="Mriganka Medhi" w:date="2022-08-22T16:10:00Z"/>
        </w:trPr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798BCA46" w14:textId="77777777" w:rsidR="00851C2E" w:rsidRPr="00F6433A" w:rsidRDefault="00851C2E" w:rsidP="00184862">
            <w:pPr>
              <w:spacing w:after="0" w:line="240" w:lineRule="auto"/>
              <w:ind w:right="-108"/>
              <w:rPr>
                <w:ins w:id="49" w:author="Mriganka Medhi" w:date="2022-08-22T16:10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50" w:author="Mriganka Medhi" w:date="2022-08-22T16:10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13</w:t>
              </w:r>
              <w:r w:rsidRPr="00F6433A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-08-2022</w:t>
              </w:r>
            </w:ins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DBCCE7" w14:textId="77777777" w:rsidR="00851C2E" w:rsidRPr="00F6433A" w:rsidRDefault="00851C2E" w:rsidP="00184862">
            <w:pPr>
              <w:spacing w:after="0" w:line="240" w:lineRule="auto"/>
              <w:ind w:right="-151"/>
              <w:rPr>
                <w:ins w:id="51" w:author="Mriganka Medhi" w:date="2022-08-22T16:10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52" w:author="Mriganka Medhi" w:date="2022-08-22T16:10:00Z">
              <w:r w:rsidRPr="00F6433A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Header</w:t>
              </w:r>
            </w:ins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507BEE" w14:textId="77777777" w:rsidR="00851C2E" w:rsidRPr="00F6433A" w:rsidRDefault="00851C2E" w:rsidP="00184862">
            <w:pPr>
              <w:spacing w:after="0" w:line="240" w:lineRule="auto"/>
              <w:jc w:val="both"/>
              <w:rPr>
                <w:ins w:id="53" w:author="Mriganka Medhi" w:date="2022-08-22T16:10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54" w:author="Mriganka Medhi" w:date="2022-08-22T16:10:00Z">
              <w:r w:rsidRPr="00F6433A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Company logo &amp; Document no.</w:t>
              </w:r>
            </w:ins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3BAF3447" w14:textId="65048A10" w:rsidR="00851C2E" w:rsidRPr="00F6433A" w:rsidRDefault="00851C2E" w:rsidP="00184862">
            <w:pPr>
              <w:tabs>
                <w:tab w:val="left" w:pos="1440"/>
                <w:tab w:val="left" w:pos="3240"/>
                <w:tab w:val="left" w:pos="8820"/>
              </w:tabs>
              <w:spacing w:after="0" w:line="240" w:lineRule="auto"/>
              <w:ind w:left="-108" w:right="-151"/>
              <w:jc w:val="center"/>
              <w:rPr>
                <w:ins w:id="55" w:author="Mriganka Medhi" w:date="2022-08-22T16:10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56" w:author="Mriganka Medhi" w:date="2022-08-22T16:10:00Z">
              <w:r w:rsidRPr="00F6433A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0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6</w:t>
              </w:r>
            </w:ins>
          </w:p>
        </w:tc>
      </w:tr>
      <w:tr w:rsidR="00851C2E" w:rsidRPr="00F6433A" w14:paraId="6F4E9933" w14:textId="77777777" w:rsidTr="00851C2E">
        <w:trPr>
          <w:ins w:id="57" w:author="Mriganka Medhi" w:date="2022-08-22T16:10:00Z"/>
        </w:trPr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6FBC8634" w14:textId="77777777" w:rsidR="00851C2E" w:rsidRPr="00F6433A" w:rsidRDefault="00851C2E" w:rsidP="00184862">
            <w:pPr>
              <w:spacing w:after="0" w:line="240" w:lineRule="auto"/>
              <w:ind w:right="-108"/>
              <w:rPr>
                <w:ins w:id="58" w:author="Mriganka Medhi" w:date="2022-08-22T16:10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75732D" w14:textId="77777777" w:rsidR="00851C2E" w:rsidRPr="00F6433A" w:rsidRDefault="00851C2E" w:rsidP="00184862">
            <w:pPr>
              <w:spacing w:after="0" w:line="240" w:lineRule="auto"/>
              <w:ind w:right="-151"/>
              <w:rPr>
                <w:ins w:id="59" w:author="Mriganka Medhi" w:date="2022-08-22T16:10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D0499B" w14:textId="77777777" w:rsidR="00851C2E" w:rsidRPr="00F6433A" w:rsidRDefault="00851C2E" w:rsidP="00184862">
            <w:pPr>
              <w:spacing w:after="0" w:line="240" w:lineRule="auto"/>
              <w:jc w:val="both"/>
              <w:rPr>
                <w:ins w:id="60" w:author="Mriganka Medhi" w:date="2022-08-22T16:10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53A4AB5B" w14:textId="77777777" w:rsidR="00851C2E" w:rsidRPr="00F6433A" w:rsidRDefault="00851C2E" w:rsidP="00184862">
            <w:pPr>
              <w:tabs>
                <w:tab w:val="left" w:pos="1440"/>
                <w:tab w:val="left" w:pos="3240"/>
                <w:tab w:val="left" w:pos="8820"/>
              </w:tabs>
              <w:spacing w:after="0" w:line="240" w:lineRule="auto"/>
              <w:ind w:left="-108" w:right="-151"/>
              <w:jc w:val="center"/>
              <w:rPr>
                <w:ins w:id="61" w:author="Mriganka Medhi" w:date="2022-08-22T16:10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1C2E" w:rsidRPr="00F6433A" w14:paraId="582A68B5" w14:textId="77777777" w:rsidTr="00851C2E">
        <w:trPr>
          <w:ins w:id="62" w:author="Mriganka Medhi" w:date="2022-08-22T16:10:00Z"/>
        </w:trPr>
        <w:tc>
          <w:tcPr>
            <w:tcW w:w="1277" w:type="dxa"/>
            <w:tcBorders>
              <w:right w:val="nil"/>
            </w:tcBorders>
          </w:tcPr>
          <w:p w14:paraId="35581CE2" w14:textId="77777777" w:rsidR="00851C2E" w:rsidRPr="00F6433A" w:rsidRDefault="00851C2E" w:rsidP="00184862">
            <w:pPr>
              <w:spacing w:after="0" w:line="240" w:lineRule="auto"/>
              <w:ind w:right="-151"/>
              <w:jc w:val="center"/>
              <w:rPr>
                <w:ins w:id="63" w:author="Mriganka Medhi" w:date="2022-08-22T16:10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1058DE8D" w14:textId="77777777" w:rsidR="00851C2E" w:rsidRPr="00F6433A" w:rsidRDefault="00851C2E" w:rsidP="00184862">
            <w:pPr>
              <w:spacing w:after="0" w:line="240" w:lineRule="auto"/>
              <w:ind w:right="-151"/>
              <w:jc w:val="center"/>
              <w:rPr>
                <w:ins w:id="64" w:author="Mriganka Medhi" w:date="2022-08-22T16:10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53" w:type="dxa"/>
            <w:tcBorders>
              <w:left w:val="nil"/>
              <w:right w:val="nil"/>
            </w:tcBorders>
          </w:tcPr>
          <w:p w14:paraId="3C5E6F89" w14:textId="77777777" w:rsidR="00851C2E" w:rsidRPr="00F6433A" w:rsidRDefault="00851C2E" w:rsidP="00184862">
            <w:pPr>
              <w:spacing w:after="120"/>
              <w:rPr>
                <w:ins w:id="65" w:author="Mriganka Medhi" w:date="2022-08-22T16:10:00Z"/>
                <w:rFonts w:ascii="Times New Roman" w:eastAsia="Calibri" w:hAnsi="Times New Roman" w:cs="Times New Roman"/>
                <w:lang w:val="x-none"/>
              </w:rPr>
            </w:pPr>
          </w:p>
        </w:tc>
        <w:tc>
          <w:tcPr>
            <w:tcW w:w="992" w:type="dxa"/>
            <w:tcBorders>
              <w:left w:val="nil"/>
            </w:tcBorders>
          </w:tcPr>
          <w:p w14:paraId="0DE9A9F9" w14:textId="77777777" w:rsidR="00851C2E" w:rsidRPr="00F6433A" w:rsidRDefault="00851C2E" w:rsidP="00184862">
            <w:pPr>
              <w:tabs>
                <w:tab w:val="left" w:pos="1440"/>
                <w:tab w:val="left" w:pos="3240"/>
                <w:tab w:val="left" w:pos="8820"/>
              </w:tabs>
              <w:spacing w:after="0" w:line="240" w:lineRule="auto"/>
              <w:ind w:left="-108" w:right="-151"/>
              <w:jc w:val="center"/>
              <w:rPr>
                <w:ins w:id="66" w:author="Mriganka Medhi" w:date="2022-08-22T16:10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bookmarkEnd w:id="40"/>
    </w:tbl>
    <w:p w14:paraId="598C8A65" w14:textId="7B1CFBBA" w:rsidR="00BD5437" w:rsidRDefault="00BD5437" w:rsidP="00B834FB">
      <w:pPr>
        <w:rPr>
          <w:ins w:id="67" w:author="Mriganka Medhi" w:date="2022-08-22T16:10:00Z"/>
          <w:rFonts w:ascii="Times New Roman" w:hAnsi="Times New Roman" w:cs="Times New Roman"/>
          <w:b/>
          <w:sz w:val="24"/>
          <w:szCs w:val="24"/>
        </w:rPr>
      </w:pPr>
    </w:p>
    <w:tbl>
      <w:tblPr>
        <w:tblW w:w="9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851C2E" w:rsidRPr="003570C6" w14:paraId="6E9BB104" w14:textId="77777777" w:rsidTr="00184862">
        <w:trPr>
          <w:ins w:id="68" w:author="Mriganka Medhi" w:date="2022-08-22T16:10:00Z"/>
        </w:trPr>
        <w:tc>
          <w:tcPr>
            <w:tcW w:w="3119" w:type="dxa"/>
            <w:shd w:val="clear" w:color="auto" w:fill="auto"/>
          </w:tcPr>
          <w:p w14:paraId="6A28781C" w14:textId="77777777" w:rsidR="00851C2E" w:rsidRPr="00483B39" w:rsidRDefault="00851C2E" w:rsidP="00184862">
            <w:pPr>
              <w:rPr>
                <w:ins w:id="69" w:author="Mriganka Medhi" w:date="2022-08-22T16:10:00Z"/>
                <w:rFonts w:ascii="Times New Roman" w:eastAsia="Times New Roman" w:hAnsi="Times New Roman" w:cs="Times New Roman"/>
                <w:b/>
              </w:rPr>
            </w:pPr>
            <w:bookmarkStart w:id="70" w:name="_Hlk111298021"/>
            <w:ins w:id="71" w:author="Mriganka Medhi" w:date="2022-08-22T16:10:00Z">
              <w:r w:rsidRPr="00483B39">
                <w:rPr>
                  <w:rFonts w:ascii="Times New Roman" w:eastAsia="Times New Roman" w:hAnsi="Times New Roman" w:cs="Times New Roman"/>
                  <w:b/>
                </w:rPr>
                <w:t xml:space="preserve">Prepared By: </w:t>
              </w:r>
            </w:ins>
          </w:p>
          <w:p w14:paraId="2D94AA3B" w14:textId="77777777" w:rsidR="00851C2E" w:rsidRPr="00483B39" w:rsidRDefault="00851C2E" w:rsidP="00184862">
            <w:pPr>
              <w:rPr>
                <w:ins w:id="72" w:author="Mriganka Medhi" w:date="2022-08-22T16:10:00Z"/>
                <w:rFonts w:ascii="Times New Roman" w:eastAsia="Times New Roman" w:hAnsi="Times New Roman" w:cs="Times New Roman"/>
              </w:rPr>
            </w:pPr>
            <w:ins w:id="73" w:author="Mriganka Medhi" w:date="2022-08-22T16:10:00Z">
              <w:r w:rsidRPr="00483B39">
                <w:rPr>
                  <w:rFonts w:ascii="Times New Roman" w:eastAsia="Times New Roman" w:hAnsi="Times New Roman" w:cs="Times New Roman"/>
                </w:rPr>
                <w:t>Head Mechanical Maintenance, Battery 1- MCD</w:t>
              </w:r>
            </w:ins>
          </w:p>
        </w:tc>
        <w:tc>
          <w:tcPr>
            <w:tcW w:w="3261" w:type="dxa"/>
            <w:shd w:val="clear" w:color="auto" w:fill="auto"/>
          </w:tcPr>
          <w:p w14:paraId="3B536E07" w14:textId="77777777" w:rsidR="00851C2E" w:rsidRPr="00483B39" w:rsidRDefault="00851C2E" w:rsidP="00184862">
            <w:pPr>
              <w:rPr>
                <w:ins w:id="74" w:author="Mriganka Medhi" w:date="2022-08-22T16:10:00Z"/>
                <w:rFonts w:ascii="Times New Roman" w:eastAsia="Times New Roman" w:hAnsi="Times New Roman" w:cs="Times New Roman"/>
                <w:b/>
              </w:rPr>
            </w:pPr>
            <w:ins w:id="75" w:author="Mriganka Medhi" w:date="2022-08-22T16:10:00Z">
              <w:r w:rsidRPr="00483B39">
                <w:rPr>
                  <w:rFonts w:ascii="Times New Roman" w:eastAsia="Times New Roman" w:hAnsi="Times New Roman" w:cs="Times New Roman"/>
                  <w:b/>
                </w:rPr>
                <w:t xml:space="preserve">Reviewed &amp; Issued By: </w:t>
              </w:r>
            </w:ins>
          </w:p>
          <w:p w14:paraId="0AB0DF28" w14:textId="77777777" w:rsidR="00851C2E" w:rsidRPr="00483B39" w:rsidRDefault="00851C2E" w:rsidP="00184862">
            <w:pPr>
              <w:rPr>
                <w:ins w:id="76" w:author="Mriganka Medhi" w:date="2022-08-22T16:10:00Z"/>
                <w:rFonts w:ascii="Times New Roman" w:eastAsia="Times New Roman" w:hAnsi="Times New Roman" w:cs="Times New Roman"/>
              </w:rPr>
            </w:pPr>
            <w:ins w:id="77" w:author="Mriganka Medhi" w:date="2022-08-22T16:10:00Z">
              <w:r w:rsidRPr="00483B39">
                <w:rPr>
                  <w:rFonts w:ascii="Times New Roman" w:eastAsia="Times New Roman" w:hAnsi="Times New Roman" w:cs="Times New Roman"/>
                </w:rPr>
                <w:t>Management Representative</w:t>
              </w:r>
            </w:ins>
          </w:p>
        </w:tc>
        <w:tc>
          <w:tcPr>
            <w:tcW w:w="3118" w:type="dxa"/>
            <w:shd w:val="clear" w:color="auto" w:fill="auto"/>
          </w:tcPr>
          <w:p w14:paraId="3E6DC87D" w14:textId="77777777" w:rsidR="00851C2E" w:rsidRPr="00483B39" w:rsidRDefault="00851C2E" w:rsidP="00184862">
            <w:pPr>
              <w:rPr>
                <w:ins w:id="78" w:author="Mriganka Medhi" w:date="2022-08-22T16:10:00Z"/>
                <w:rFonts w:ascii="Times New Roman" w:eastAsia="Times New Roman" w:hAnsi="Times New Roman" w:cs="Times New Roman"/>
                <w:b/>
              </w:rPr>
            </w:pPr>
            <w:ins w:id="79" w:author="Mriganka Medhi" w:date="2022-08-22T16:10:00Z">
              <w:r w:rsidRPr="00483B39">
                <w:rPr>
                  <w:rFonts w:ascii="Times New Roman" w:eastAsia="Times New Roman" w:hAnsi="Times New Roman" w:cs="Times New Roman"/>
                  <w:b/>
                </w:rPr>
                <w:t xml:space="preserve">Approved By: </w:t>
              </w:r>
            </w:ins>
          </w:p>
          <w:p w14:paraId="14B13DC7" w14:textId="77777777" w:rsidR="00851C2E" w:rsidRPr="00483B39" w:rsidRDefault="00851C2E" w:rsidP="00184862">
            <w:pPr>
              <w:rPr>
                <w:ins w:id="80" w:author="Mriganka Medhi" w:date="2022-08-22T16:10:00Z"/>
                <w:rFonts w:ascii="Times New Roman" w:eastAsia="Times New Roman" w:hAnsi="Times New Roman" w:cs="Times New Roman"/>
              </w:rPr>
            </w:pPr>
            <w:ins w:id="81" w:author="Mriganka Medhi" w:date="2022-08-22T16:10:00Z">
              <w:r w:rsidRPr="00483B39">
                <w:rPr>
                  <w:rFonts w:ascii="Times New Roman" w:eastAsia="Times New Roman" w:hAnsi="Times New Roman" w:cs="Times New Roman"/>
                </w:rPr>
                <w:t>Head Mechanical Maintenance MCD</w:t>
              </w:r>
            </w:ins>
          </w:p>
        </w:tc>
      </w:tr>
      <w:tr w:rsidR="00851C2E" w:rsidRPr="003570C6" w14:paraId="45EAF54C" w14:textId="77777777" w:rsidTr="00184862">
        <w:trPr>
          <w:trHeight w:val="987"/>
          <w:ins w:id="82" w:author="Mriganka Medhi" w:date="2022-08-22T16:10:00Z"/>
        </w:trPr>
        <w:tc>
          <w:tcPr>
            <w:tcW w:w="3119" w:type="dxa"/>
            <w:shd w:val="clear" w:color="auto" w:fill="auto"/>
          </w:tcPr>
          <w:p w14:paraId="65E2C95B" w14:textId="77777777" w:rsidR="00851C2E" w:rsidRPr="00483B39" w:rsidRDefault="00851C2E" w:rsidP="00184862">
            <w:pPr>
              <w:rPr>
                <w:ins w:id="83" w:author="Mriganka Medhi" w:date="2022-08-22T16:10:00Z"/>
                <w:rFonts w:ascii="Times New Roman" w:eastAsia="Times New Roman" w:hAnsi="Times New Roman" w:cs="Times New Roman"/>
                <w:b/>
              </w:rPr>
            </w:pPr>
            <w:ins w:id="84" w:author="Mriganka Medhi" w:date="2022-08-22T16:10:00Z">
              <w:r w:rsidRPr="00483B39">
                <w:rPr>
                  <w:rFonts w:ascii="Times New Roman" w:eastAsia="Times New Roman" w:hAnsi="Times New Roman" w:cs="Times New Roman"/>
                  <w:b/>
                </w:rPr>
                <w:t>Signature:</w:t>
              </w:r>
            </w:ins>
          </w:p>
          <w:p w14:paraId="48539F45" w14:textId="77777777" w:rsidR="00851C2E" w:rsidRPr="00483B39" w:rsidRDefault="00851C2E" w:rsidP="00184862">
            <w:pPr>
              <w:rPr>
                <w:ins w:id="85" w:author="Mriganka Medhi" w:date="2022-08-22T16:10:00Z"/>
                <w:rFonts w:ascii="Times New Roman" w:eastAsia="Times New Roman" w:hAnsi="Times New Roman" w:cs="Times New Roman"/>
                <w:b/>
              </w:rPr>
            </w:pPr>
          </w:p>
          <w:p w14:paraId="4B11F388" w14:textId="77777777" w:rsidR="00851C2E" w:rsidRPr="00483B39" w:rsidRDefault="00851C2E" w:rsidP="00184862">
            <w:pPr>
              <w:rPr>
                <w:ins w:id="86" w:author="Mriganka Medhi" w:date="2022-08-22T16:10:00Z"/>
                <w:rFonts w:ascii="Times New Roman" w:eastAsia="Times New Roman" w:hAnsi="Times New Roman" w:cs="Times New Roman"/>
                <w:b/>
              </w:rPr>
            </w:pPr>
          </w:p>
          <w:p w14:paraId="0AB87D9A" w14:textId="77777777" w:rsidR="00851C2E" w:rsidRPr="00483B39" w:rsidRDefault="00851C2E" w:rsidP="00184862">
            <w:pPr>
              <w:rPr>
                <w:ins w:id="87" w:author="Mriganka Medhi" w:date="2022-08-22T16:10:00Z"/>
                <w:rFonts w:ascii="Times New Roman" w:eastAsia="Times New Roman" w:hAnsi="Times New Roman" w:cs="Times New Roman"/>
                <w:b/>
              </w:rPr>
            </w:pPr>
          </w:p>
          <w:p w14:paraId="62B74493" w14:textId="77777777" w:rsidR="00851C2E" w:rsidRPr="00483B39" w:rsidRDefault="00851C2E" w:rsidP="00184862">
            <w:pPr>
              <w:rPr>
                <w:ins w:id="88" w:author="Mriganka Medhi" w:date="2022-08-22T16:10:00Z"/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261" w:type="dxa"/>
            <w:shd w:val="clear" w:color="auto" w:fill="auto"/>
          </w:tcPr>
          <w:p w14:paraId="2BCEAE1E" w14:textId="77777777" w:rsidR="00851C2E" w:rsidRPr="00483B39" w:rsidRDefault="00851C2E" w:rsidP="00184862">
            <w:pPr>
              <w:rPr>
                <w:ins w:id="89" w:author="Mriganka Medhi" w:date="2022-08-22T16:10:00Z"/>
                <w:rFonts w:ascii="Times New Roman" w:eastAsia="Times New Roman" w:hAnsi="Times New Roman" w:cs="Times New Roman"/>
                <w:b/>
              </w:rPr>
            </w:pPr>
            <w:ins w:id="90" w:author="Mriganka Medhi" w:date="2022-08-22T16:10:00Z">
              <w:r w:rsidRPr="00483B39">
                <w:rPr>
                  <w:rFonts w:ascii="Times New Roman" w:eastAsia="Times New Roman" w:hAnsi="Times New Roman" w:cs="Times New Roman"/>
                  <w:b/>
                </w:rPr>
                <w:t>Signature:</w:t>
              </w:r>
            </w:ins>
          </w:p>
          <w:p w14:paraId="32FA9243" w14:textId="77777777" w:rsidR="00851C2E" w:rsidRPr="00483B39" w:rsidRDefault="00851C2E" w:rsidP="00184862">
            <w:pPr>
              <w:rPr>
                <w:ins w:id="91" w:author="Mriganka Medhi" w:date="2022-08-22T16:10:00Z"/>
                <w:rFonts w:ascii="Times New Roman" w:eastAsia="Times New Roman" w:hAnsi="Times New Roman" w:cs="Times New Roman"/>
                <w:b/>
              </w:rPr>
            </w:pPr>
          </w:p>
          <w:p w14:paraId="51C9D441" w14:textId="77777777" w:rsidR="00851C2E" w:rsidRPr="00483B39" w:rsidRDefault="00851C2E" w:rsidP="00184862">
            <w:pPr>
              <w:rPr>
                <w:ins w:id="92" w:author="Mriganka Medhi" w:date="2022-08-22T16:10:00Z"/>
                <w:rFonts w:ascii="Times New Roman" w:eastAsia="Times New Roman" w:hAnsi="Times New Roman" w:cs="Times New Roman"/>
                <w:b/>
              </w:rPr>
            </w:pPr>
          </w:p>
          <w:p w14:paraId="46E09921" w14:textId="77777777" w:rsidR="00851C2E" w:rsidRPr="00483B39" w:rsidRDefault="00851C2E" w:rsidP="00184862">
            <w:pPr>
              <w:rPr>
                <w:ins w:id="93" w:author="Mriganka Medhi" w:date="2022-08-22T16:10:00Z"/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118" w:type="dxa"/>
            <w:shd w:val="clear" w:color="auto" w:fill="auto"/>
          </w:tcPr>
          <w:p w14:paraId="315F66D3" w14:textId="77777777" w:rsidR="00851C2E" w:rsidRPr="00483B39" w:rsidRDefault="00851C2E" w:rsidP="00184862">
            <w:pPr>
              <w:rPr>
                <w:ins w:id="94" w:author="Mriganka Medhi" w:date="2022-08-22T16:10:00Z"/>
                <w:rFonts w:ascii="Times New Roman" w:eastAsia="Times New Roman" w:hAnsi="Times New Roman" w:cs="Times New Roman"/>
                <w:b/>
              </w:rPr>
            </w:pPr>
            <w:ins w:id="95" w:author="Mriganka Medhi" w:date="2022-08-22T16:10:00Z">
              <w:r w:rsidRPr="00483B39">
                <w:rPr>
                  <w:rFonts w:ascii="Times New Roman" w:eastAsia="Times New Roman" w:hAnsi="Times New Roman" w:cs="Times New Roman"/>
                  <w:b/>
                </w:rPr>
                <w:t>Signature:</w:t>
              </w:r>
            </w:ins>
          </w:p>
          <w:p w14:paraId="33F86C58" w14:textId="77777777" w:rsidR="00851C2E" w:rsidRPr="00483B39" w:rsidRDefault="00851C2E" w:rsidP="00184862">
            <w:pPr>
              <w:rPr>
                <w:ins w:id="96" w:author="Mriganka Medhi" w:date="2022-08-22T16:10:00Z"/>
                <w:rFonts w:ascii="Times New Roman" w:eastAsia="Times New Roman" w:hAnsi="Times New Roman" w:cs="Times New Roman"/>
                <w:b/>
              </w:rPr>
            </w:pPr>
          </w:p>
          <w:p w14:paraId="5C612E94" w14:textId="77777777" w:rsidR="00851C2E" w:rsidRPr="00483B39" w:rsidRDefault="00851C2E" w:rsidP="00184862">
            <w:pPr>
              <w:rPr>
                <w:ins w:id="97" w:author="Mriganka Medhi" w:date="2022-08-22T16:10:00Z"/>
                <w:rFonts w:ascii="Times New Roman" w:eastAsia="Times New Roman" w:hAnsi="Times New Roman" w:cs="Times New Roman"/>
                <w:b/>
              </w:rPr>
            </w:pPr>
          </w:p>
          <w:p w14:paraId="1744CFF7" w14:textId="77777777" w:rsidR="00851C2E" w:rsidRPr="00483B39" w:rsidRDefault="00851C2E" w:rsidP="00184862">
            <w:pPr>
              <w:rPr>
                <w:ins w:id="98" w:author="Mriganka Medhi" w:date="2022-08-22T16:10:00Z"/>
                <w:rFonts w:ascii="Times New Roman" w:eastAsia="Times New Roman" w:hAnsi="Times New Roman" w:cs="Times New Roman"/>
                <w:b/>
              </w:rPr>
            </w:pPr>
          </w:p>
        </w:tc>
      </w:tr>
      <w:tr w:rsidR="00851C2E" w:rsidRPr="001C094A" w14:paraId="67755994" w14:textId="77777777" w:rsidTr="00184862">
        <w:trPr>
          <w:ins w:id="99" w:author="Mriganka Medhi" w:date="2022-08-22T16:10:00Z"/>
        </w:trPr>
        <w:tc>
          <w:tcPr>
            <w:tcW w:w="3119" w:type="dxa"/>
            <w:shd w:val="clear" w:color="auto" w:fill="auto"/>
          </w:tcPr>
          <w:p w14:paraId="61D131C9" w14:textId="77777777" w:rsidR="00851C2E" w:rsidRPr="00483B39" w:rsidRDefault="00851C2E" w:rsidP="00184862">
            <w:pPr>
              <w:rPr>
                <w:ins w:id="100" w:author="Mriganka Medhi" w:date="2022-08-22T16:10:00Z"/>
                <w:rFonts w:ascii="Times New Roman" w:eastAsia="Times New Roman" w:hAnsi="Times New Roman" w:cs="Times New Roman"/>
                <w:b/>
              </w:rPr>
            </w:pPr>
            <w:ins w:id="101" w:author="Mriganka Medhi" w:date="2022-08-22T16:10:00Z">
              <w:r w:rsidRPr="00483B39">
                <w:rPr>
                  <w:rFonts w:ascii="Times New Roman" w:eastAsia="Times New Roman" w:hAnsi="Times New Roman" w:cs="Times New Roman"/>
                  <w:b/>
                </w:rPr>
                <w:t>Review Date: 13.08.2022</w:t>
              </w:r>
            </w:ins>
          </w:p>
        </w:tc>
        <w:tc>
          <w:tcPr>
            <w:tcW w:w="3261" w:type="dxa"/>
            <w:shd w:val="clear" w:color="auto" w:fill="auto"/>
          </w:tcPr>
          <w:p w14:paraId="316FC94E" w14:textId="77777777" w:rsidR="00851C2E" w:rsidRPr="00483B39" w:rsidRDefault="00851C2E" w:rsidP="00184862">
            <w:pPr>
              <w:rPr>
                <w:ins w:id="102" w:author="Mriganka Medhi" w:date="2022-08-22T16:10:00Z"/>
                <w:rFonts w:ascii="Times New Roman" w:eastAsia="Times New Roman" w:hAnsi="Times New Roman" w:cs="Times New Roman"/>
                <w:b/>
              </w:rPr>
            </w:pPr>
            <w:ins w:id="103" w:author="Mriganka Medhi" w:date="2022-08-22T16:10:00Z">
              <w:r w:rsidRPr="00483B39">
                <w:rPr>
                  <w:rFonts w:ascii="Times New Roman" w:eastAsia="Times New Roman" w:hAnsi="Times New Roman" w:cs="Times New Roman"/>
                  <w:b/>
                </w:rPr>
                <w:t>Review Date: 13.08.2022</w:t>
              </w:r>
            </w:ins>
          </w:p>
        </w:tc>
        <w:tc>
          <w:tcPr>
            <w:tcW w:w="3118" w:type="dxa"/>
            <w:shd w:val="clear" w:color="auto" w:fill="auto"/>
          </w:tcPr>
          <w:p w14:paraId="288A94A5" w14:textId="77777777" w:rsidR="00851C2E" w:rsidRPr="00483B39" w:rsidRDefault="00851C2E" w:rsidP="00184862">
            <w:pPr>
              <w:rPr>
                <w:ins w:id="104" w:author="Mriganka Medhi" w:date="2022-08-22T16:10:00Z"/>
                <w:rFonts w:ascii="Times New Roman" w:eastAsia="Times New Roman" w:hAnsi="Times New Roman" w:cs="Times New Roman"/>
                <w:b/>
              </w:rPr>
            </w:pPr>
            <w:ins w:id="105" w:author="Mriganka Medhi" w:date="2022-08-22T16:10:00Z">
              <w:r w:rsidRPr="00483B39">
                <w:rPr>
                  <w:rFonts w:ascii="Times New Roman" w:eastAsia="Times New Roman" w:hAnsi="Times New Roman" w:cs="Times New Roman"/>
                  <w:b/>
                </w:rPr>
                <w:t>Review Date: 13.08.2022</w:t>
              </w:r>
            </w:ins>
          </w:p>
        </w:tc>
      </w:tr>
      <w:bookmarkEnd w:id="70"/>
    </w:tbl>
    <w:p w14:paraId="21F209FB" w14:textId="77777777" w:rsidR="00851C2E" w:rsidRDefault="00851C2E" w:rsidP="00B834FB">
      <w:pPr>
        <w:rPr>
          <w:rFonts w:ascii="Times New Roman" w:hAnsi="Times New Roman" w:cs="Times New Roman"/>
          <w:b/>
          <w:sz w:val="24"/>
          <w:szCs w:val="24"/>
        </w:rPr>
      </w:pPr>
    </w:p>
    <w:sectPr w:rsidR="00851C2E" w:rsidSect="00C4047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133" w:bottom="851" w:left="1440" w:header="568" w:footer="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DA927" w14:textId="77777777" w:rsidR="005C6D65" w:rsidRDefault="005C6D65" w:rsidP="0036287A">
      <w:pPr>
        <w:spacing w:after="0" w:line="240" w:lineRule="auto"/>
      </w:pPr>
      <w:r>
        <w:separator/>
      </w:r>
    </w:p>
  </w:endnote>
  <w:endnote w:type="continuationSeparator" w:id="0">
    <w:p w14:paraId="703E2B75" w14:textId="77777777" w:rsidR="005C6D65" w:rsidRDefault="005C6D65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B4CF5" w14:textId="77777777" w:rsidR="00851C2E" w:rsidRDefault="00851C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62D02" w14:textId="147B491D" w:rsidR="00C40473" w:rsidRDefault="00851C2E">
    <w:pPr>
      <w:pStyle w:val="Footer"/>
    </w:pPr>
    <w:r>
      <w:rPr>
        <w:rFonts w:ascii="Times New Roman" w:hAnsi="Times New Roman"/>
        <w:i/>
        <w:iCs/>
        <w:noProof/>
        <w:sz w:val="16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8B08CAA" wp14:editId="29BCB740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56b4443d87527854571e5f63" descr="{&quot;HashCode&quot;:179929432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C421BBE" w14:textId="2210E872" w:rsidR="00851C2E" w:rsidRPr="00851C2E" w:rsidRDefault="00851C2E" w:rsidP="00851C2E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851C2E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B08CAA" id="_x0000_t202" coordsize="21600,21600" o:spt="202" path="m,l,21600r21600,l21600,xe">
              <v:stroke joinstyle="miter"/>
              <v:path gradientshapeok="t" o:connecttype="rect"/>
            </v:shapetype>
            <v:shape id="MSIPCM56b4443d87527854571e5f63" o:spid="_x0000_s1028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fill o:detectmouseclick="t"/>
              <v:textbox inset=",0,,0">
                <w:txbxContent>
                  <w:p w14:paraId="7C421BBE" w14:textId="2210E872" w:rsidR="00851C2E" w:rsidRPr="00851C2E" w:rsidRDefault="00851C2E" w:rsidP="00851C2E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851C2E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40473"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 w:rsidR="00C40473"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 w:rsidR="00C40473">
      <w:rPr>
        <w:rFonts w:ascii="Times New Roman" w:hAnsi="Times New Roman"/>
        <w:i/>
        <w:iCs/>
        <w:sz w:val="16"/>
        <w:szCs w:val="24"/>
      </w:rPr>
      <w:t>in Red.  </w:t>
    </w:r>
    <w:r w:rsidR="00C40473">
      <w:ptab w:relativeTo="margin" w:alignment="center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E229" w14:textId="77777777" w:rsidR="00851C2E" w:rsidRDefault="00851C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1209D" w14:textId="77777777" w:rsidR="005C6D65" w:rsidRDefault="005C6D65" w:rsidP="0036287A">
      <w:pPr>
        <w:spacing w:after="0" w:line="240" w:lineRule="auto"/>
      </w:pPr>
      <w:r>
        <w:separator/>
      </w:r>
    </w:p>
  </w:footnote>
  <w:footnote w:type="continuationSeparator" w:id="0">
    <w:p w14:paraId="00A2EED6" w14:textId="77777777" w:rsidR="005C6D65" w:rsidRDefault="005C6D65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93F66" w14:textId="77777777" w:rsidR="00851C2E" w:rsidRDefault="00851C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32" w:type="dxa"/>
      <w:tblInd w:w="-8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836"/>
      <w:gridCol w:w="4111"/>
      <w:gridCol w:w="1701"/>
      <w:gridCol w:w="1984"/>
    </w:tblGrid>
    <w:tr w:rsidR="00851C2E" w14:paraId="7812B680" w14:textId="77777777" w:rsidTr="00184862">
      <w:trPr>
        <w:trHeight w:val="251"/>
        <w:ins w:id="106" w:author="Mriganka Medhi" w:date="2022-08-22T16:07:00Z"/>
      </w:trPr>
      <w:tc>
        <w:tcPr>
          <w:tcW w:w="283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7BBCA60" w14:textId="07B66503" w:rsidR="00851C2E" w:rsidRDefault="00851C2E" w:rsidP="00851C2E">
          <w:pPr>
            <w:pStyle w:val="Header"/>
            <w:spacing w:line="276" w:lineRule="auto"/>
            <w:ind w:left="-122"/>
            <w:jc w:val="center"/>
            <w:rPr>
              <w:ins w:id="107" w:author="Mriganka Medhi" w:date="2022-08-22T16:07:00Z"/>
            </w:rPr>
          </w:pPr>
          <w:ins w:id="108" w:author="Mriganka Medhi" w:date="2022-08-22T16:07:00Z">
            <w:r w:rsidRPr="003450E1">
              <w:rPr>
                <w:noProof/>
              </w:rPr>
              <w:drawing>
                <wp:inline distT="0" distB="0" distL="0" distR="0" wp14:anchorId="1824A64B" wp14:editId="510C4DC8">
                  <wp:extent cx="1517650" cy="736600"/>
                  <wp:effectExtent l="0" t="0" r="0" b="0"/>
                  <wp:docPr id="1" name="Picture 5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5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7650" cy="73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ins>
        </w:p>
      </w:tc>
      <w:tc>
        <w:tcPr>
          <w:tcW w:w="41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A4F8A7C" w14:textId="77777777" w:rsidR="00851C2E" w:rsidRPr="00B834FB" w:rsidRDefault="00851C2E" w:rsidP="00851C2E">
          <w:pPr>
            <w:pStyle w:val="NoSpacing"/>
            <w:jc w:val="center"/>
            <w:rPr>
              <w:ins w:id="109" w:author="Mriganka Medhi" w:date="2022-08-22T16:07:00Z"/>
              <w:rFonts w:ascii="Times New Roman" w:hAnsi="Times New Roman"/>
              <w:b/>
            </w:rPr>
          </w:pPr>
          <w:ins w:id="110" w:author="Mriganka Medhi" w:date="2022-08-22T16:07:00Z">
            <w:r w:rsidRPr="00B834FB">
              <w:rPr>
                <w:rFonts w:ascii="Times New Roman" w:hAnsi="Times New Roman"/>
                <w:b/>
              </w:rPr>
              <w:t xml:space="preserve">VEDANTA LIMITED – </w:t>
            </w:r>
            <w:r>
              <w:rPr>
                <w:rFonts w:ascii="Times New Roman" w:hAnsi="Times New Roman"/>
                <w:b/>
              </w:rPr>
              <w:t>VALUE ADDED BUSINESS</w:t>
            </w:r>
          </w:ins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8808711" w14:textId="77777777" w:rsidR="00851C2E" w:rsidRPr="00B834FB" w:rsidRDefault="00851C2E" w:rsidP="00851C2E">
          <w:pPr>
            <w:pStyle w:val="NoSpacing"/>
            <w:rPr>
              <w:ins w:id="111" w:author="Mriganka Medhi" w:date="2022-08-22T16:07:00Z"/>
              <w:rFonts w:ascii="Times New Roman" w:hAnsi="Times New Roman"/>
              <w:b/>
            </w:rPr>
          </w:pPr>
          <w:ins w:id="112" w:author="Mriganka Medhi" w:date="2022-08-22T16:07:00Z">
            <w:r w:rsidRPr="00B834FB">
              <w:rPr>
                <w:rFonts w:ascii="Times New Roman" w:hAnsi="Times New Roman"/>
                <w:b/>
              </w:rPr>
              <w:t>Document No.:</w:t>
            </w:r>
          </w:ins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5CA9713" w14:textId="11A33BE2" w:rsidR="00851C2E" w:rsidRPr="00D24620" w:rsidRDefault="00851C2E" w:rsidP="00851C2E">
          <w:pPr>
            <w:pStyle w:val="NoSpacing"/>
            <w:rPr>
              <w:ins w:id="113" w:author="Mriganka Medhi" w:date="2022-08-22T16:07:00Z"/>
              <w:rFonts w:ascii="Times New Roman" w:hAnsi="Times New Roman"/>
              <w:b/>
            </w:rPr>
          </w:pPr>
          <w:ins w:id="114" w:author="Mriganka Medhi" w:date="2022-08-22T16:07:00Z">
            <w:r w:rsidRPr="00D24620">
              <w:rPr>
                <w:rFonts w:ascii="Times New Roman" w:hAnsi="Times New Roman"/>
                <w:b/>
              </w:rPr>
              <w:t>VL/IMS/</w:t>
            </w:r>
            <w:r>
              <w:rPr>
                <w:rFonts w:ascii="Times New Roman" w:hAnsi="Times New Roman"/>
                <w:b/>
              </w:rPr>
              <w:t>VAB</w:t>
            </w:r>
            <w:r w:rsidRPr="00B834FB">
              <w:rPr>
                <w:rFonts w:ascii="Times New Roman" w:hAnsi="Times New Roman"/>
                <w:b/>
              </w:rPr>
              <w:t>/</w:t>
            </w:r>
            <w:r>
              <w:rPr>
                <w:rFonts w:ascii="Times New Roman" w:hAnsi="Times New Roman"/>
                <w:b/>
              </w:rPr>
              <w:t>MCD/MECH/WI/</w:t>
            </w:r>
            <w:r>
              <w:rPr>
                <w:rFonts w:ascii="Times New Roman" w:hAnsi="Times New Roman"/>
                <w:b/>
              </w:rPr>
              <w:t>47</w:t>
            </w:r>
          </w:ins>
        </w:p>
      </w:tc>
    </w:tr>
    <w:tr w:rsidR="00851C2E" w14:paraId="20B946C4" w14:textId="77777777" w:rsidTr="00184862">
      <w:trPr>
        <w:trHeight w:val="143"/>
        <w:ins w:id="115" w:author="Mriganka Medhi" w:date="2022-08-22T16:07:00Z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0F03D6C" w14:textId="77777777" w:rsidR="00851C2E" w:rsidRDefault="00851C2E" w:rsidP="00851C2E">
          <w:pPr>
            <w:rPr>
              <w:ins w:id="116" w:author="Mriganka Medhi" w:date="2022-08-22T16:07:00Z"/>
            </w:rPr>
          </w:pPr>
        </w:p>
      </w:tc>
      <w:tc>
        <w:tcPr>
          <w:tcW w:w="41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B710186" w14:textId="77777777" w:rsidR="00851C2E" w:rsidRPr="00B834FB" w:rsidRDefault="00851C2E" w:rsidP="00851C2E">
          <w:pPr>
            <w:pStyle w:val="NoSpacing"/>
            <w:jc w:val="center"/>
            <w:rPr>
              <w:ins w:id="117" w:author="Mriganka Medhi" w:date="2022-08-22T16:07:00Z"/>
              <w:rFonts w:ascii="Times New Roman" w:hAnsi="Times New Roman"/>
              <w:b/>
            </w:rPr>
          </w:pPr>
          <w:ins w:id="118" w:author="Mriganka Medhi" w:date="2022-08-22T16:07:00Z">
            <w:r>
              <w:rPr>
                <w:rFonts w:ascii="Times New Roman" w:hAnsi="Times New Roman"/>
                <w:b/>
              </w:rPr>
              <w:t>Integrated Management System</w:t>
            </w:r>
          </w:ins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9542861" w14:textId="77777777" w:rsidR="00851C2E" w:rsidRPr="00B834FB" w:rsidRDefault="00851C2E" w:rsidP="00851C2E">
          <w:pPr>
            <w:pStyle w:val="NoSpacing"/>
            <w:rPr>
              <w:ins w:id="119" w:author="Mriganka Medhi" w:date="2022-08-22T16:07:00Z"/>
              <w:rFonts w:ascii="Times New Roman" w:hAnsi="Times New Roman"/>
              <w:b/>
            </w:rPr>
          </w:pPr>
          <w:ins w:id="120" w:author="Mriganka Medhi" w:date="2022-08-22T16:07:00Z">
            <w:r w:rsidRPr="00B834FB">
              <w:rPr>
                <w:rFonts w:ascii="Times New Roman" w:hAnsi="Times New Roman"/>
                <w:b/>
              </w:rPr>
              <w:t>Revision Date:</w:t>
            </w:r>
          </w:ins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C9DE726" w14:textId="77777777" w:rsidR="00851C2E" w:rsidRPr="00351941" w:rsidRDefault="00851C2E" w:rsidP="00851C2E">
          <w:pPr>
            <w:pStyle w:val="NoSpacing"/>
            <w:rPr>
              <w:ins w:id="121" w:author="Mriganka Medhi" w:date="2022-08-22T16:07:00Z"/>
              <w:rFonts w:ascii="Times New Roman" w:hAnsi="Times New Roman"/>
              <w:b/>
            </w:rPr>
          </w:pPr>
          <w:ins w:id="122" w:author="Mriganka Medhi" w:date="2022-08-22T16:07:00Z">
            <w:r>
              <w:rPr>
                <w:rFonts w:ascii="Times New Roman" w:hAnsi="Times New Roman"/>
                <w:b/>
              </w:rPr>
              <w:t>13</w:t>
            </w:r>
            <w:r w:rsidRPr="00351941">
              <w:rPr>
                <w:rFonts w:ascii="Times New Roman" w:hAnsi="Times New Roman"/>
                <w:b/>
              </w:rPr>
              <w:t>-08-2022</w:t>
            </w:r>
          </w:ins>
        </w:p>
      </w:tc>
    </w:tr>
    <w:tr w:rsidR="00851C2E" w14:paraId="6A2215F4" w14:textId="77777777" w:rsidTr="00184862">
      <w:trPr>
        <w:trHeight w:val="143"/>
        <w:ins w:id="123" w:author="Mriganka Medhi" w:date="2022-08-22T16:07:00Z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EDC9C40" w14:textId="77777777" w:rsidR="00851C2E" w:rsidRDefault="00851C2E" w:rsidP="00851C2E">
          <w:pPr>
            <w:rPr>
              <w:ins w:id="124" w:author="Mriganka Medhi" w:date="2022-08-22T16:07:00Z"/>
            </w:rPr>
          </w:pPr>
        </w:p>
      </w:tc>
      <w:tc>
        <w:tcPr>
          <w:tcW w:w="411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063354A" w14:textId="7CBBE46E" w:rsidR="00851C2E" w:rsidRPr="003C293A" w:rsidRDefault="00851C2E" w:rsidP="00851C2E">
          <w:pPr>
            <w:pStyle w:val="NoSpacing"/>
            <w:jc w:val="center"/>
            <w:rPr>
              <w:ins w:id="125" w:author="Mriganka Medhi" w:date="2022-08-22T16:07:00Z"/>
              <w:rFonts w:ascii="Times New Roman" w:hAnsi="Times New Roman" w:cs="Times New Roman"/>
              <w:b/>
            </w:rPr>
          </w:pPr>
          <w:ins w:id="126" w:author="Mriganka Medhi" w:date="2022-08-22T16:07:00Z">
            <w:r w:rsidRPr="00B834FB">
              <w:rPr>
                <w:rFonts w:ascii="Times New Roman" w:hAnsi="Times New Roman" w:cs="Times New Roman"/>
                <w:b/>
              </w:rPr>
              <w:t xml:space="preserve">Procedure for </w:t>
            </w:r>
            <w:r w:rsidRPr="00851C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INSPECTION OF AIR RECEIVER</w:t>
            </w:r>
          </w:ins>
        </w:p>
        <w:p w14:paraId="29004368" w14:textId="77777777" w:rsidR="00851C2E" w:rsidRPr="005F5954" w:rsidRDefault="00851C2E" w:rsidP="00851C2E">
          <w:pPr>
            <w:pStyle w:val="NoSpacing"/>
            <w:jc w:val="center"/>
            <w:rPr>
              <w:ins w:id="127" w:author="Mriganka Medhi" w:date="2022-08-22T16:07:00Z"/>
              <w:rFonts w:ascii="Times New Roman" w:hAnsi="Times New Roman"/>
              <w:b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A26B970" w14:textId="77777777" w:rsidR="00851C2E" w:rsidRPr="00B834FB" w:rsidRDefault="00851C2E" w:rsidP="00851C2E">
          <w:pPr>
            <w:pStyle w:val="NoSpacing"/>
            <w:rPr>
              <w:ins w:id="128" w:author="Mriganka Medhi" w:date="2022-08-22T16:07:00Z"/>
              <w:rFonts w:ascii="Times New Roman" w:hAnsi="Times New Roman"/>
              <w:b/>
            </w:rPr>
          </w:pPr>
          <w:ins w:id="129" w:author="Mriganka Medhi" w:date="2022-08-22T16:07:00Z">
            <w:r w:rsidRPr="00B834FB">
              <w:rPr>
                <w:rFonts w:ascii="Times New Roman" w:hAnsi="Times New Roman"/>
                <w:b/>
              </w:rPr>
              <w:t>Revision No.:</w:t>
            </w:r>
          </w:ins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AA4AA33" w14:textId="0202164D" w:rsidR="00851C2E" w:rsidRPr="00351941" w:rsidRDefault="00851C2E" w:rsidP="00851C2E">
          <w:pPr>
            <w:pStyle w:val="NoSpacing"/>
            <w:rPr>
              <w:ins w:id="130" w:author="Mriganka Medhi" w:date="2022-08-22T16:07:00Z"/>
              <w:rFonts w:ascii="Times New Roman" w:hAnsi="Times New Roman"/>
              <w:b/>
            </w:rPr>
          </w:pPr>
          <w:ins w:id="131" w:author="Mriganka Medhi" w:date="2022-08-22T16:07:00Z">
            <w:r w:rsidRPr="00351941">
              <w:rPr>
                <w:rFonts w:ascii="Times New Roman" w:hAnsi="Times New Roman"/>
                <w:b/>
              </w:rPr>
              <w:t>0</w:t>
            </w:r>
            <w:r>
              <w:rPr>
                <w:rFonts w:ascii="Times New Roman" w:hAnsi="Times New Roman"/>
                <w:b/>
              </w:rPr>
              <w:t>6</w:t>
            </w:r>
          </w:ins>
        </w:p>
      </w:tc>
    </w:tr>
    <w:tr w:rsidR="00851C2E" w14:paraId="5222B272" w14:textId="77777777" w:rsidTr="00184862">
      <w:trPr>
        <w:trHeight w:val="98"/>
        <w:ins w:id="132" w:author="Mriganka Medhi" w:date="2022-08-22T16:07:00Z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8B13105" w14:textId="77777777" w:rsidR="00851C2E" w:rsidRDefault="00851C2E" w:rsidP="00851C2E">
          <w:pPr>
            <w:rPr>
              <w:ins w:id="133" w:author="Mriganka Medhi" w:date="2022-08-22T16:07:00Z"/>
            </w:rPr>
          </w:pPr>
        </w:p>
      </w:tc>
      <w:tc>
        <w:tcPr>
          <w:tcW w:w="411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0B25E91" w14:textId="77777777" w:rsidR="00851C2E" w:rsidRPr="00B834FB" w:rsidRDefault="00851C2E" w:rsidP="00851C2E">
          <w:pPr>
            <w:pStyle w:val="NoSpacing"/>
            <w:rPr>
              <w:ins w:id="134" w:author="Mriganka Medhi" w:date="2022-08-22T16:07:00Z"/>
              <w:rFonts w:ascii="Times New Roman" w:hAnsi="Times New Roman"/>
              <w:b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5E29AAB" w14:textId="77777777" w:rsidR="00851C2E" w:rsidRPr="00B834FB" w:rsidRDefault="00851C2E" w:rsidP="00851C2E">
          <w:pPr>
            <w:pStyle w:val="NoSpacing"/>
            <w:rPr>
              <w:ins w:id="135" w:author="Mriganka Medhi" w:date="2022-08-22T16:07:00Z"/>
              <w:rFonts w:ascii="Times New Roman" w:hAnsi="Times New Roman"/>
              <w:b/>
            </w:rPr>
          </w:pPr>
          <w:ins w:id="136" w:author="Mriganka Medhi" w:date="2022-08-22T16:07:00Z">
            <w:r w:rsidRPr="00B834FB">
              <w:rPr>
                <w:rFonts w:ascii="Times New Roman" w:hAnsi="Times New Roman"/>
                <w:b/>
              </w:rPr>
              <w:t>Page No.:</w:t>
            </w:r>
          </w:ins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1548296" w14:textId="77777777" w:rsidR="00851C2E" w:rsidRPr="00B834FB" w:rsidRDefault="00851C2E" w:rsidP="00851C2E">
          <w:pPr>
            <w:pStyle w:val="NoSpacing"/>
            <w:rPr>
              <w:ins w:id="137" w:author="Mriganka Medhi" w:date="2022-08-22T16:07:00Z"/>
              <w:rFonts w:ascii="Times New Roman" w:hAnsi="Times New Roman"/>
              <w:b/>
            </w:rPr>
          </w:pPr>
          <w:ins w:id="138" w:author="Mriganka Medhi" w:date="2022-08-22T16:07:00Z">
            <w:r w:rsidRPr="000C2810">
              <w:rPr>
                <w:rFonts w:ascii="Times New Roman" w:hAnsi="Times New Roman"/>
                <w:b/>
              </w:rPr>
              <w:fldChar w:fldCharType="begin"/>
            </w:r>
            <w:r w:rsidRPr="000C2810">
              <w:rPr>
                <w:rFonts w:ascii="Times New Roman" w:hAnsi="Times New Roman"/>
                <w:b/>
              </w:rPr>
              <w:instrText xml:space="preserve"> PAGE  \* Arabic  \* MERGEFORMAT </w:instrText>
            </w:r>
            <w:r w:rsidRPr="000C2810">
              <w:rPr>
                <w:rFonts w:ascii="Times New Roman" w:hAnsi="Times New Roman"/>
                <w:b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</w:rPr>
              <w:t>1</w:t>
            </w:r>
            <w:r w:rsidRPr="000C2810">
              <w:rPr>
                <w:rFonts w:ascii="Times New Roman" w:hAnsi="Times New Roman"/>
                <w:b/>
              </w:rPr>
              <w:fldChar w:fldCharType="end"/>
            </w:r>
            <w:r w:rsidRPr="000C2810">
              <w:rPr>
                <w:rFonts w:ascii="Times New Roman" w:hAnsi="Times New Roman"/>
                <w:b/>
              </w:rPr>
              <w:t xml:space="preserve"> of </w:t>
            </w:r>
            <w:r w:rsidRPr="000C2810">
              <w:rPr>
                <w:rFonts w:ascii="Times New Roman" w:hAnsi="Times New Roman"/>
                <w:b/>
              </w:rPr>
              <w:fldChar w:fldCharType="begin"/>
            </w:r>
            <w:r w:rsidRPr="000C2810">
              <w:rPr>
                <w:rFonts w:ascii="Times New Roman" w:hAnsi="Times New Roman"/>
                <w:b/>
              </w:rPr>
              <w:instrText xml:space="preserve"> NUMPAGES  \* Arabic  \* MERGEFORMAT </w:instrText>
            </w:r>
            <w:r w:rsidRPr="000C2810">
              <w:rPr>
                <w:rFonts w:ascii="Times New Roman" w:hAnsi="Times New Roman"/>
                <w:b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</w:rPr>
              <w:t>2</w:t>
            </w:r>
            <w:r w:rsidRPr="000C2810">
              <w:rPr>
                <w:rFonts w:ascii="Times New Roman" w:hAnsi="Times New Roman"/>
                <w:b/>
              </w:rPr>
              <w:fldChar w:fldCharType="end"/>
            </w:r>
          </w:ins>
        </w:p>
      </w:tc>
    </w:tr>
  </w:tbl>
  <w:p w14:paraId="7F302C37" w14:textId="77777777" w:rsidR="00462248" w:rsidRDefault="004622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C79BD" w14:textId="77777777" w:rsidR="00851C2E" w:rsidRDefault="00851C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01B39"/>
    <w:multiLevelType w:val="hybridMultilevel"/>
    <w:tmpl w:val="9CDC4656"/>
    <w:lvl w:ilvl="0" w:tplc="3BBCECA8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88167CF"/>
    <w:multiLevelType w:val="hybridMultilevel"/>
    <w:tmpl w:val="0B8A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B392E"/>
    <w:multiLevelType w:val="multilevel"/>
    <w:tmpl w:val="AF1A1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5748DD"/>
    <w:multiLevelType w:val="multilevel"/>
    <w:tmpl w:val="9C26D9DC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2357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39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2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9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36" w:hanging="1800"/>
      </w:pPr>
      <w:rPr>
        <w:rFonts w:hint="default"/>
      </w:rPr>
    </w:lvl>
  </w:abstractNum>
  <w:abstractNum w:abstractNumId="5" w15:restartNumberingAfterBreak="0">
    <w:nsid w:val="0BC659A8"/>
    <w:multiLevelType w:val="hybridMultilevel"/>
    <w:tmpl w:val="037CF7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D678BC"/>
    <w:multiLevelType w:val="multilevel"/>
    <w:tmpl w:val="AFF8473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2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119D74FF"/>
    <w:multiLevelType w:val="hybridMultilevel"/>
    <w:tmpl w:val="640452B0"/>
    <w:lvl w:ilvl="0" w:tplc="7D7A48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A21F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C0056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701D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CC3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5815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20E9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467B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CC1D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D3588D"/>
    <w:multiLevelType w:val="multilevel"/>
    <w:tmpl w:val="AF1A1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BE082C"/>
    <w:multiLevelType w:val="hybridMultilevel"/>
    <w:tmpl w:val="75AEF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84115D"/>
    <w:multiLevelType w:val="hybridMultilevel"/>
    <w:tmpl w:val="1CB814B0"/>
    <w:lvl w:ilvl="0" w:tplc="0409000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283FD4"/>
    <w:multiLevelType w:val="hybridMultilevel"/>
    <w:tmpl w:val="BE903CDC"/>
    <w:lvl w:ilvl="0" w:tplc="40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462BED"/>
    <w:multiLevelType w:val="hybridMultilevel"/>
    <w:tmpl w:val="EA623F32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316C4C"/>
    <w:multiLevelType w:val="multilevel"/>
    <w:tmpl w:val="B9DA7B4A"/>
    <w:lvl w:ilvl="0">
      <w:start w:val="7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1F07002D"/>
    <w:multiLevelType w:val="multilevel"/>
    <w:tmpl w:val="D34CB45C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13D5426"/>
    <w:multiLevelType w:val="hybridMultilevel"/>
    <w:tmpl w:val="F42840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45F7A5D"/>
    <w:multiLevelType w:val="multilevel"/>
    <w:tmpl w:val="7706C48A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25EC0315"/>
    <w:multiLevelType w:val="hybridMultilevel"/>
    <w:tmpl w:val="BEA41A5A"/>
    <w:lvl w:ilvl="0" w:tplc="1D9A0932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CBA7F36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B238C04C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998893F2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37B8F2B0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3A08C18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11CED64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AFB088AA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55EE240E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0" w15:restartNumberingAfterBreak="0">
    <w:nsid w:val="260F394F"/>
    <w:multiLevelType w:val="multilevel"/>
    <w:tmpl w:val="6C8A5C10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78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71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43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07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07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42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842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424" w:hanging="1440"/>
      </w:pPr>
      <w:rPr>
        <w:rFonts w:hint="default"/>
        <w:b/>
      </w:rPr>
    </w:lvl>
  </w:abstractNum>
  <w:abstractNum w:abstractNumId="21" w15:restartNumberingAfterBreak="0">
    <w:nsid w:val="2B5231B6"/>
    <w:multiLevelType w:val="hybridMultilevel"/>
    <w:tmpl w:val="8646A8FA"/>
    <w:lvl w:ilvl="0" w:tplc="88222A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504E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5E2A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CA40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FA7D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E4EC0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F0AC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08A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58A44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9B6101"/>
    <w:multiLevelType w:val="hybridMultilevel"/>
    <w:tmpl w:val="6B96B36A"/>
    <w:lvl w:ilvl="0" w:tplc="40090001">
      <w:start w:val="1"/>
      <w:numFmt w:val="lowerRoman"/>
      <w:lvlText w:val="%1."/>
      <w:lvlJc w:val="right"/>
      <w:pPr>
        <w:ind w:left="2880" w:hanging="360"/>
      </w:pPr>
    </w:lvl>
    <w:lvl w:ilvl="1" w:tplc="40090003" w:tentative="1">
      <w:start w:val="1"/>
      <w:numFmt w:val="lowerLetter"/>
      <w:lvlText w:val="%2."/>
      <w:lvlJc w:val="left"/>
      <w:pPr>
        <w:ind w:left="3600" w:hanging="360"/>
      </w:pPr>
    </w:lvl>
    <w:lvl w:ilvl="2" w:tplc="40090005" w:tentative="1">
      <w:start w:val="1"/>
      <w:numFmt w:val="lowerRoman"/>
      <w:lvlText w:val="%3."/>
      <w:lvlJc w:val="right"/>
      <w:pPr>
        <w:ind w:left="4320" w:hanging="180"/>
      </w:pPr>
    </w:lvl>
    <w:lvl w:ilvl="3" w:tplc="40090001" w:tentative="1">
      <w:start w:val="1"/>
      <w:numFmt w:val="decimal"/>
      <w:lvlText w:val="%4."/>
      <w:lvlJc w:val="left"/>
      <w:pPr>
        <w:ind w:left="5040" w:hanging="360"/>
      </w:pPr>
    </w:lvl>
    <w:lvl w:ilvl="4" w:tplc="40090003" w:tentative="1">
      <w:start w:val="1"/>
      <w:numFmt w:val="lowerLetter"/>
      <w:lvlText w:val="%5."/>
      <w:lvlJc w:val="left"/>
      <w:pPr>
        <w:ind w:left="5760" w:hanging="360"/>
      </w:pPr>
    </w:lvl>
    <w:lvl w:ilvl="5" w:tplc="40090005" w:tentative="1">
      <w:start w:val="1"/>
      <w:numFmt w:val="lowerRoman"/>
      <w:lvlText w:val="%6."/>
      <w:lvlJc w:val="right"/>
      <w:pPr>
        <w:ind w:left="6480" w:hanging="180"/>
      </w:pPr>
    </w:lvl>
    <w:lvl w:ilvl="6" w:tplc="40090001" w:tentative="1">
      <w:start w:val="1"/>
      <w:numFmt w:val="decimal"/>
      <w:lvlText w:val="%7."/>
      <w:lvlJc w:val="left"/>
      <w:pPr>
        <w:ind w:left="7200" w:hanging="360"/>
      </w:pPr>
    </w:lvl>
    <w:lvl w:ilvl="7" w:tplc="40090003" w:tentative="1">
      <w:start w:val="1"/>
      <w:numFmt w:val="lowerLetter"/>
      <w:lvlText w:val="%8."/>
      <w:lvlJc w:val="left"/>
      <w:pPr>
        <w:ind w:left="7920" w:hanging="360"/>
      </w:pPr>
    </w:lvl>
    <w:lvl w:ilvl="8" w:tplc="40090005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3" w15:restartNumberingAfterBreak="0">
    <w:nsid w:val="3A440AE8"/>
    <w:multiLevelType w:val="hybridMultilevel"/>
    <w:tmpl w:val="4928F2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C943FA0"/>
    <w:multiLevelType w:val="multilevel"/>
    <w:tmpl w:val="D1B824B6"/>
    <w:lvl w:ilvl="0">
      <w:start w:val="5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40F6600E"/>
    <w:multiLevelType w:val="multilevel"/>
    <w:tmpl w:val="57AA6BE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357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39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2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9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36" w:hanging="1800"/>
      </w:pPr>
      <w:rPr>
        <w:rFonts w:hint="default"/>
      </w:rPr>
    </w:lvl>
  </w:abstractNum>
  <w:abstractNum w:abstractNumId="26" w15:restartNumberingAfterBreak="0">
    <w:nsid w:val="47747916"/>
    <w:multiLevelType w:val="hybridMultilevel"/>
    <w:tmpl w:val="12BE6C26"/>
    <w:lvl w:ilvl="0" w:tplc="0409001B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027283"/>
    <w:multiLevelType w:val="multilevel"/>
    <w:tmpl w:val="24BCB870"/>
    <w:lvl w:ilvl="0">
      <w:start w:val="1"/>
      <w:numFmt w:val="decimal"/>
      <w:lvlText w:val="%1.0"/>
      <w:lvlJc w:val="left"/>
      <w:pPr>
        <w:ind w:left="720" w:hanging="720"/>
      </w:pPr>
      <w:rPr>
        <w:rFonts w:asciiTheme="majorHAnsi" w:hAnsiTheme="majorHAnsi" w:hint="default"/>
        <w:b/>
        <w:sz w:val="24"/>
        <w:szCs w:val="24"/>
      </w:rPr>
    </w:lvl>
    <w:lvl w:ilvl="1">
      <w:start w:val="1"/>
      <w:numFmt w:val="bullet"/>
      <w:lvlText w:val=""/>
      <w:lvlJc w:val="left"/>
      <w:pPr>
        <w:ind w:left="1997" w:hanging="720"/>
      </w:pPr>
      <w:rPr>
        <w:rFonts w:ascii="Symbol" w:hAnsi="Symbol"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8" w15:restartNumberingAfterBreak="0">
    <w:nsid w:val="4A70022F"/>
    <w:multiLevelType w:val="multilevel"/>
    <w:tmpl w:val="29144DB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9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0" w15:restartNumberingAfterBreak="0">
    <w:nsid w:val="50C26EFF"/>
    <w:multiLevelType w:val="multilevel"/>
    <w:tmpl w:val="DF3A364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32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5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7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016" w:hanging="1800"/>
      </w:pPr>
      <w:rPr>
        <w:rFonts w:hint="default"/>
      </w:rPr>
    </w:lvl>
  </w:abstractNum>
  <w:abstractNum w:abstractNumId="31" w15:restartNumberingAfterBreak="0">
    <w:nsid w:val="537024D5"/>
    <w:multiLevelType w:val="hybridMultilevel"/>
    <w:tmpl w:val="51BE4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7B699D"/>
    <w:multiLevelType w:val="hybridMultilevel"/>
    <w:tmpl w:val="E30CF504"/>
    <w:lvl w:ilvl="0" w:tplc="9D66E3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3E5A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1C04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B81D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B243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860F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9ACE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7293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382DA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A38B9"/>
    <w:multiLevelType w:val="multilevel"/>
    <w:tmpl w:val="B3B4B306"/>
    <w:lvl w:ilvl="0">
      <w:start w:val="5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6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hint="default"/>
        <w:b w:val="0"/>
      </w:rPr>
    </w:lvl>
    <w:lvl w:ilvl="3">
      <w:start w:val="2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440"/>
      </w:pPr>
      <w:rPr>
        <w:rFonts w:hint="default"/>
      </w:rPr>
    </w:lvl>
  </w:abstractNum>
  <w:abstractNum w:abstractNumId="34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5" w15:restartNumberingAfterBreak="0">
    <w:nsid w:val="57A87E62"/>
    <w:multiLevelType w:val="hybridMultilevel"/>
    <w:tmpl w:val="88D83A20"/>
    <w:lvl w:ilvl="0" w:tplc="5D38C1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34DAF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9C9B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CA80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2E94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3E87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FE23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2CD0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64F9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B66DF0"/>
    <w:multiLevelType w:val="multilevel"/>
    <w:tmpl w:val="BD22326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7" w15:restartNumberingAfterBreak="0">
    <w:nsid w:val="59EB4D7B"/>
    <w:multiLevelType w:val="multilevel"/>
    <w:tmpl w:val="AF1A1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DDC16F3"/>
    <w:multiLevelType w:val="multilevel"/>
    <w:tmpl w:val="F014D24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9" w15:restartNumberingAfterBreak="0">
    <w:nsid w:val="5FF336E0"/>
    <w:multiLevelType w:val="multilevel"/>
    <w:tmpl w:val="99921636"/>
    <w:lvl w:ilvl="0">
      <w:start w:val="1"/>
      <w:numFmt w:val="decimal"/>
      <w:lvlText w:val="%1.0"/>
      <w:lvlJc w:val="left"/>
      <w:pPr>
        <w:ind w:left="720" w:hanging="720"/>
      </w:pPr>
      <w:rPr>
        <w:rFonts w:asciiTheme="majorHAnsi" w:hAnsiTheme="majorHAnsi" w:hint="default"/>
        <w:b/>
        <w:sz w:val="24"/>
        <w:szCs w:val="24"/>
      </w:rPr>
    </w:lvl>
    <w:lvl w:ilvl="1">
      <w:start w:val="1"/>
      <w:numFmt w:val="decimal"/>
      <w:lvlText w:val="%2.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0" w15:restartNumberingAfterBreak="0">
    <w:nsid w:val="6011366E"/>
    <w:multiLevelType w:val="hybridMultilevel"/>
    <w:tmpl w:val="BD0ABA3E"/>
    <w:lvl w:ilvl="0" w:tplc="3AD0C6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4652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FEF3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9EBA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106B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85AE0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9E20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F4BE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D4DB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5F07178"/>
    <w:multiLevelType w:val="multilevel"/>
    <w:tmpl w:val="A7AC05B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2" w15:restartNumberingAfterBreak="0">
    <w:nsid w:val="692A50A3"/>
    <w:multiLevelType w:val="hybridMultilevel"/>
    <w:tmpl w:val="675C9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B10D09"/>
    <w:multiLevelType w:val="multilevel"/>
    <w:tmpl w:val="771E162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6" w15:restartNumberingAfterBreak="0">
    <w:nsid w:val="72ED36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7" w15:restartNumberingAfterBreak="0">
    <w:nsid w:val="73B9543F"/>
    <w:multiLevelType w:val="hybridMultilevel"/>
    <w:tmpl w:val="9F0628B6"/>
    <w:lvl w:ilvl="0" w:tplc="7ED059A6">
      <w:start w:val="1"/>
      <w:numFmt w:val="lowerRoman"/>
      <w:lvlText w:val="%1."/>
      <w:lvlJc w:val="right"/>
      <w:pPr>
        <w:ind w:left="2160" w:hanging="360"/>
      </w:pPr>
    </w:lvl>
    <w:lvl w:ilvl="1" w:tplc="B180075E" w:tentative="1">
      <w:start w:val="1"/>
      <w:numFmt w:val="lowerLetter"/>
      <w:lvlText w:val="%2."/>
      <w:lvlJc w:val="left"/>
      <w:pPr>
        <w:ind w:left="2880" w:hanging="360"/>
      </w:pPr>
    </w:lvl>
    <w:lvl w:ilvl="2" w:tplc="0B4EF5F2" w:tentative="1">
      <w:start w:val="1"/>
      <w:numFmt w:val="lowerRoman"/>
      <w:lvlText w:val="%3."/>
      <w:lvlJc w:val="right"/>
      <w:pPr>
        <w:ind w:left="3600" w:hanging="180"/>
      </w:pPr>
    </w:lvl>
    <w:lvl w:ilvl="3" w:tplc="DF7A0D68" w:tentative="1">
      <w:start w:val="1"/>
      <w:numFmt w:val="decimal"/>
      <w:lvlText w:val="%4."/>
      <w:lvlJc w:val="left"/>
      <w:pPr>
        <w:ind w:left="4320" w:hanging="360"/>
      </w:pPr>
    </w:lvl>
    <w:lvl w:ilvl="4" w:tplc="D2CA36C0" w:tentative="1">
      <w:start w:val="1"/>
      <w:numFmt w:val="lowerLetter"/>
      <w:lvlText w:val="%5."/>
      <w:lvlJc w:val="left"/>
      <w:pPr>
        <w:ind w:left="5040" w:hanging="360"/>
      </w:pPr>
    </w:lvl>
    <w:lvl w:ilvl="5" w:tplc="E1ECCE5E" w:tentative="1">
      <w:start w:val="1"/>
      <w:numFmt w:val="lowerRoman"/>
      <w:lvlText w:val="%6."/>
      <w:lvlJc w:val="right"/>
      <w:pPr>
        <w:ind w:left="5760" w:hanging="180"/>
      </w:pPr>
    </w:lvl>
    <w:lvl w:ilvl="6" w:tplc="A720093E" w:tentative="1">
      <w:start w:val="1"/>
      <w:numFmt w:val="decimal"/>
      <w:lvlText w:val="%7."/>
      <w:lvlJc w:val="left"/>
      <w:pPr>
        <w:ind w:left="6480" w:hanging="360"/>
      </w:pPr>
    </w:lvl>
    <w:lvl w:ilvl="7" w:tplc="03401388" w:tentative="1">
      <w:start w:val="1"/>
      <w:numFmt w:val="lowerLetter"/>
      <w:lvlText w:val="%8."/>
      <w:lvlJc w:val="left"/>
      <w:pPr>
        <w:ind w:left="7200" w:hanging="360"/>
      </w:pPr>
    </w:lvl>
    <w:lvl w:ilvl="8" w:tplc="B066E858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8" w15:restartNumberingAfterBreak="0">
    <w:nsid w:val="749664F7"/>
    <w:multiLevelType w:val="hybridMultilevel"/>
    <w:tmpl w:val="69624C90"/>
    <w:lvl w:ilvl="0" w:tplc="0409001B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7C107EB"/>
    <w:multiLevelType w:val="hybridMultilevel"/>
    <w:tmpl w:val="F12A67EC"/>
    <w:lvl w:ilvl="0" w:tplc="40090001">
      <w:start w:val="1"/>
      <w:numFmt w:val="decimal"/>
      <w:lvlText w:val="%1."/>
      <w:lvlJc w:val="left"/>
      <w:pPr>
        <w:ind w:left="720" w:hanging="360"/>
      </w:pPr>
    </w:lvl>
    <w:lvl w:ilvl="1" w:tplc="40090003" w:tentative="1">
      <w:start w:val="1"/>
      <w:numFmt w:val="lowerLetter"/>
      <w:lvlText w:val="%2."/>
      <w:lvlJc w:val="left"/>
      <w:pPr>
        <w:ind w:left="1440" w:hanging="360"/>
      </w:pPr>
    </w:lvl>
    <w:lvl w:ilvl="2" w:tplc="40090005" w:tentative="1">
      <w:start w:val="1"/>
      <w:numFmt w:val="lowerRoman"/>
      <w:lvlText w:val="%3."/>
      <w:lvlJc w:val="right"/>
      <w:pPr>
        <w:ind w:left="2160" w:hanging="180"/>
      </w:pPr>
    </w:lvl>
    <w:lvl w:ilvl="3" w:tplc="40090001" w:tentative="1">
      <w:start w:val="1"/>
      <w:numFmt w:val="decimal"/>
      <w:lvlText w:val="%4."/>
      <w:lvlJc w:val="left"/>
      <w:pPr>
        <w:ind w:left="2880" w:hanging="360"/>
      </w:pPr>
    </w:lvl>
    <w:lvl w:ilvl="4" w:tplc="40090003" w:tentative="1">
      <w:start w:val="1"/>
      <w:numFmt w:val="lowerLetter"/>
      <w:lvlText w:val="%5."/>
      <w:lvlJc w:val="left"/>
      <w:pPr>
        <w:ind w:left="3600" w:hanging="360"/>
      </w:pPr>
    </w:lvl>
    <w:lvl w:ilvl="5" w:tplc="40090005" w:tentative="1">
      <w:start w:val="1"/>
      <w:numFmt w:val="lowerRoman"/>
      <w:lvlText w:val="%6."/>
      <w:lvlJc w:val="right"/>
      <w:pPr>
        <w:ind w:left="4320" w:hanging="180"/>
      </w:pPr>
    </w:lvl>
    <w:lvl w:ilvl="6" w:tplc="40090001" w:tentative="1">
      <w:start w:val="1"/>
      <w:numFmt w:val="decimal"/>
      <w:lvlText w:val="%7."/>
      <w:lvlJc w:val="left"/>
      <w:pPr>
        <w:ind w:left="5040" w:hanging="360"/>
      </w:pPr>
    </w:lvl>
    <w:lvl w:ilvl="7" w:tplc="40090003" w:tentative="1">
      <w:start w:val="1"/>
      <w:numFmt w:val="lowerLetter"/>
      <w:lvlText w:val="%8."/>
      <w:lvlJc w:val="left"/>
      <w:pPr>
        <w:ind w:left="5760" w:hanging="360"/>
      </w:pPr>
    </w:lvl>
    <w:lvl w:ilvl="8" w:tplc="40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B391DBF"/>
    <w:multiLevelType w:val="hybridMultilevel"/>
    <w:tmpl w:val="B40EFF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2" w15:restartNumberingAfterBreak="0">
    <w:nsid w:val="7D475852"/>
    <w:multiLevelType w:val="multilevel"/>
    <w:tmpl w:val="30766560"/>
    <w:lvl w:ilvl="0">
      <w:start w:val="5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3" w15:restartNumberingAfterBreak="0">
    <w:nsid w:val="7DC00FA5"/>
    <w:multiLevelType w:val="hybridMultilevel"/>
    <w:tmpl w:val="A26CA148"/>
    <w:lvl w:ilvl="0" w:tplc="C5585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24F2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A23D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B826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88F1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F1A79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C43C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5C98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4233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9920636">
    <w:abstractNumId w:val="27"/>
  </w:num>
  <w:num w:numId="2" w16cid:durableId="2062514992">
    <w:abstractNumId w:val="44"/>
  </w:num>
  <w:num w:numId="3" w16cid:durableId="1053232269">
    <w:abstractNumId w:val="35"/>
  </w:num>
  <w:num w:numId="4" w16cid:durableId="1420373857">
    <w:abstractNumId w:val="12"/>
  </w:num>
  <w:num w:numId="5" w16cid:durableId="1538395108">
    <w:abstractNumId w:val="7"/>
  </w:num>
  <w:num w:numId="6" w16cid:durableId="2065061543">
    <w:abstractNumId w:val="48"/>
  </w:num>
  <w:num w:numId="7" w16cid:durableId="2025132411">
    <w:abstractNumId w:val="42"/>
  </w:num>
  <w:num w:numId="8" w16cid:durableId="1587884557">
    <w:abstractNumId w:val="13"/>
  </w:num>
  <w:num w:numId="9" w16cid:durableId="1729181477">
    <w:abstractNumId w:val="21"/>
  </w:num>
  <w:num w:numId="10" w16cid:durableId="1026179827">
    <w:abstractNumId w:val="10"/>
  </w:num>
  <w:num w:numId="11" w16cid:durableId="1783068787">
    <w:abstractNumId w:val="19"/>
  </w:num>
  <w:num w:numId="12" w16cid:durableId="350881567">
    <w:abstractNumId w:val="11"/>
  </w:num>
  <w:num w:numId="13" w16cid:durableId="2103257180">
    <w:abstractNumId w:val="32"/>
  </w:num>
  <w:num w:numId="14" w16cid:durableId="521750225">
    <w:abstractNumId w:val="47"/>
  </w:num>
  <w:num w:numId="15" w16cid:durableId="57829501">
    <w:abstractNumId w:val="22"/>
  </w:num>
  <w:num w:numId="16" w16cid:durableId="402681810">
    <w:abstractNumId w:val="34"/>
  </w:num>
  <w:num w:numId="17" w16cid:durableId="284577803">
    <w:abstractNumId w:val="1"/>
  </w:num>
  <w:num w:numId="18" w16cid:durableId="730350976">
    <w:abstractNumId w:val="45"/>
  </w:num>
  <w:num w:numId="19" w16cid:durableId="587731672">
    <w:abstractNumId w:val="29"/>
  </w:num>
  <w:num w:numId="20" w16cid:durableId="1002511649">
    <w:abstractNumId w:val="51"/>
  </w:num>
  <w:num w:numId="21" w16cid:durableId="1352074459">
    <w:abstractNumId w:val="40"/>
  </w:num>
  <w:num w:numId="22" w16cid:durableId="1169099653">
    <w:abstractNumId w:val="53"/>
  </w:num>
  <w:num w:numId="23" w16cid:durableId="1870293746">
    <w:abstractNumId w:val="9"/>
  </w:num>
  <w:num w:numId="24" w16cid:durableId="1436902630">
    <w:abstractNumId w:val="26"/>
  </w:num>
  <w:num w:numId="25" w16cid:durableId="63307914">
    <w:abstractNumId w:val="49"/>
  </w:num>
  <w:num w:numId="26" w16cid:durableId="1266813312">
    <w:abstractNumId w:val="38"/>
  </w:num>
  <w:num w:numId="27" w16cid:durableId="208492270">
    <w:abstractNumId w:val="20"/>
  </w:num>
  <w:num w:numId="28" w16cid:durableId="561452259">
    <w:abstractNumId w:val="6"/>
  </w:num>
  <w:num w:numId="29" w16cid:durableId="385761412">
    <w:abstractNumId w:val="18"/>
  </w:num>
  <w:num w:numId="30" w16cid:durableId="199098771">
    <w:abstractNumId w:val="0"/>
  </w:num>
  <w:num w:numId="31" w16cid:durableId="1989282822">
    <w:abstractNumId w:val="24"/>
  </w:num>
  <w:num w:numId="32" w16cid:durableId="271405507">
    <w:abstractNumId w:val="33"/>
  </w:num>
  <w:num w:numId="33" w16cid:durableId="71659777">
    <w:abstractNumId w:val="52"/>
  </w:num>
  <w:num w:numId="34" w16cid:durableId="1588615922">
    <w:abstractNumId w:val="43"/>
  </w:num>
  <w:num w:numId="35" w16cid:durableId="350498414">
    <w:abstractNumId w:val="5"/>
  </w:num>
  <w:num w:numId="36" w16cid:durableId="1603955756">
    <w:abstractNumId w:val="16"/>
  </w:num>
  <w:num w:numId="37" w16cid:durableId="890768915">
    <w:abstractNumId w:val="15"/>
  </w:num>
  <w:num w:numId="38" w16cid:durableId="152114280">
    <w:abstractNumId w:val="41"/>
  </w:num>
  <w:num w:numId="39" w16cid:durableId="1788967293">
    <w:abstractNumId w:val="3"/>
  </w:num>
  <w:num w:numId="40" w16cid:durableId="331493617">
    <w:abstractNumId w:val="28"/>
  </w:num>
  <w:num w:numId="41" w16cid:durableId="154078215">
    <w:abstractNumId w:val="36"/>
  </w:num>
  <w:num w:numId="42" w16cid:durableId="779564269">
    <w:abstractNumId w:val="46"/>
  </w:num>
  <w:num w:numId="43" w16cid:durableId="1610623067">
    <w:abstractNumId w:val="2"/>
  </w:num>
  <w:num w:numId="44" w16cid:durableId="1748922785">
    <w:abstractNumId w:val="39"/>
  </w:num>
  <w:num w:numId="45" w16cid:durableId="1432816538">
    <w:abstractNumId w:val="25"/>
  </w:num>
  <w:num w:numId="46" w16cid:durableId="1162626067">
    <w:abstractNumId w:val="14"/>
  </w:num>
  <w:num w:numId="47" w16cid:durableId="333843079">
    <w:abstractNumId w:val="30"/>
  </w:num>
  <w:num w:numId="48" w16cid:durableId="932661314">
    <w:abstractNumId w:val="4"/>
  </w:num>
  <w:num w:numId="49" w16cid:durableId="593706969">
    <w:abstractNumId w:val="23"/>
  </w:num>
  <w:num w:numId="50" w16cid:durableId="1909924327">
    <w:abstractNumId w:val="31"/>
  </w:num>
  <w:num w:numId="51" w16cid:durableId="112869880">
    <w:abstractNumId w:val="50"/>
  </w:num>
  <w:num w:numId="52" w16cid:durableId="338626666">
    <w:abstractNumId w:val="37"/>
  </w:num>
  <w:num w:numId="53" w16cid:durableId="1033069499">
    <w:abstractNumId w:val="8"/>
  </w:num>
  <w:num w:numId="54" w16cid:durableId="1976059075">
    <w:abstractNumId w:val="17"/>
  </w:num>
  <w:numIdMacAtCleanup w:val="5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riganka Medhi">
    <w15:presenceInfo w15:providerId="AD" w15:userId="S::00052475@vedanta.co.in::772655b6-0e17-446a-a50b-a42603c9d61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7A"/>
    <w:rsid w:val="00000423"/>
    <w:rsid w:val="00013488"/>
    <w:rsid w:val="0003242B"/>
    <w:rsid w:val="00032FE1"/>
    <w:rsid w:val="000357D1"/>
    <w:rsid w:val="00042ED0"/>
    <w:rsid w:val="00047800"/>
    <w:rsid w:val="00056522"/>
    <w:rsid w:val="00056BB9"/>
    <w:rsid w:val="0006593D"/>
    <w:rsid w:val="00070785"/>
    <w:rsid w:val="00071355"/>
    <w:rsid w:val="000804B4"/>
    <w:rsid w:val="00094109"/>
    <w:rsid w:val="000960B4"/>
    <w:rsid w:val="00096543"/>
    <w:rsid w:val="000B1E7D"/>
    <w:rsid w:val="000B2820"/>
    <w:rsid w:val="000B5367"/>
    <w:rsid w:val="000B5D1C"/>
    <w:rsid w:val="000C080E"/>
    <w:rsid w:val="000C3B8C"/>
    <w:rsid w:val="000D0164"/>
    <w:rsid w:val="000D428B"/>
    <w:rsid w:val="000E2BA4"/>
    <w:rsid w:val="000F00E5"/>
    <w:rsid w:val="000F5195"/>
    <w:rsid w:val="000F6633"/>
    <w:rsid w:val="00110186"/>
    <w:rsid w:val="001115FA"/>
    <w:rsid w:val="00112163"/>
    <w:rsid w:val="00135E34"/>
    <w:rsid w:val="00145919"/>
    <w:rsid w:val="00152D7F"/>
    <w:rsid w:val="00154B3F"/>
    <w:rsid w:val="001575F6"/>
    <w:rsid w:val="00160AC6"/>
    <w:rsid w:val="001631F9"/>
    <w:rsid w:val="0016490C"/>
    <w:rsid w:val="001652EA"/>
    <w:rsid w:val="00172225"/>
    <w:rsid w:val="00176858"/>
    <w:rsid w:val="0018029F"/>
    <w:rsid w:val="00180982"/>
    <w:rsid w:val="00181FE1"/>
    <w:rsid w:val="00182DBA"/>
    <w:rsid w:val="001854B6"/>
    <w:rsid w:val="00190FEC"/>
    <w:rsid w:val="0019284D"/>
    <w:rsid w:val="001A78A2"/>
    <w:rsid w:val="001B21B7"/>
    <w:rsid w:val="001C0E7E"/>
    <w:rsid w:val="001C61C4"/>
    <w:rsid w:val="001D269C"/>
    <w:rsid w:val="001D33A9"/>
    <w:rsid w:val="001D377D"/>
    <w:rsid w:val="001E166F"/>
    <w:rsid w:val="001E5AC6"/>
    <w:rsid w:val="001F4211"/>
    <w:rsid w:val="001F6228"/>
    <w:rsid w:val="002102D5"/>
    <w:rsid w:val="00212B0B"/>
    <w:rsid w:val="00213467"/>
    <w:rsid w:val="00225198"/>
    <w:rsid w:val="00225682"/>
    <w:rsid w:val="00225E36"/>
    <w:rsid w:val="00233524"/>
    <w:rsid w:val="0023499B"/>
    <w:rsid w:val="00235C73"/>
    <w:rsid w:val="00235C88"/>
    <w:rsid w:val="00240F06"/>
    <w:rsid w:val="00241BB7"/>
    <w:rsid w:val="00256423"/>
    <w:rsid w:val="002606A1"/>
    <w:rsid w:val="00261044"/>
    <w:rsid w:val="00271BAF"/>
    <w:rsid w:val="002730F5"/>
    <w:rsid w:val="00283E16"/>
    <w:rsid w:val="002A14C6"/>
    <w:rsid w:val="002A4117"/>
    <w:rsid w:val="002A415F"/>
    <w:rsid w:val="002B2402"/>
    <w:rsid w:val="002B279E"/>
    <w:rsid w:val="002B54E5"/>
    <w:rsid w:val="002C795B"/>
    <w:rsid w:val="002D0F5E"/>
    <w:rsid w:val="002E0E3F"/>
    <w:rsid w:val="002E0F8B"/>
    <w:rsid w:val="002E17CE"/>
    <w:rsid w:val="002F7E19"/>
    <w:rsid w:val="00302E96"/>
    <w:rsid w:val="0030597A"/>
    <w:rsid w:val="00307E27"/>
    <w:rsid w:val="00315EA5"/>
    <w:rsid w:val="00320C71"/>
    <w:rsid w:val="0032258B"/>
    <w:rsid w:val="00334FEA"/>
    <w:rsid w:val="0035065C"/>
    <w:rsid w:val="00352E66"/>
    <w:rsid w:val="0036287A"/>
    <w:rsid w:val="00362E8C"/>
    <w:rsid w:val="00367352"/>
    <w:rsid w:val="003677A8"/>
    <w:rsid w:val="00367836"/>
    <w:rsid w:val="0037211A"/>
    <w:rsid w:val="00373505"/>
    <w:rsid w:val="00391C62"/>
    <w:rsid w:val="00392A3A"/>
    <w:rsid w:val="00397384"/>
    <w:rsid w:val="00397EAD"/>
    <w:rsid w:val="003A3CA2"/>
    <w:rsid w:val="003B0949"/>
    <w:rsid w:val="003B12BA"/>
    <w:rsid w:val="003B184E"/>
    <w:rsid w:val="003C0C0D"/>
    <w:rsid w:val="003C3472"/>
    <w:rsid w:val="003C780E"/>
    <w:rsid w:val="003D3903"/>
    <w:rsid w:val="003D69B1"/>
    <w:rsid w:val="003E244F"/>
    <w:rsid w:val="003F30BD"/>
    <w:rsid w:val="003F3839"/>
    <w:rsid w:val="003F7DB8"/>
    <w:rsid w:val="00403547"/>
    <w:rsid w:val="004052D9"/>
    <w:rsid w:val="00410140"/>
    <w:rsid w:val="00417DD5"/>
    <w:rsid w:val="00420EA8"/>
    <w:rsid w:val="00421C5F"/>
    <w:rsid w:val="004514FB"/>
    <w:rsid w:val="00451BCD"/>
    <w:rsid w:val="00462248"/>
    <w:rsid w:val="00464B55"/>
    <w:rsid w:val="004676FC"/>
    <w:rsid w:val="004723A2"/>
    <w:rsid w:val="00481369"/>
    <w:rsid w:val="00490DEB"/>
    <w:rsid w:val="004A0454"/>
    <w:rsid w:val="004A6BDF"/>
    <w:rsid w:val="004C00D2"/>
    <w:rsid w:val="004C1D01"/>
    <w:rsid w:val="004C4123"/>
    <w:rsid w:val="004C7C97"/>
    <w:rsid w:val="004D3758"/>
    <w:rsid w:val="004E02A4"/>
    <w:rsid w:val="004E2A6E"/>
    <w:rsid w:val="004E33B4"/>
    <w:rsid w:val="004E6760"/>
    <w:rsid w:val="004F1BCA"/>
    <w:rsid w:val="004F2A47"/>
    <w:rsid w:val="004F6036"/>
    <w:rsid w:val="00510936"/>
    <w:rsid w:val="005112D9"/>
    <w:rsid w:val="00511639"/>
    <w:rsid w:val="00513D38"/>
    <w:rsid w:val="00515920"/>
    <w:rsid w:val="00524276"/>
    <w:rsid w:val="00524D42"/>
    <w:rsid w:val="00526AED"/>
    <w:rsid w:val="00543467"/>
    <w:rsid w:val="005445FF"/>
    <w:rsid w:val="0055046A"/>
    <w:rsid w:val="00551B92"/>
    <w:rsid w:val="005570A0"/>
    <w:rsid w:val="00562E60"/>
    <w:rsid w:val="0056402C"/>
    <w:rsid w:val="005726CC"/>
    <w:rsid w:val="0057381B"/>
    <w:rsid w:val="00583DF7"/>
    <w:rsid w:val="00586E33"/>
    <w:rsid w:val="00587DC4"/>
    <w:rsid w:val="00590B7B"/>
    <w:rsid w:val="00595EA0"/>
    <w:rsid w:val="005A1FB6"/>
    <w:rsid w:val="005A6E28"/>
    <w:rsid w:val="005A769D"/>
    <w:rsid w:val="005B229E"/>
    <w:rsid w:val="005B3DDD"/>
    <w:rsid w:val="005C6D65"/>
    <w:rsid w:val="005D0675"/>
    <w:rsid w:val="005D0E75"/>
    <w:rsid w:val="005D2A64"/>
    <w:rsid w:val="005D2AB6"/>
    <w:rsid w:val="005E1D4D"/>
    <w:rsid w:val="005F1195"/>
    <w:rsid w:val="005F7D0D"/>
    <w:rsid w:val="00602299"/>
    <w:rsid w:val="00604B41"/>
    <w:rsid w:val="006057F6"/>
    <w:rsid w:val="006128D2"/>
    <w:rsid w:val="006242ED"/>
    <w:rsid w:val="00642F5C"/>
    <w:rsid w:val="00644FDB"/>
    <w:rsid w:val="006545C9"/>
    <w:rsid w:val="00662D59"/>
    <w:rsid w:val="00667DAD"/>
    <w:rsid w:val="00680342"/>
    <w:rsid w:val="00684AFE"/>
    <w:rsid w:val="006868A6"/>
    <w:rsid w:val="0069004E"/>
    <w:rsid w:val="006A009B"/>
    <w:rsid w:val="006C107E"/>
    <w:rsid w:val="006C43C3"/>
    <w:rsid w:val="006D7CF2"/>
    <w:rsid w:val="00701B56"/>
    <w:rsid w:val="00701F1D"/>
    <w:rsid w:val="0070594E"/>
    <w:rsid w:val="00740547"/>
    <w:rsid w:val="0075279D"/>
    <w:rsid w:val="00760039"/>
    <w:rsid w:val="00760196"/>
    <w:rsid w:val="00764084"/>
    <w:rsid w:val="0076462F"/>
    <w:rsid w:val="0076492D"/>
    <w:rsid w:val="0077479B"/>
    <w:rsid w:val="00777A4F"/>
    <w:rsid w:val="00783164"/>
    <w:rsid w:val="00784F70"/>
    <w:rsid w:val="00785053"/>
    <w:rsid w:val="00792636"/>
    <w:rsid w:val="007A2DF2"/>
    <w:rsid w:val="007B0E02"/>
    <w:rsid w:val="007B6D8C"/>
    <w:rsid w:val="007B6FDD"/>
    <w:rsid w:val="007B79A6"/>
    <w:rsid w:val="007C426C"/>
    <w:rsid w:val="007E0D9B"/>
    <w:rsid w:val="007E74E4"/>
    <w:rsid w:val="007F5A73"/>
    <w:rsid w:val="00823868"/>
    <w:rsid w:val="008308F2"/>
    <w:rsid w:val="00837C8C"/>
    <w:rsid w:val="00847D49"/>
    <w:rsid w:val="00851C2E"/>
    <w:rsid w:val="00862B60"/>
    <w:rsid w:val="00872B2A"/>
    <w:rsid w:val="00880116"/>
    <w:rsid w:val="00893C0B"/>
    <w:rsid w:val="00895912"/>
    <w:rsid w:val="00897555"/>
    <w:rsid w:val="008A27B3"/>
    <w:rsid w:val="008A67B2"/>
    <w:rsid w:val="008A7BB2"/>
    <w:rsid w:val="008B3409"/>
    <w:rsid w:val="008B3536"/>
    <w:rsid w:val="008B3AB2"/>
    <w:rsid w:val="008C0634"/>
    <w:rsid w:val="008C6013"/>
    <w:rsid w:val="008C60B2"/>
    <w:rsid w:val="008D3A69"/>
    <w:rsid w:val="008D3AF0"/>
    <w:rsid w:val="008D6942"/>
    <w:rsid w:val="008E5D61"/>
    <w:rsid w:val="008E7D13"/>
    <w:rsid w:val="008F0F70"/>
    <w:rsid w:val="008F45C4"/>
    <w:rsid w:val="008F57C3"/>
    <w:rsid w:val="0090360E"/>
    <w:rsid w:val="00906EF2"/>
    <w:rsid w:val="009130D6"/>
    <w:rsid w:val="0091469C"/>
    <w:rsid w:val="0091793E"/>
    <w:rsid w:val="00921235"/>
    <w:rsid w:val="00925DDA"/>
    <w:rsid w:val="00934F7E"/>
    <w:rsid w:val="00935147"/>
    <w:rsid w:val="00935381"/>
    <w:rsid w:val="009359B4"/>
    <w:rsid w:val="009370A5"/>
    <w:rsid w:val="00940533"/>
    <w:rsid w:val="009447C6"/>
    <w:rsid w:val="00946413"/>
    <w:rsid w:val="00951DCD"/>
    <w:rsid w:val="0096707C"/>
    <w:rsid w:val="00980FC7"/>
    <w:rsid w:val="009846F0"/>
    <w:rsid w:val="00985187"/>
    <w:rsid w:val="00996860"/>
    <w:rsid w:val="009C0B75"/>
    <w:rsid w:val="009C2D3C"/>
    <w:rsid w:val="009C3B9E"/>
    <w:rsid w:val="009C43DA"/>
    <w:rsid w:val="009C5BF2"/>
    <w:rsid w:val="009C7484"/>
    <w:rsid w:val="009D2CED"/>
    <w:rsid w:val="009E17B8"/>
    <w:rsid w:val="009E296D"/>
    <w:rsid w:val="009E2E82"/>
    <w:rsid w:val="009E5F19"/>
    <w:rsid w:val="009F1899"/>
    <w:rsid w:val="009F1E18"/>
    <w:rsid w:val="00A01299"/>
    <w:rsid w:val="00A2079D"/>
    <w:rsid w:val="00A20944"/>
    <w:rsid w:val="00A310A8"/>
    <w:rsid w:val="00A37D0F"/>
    <w:rsid w:val="00A41452"/>
    <w:rsid w:val="00A42B06"/>
    <w:rsid w:val="00A432F2"/>
    <w:rsid w:val="00A44F64"/>
    <w:rsid w:val="00A46303"/>
    <w:rsid w:val="00A52D18"/>
    <w:rsid w:val="00A60A96"/>
    <w:rsid w:val="00A66885"/>
    <w:rsid w:val="00A670CD"/>
    <w:rsid w:val="00A70D9D"/>
    <w:rsid w:val="00A7400E"/>
    <w:rsid w:val="00A757D7"/>
    <w:rsid w:val="00A77874"/>
    <w:rsid w:val="00A86DBC"/>
    <w:rsid w:val="00A90A07"/>
    <w:rsid w:val="00A90B55"/>
    <w:rsid w:val="00AA06A9"/>
    <w:rsid w:val="00AA7AE2"/>
    <w:rsid w:val="00AB1375"/>
    <w:rsid w:val="00AB6DE9"/>
    <w:rsid w:val="00AC09FE"/>
    <w:rsid w:val="00AC1E5E"/>
    <w:rsid w:val="00AC30EC"/>
    <w:rsid w:val="00AC4E09"/>
    <w:rsid w:val="00AD2669"/>
    <w:rsid w:val="00AE0407"/>
    <w:rsid w:val="00AE3566"/>
    <w:rsid w:val="00AE5C62"/>
    <w:rsid w:val="00AF000D"/>
    <w:rsid w:val="00AF62AC"/>
    <w:rsid w:val="00B04D1D"/>
    <w:rsid w:val="00B050AD"/>
    <w:rsid w:val="00B11532"/>
    <w:rsid w:val="00B2318F"/>
    <w:rsid w:val="00B3185B"/>
    <w:rsid w:val="00B4491C"/>
    <w:rsid w:val="00B627F2"/>
    <w:rsid w:val="00B72B78"/>
    <w:rsid w:val="00B767F7"/>
    <w:rsid w:val="00B76860"/>
    <w:rsid w:val="00B834FB"/>
    <w:rsid w:val="00B9260F"/>
    <w:rsid w:val="00B93C91"/>
    <w:rsid w:val="00B94D7B"/>
    <w:rsid w:val="00BA13A1"/>
    <w:rsid w:val="00BA2F90"/>
    <w:rsid w:val="00BB43A2"/>
    <w:rsid w:val="00BB5E48"/>
    <w:rsid w:val="00BB6027"/>
    <w:rsid w:val="00BB77F4"/>
    <w:rsid w:val="00BC35C0"/>
    <w:rsid w:val="00BC4003"/>
    <w:rsid w:val="00BD2753"/>
    <w:rsid w:val="00BD5437"/>
    <w:rsid w:val="00BD5612"/>
    <w:rsid w:val="00BE24C2"/>
    <w:rsid w:val="00BE4600"/>
    <w:rsid w:val="00BE64F7"/>
    <w:rsid w:val="00BF180B"/>
    <w:rsid w:val="00BF1EF4"/>
    <w:rsid w:val="00BF6AE5"/>
    <w:rsid w:val="00BF6BD5"/>
    <w:rsid w:val="00BF6CD2"/>
    <w:rsid w:val="00C1460A"/>
    <w:rsid w:val="00C1547C"/>
    <w:rsid w:val="00C22626"/>
    <w:rsid w:val="00C27AD7"/>
    <w:rsid w:val="00C402CE"/>
    <w:rsid w:val="00C40473"/>
    <w:rsid w:val="00C426E3"/>
    <w:rsid w:val="00C529FE"/>
    <w:rsid w:val="00C52DD9"/>
    <w:rsid w:val="00C5314A"/>
    <w:rsid w:val="00C56A1E"/>
    <w:rsid w:val="00C64284"/>
    <w:rsid w:val="00C64BBC"/>
    <w:rsid w:val="00C67B70"/>
    <w:rsid w:val="00C70B3F"/>
    <w:rsid w:val="00C74F76"/>
    <w:rsid w:val="00C7659A"/>
    <w:rsid w:val="00C7736B"/>
    <w:rsid w:val="00C877A8"/>
    <w:rsid w:val="00CB479C"/>
    <w:rsid w:val="00CB6F9B"/>
    <w:rsid w:val="00CC1571"/>
    <w:rsid w:val="00CD2AEE"/>
    <w:rsid w:val="00CD32DD"/>
    <w:rsid w:val="00CD4D4D"/>
    <w:rsid w:val="00CE19C0"/>
    <w:rsid w:val="00CE2300"/>
    <w:rsid w:val="00CE3C9F"/>
    <w:rsid w:val="00CF0DD9"/>
    <w:rsid w:val="00CF21F5"/>
    <w:rsid w:val="00CF7CEC"/>
    <w:rsid w:val="00D02F9D"/>
    <w:rsid w:val="00D1438A"/>
    <w:rsid w:val="00D2455D"/>
    <w:rsid w:val="00D2520E"/>
    <w:rsid w:val="00D30459"/>
    <w:rsid w:val="00D332DF"/>
    <w:rsid w:val="00D341AE"/>
    <w:rsid w:val="00D34C01"/>
    <w:rsid w:val="00D34EF8"/>
    <w:rsid w:val="00D40E52"/>
    <w:rsid w:val="00D5074E"/>
    <w:rsid w:val="00D56C8D"/>
    <w:rsid w:val="00D57BEF"/>
    <w:rsid w:val="00D66CF2"/>
    <w:rsid w:val="00D67219"/>
    <w:rsid w:val="00D72D0E"/>
    <w:rsid w:val="00D73AC6"/>
    <w:rsid w:val="00D7615E"/>
    <w:rsid w:val="00D84E9B"/>
    <w:rsid w:val="00D9681D"/>
    <w:rsid w:val="00DA0EBD"/>
    <w:rsid w:val="00DB14C9"/>
    <w:rsid w:val="00DB175D"/>
    <w:rsid w:val="00DC5201"/>
    <w:rsid w:val="00DC5863"/>
    <w:rsid w:val="00DC712E"/>
    <w:rsid w:val="00DD16ED"/>
    <w:rsid w:val="00DD3AEE"/>
    <w:rsid w:val="00DD73C5"/>
    <w:rsid w:val="00DD76B3"/>
    <w:rsid w:val="00DE3333"/>
    <w:rsid w:val="00DF3F3C"/>
    <w:rsid w:val="00E047D3"/>
    <w:rsid w:val="00E0539A"/>
    <w:rsid w:val="00E06059"/>
    <w:rsid w:val="00E12E5C"/>
    <w:rsid w:val="00E13C21"/>
    <w:rsid w:val="00E15EAA"/>
    <w:rsid w:val="00E2148F"/>
    <w:rsid w:val="00E25284"/>
    <w:rsid w:val="00E359D1"/>
    <w:rsid w:val="00E40430"/>
    <w:rsid w:val="00E45107"/>
    <w:rsid w:val="00E4746F"/>
    <w:rsid w:val="00E57234"/>
    <w:rsid w:val="00E62FC7"/>
    <w:rsid w:val="00E753C4"/>
    <w:rsid w:val="00E754FC"/>
    <w:rsid w:val="00E77A52"/>
    <w:rsid w:val="00E80860"/>
    <w:rsid w:val="00E83893"/>
    <w:rsid w:val="00E8597A"/>
    <w:rsid w:val="00E97AB6"/>
    <w:rsid w:val="00EA5C70"/>
    <w:rsid w:val="00EA6333"/>
    <w:rsid w:val="00EA75F0"/>
    <w:rsid w:val="00EB1188"/>
    <w:rsid w:val="00EB3A94"/>
    <w:rsid w:val="00EC1C87"/>
    <w:rsid w:val="00ED58C2"/>
    <w:rsid w:val="00ED65B9"/>
    <w:rsid w:val="00ED7C07"/>
    <w:rsid w:val="00EE0FB6"/>
    <w:rsid w:val="00EE3241"/>
    <w:rsid w:val="00F00A53"/>
    <w:rsid w:val="00F03CB9"/>
    <w:rsid w:val="00F04A74"/>
    <w:rsid w:val="00F0551A"/>
    <w:rsid w:val="00F161A9"/>
    <w:rsid w:val="00F2199F"/>
    <w:rsid w:val="00F22D9F"/>
    <w:rsid w:val="00F24EE3"/>
    <w:rsid w:val="00F404DA"/>
    <w:rsid w:val="00F41AF8"/>
    <w:rsid w:val="00F4474D"/>
    <w:rsid w:val="00F45C20"/>
    <w:rsid w:val="00F557DE"/>
    <w:rsid w:val="00F63749"/>
    <w:rsid w:val="00F7410C"/>
    <w:rsid w:val="00F80D04"/>
    <w:rsid w:val="00F9459D"/>
    <w:rsid w:val="00FA4EF9"/>
    <w:rsid w:val="00FA5A25"/>
    <w:rsid w:val="00FC137D"/>
    <w:rsid w:val="00FC3E28"/>
    <w:rsid w:val="00FC7313"/>
    <w:rsid w:val="00FD400C"/>
    <w:rsid w:val="00FD5D20"/>
    <w:rsid w:val="00FE173A"/>
    <w:rsid w:val="00FE3A5E"/>
    <w:rsid w:val="00FF0D97"/>
    <w:rsid w:val="00FF4884"/>
    <w:rsid w:val="00FF79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FBC87CE"/>
  <w15:docId w15:val="{179F8E0D-86B6-4A71-9D58-597F8992D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character" w:styleId="CommentReference">
    <w:name w:val="annotation reference"/>
    <w:basedOn w:val="DefaultParagraphFont"/>
    <w:uiPriority w:val="99"/>
    <w:semiHidden/>
    <w:unhideWhenUsed/>
    <w:rsid w:val="003C34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4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4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4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472"/>
    <w:rPr>
      <w:b/>
      <w:bCs/>
      <w:sz w:val="20"/>
      <w:szCs w:val="20"/>
    </w:rPr>
  </w:style>
  <w:style w:type="paragraph" w:styleId="NoSpacing">
    <w:name w:val="No Spacing"/>
    <w:uiPriority w:val="1"/>
    <w:qFormat/>
    <w:rsid w:val="00B834FB"/>
    <w:pPr>
      <w:spacing w:after="0" w:line="240" w:lineRule="auto"/>
    </w:pPr>
  </w:style>
  <w:style w:type="table" w:customStyle="1" w:styleId="TableGrid4">
    <w:name w:val="Table Grid4"/>
    <w:basedOn w:val="TableNormal"/>
    <w:next w:val="TableGrid"/>
    <w:uiPriority w:val="59"/>
    <w:rsid w:val="00B834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2">
    <w:name w:val="Body Text 2"/>
    <w:basedOn w:val="Normal"/>
    <w:link w:val="BodyText2Char"/>
    <w:rsid w:val="002730F5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2730F5"/>
    <w:rPr>
      <w:rFonts w:ascii="Times New Roman" w:eastAsia="Times New Roman" w:hAnsi="Times New Roman" w:cs="Times New Roman"/>
      <w:b/>
      <w:sz w:val="24"/>
      <w:szCs w:val="20"/>
    </w:rPr>
  </w:style>
  <w:style w:type="paragraph" w:styleId="NormalWeb">
    <w:name w:val="Normal (Web)"/>
    <w:basedOn w:val="Normal"/>
    <w:unhideWhenUsed/>
    <w:rsid w:val="00B62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851C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225E0E-AC21-4E95-BFB8-2E40C93F9B7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7F6D9C0-BFA5-44F2-98F2-D3D8C8A5DF59}"/>
</file>

<file path=customXml/itemProps3.xml><?xml version="1.0" encoding="utf-8"?>
<ds:datastoreItem xmlns:ds="http://schemas.openxmlformats.org/officeDocument/2006/customXml" ds:itemID="{9A4D57F9-32D3-4510-BACA-47F52CBD6ED4}"/>
</file>

<file path=customXml/itemProps4.xml><?xml version="1.0" encoding="utf-8"?>
<ds:datastoreItem xmlns:ds="http://schemas.openxmlformats.org/officeDocument/2006/customXml" ds:itemID="{8F18A195-12E1-4770-959C-8B51CC83971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914</Words>
  <Characters>5216</Characters>
  <Application>Microsoft Office Word</Application>
  <DocSecurity>4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Mriganka Medhi</cp:lastModifiedBy>
  <cp:revision>2</cp:revision>
  <cp:lastPrinted>2016-08-03T09:34:00Z</cp:lastPrinted>
  <dcterms:created xsi:type="dcterms:W3CDTF">2022-08-22T10:40:00Z</dcterms:created>
  <dcterms:modified xsi:type="dcterms:W3CDTF">2022-08-22T10:40:00Z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837f0f-bc33-47ca-8126-9d7bb0fbe56f_Enabled">
    <vt:lpwstr>true</vt:lpwstr>
  </property>
  <property fmtid="{D5CDD505-2E9C-101B-9397-08002B2CF9AE}" pid="3" name="MSIP_Label_1a837f0f-bc33-47ca-8126-9d7bb0fbe56f_SetDate">
    <vt:lpwstr>2022-08-22T10:40:33Z</vt:lpwstr>
  </property>
  <property fmtid="{D5CDD505-2E9C-101B-9397-08002B2CF9AE}" pid="4" name="MSIP_Label_1a837f0f-bc33-47ca-8126-9d7bb0fbe56f_Method">
    <vt:lpwstr>Privileged</vt:lpwstr>
  </property>
  <property fmtid="{D5CDD505-2E9C-101B-9397-08002B2CF9AE}" pid="5" name="MSIP_Label_1a837f0f-bc33-47ca-8126-9d7bb0fbe56f_Name">
    <vt:lpwstr>All Employees and Partners</vt:lpwstr>
  </property>
  <property fmtid="{D5CDD505-2E9C-101B-9397-08002B2CF9AE}" pid="6" name="MSIP_Label_1a837f0f-bc33-47ca-8126-9d7bb0fbe56f_SiteId">
    <vt:lpwstr>4273e6e9-aed1-40ab-83a3-85e0d43de705</vt:lpwstr>
  </property>
  <property fmtid="{D5CDD505-2E9C-101B-9397-08002B2CF9AE}" pid="7" name="MSIP_Label_1a837f0f-bc33-47ca-8126-9d7bb0fbe56f_ActionId">
    <vt:lpwstr>8beaa329-ac03-43a7-b5ab-6a38f655ce4e</vt:lpwstr>
  </property>
  <property fmtid="{D5CDD505-2E9C-101B-9397-08002B2CF9AE}" pid="8" name="MSIP_Label_1a837f0f-bc33-47ca-8126-9d7bb0fbe56f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1047200</vt:r8>
  </property>
  <property fmtid="{D5CDD505-2E9C-101B-9397-08002B2CF9AE}" pid="11" name="_ExtendedDescription">
    <vt:lpwstr/>
  </property>
</Properties>
</file>