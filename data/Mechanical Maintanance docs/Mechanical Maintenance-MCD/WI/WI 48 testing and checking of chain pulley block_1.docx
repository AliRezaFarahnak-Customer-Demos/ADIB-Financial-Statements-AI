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3FD8" w14:textId="34BD82DC" w:rsidR="009E17B8" w:rsidDel="00BA220C" w:rsidRDefault="009E17B8" w:rsidP="00AE5C62">
      <w:pPr>
        <w:jc w:val="both"/>
        <w:rPr>
          <w:del w:id="0" w:author="Mriganka Medhi" w:date="2022-08-22T16:11:00Z"/>
          <w:rFonts w:ascii="Times New Roman" w:hAnsi="Times New Roman" w:cs="Times New Roman"/>
          <w:b/>
          <w:sz w:val="24"/>
          <w:szCs w:val="24"/>
        </w:rPr>
      </w:pPr>
    </w:p>
    <w:p w14:paraId="43113921" w14:textId="77777777" w:rsidR="00AE5C62" w:rsidRPr="009130D6" w:rsidRDefault="0036287A" w:rsidP="00AE5C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PURPOSE: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  <w:ins w:id="1" w:author="Ramakrishna C V" w:date="2020-04-02T18:13:00Z">
        <w:r w:rsidR="003055DC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</w:ins>
      <w:r w:rsidR="006E7F51" w:rsidRPr="00DB3052">
        <w:rPr>
          <w:rFonts w:ascii="Times New Roman" w:eastAsia="Times New Roman" w:hAnsi="Times New Roman" w:cs="Times New Roman"/>
          <w:sz w:val="24"/>
          <w:szCs w:val="24"/>
          <w:lang w:eastAsia="en-IN"/>
        </w:rPr>
        <w:t>Safe testing/checking of chain pulley block for safe working</w:t>
      </w:r>
      <w:ins w:id="2" w:author="Ramakrishna C V" w:date="2020-04-02T20:15:00Z">
        <w:r w:rsidR="004B1E6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operation</w:t>
        </w:r>
      </w:ins>
    </w:p>
    <w:p w14:paraId="06C983FA" w14:textId="77777777" w:rsidR="009130D6" w:rsidDel="003055DC" w:rsidRDefault="009130D6" w:rsidP="009130D6">
      <w:pPr>
        <w:pStyle w:val="ListParagraph"/>
        <w:jc w:val="both"/>
        <w:rPr>
          <w:del w:id="3" w:author="Ramakrishna C V" w:date="2020-04-02T18:13:00Z"/>
          <w:rFonts w:ascii="Times New Roman" w:hAnsi="Times New Roman" w:cs="Times New Roman"/>
          <w:sz w:val="24"/>
          <w:szCs w:val="24"/>
        </w:rPr>
      </w:pPr>
    </w:p>
    <w:p w14:paraId="7BD8D141" w14:textId="77777777" w:rsidR="009E17B8" w:rsidRPr="009130D6" w:rsidRDefault="009E17B8" w:rsidP="009130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E096BC" w14:textId="77777777" w:rsidR="009130D6" w:rsidRPr="009130D6" w:rsidRDefault="0036287A" w:rsidP="00913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SCOPE:</w:t>
      </w:r>
      <w:r w:rsidR="001D33A9" w:rsidRPr="009130D6">
        <w:rPr>
          <w:rFonts w:ascii="Times New Roman" w:hAnsi="Times New Roman" w:cs="Times New Roman"/>
          <w:b/>
          <w:sz w:val="24"/>
          <w:szCs w:val="24"/>
        </w:rPr>
        <w:t xml:space="preserve"> </w:t>
      </w:r>
      <w:ins w:id="4" w:author="Ramakrishna C V" w:date="2020-04-02T18:14:00Z">
        <w:r w:rsidR="003055DC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Battery-1, Battery 2 &amp; Jetty</w:t>
        </w:r>
      </w:ins>
      <w:del w:id="5" w:author="Ramakrishna C V" w:date="2020-04-02T18:14:00Z">
        <w:r w:rsidR="006E7F51" w:rsidRPr="00DB3052" w:rsidDel="003055DC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delText>Plant area Battery 1 &amp; Battery 2</w:delText>
        </w:r>
      </w:del>
    </w:p>
    <w:p w14:paraId="0E038856" w14:textId="77777777" w:rsidR="009130D6" w:rsidDel="003055DC" w:rsidRDefault="009130D6" w:rsidP="009130D6">
      <w:pPr>
        <w:pStyle w:val="ListParagraph"/>
        <w:rPr>
          <w:del w:id="6" w:author="Ramakrishna C V" w:date="2020-04-02T18:13:00Z"/>
          <w:rFonts w:ascii="Times New Roman" w:hAnsi="Times New Roman" w:cs="Times New Roman"/>
          <w:sz w:val="24"/>
          <w:szCs w:val="24"/>
        </w:rPr>
      </w:pPr>
    </w:p>
    <w:p w14:paraId="3891FD25" w14:textId="77777777" w:rsidR="009E17B8" w:rsidRPr="009130D6" w:rsidRDefault="009E17B8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A94D3B" w14:textId="77777777" w:rsidR="001D33A9" w:rsidRPr="004B1E63" w:rsidRDefault="00E2148F" w:rsidP="001D33A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ins w:id="7" w:author="Ramakrishna C V" w:date="2020-04-02T20:13:00Z"/>
          <w:rFonts w:ascii="Times New Roman" w:hAnsi="Times New Roman" w:cs="Times New Roman"/>
          <w:sz w:val="24"/>
          <w:szCs w:val="24"/>
          <w:rPrChange w:id="8" w:author="Ramakrishna C V" w:date="2020-04-02T20:13:00Z">
            <w:rPr>
              <w:ins w:id="9" w:author="Ramakrishna C V" w:date="2020-04-02T20:13:00Z"/>
              <w:rFonts w:ascii="Times New Roman" w:eastAsia="Times New Roman" w:hAnsi="Times New Roman" w:cs="Times New Roman"/>
              <w:sz w:val="24"/>
              <w:szCs w:val="24"/>
              <w:lang w:eastAsia="en-IN"/>
            </w:rPr>
          </w:rPrChange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RESPONSIBILITY</w:t>
      </w:r>
      <w:r w:rsidR="0036287A" w:rsidRPr="009130D6">
        <w:rPr>
          <w:rFonts w:ascii="Times New Roman" w:hAnsi="Times New Roman" w:cs="Times New Roman"/>
          <w:b/>
          <w:sz w:val="24"/>
          <w:szCs w:val="24"/>
        </w:rPr>
        <w:t>:</w:t>
      </w:r>
      <w:r w:rsidR="006A009B" w:rsidRPr="009130D6">
        <w:rPr>
          <w:rFonts w:ascii="Times New Roman" w:hAnsi="Times New Roman" w:cs="Times New Roman"/>
          <w:sz w:val="24"/>
          <w:szCs w:val="24"/>
        </w:rPr>
        <w:t xml:space="preserve"> </w:t>
      </w:r>
      <w:r w:rsidR="006E7F51" w:rsidRPr="00DB3052">
        <w:rPr>
          <w:rFonts w:ascii="Times New Roman" w:eastAsia="Times New Roman" w:hAnsi="Times New Roman" w:cs="Times New Roman"/>
          <w:sz w:val="24"/>
          <w:szCs w:val="24"/>
          <w:lang w:eastAsia="en-IN"/>
        </w:rPr>
        <w:t>Engineer In charge &amp; Maintenance Fitter on job</w:t>
      </w:r>
    </w:p>
    <w:p w14:paraId="2104B3A4" w14:textId="77777777" w:rsidR="004B1E63" w:rsidRPr="003055DC" w:rsidRDefault="004B1E63">
      <w:pPr>
        <w:pStyle w:val="ListParagraph"/>
        <w:spacing w:after="0"/>
        <w:contextualSpacing w:val="0"/>
        <w:jc w:val="both"/>
        <w:rPr>
          <w:ins w:id="10" w:author="Ramakrishna C V" w:date="2020-04-02T18:14:00Z"/>
          <w:rFonts w:ascii="Times New Roman" w:hAnsi="Times New Roman" w:cs="Times New Roman"/>
          <w:sz w:val="24"/>
          <w:szCs w:val="24"/>
          <w:rPrChange w:id="11" w:author="Ramakrishna C V" w:date="2020-04-02T18:14:00Z">
            <w:rPr>
              <w:ins w:id="12" w:author="Ramakrishna C V" w:date="2020-04-02T18:14:00Z"/>
              <w:rFonts w:ascii="Times New Roman" w:eastAsia="Times New Roman" w:hAnsi="Times New Roman" w:cs="Times New Roman"/>
              <w:sz w:val="24"/>
              <w:szCs w:val="24"/>
              <w:lang w:eastAsia="en-IN"/>
            </w:rPr>
          </w:rPrChange>
        </w:rPr>
        <w:pPrChange w:id="13" w:author="Ramakrishna C V" w:date="2020-04-02T20:13:00Z">
          <w:pPr>
            <w:pStyle w:val="ListParagraph"/>
            <w:numPr>
              <w:numId w:val="1"/>
            </w:numPr>
            <w:spacing w:after="0"/>
            <w:ind w:hanging="720"/>
            <w:contextualSpacing w:val="0"/>
            <w:jc w:val="both"/>
          </w:pPr>
        </w:pPrChange>
      </w:pPr>
    </w:p>
    <w:p w14:paraId="4C6C60EF" w14:textId="77777777" w:rsidR="004B1E63" w:rsidRDefault="004B1E63" w:rsidP="004B1E63">
      <w:pPr>
        <w:pStyle w:val="ListParagraph"/>
        <w:numPr>
          <w:ilvl w:val="0"/>
          <w:numId w:val="1"/>
        </w:numPr>
        <w:rPr>
          <w:ins w:id="14" w:author="Ramakrishna C V" w:date="2020-04-02T20:13:00Z"/>
          <w:rFonts w:ascii="Times New Roman" w:hAnsi="Times New Roman" w:cs="Times New Roman"/>
          <w:b/>
          <w:sz w:val="24"/>
          <w:szCs w:val="24"/>
        </w:rPr>
      </w:pPr>
      <w:ins w:id="15" w:author="Ramakrishna C V" w:date="2020-04-02T20:13:00Z">
        <w:r>
          <w:rPr>
            <w:rFonts w:ascii="Times New Roman" w:hAnsi="Times New Roman" w:cs="Times New Roman"/>
            <w:b/>
            <w:sz w:val="24"/>
            <w:szCs w:val="24"/>
          </w:rPr>
          <w:t>SAFETY PRECAUTIONS</w:t>
        </w:r>
        <w:r w:rsidRPr="00462248">
          <w:rPr>
            <w:rFonts w:ascii="Times New Roman" w:hAnsi="Times New Roman" w:cs="Times New Roman"/>
            <w:b/>
            <w:sz w:val="24"/>
            <w:szCs w:val="24"/>
          </w:rPr>
          <w:t>:</w:t>
        </w:r>
      </w:ins>
    </w:p>
    <w:p w14:paraId="74CFA02A" w14:textId="77777777" w:rsidR="004B1E63" w:rsidRPr="0073131E" w:rsidRDefault="004B1E63" w:rsidP="004B1E63">
      <w:pPr>
        <w:numPr>
          <w:ilvl w:val="1"/>
          <w:numId w:val="1"/>
        </w:numPr>
        <w:spacing w:after="0" w:line="240" w:lineRule="auto"/>
        <w:ind w:left="1530" w:hanging="360"/>
        <w:jc w:val="both"/>
        <w:rPr>
          <w:ins w:id="16" w:author="Ramakrishna C V" w:date="2020-04-02T20:13:00Z"/>
          <w:rFonts w:ascii="Times New Roman" w:hAnsi="Times New Roman" w:cs="Times New Roman"/>
          <w:sz w:val="24"/>
        </w:rPr>
      </w:pPr>
      <w:ins w:id="17" w:author="Ramakrishna C V" w:date="2020-04-02T20:13:00Z">
        <w:r w:rsidRPr="0073131E">
          <w:rPr>
            <w:rFonts w:ascii="Times New Roman" w:hAnsi="Times New Roman" w:cs="Times New Roman"/>
            <w:sz w:val="24"/>
          </w:rPr>
          <w:t>Job to be carried out by Competent Person authorized by Inspector of Factories &amp; Boilers .</w:t>
        </w:r>
      </w:ins>
    </w:p>
    <w:p w14:paraId="5C406850" w14:textId="77777777" w:rsidR="004B1E63" w:rsidRPr="0073131E" w:rsidRDefault="004B1E63" w:rsidP="004B1E63">
      <w:pPr>
        <w:numPr>
          <w:ilvl w:val="1"/>
          <w:numId w:val="1"/>
        </w:numPr>
        <w:spacing w:after="0" w:line="240" w:lineRule="auto"/>
        <w:ind w:left="1530" w:hanging="360"/>
        <w:jc w:val="both"/>
        <w:rPr>
          <w:ins w:id="18" w:author="Ramakrishna C V" w:date="2020-04-02T20:13:00Z"/>
          <w:rFonts w:ascii="Times New Roman" w:hAnsi="Times New Roman" w:cs="Times New Roman"/>
          <w:sz w:val="24"/>
        </w:rPr>
      </w:pPr>
      <w:ins w:id="19" w:author="Ramakrishna C V" w:date="2020-04-02T20:13:00Z">
        <w:r w:rsidRPr="0073131E">
          <w:rPr>
            <w:rFonts w:ascii="Times New Roman" w:hAnsi="Times New Roman" w:cs="Times New Roman"/>
            <w:sz w:val="24"/>
          </w:rPr>
          <w:t>Ensure that workplace is clean and safe.</w:t>
        </w:r>
      </w:ins>
    </w:p>
    <w:p w14:paraId="2DEEA50C" w14:textId="77777777" w:rsidR="004B1E63" w:rsidRPr="004B1E63" w:rsidRDefault="004B1E63">
      <w:pPr>
        <w:numPr>
          <w:ilvl w:val="1"/>
          <w:numId w:val="1"/>
        </w:numPr>
        <w:spacing w:after="0" w:line="240" w:lineRule="auto"/>
        <w:ind w:left="1530" w:hanging="360"/>
        <w:jc w:val="both"/>
        <w:rPr>
          <w:ins w:id="20" w:author="Ramakrishna C V" w:date="2020-04-02T20:13:00Z"/>
          <w:rFonts w:ascii="Times New Roman" w:hAnsi="Times New Roman" w:cs="Times New Roman"/>
          <w:sz w:val="24"/>
          <w:rPrChange w:id="21" w:author="Ramakrishna C V" w:date="2020-04-02T20:17:00Z">
            <w:rPr>
              <w:ins w:id="22" w:author="Ramakrishna C V" w:date="2020-04-02T20:13:00Z"/>
            </w:rPr>
          </w:rPrChange>
        </w:rPr>
        <w:pPrChange w:id="23" w:author="Ramakrishna C V" w:date="2020-04-02T20:17:00Z">
          <w:pPr>
            <w:numPr>
              <w:ilvl w:val="1"/>
              <w:numId w:val="1"/>
            </w:numPr>
            <w:spacing w:after="0" w:line="240" w:lineRule="auto"/>
            <w:ind w:left="1997" w:hanging="720"/>
            <w:jc w:val="both"/>
          </w:pPr>
        </w:pPrChange>
      </w:pPr>
      <w:ins w:id="24" w:author="Ramakrishna C V" w:date="2020-04-02T20:16:00Z">
        <w:r w:rsidRPr="004B1E63">
          <w:rPr>
            <w:rFonts w:ascii="Times New Roman" w:hAnsi="Times New Roman" w:cs="Times New Roman"/>
            <w:sz w:val="24"/>
            <w:rPrChange w:id="25" w:author="Ramakrishna C V" w:date="2020-04-02T20:17:00Z">
              <w:rPr/>
            </w:rPrChange>
          </w:rPr>
          <w:t>Exercise caution while lifting, hanging of chain block for load test and removal</w:t>
        </w:r>
      </w:ins>
      <w:ins w:id="26" w:author="Ramakrishna C V" w:date="2020-04-02T20:17:00Z">
        <w:r>
          <w:rPr>
            <w:rFonts w:ascii="Times New Roman" w:hAnsi="Times New Roman" w:cs="Times New Roman"/>
            <w:sz w:val="24"/>
          </w:rPr>
          <w:t>.</w:t>
        </w:r>
      </w:ins>
      <w:ins w:id="27" w:author="Ramakrishna C V" w:date="2020-04-02T20:16:00Z">
        <w:r w:rsidRPr="004B1E63">
          <w:rPr>
            <w:rFonts w:ascii="Times New Roman" w:hAnsi="Times New Roman" w:cs="Times New Roman"/>
            <w:sz w:val="24"/>
            <w:rPrChange w:id="28" w:author="Ramakrishna C V" w:date="2020-04-02T20:17:00Z">
              <w:rPr/>
            </w:rPrChange>
          </w:rPr>
          <w:t xml:space="preserve"> </w:t>
        </w:r>
      </w:ins>
    </w:p>
    <w:p w14:paraId="373E8AFC" w14:textId="77777777" w:rsidR="003055DC" w:rsidDel="004B1E63" w:rsidRDefault="003055DC">
      <w:pPr>
        <w:pStyle w:val="ListParagraph"/>
        <w:spacing w:after="0"/>
        <w:contextualSpacing w:val="0"/>
        <w:jc w:val="both"/>
        <w:rPr>
          <w:del w:id="29" w:author="Ramakrishna C V" w:date="2020-04-02T20:14:00Z"/>
          <w:rFonts w:ascii="Times New Roman" w:hAnsi="Times New Roman" w:cs="Times New Roman"/>
          <w:sz w:val="24"/>
          <w:szCs w:val="24"/>
        </w:rPr>
        <w:pPrChange w:id="30" w:author="Ramakrishna C V" w:date="2020-04-02T18:14:00Z">
          <w:pPr>
            <w:pStyle w:val="ListParagraph"/>
            <w:numPr>
              <w:numId w:val="1"/>
            </w:numPr>
            <w:spacing w:after="0"/>
            <w:ind w:hanging="720"/>
            <w:contextualSpacing w:val="0"/>
            <w:jc w:val="both"/>
          </w:pPr>
        </w:pPrChange>
      </w:pPr>
    </w:p>
    <w:p w14:paraId="7566C647" w14:textId="77777777" w:rsidR="009130D6" w:rsidDel="003055DC" w:rsidRDefault="009130D6" w:rsidP="009130D6">
      <w:pPr>
        <w:pStyle w:val="ListParagraph"/>
        <w:rPr>
          <w:del w:id="31" w:author="Ramakrishna C V" w:date="2020-04-02T18:13:00Z"/>
          <w:rFonts w:ascii="Times New Roman" w:hAnsi="Times New Roman" w:cs="Times New Roman"/>
          <w:sz w:val="24"/>
          <w:szCs w:val="24"/>
        </w:rPr>
      </w:pPr>
    </w:p>
    <w:p w14:paraId="02D17EBE" w14:textId="77777777" w:rsidR="009E17B8" w:rsidRPr="009130D6" w:rsidDel="003055DC" w:rsidRDefault="009E17B8" w:rsidP="009130D6">
      <w:pPr>
        <w:pStyle w:val="ListParagraph"/>
        <w:rPr>
          <w:del w:id="32" w:author="Ramakrishna C V" w:date="2020-04-02T18:17:00Z"/>
          <w:rFonts w:ascii="Times New Roman" w:hAnsi="Times New Roman" w:cs="Times New Roman"/>
          <w:sz w:val="24"/>
          <w:szCs w:val="24"/>
        </w:rPr>
      </w:pPr>
    </w:p>
    <w:p w14:paraId="39F7F6B2" w14:textId="77777777" w:rsidR="0036287A" w:rsidDel="003055DC" w:rsidRDefault="0036287A" w:rsidP="002C795B">
      <w:pPr>
        <w:pStyle w:val="ListParagraph"/>
        <w:numPr>
          <w:ilvl w:val="0"/>
          <w:numId w:val="1"/>
        </w:numPr>
        <w:rPr>
          <w:del w:id="33" w:author="Ramakrishna C V" w:date="2020-04-02T18:17:00Z"/>
          <w:rFonts w:ascii="Times New Roman" w:hAnsi="Times New Roman" w:cs="Times New Roman"/>
          <w:b/>
          <w:sz w:val="24"/>
          <w:szCs w:val="24"/>
        </w:rPr>
      </w:pPr>
      <w:del w:id="34" w:author="Ramakrishna C V" w:date="2020-04-02T18:17:00Z">
        <w:r w:rsidRPr="00462248" w:rsidDel="003055DC">
          <w:rPr>
            <w:rFonts w:ascii="Times New Roman" w:hAnsi="Times New Roman" w:cs="Times New Roman"/>
            <w:b/>
            <w:sz w:val="24"/>
            <w:szCs w:val="24"/>
          </w:rPr>
          <w:delText>PERFORMANCE INDICATORS:</w:delText>
        </w:r>
      </w:del>
    </w:p>
    <w:p w14:paraId="78BFE2EE" w14:textId="77777777" w:rsidR="009130D6" w:rsidRPr="009130D6" w:rsidDel="003055DC" w:rsidRDefault="009130D6" w:rsidP="009130D6">
      <w:pPr>
        <w:pStyle w:val="ListParagraph"/>
        <w:rPr>
          <w:del w:id="35" w:author="Ramakrishna C V" w:date="2020-04-02T18:17:00Z"/>
          <w:rFonts w:ascii="Times New Roman" w:hAnsi="Times New Roman" w:cs="Times New Roman"/>
          <w:b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123"/>
        <w:gridCol w:w="988"/>
        <w:gridCol w:w="1352"/>
        <w:gridCol w:w="1483"/>
        <w:gridCol w:w="1985"/>
      </w:tblGrid>
      <w:tr w:rsidR="00D9681D" w:rsidRPr="00462248" w:rsidDel="003055DC" w14:paraId="3778A62C" w14:textId="77777777" w:rsidTr="00112163">
        <w:trPr>
          <w:trHeight w:val="411"/>
          <w:del w:id="36" w:author="Ramakrishna C V" w:date="2020-04-02T18:17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B440" w14:textId="77777777" w:rsidR="00320C71" w:rsidRPr="00462248" w:rsidDel="003055DC" w:rsidRDefault="00320C71" w:rsidP="00DC712E">
            <w:pPr>
              <w:spacing w:before="60" w:after="60"/>
              <w:jc w:val="center"/>
              <w:rPr>
                <w:del w:id="37" w:author="Ramakrishna C V" w:date="2020-04-02T18:17:00Z"/>
                <w:rFonts w:ascii="Times New Roman" w:hAnsi="Times New Roman" w:cs="Times New Roman"/>
                <w:b/>
                <w:sz w:val="24"/>
                <w:szCs w:val="24"/>
              </w:rPr>
            </w:pPr>
            <w:del w:id="38" w:author="Ramakrishna C V" w:date="2020-04-02T18:17:00Z">
              <w:r w:rsidRPr="00462248" w:rsidDel="003055DC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Sr. No.</w:delText>
              </w:r>
            </w:del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CFBC0" w14:textId="77777777" w:rsidR="00320C71" w:rsidRPr="00462248" w:rsidDel="003055DC" w:rsidRDefault="00320C71" w:rsidP="00DC712E">
            <w:pPr>
              <w:spacing w:before="60" w:after="60"/>
              <w:rPr>
                <w:del w:id="39" w:author="Ramakrishna C V" w:date="2020-04-02T18:17:00Z"/>
                <w:rFonts w:ascii="Times New Roman" w:hAnsi="Times New Roman" w:cs="Times New Roman"/>
                <w:b/>
                <w:sz w:val="24"/>
                <w:szCs w:val="24"/>
              </w:rPr>
            </w:pPr>
            <w:del w:id="40" w:author="Ramakrishna C V" w:date="2020-04-02T18:17:00Z">
              <w:r w:rsidRPr="00462248" w:rsidDel="003055DC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Measure</w:delText>
              </w:r>
            </w:del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2E25E" w14:textId="77777777" w:rsidR="00320C71" w:rsidRPr="00462248" w:rsidDel="003055DC" w:rsidRDefault="00320C71" w:rsidP="00DC712E">
            <w:pPr>
              <w:spacing w:before="60" w:after="60"/>
              <w:rPr>
                <w:del w:id="41" w:author="Ramakrishna C V" w:date="2020-04-02T18:17:00Z"/>
                <w:rFonts w:ascii="Times New Roman" w:hAnsi="Times New Roman" w:cs="Times New Roman"/>
                <w:b/>
                <w:sz w:val="24"/>
                <w:szCs w:val="24"/>
              </w:rPr>
            </w:pPr>
            <w:del w:id="42" w:author="Ramakrishna C V" w:date="2020-04-02T18:17:00Z">
              <w:r w:rsidRPr="00462248" w:rsidDel="003055DC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Unit</w:delText>
              </w:r>
            </w:del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32663" w14:textId="77777777" w:rsidR="00320C71" w:rsidRPr="00462248" w:rsidDel="003055DC" w:rsidRDefault="00320C71" w:rsidP="00DC712E">
            <w:pPr>
              <w:spacing w:before="60" w:after="60"/>
              <w:rPr>
                <w:del w:id="43" w:author="Ramakrishna C V" w:date="2020-04-02T18:17:00Z"/>
                <w:rFonts w:ascii="Times New Roman" w:hAnsi="Times New Roman" w:cs="Times New Roman"/>
                <w:b/>
                <w:sz w:val="24"/>
                <w:szCs w:val="24"/>
              </w:rPr>
            </w:pPr>
            <w:del w:id="44" w:author="Ramakrishna C V" w:date="2020-04-02T18:17:00Z">
              <w:r w:rsidRPr="00462248" w:rsidDel="003055DC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Freq</w:delText>
              </w:r>
              <w:r w:rsidR="006C107E" w:rsidRPr="00462248" w:rsidDel="003055DC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uency</w:delText>
              </w:r>
            </w:del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46FB8" w14:textId="77777777" w:rsidR="00320C71" w:rsidRPr="00462248" w:rsidDel="003055DC" w:rsidRDefault="00320C71" w:rsidP="00DC712E">
            <w:pPr>
              <w:spacing w:before="60" w:after="60"/>
              <w:rPr>
                <w:del w:id="45" w:author="Ramakrishna C V" w:date="2020-04-02T18:17:00Z"/>
                <w:rFonts w:ascii="Times New Roman" w:hAnsi="Times New Roman" w:cs="Times New Roman"/>
                <w:b/>
                <w:sz w:val="24"/>
                <w:szCs w:val="24"/>
              </w:rPr>
            </w:pPr>
            <w:del w:id="46" w:author="Ramakrishna C V" w:date="2020-04-02T18:17:00Z">
              <w:r w:rsidRPr="00462248" w:rsidDel="003055DC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Acceptance Criteria</w:delText>
              </w:r>
            </w:del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EB1D3" w14:textId="77777777" w:rsidR="00320C71" w:rsidRPr="00462248" w:rsidDel="003055DC" w:rsidRDefault="00320C71" w:rsidP="00DC712E">
            <w:pPr>
              <w:spacing w:before="60" w:after="60"/>
              <w:rPr>
                <w:del w:id="47" w:author="Ramakrishna C V" w:date="2020-04-02T18:17:00Z"/>
                <w:rFonts w:ascii="Times New Roman" w:hAnsi="Times New Roman" w:cs="Times New Roman"/>
                <w:b/>
                <w:sz w:val="24"/>
                <w:szCs w:val="24"/>
              </w:rPr>
            </w:pPr>
            <w:del w:id="48" w:author="Ramakrishna C V" w:date="2020-04-02T18:17:00Z">
              <w:r w:rsidRPr="00462248" w:rsidDel="003055DC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 xml:space="preserve">Responsibility </w:delText>
              </w:r>
            </w:del>
          </w:p>
        </w:tc>
      </w:tr>
      <w:tr w:rsidR="00D9681D" w:rsidRPr="00462248" w:rsidDel="003055DC" w14:paraId="4D7EBC81" w14:textId="77777777" w:rsidTr="00112163">
        <w:trPr>
          <w:trHeight w:val="377"/>
          <w:del w:id="49" w:author="Ramakrishna C V" w:date="2020-04-02T18:17:00Z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8BBA81" w14:textId="77777777" w:rsidR="00320C71" w:rsidRPr="00462248" w:rsidDel="003055DC" w:rsidRDefault="00320C71" w:rsidP="00DC712E">
            <w:pPr>
              <w:spacing w:before="120" w:after="0" w:line="240" w:lineRule="auto"/>
              <w:jc w:val="center"/>
              <w:rPr>
                <w:del w:id="50" w:author="Ramakrishna C V" w:date="2020-04-02T18:17:00Z"/>
                <w:rFonts w:ascii="Times New Roman" w:hAnsi="Times New Roman" w:cs="Times New Roman"/>
                <w:b/>
                <w:sz w:val="24"/>
                <w:szCs w:val="24"/>
              </w:rPr>
            </w:pPr>
            <w:del w:id="51" w:author="Ramakrishna C V" w:date="2020-04-02T18:17:00Z">
              <w:r w:rsidRPr="00462248" w:rsidDel="003055DC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Quality</w:delText>
              </w:r>
            </w:del>
          </w:p>
        </w:tc>
      </w:tr>
      <w:tr w:rsidR="00D9681D" w:rsidRPr="00462248" w:rsidDel="003055DC" w14:paraId="03A61E5F" w14:textId="77777777" w:rsidTr="00112163">
        <w:trPr>
          <w:trHeight w:val="558"/>
          <w:del w:id="52" w:author="Ramakrishna C V" w:date="2020-04-02T18:17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924F" w14:textId="77777777" w:rsidR="00BD2753" w:rsidRPr="00462248" w:rsidDel="003055DC" w:rsidRDefault="00112163" w:rsidP="00E12E5C">
            <w:pPr>
              <w:spacing w:before="60" w:after="60"/>
              <w:jc w:val="center"/>
              <w:rPr>
                <w:del w:id="53" w:author="Ramakrishna C V" w:date="2020-04-02T18:17:00Z"/>
                <w:rFonts w:ascii="Times New Roman" w:hAnsi="Times New Roman" w:cs="Times New Roman"/>
                <w:sz w:val="24"/>
                <w:szCs w:val="24"/>
              </w:rPr>
            </w:pPr>
            <w:del w:id="54" w:author="Ramakrishna C V" w:date="2020-04-02T18:17:00Z">
              <w:r w:rsidDel="003055DC">
                <w:rPr>
                  <w:rFonts w:ascii="Times New Roman" w:hAnsi="Times New Roman" w:cs="Times New Roman"/>
                  <w:sz w:val="24"/>
                  <w:szCs w:val="24"/>
                </w:rPr>
                <w:delText>1</w:delText>
              </w:r>
            </w:del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39453" w14:textId="77777777" w:rsidR="00BD2753" w:rsidRPr="00462248" w:rsidDel="003055DC" w:rsidRDefault="00BD2753" w:rsidP="00921235">
            <w:pPr>
              <w:spacing w:before="60" w:after="60"/>
              <w:rPr>
                <w:del w:id="55" w:author="Ramakrishna C V" w:date="2020-04-02T18:17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13C2" w14:textId="77777777" w:rsidR="00BD2753" w:rsidRPr="00462248" w:rsidDel="003055DC" w:rsidRDefault="00BD2753" w:rsidP="00E12E5C">
            <w:pPr>
              <w:spacing w:before="60" w:after="60"/>
              <w:rPr>
                <w:del w:id="56" w:author="Ramakrishna C V" w:date="2020-04-02T18:17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8F0FD" w14:textId="77777777" w:rsidR="00BD2753" w:rsidRPr="00462248" w:rsidDel="003055DC" w:rsidRDefault="00BD2753" w:rsidP="00E12E5C">
            <w:pPr>
              <w:spacing w:before="60" w:after="60"/>
              <w:rPr>
                <w:del w:id="57" w:author="Ramakrishna C V" w:date="2020-04-02T18:17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1E8F7" w14:textId="77777777" w:rsidR="00BD2753" w:rsidRPr="00462248" w:rsidDel="003055DC" w:rsidRDefault="00BD2753" w:rsidP="00921235">
            <w:pPr>
              <w:spacing w:before="60" w:after="60"/>
              <w:ind w:left="360"/>
              <w:rPr>
                <w:del w:id="58" w:author="Ramakrishna C V" w:date="2020-04-02T18:17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2F10B" w14:textId="77777777" w:rsidR="00BD2753" w:rsidRPr="00462248" w:rsidDel="003055DC" w:rsidRDefault="00BD2753" w:rsidP="00E12E5C">
            <w:pPr>
              <w:spacing w:before="60" w:after="60"/>
              <w:rPr>
                <w:del w:id="59" w:author="Ramakrishna C V" w:date="2020-04-02T18:17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:rsidDel="003055DC" w14:paraId="58B56950" w14:textId="77777777" w:rsidTr="00112163">
        <w:trPr>
          <w:trHeight w:val="377"/>
          <w:del w:id="60" w:author="Ramakrishna C V" w:date="2020-04-02T18:17:00Z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E7E128" w14:textId="77777777" w:rsidR="00320C71" w:rsidRPr="00462248" w:rsidDel="003055DC" w:rsidRDefault="00320C71" w:rsidP="00DC712E">
            <w:pPr>
              <w:spacing w:before="120" w:after="0" w:line="240" w:lineRule="auto"/>
              <w:jc w:val="center"/>
              <w:rPr>
                <w:del w:id="61" w:author="Ramakrishna C V" w:date="2020-04-02T18:17:00Z"/>
                <w:rFonts w:ascii="Times New Roman" w:hAnsi="Times New Roman" w:cs="Times New Roman"/>
                <w:b/>
                <w:sz w:val="24"/>
                <w:szCs w:val="24"/>
              </w:rPr>
            </w:pPr>
            <w:del w:id="62" w:author="Ramakrishna C V" w:date="2020-04-02T18:17:00Z">
              <w:r w:rsidRPr="00462248" w:rsidDel="003055DC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Environment</w:delText>
              </w:r>
            </w:del>
          </w:p>
        </w:tc>
      </w:tr>
      <w:tr w:rsidR="00D9681D" w:rsidRPr="00462248" w:rsidDel="003055DC" w14:paraId="16B2FA4F" w14:textId="77777777" w:rsidTr="00112163">
        <w:trPr>
          <w:trHeight w:val="563"/>
          <w:del w:id="63" w:author="Ramakrishna C V" w:date="2020-04-02T18:17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FB3A" w14:textId="77777777" w:rsidR="00BD2753" w:rsidRPr="00462248" w:rsidDel="003055DC" w:rsidRDefault="00410140" w:rsidP="00E12E5C">
            <w:pPr>
              <w:spacing w:before="60" w:after="60"/>
              <w:jc w:val="center"/>
              <w:rPr>
                <w:del w:id="64" w:author="Ramakrishna C V" w:date="2020-04-02T18:17:00Z"/>
                <w:rFonts w:ascii="Times New Roman" w:hAnsi="Times New Roman" w:cs="Times New Roman"/>
                <w:sz w:val="24"/>
                <w:szCs w:val="24"/>
              </w:rPr>
            </w:pPr>
            <w:del w:id="65" w:author="Ramakrishna C V" w:date="2020-04-02T18:17:00Z">
              <w:r w:rsidDel="003055DC">
                <w:rPr>
                  <w:rFonts w:ascii="Times New Roman" w:hAnsi="Times New Roman" w:cs="Times New Roman"/>
                  <w:sz w:val="24"/>
                  <w:szCs w:val="24"/>
                </w:rPr>
                <w:delText>1</w:delText>
              </w:r>
            </w:del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3BFC2" w14:textId="77777777" w:rsidR="00BD2753" w:rsidRPr="00462248" w:rsidDel="003055DC" w:rsidRDefault="00BD2753" w:rsidP="00E12E5C">
            <w:pPr>
              <w:spacing w:before="60" w:after="60"/>
              <w:rPr>
                <w:del w:id="66" w:author="Ramakrishna C V" w:date="2020-04-02T18:17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0273A" w14:textId="77777777" w:rsidR="00BD2753" w:rsidRPr="00462248" w:rsidDel="003055DC" w:rsidRDefault="00BD2753" w:rsidP="00E12E5C">
            <w:pPr>
              <w:spacing w:before="60" w:after="60"/>
              <w:rPr>
                <w:del w:id="67" w:author="Ramakrishna C V" w:date="2020-04-02T18:17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DCD4A" w14:textId="77777777" w:rsidR="00BD2753" w:rsidRPr="00462248" w:rsidDel="003055DC" w:rsidRDefault="00BD2753" w:rsidP="00E12E5C">
            <w:pPr>
              <w:spacing w:before="60" w:after="60"/>
              <w:rPr>
                <w:del w:id="68" w:author="Ramakrishna C V" w:date="2020-04-02T18:17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9550B" w14:textId="77777777" w:rsidR="00BD2753" w:rsidRPr="00462248" w:rsidDel="003055DC" w:rsidRDefault="00BD2753" w:rsidP="00E12E5C">
            <w:pPr>
              <w:spacing w:before="60" w:after="60"/>
              <w:rPr>
                <w:del w:id="69" w:author="Ramakrishna C V" w:date="2020-04-02T18:17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05392" w14:textId="77777777" w:rsidR="00BD2753" w:rsidRPr="00462248" w:rsidDel="003055DC" w:rsidRDefault="00BD2753" w:rsidP="00BD2753">
            <w:pPr>
              <w:spacing w:before="60" w:after="60"/>
              <w:rPr>
                <w:del w:id="70" w:author="Ramakrishna C V" w:date="2020-04-02T18:17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81D" w:rsidRPr="00462248" w:rsidDel="003055DC" w14:paraId="1297BBC4" w14:textId="77777777" w:rsidTr="00112163">
        <w:trPr>
          <w:trHeight w:val="377"/>
          <w:del w:id="71" w:author="Ramakrishna C V" w:date="2020-04-02T18:17:00Z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395C53" w14:textId="77777777" w:rsidR="0016490C" w:rsidRPr="00462248" w:rsidDel="003055DC" w:rsidRDefault="0016490C" w:rsidP="00DC712E">
            <w:pPr>
              <w:spacing w:before="120" w:after="0" w:line="240" w:lineRule="auto"/>
              <w:jc w:val="center"/>
              <w:rPr>
                <w:del w:id="72" w:author="Ramakrishna C V" w:date="2020-04-02T18:17:00Z"/>
                <w:rFonts w:ascii="Times New Roman" w:hAnsi="Times New Roman" w:cs="Times New Roman"/>
                <w:b/>
                <w:sz w:val="24"/>
                <w:szCs w:val="24"/>
              </w:rPr>
            </w:pPr>
            <w:del w:id="73" w:author="Ramakrishna C V" w:date="2020-04-02T18:17:00Z">
              <w:r w:rsidRPr="00462248" w:rsidDel="003055DC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Safety</w:delText>
              </w:r>
            </w:del>
          </w:p>
        </w:tc>
      </w:tr>
      <w:tr w:rsidR="00D9681D" w:rsidRPr="00462248" w:rsidDel="003055DC" w14:paraId="72428078" w14:textId="77777777" w:rsidTr="00112163">
        <w:trPr>
          <w:trHeight w:val="563"/>
          <w:del w:id="74" w:author="Ramakrishna C V" w:date="2020-04-02T18:17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F8FC" w14:textId="77777777" w:rsidR="002E17CE" w:rsidRPr="00462248" w:rsidDel="003055DC" w:rsidRDefault="001D33A9" w:rsidP="00E12E5C">
            <w:pPr>
              <w:spacing w:before="60" w:after="60"/>
              <w:jc w:val="center"/>
              <w:rPr>
                <w:del w:id="75" w:author="Ramakrishna C V" w:date="2020-04-02T18:17:00Z"/>
                <w:rFonts w:ascii="Times New Roman" w:hAnsi="Times New Roman" w:cs="Times New Roman"/>
                <w:sz w:val="24"/>
                <w:szCs w:val="24"/>
              </w:rPr>
            </w:pPr>
            <w:del w:id="76" w:author="Ramakrishna C V" w:date="2020-04-02T18:17:00Z">
              <w:r w:rsidRPr="00462248" w:rsidDel="003055DC">
                <w:rPr>
                  <w:rFonts w:ascii="Times New Roman" w:hAnsi="Times New Roman" w:cs="Times New Roman"/>
                  <w:sz w:val="24"/>
                  <w:szCs w:val="24"/>
                </w:rPr>
                <w:delText>1</w:delText>
              </w:r>
            </w:del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ED0E2" w14:textId="77777777" w:rsidR="002E17CE" w:rsidRPr="00462248" w:rsidDel="003055DC" w:rsidRDefault="002E17CE" w:rsidP="00921235">
            <w:pPr>
              <w:spacing w:before="60" w:after="60"/>
              <w:rPr>
                <w:del w:id="77" w:author="Ramakrishna C V" w:date="2020-04-02T18:17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0592D" w14:textId="77777777" w:rsidR="002E17CE" w:rsidRPr="00462248" w:rsidDel="003055DC" w:rsidRDefault="002E17CE" w:rsidP="00E12E5C">
            <w:pPr>
              <w:spacing w:before="60" w:after="60"/>
              <w:rPr>
                <w:del w:id="78" w:author="Ramakrishna C V" w:date="2020-04-02T18:17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9DC7A" w14:textId="77777777" w:rsidR="002E17CE" w:rsidRPr="00462248" w:rsidDel="003055DC" w:rsidRDefault="002E17CE" w:rsidP="00E12E5C">
            <w:pPr>
              <w:spacing w:before="60" w:after="60"/>
              <w:rPr>
                <w:del w:id="79" w:author="Ramakrishna C V" w:date="2020-04-02T18:17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C18F2" w14:textId="77777777" w:rsidR="002E17CE" w:rsidRPr="00462248" w:rsidDel="003055DC" w:rsidRDefault="002E17CE" w:rsidP="00E12E5C">
            <w:pPr>
              <w:spacing w:before="60" w:after="60"/>
              <w:rPr>
                <w:del w:id="80" w:author="Ramakrishna C V" w:date="2020-04-02T18:17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5F9F2" w14:textId="77777777" w:rsidR="002E17CE" w:rsidRPr="00462248" w:rsidDel="003055DC" w:rsidRDefault="002E17CE" w:rsidP="002E17CE">
            <w:pPr>
              <w:spacing w:before="60" w:after="60"/>
              <w:rPr>
                <w:del w:id="81" w:author="Ramakrishna C V" w:date="2020-04-02T18:17:00Z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476756" w14:textId="77777777" w:rsidR="00A757D7" w:rsidDel="003055DC" w:rsidRDefault="00A757D7" w:rsidP="00391C62">
      <w:pPr>
        <w:pStyle w:val="ListParagraph"/>
        <w:rPr>
          <w:del w:id="82" w:author="Ramakrishna C V" w:date="2020-04-02T18:17:00Z"/>
          <w:rFonts w:ascii="Times New Roman" w:hAnsi="Times New Roman" w:cs="Times New Roman"/>
          <w:b/>
          <w:sz w:val="24"/>
          <w:szCs w:val="24"/>
        </w:rPr>
      </w:pPr>
    </w:p>
    <w:p w14:paraId="5A54563C" w14:textId="77777777" w:rsidR="00C40473" w:rsidRPr="00462248" w:rsidDel="003055DC" w:rsidRDefault="00C40473" w:rsidP="00391C62">
      <w:pPr>
        <w:pStyle w:val="ListParagraph"/>
        <w:rPr>
          <w:del w:id="83" w:author="Ramakrishna C V" w:date="2020-04-02T18:17:00Z"/>
          <w:rFonts w:ascii="Times New Roman" w:hAnsi="Times New Roman" w:cs="Times New Roman"/>
          <w:b/>
          <w:sz w:val="24"/>
          <w:szCs w:val="24"/>
        </w:rPr>
      </w:pPr>
    </w:p>
    <w:p w14:paraId="707D2FB5" w14:textId="77777777" w:rsidR="00A77874" w:rsidRPr="00462248" w:rsidDel="004B1E63" w:rsidRDefault="0036287A" w:rsidP="00A77874">
      <w:pPr>
        <w:pStyle w:val="ListParagraph"/>
        <w:numPr>
          <w:ilvl w:val="0"/>
          <w:numId w:val="1"/>
        </w:numPr>
        <w:rPr>
          <w:del w:id="84" w:author="Ramakrishna C V" w:date="2020-04-02T20:14:00Z"/>
          <w:rFonts w:ascii="Times New Roman" w:hAnsi="Times New Roman" w:cs="Times New Roman"/>
          <w:b/>
          <w:sz w:val="24"/>
          <w:szCs w:val="24"/>
        </w:rPr>
      </w:pPr>
      <w:del w:id="85" w:author="Ramakrishna C V" w:date="2020-04-02T20:14:00Z">
        <w:r w:rsidRPr="00462248" w:rsidDel="004B1E63">
          <w:rPr>
            <w:rFonts w:ascii="Times New Roman" w:hAnsi="Times New Roman" w:cs="Times New Roman"/>
            <w:b/>
            <w:sz w:val="24"/>
            <w:szCs w:val="24"/>
          </w:rPr>
          <w:delText>PROCEDUR</w:delText>
        </w:r>
        <w:r w:rsidR="00A77874" w:rsidRPr="00462248" w:rsidDel="004B1E63">
          <w:rPr>
            <w:rFonts w:ascii="Times New Roman" w:hAnsi="Times New Roman" w:cs="Times New Roman"/>
            <w:b/>
            <w:sz w:val="24"/>
            <w:szCs w:val="24"/>
          </w:rPr>
          <w:delText>E</w:delText>
        </w:r>
        <w:r w:rsidRPr="00462248" w:rsidDel="004B1E63">
          <w:rPr>
            <w:rFonts w:ascii="Times New Roman" w:hAnsi="Times New Roman" w:cs="Times New Roman"/>
            <w:b/>
            <w:sz w:val="24"/>
            <w:szCs w:val="24"/>
          </w:rPr>
          <w:delText>:</w:delText>
        </w:r>
      </w:del>
    </w:p>
    <w:p w14:paraId="0D9C32E2" w14:textId="77777777" w:rsidR="004B1E63" w:rsidRDefault="004B1E63" w:rsidP="004B1E63">
      <w:pPr>
        <w:pStyle w:val="ListParagraph"/>
        <w:rPr>
          <w:ins w:id="86" w:author="Ramakrishna C V" w:date="2020-04-02T20:14:00Z"/>
          <w:rFonts w:ascii="Times New Roman" w:hAnsi="Times New Roman" w:cs="Times New Roman"/>
          <w:b/>
          <w:sz w:val="24"/>
          <w:szCs w:val="24"/>
        </w:rPr>
      </w:pPr>
    </w:p>
    <w:p w14:paraId="3C58D2F5" w14:textId="77777777" w:rsidR="004B1E63" w:rsidRDefault="004B1E63">
      <w:pPr>
        <w:pStyle w:val="ListParagraph"/>
        <w:numPr>
          <w:ilvl w:val="0"/>
          <w:numId w:val="1"/>
        </w:numPr>
        <w:rPr>
          <w:ins w:id="87" w:author="Ramakrishna C V" w:date="2020-04-02T20:14:00Z"/>
          <w:rFonts w:ascii="Times New Roman" w:hAnsi="Times New Roman" w:cs="Times New Roman"/>
          <w:b/>
          <w:sz w:val="24"/>
          <w:szCs w:val="24"/>
        </w:rPr>
        <w:pPrChange w:id="88" w:author="Ramakrishna C V" w:date="2020-04-02T20:14:00Z">
          <w:pPr>
            <w:pStyle w:val="ListParagraph"/>
            <w:numPr>
              <w:numId w:val="39"/>
            </w:numPr>
            <w:tabs>
              <w:tab w:val="num" w:pos="720"/>
            </w:tabs>
            <w:ind w:hanging="360"/>
          </w:pPr>
        </w:pPrChange>
      </w:pPr>
      <w:ins w:id="89" w:author="Ramakrishna C V" w:date="2020-04-02T20:14:00Z">
        <w:r>
          <w:rPr>
            <w:rFonts w:ascii="Times New Roman" w:hAnsi="Times New Roman" w:cs="Times New Roman"/>
            <w:b/>
            <w:sz w:val="24"/>
            <w:szCs w:val="24"/>
          </w:rPr>
          <w:t>PPE to be used :</w:t>
        </w:r>
      </w:ins>
    </w:p>
    <w:p w14:paraId="36A1C617" w14:textId="77777777" w:rsidR="00112163" w:rsidDel="004B1E63" w:rsidRDefault="00112163">
      <w:pPr>
        <w:pStyle w:val="ListParagraph"/>
        <w:numPr>
          <w:ilvl w:val="0"/>
          <w:numId w:val="43"/>
        </w:numPr>
        <w:jc w:val="both"/>
        <w:rPr>
          <w:del w:id="90" w:author="Ramakrishna C V" w:date="2020-04-02T20:14:00Z"/>
          <w:rFonts w:ascii="Times New Roman" w:hAnsi="Times New Roman" w:cs="Times New Roman"/>
          <w:b/>
          <w:sz w:val="24"/>
          <w:szCs w:val="24"/>
        </w:rPr>
        <w:pPrChange w:id="91" w:author="Ramakrishna C V" w:date="2020-04-02T20:15:00Z">
          <w:pPr>
            <w:pStyle w:val="ListParagraph"/>
            <w:ind w:left="1005"/>
            <w:jc w:val="both"/>
          </w:pPr>
        </w:pPrChange>
      </w:pPr>
    </w:p>
    <w:p w14:paraId="773925F6" w14:textId="77777777" w:rsidR="006E7F51" w:rsidRPr="00DB3052" w:rsidDel="004B1E63" w:rsidRDefault="006E7F51">
      <w:pPr>
        <w:spacing w:after="0" w:line="240" w:lineRule="auto"/>
        <w:ind w:left="1530"/>
        <w:rPr>
          <w:del w:id="92" w:author="Ramakrishna C V" w:date="2020-04-02T20:14:00Z"/>
          <w:rFonts w:ascii="Times New Roman" w:eastAsia="Times New Roman" w:hAnsi="Times New Roman" w:cs="Times New Roman"/>
          <w:sz w:val="24"/>
          <w:szCs w:val="24"/>
          <w:lang w:eastAsia="en-IN"/>
        </w:rPr>
        <w:pPrChange w:id="93" w:author="Ramakrishna C V" w:date="2020-04-02T20:15:00Z">
          <w:pPr>
            <w:spacing w:after="0" w:line="240" w:lineRule="auto"/>
          </w:pPr>
        </w:pPrChange>
      </w:pPr>
      <w:del w:id="94" w:author="Ramakrishna C V" w:date="2020-04-02T20:14:00Z">
        <w:r w:rsidDel="004B1E6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PPE</w:delText>
        </w:r>
        <w:r w:rsidRPr="00DB3052" w:rsidDel="004B1E63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delText xml:space="preserve">s to be </w:delText>
        </w:r>
        <w:r w:rsidRPr="00DB3052" w:rsidDel="004B1E6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used:</w:delText>
        </w:r>
      </w:del>
    </w:p>
    <w:p w14:paraId="667244C0" w14:textId="77777777" w:rsidR="004B1E63" w:rsidRPr="00BB5E48" w:rsidRDefault="004B1E63">
      <w:pPr>
        <w:pStyle w:val="ListParagraph"/>
        <w:tabs>
          <w:tab w:val="left" w:pos="1890"/>
        </w:tabs>
        <w:spacing w:after="0" w:line="240" w:lineRule="auto"/>
        <w:ind w:left="1530"/>
        <w:rPr>
          <w:ins w:id="95" w:author="Ramakrishna C V" w:date="2020-04-02T20:14:00Z"/>
          <w:rFonts w:ascii="Times New Roman" w:eastAsia="Times New Roman" w:hAnsi="Times New Roman" w:cs="Times New Roman"/>
          <w:sz w:val="24"/>
          <w:szCs w:val="24"/>
          <w:lang w:eastAsia="en-IN"/>
        </w:rPr>
        <w:pPrChange w:id="96" w:author="Ramakrishna C V" w:date="2020-04-02T20:15:00Z">
          <w:pPr>
            <w:pStyle w:val="ListParagraph"/>
            <w:numPr>
              <w:ilvl w:val="1"/>
              <w:numId w:val="1"/>
            </w:numPr>
            <w:tabs>
              <w:tab w:val="left" w:pos="1890"/>
            </w:tabs>
            <w:spacing w:after="0" w:line="240" w:lineRule="auto"/>
            <w:ind w:left="1997" w:hanging="720"/>
          </w:pPr>
        </w:pPrChange>
      </w:pPr>
    </w:p>
    <w:p w14:paraId="48C479A7" w14:textId="77777777" w:rsidR="004B1E63" w:rsidRDefault="004B1E63" w:rsidP="004B1E63">
      <w:pPr>
        <w:pStyle w:val="ListParagraph"/>
        <w:numPr>
          <w:ilvl w:val="1"/>
          <w:numId w:val="1"/>
        </w:numPr>
        <w:tabs>
          <w:tab w:val="left" w:pos="1890"/>
        </w:tabs>
        <w:spacing w:after="0" w:line="240" w:lineRule="auto"/>
        <w:ind w:left="1530" w:hanging="360"/>
        <w:rPr>
          <w:ins w:id="97" w:author="Ramakrishna C V" w:date="2020-04-02T20:15:00Z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98" w:author="Ramakrishna C V" w:date="2020-04-02T20:15:00Z">
        <w:r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Safety Helmet</w:t>
        </w:r>
      </w:ins>
    </w:p>
    <w:p w14:paraId="347BD7D5" w14:textId="77777777" w:rsidR="004B1E63" w:rsidRPr="00BB5E48" w:rsidRDefault="004B1E63" w:rsidP="004B1E63">
      <w:pPr>
        <w:pStyle w:val="ListParagraph"/>
        <w:numPr>
          <w:ilvl w:val="1"/>
          <w:numId w:val="1"/>
        </w:numPr>
        <w:tabs>
          <w:tab w:val="left" w:pos="1890"/>
        </w:tabs>
        <w:spacing w:after="0" w:line="240" w:lineRule="auto"/>
        <w:ind w:left="1530" w:hanging="360"/>
        <w:rPr>
          <w:ins w:id="99" w:author="Ramakrishna C V" w:date="2020-04-02T20:14:00Z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00" w:author="Ramakrishna C V" w:date="2020-04-02T20:14:00Z">
        <w:r w:rsidRPr="00BB5E4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Safety shoes</w:t>
        </w:r>
      </w:ins>
    </w:p>
    <w:p w14:paraId="0E13C9E5" w14:textId="77777777" w:rsidR="004B1E63" w:rsidRPr="00BB5E48" w:rsidRDefault="004B1E63" w:rsidP="004B1E63">
      <w:pPr>
        <w:pStyle w:val="ListParagraph"/>
        <w:numPr>
          <w:ilvl w:val="1"/>
          <w:numId w:val="1"/>
        </w:numPr>
        <w:tabs>
          <w:tab w:val="left" w:pos="1890"/>
        </w:tabs>
        <w:spacing w:after="0" w:line="240" w:lineRule="auto"/>
        <w:ind w:left="1530" w:hanging="360"/>
        <w:rPr>
          <w:ins w:id="101" w:author="Ramakrishna C V" w:date="2020-04-02T20:14:00Z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02" w:author="Ramakrishna C V" w:date="2020-04-02T20:14:00Z">
        <w:r w:rsidRPr="00BB5E4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Safety Goggles</w:t>
        </w:r>
      </w:ins>
    </w:p>
    <w:p w14:paraId="2834FC8E" w14:textId="77777777" w:rsidR="004B1E63" w:rsidRPr="00BB5E48" w:rsidRDefault="004B1E63" w:rsidP="004B1E63">
      <w:pPr>
        <w:pStyle w:val="ListParagraph"/>
        <w:numPr>
          <w:ilvl w:val="1"/>
          <w:numId w:val="1"/>
        </w:numPr>
        <w:tabs>
          <w:tab w:val="left" w:pos="1890"/>
        </w:tabs>
        <w:spacing w:after="0" w:line="240" w:lineRule="auto"/>
        <w:ind w:left="1530" w:hanging="360"/>
        <w:rPr>
          <w:ins w:id="103" w:author="Ramakrishna C V" w:date="2020-04-02T20:14:00Z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04" w:author="Ramakrishna C V" w:date="2020-04-02T20:14:00Z">
        <w:r w:rsidRPr="00BB5E48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lastRenderedPageBreak/>
          <w:t xml:space="preserve">Hand gloves </w:t>
        </w:r>
      </w:ins>
    </w:p>
    <w:p w14:paraId="13C9AD6E" w14:textId="77777777" w:rsidR="004B1E63" w:rsidRDefault="004B1E63" w:rsidP="004B1E63">
      <w:pPr>
        <w:pStyle w:val="ListParagraph"/>
        <w:numPr>
          <w:ilvl w:val="1"/>
          <w:numId w:val="1"/>
        </w:numPr>
        <w:tabs>
          <w:tab w:val="left" w:pos="1890"/>
        </w:tabs>
        <w:spacing w:after="0" w:line="240" w:lineRule="auto"/>
        <w:ind w:left="1530" w:hanging="360"/>
        <w:rPr>
          <w:ins w:id="105" w:author="Ramakrishna C V" w:date="2020-04-02T20:18:00Z"/>
          <w:rFonts w:ascii="Times New Roman" w:hAnsi="Times New Roman" w:cs="Times New Roman"/>
          <w:sz w:val="24"/>
          <w:szCs w:val="24"/>
        </w:rPr>
      </w:pPr>
      <w:ins w:id="106" w:author="Ramakrishna C V" w:date="2020-04-02T20:14:00Z">
        <w:r w:rsidRPr="0073131E">
          <w:rPr>
            <w:rFonts w:ascii="Times New Roman" w:hAnsi="Times New Roman" w:cs="Times New Roman"/>
            <w:sz w:val="24"/>
            <w:szCs w:val="24"/>
          </w:rPr>
          <w:t>Reflector jacket.</w:t>
        </w:r>
      </w:ins>
    </w:p>
    <w:p w14:paraId="3B0F0045" w14:textId="77777777" w:rsidR="004B1E63" w:rsidRPr="0073131E" w:rsidRDefault="004B1E63">
      <w:pPr>
        <w:pStyle w:val="ListParagraph"/>
        <w:tabs>
          <w:tab w:val="left" w:pos="1890"/>
        </w:tabs>
        <w:spacing w:after="0" w:line="240" w:lineRule="auto"/>
        <w:ind w:left="1530"/>
        <w:rPr>
          <w:ins w:id="107" w:author="Ramakrishna C V" w:date="2020-04-02T20:14:00Z"/>
          <w:rFonts w:ascii="Times New Roman" w:hAnsi="Times New Roman" w:cs="Times New Roman"/>
          <w:sz w:val="24"/>
          <w:szCs w:val="24"/>
        </w:rPr>
        <w:pPrChange w:id="108" w:author="Ramakrishna C V" w:date="2020-04-02T20:18:00Z">
          <w:pPr>
            <w:pStyle w:val="ListParagraph"/>
            <w:numPr>
              <w:ilvl w:val="1"/>
              <w:numId w:val="1"/>
            </w:numPr>
            <w:tabs>
              <w:tab w:val="left" w:pos="1890"/>
            </w:tabs>
            <w:spacing w:after="0" w:line="240" w:lineRule="auto"/>
            <w:ind w:left="1997" w:hanging="720"/>
          </w:pPr>
        </w:pPrChange>
      </w:pPr>
    </w:p>
    <w:p w14:paraId="498A3075" w14:textId="77777777" w:rsidR="004B1E63" w:rsidRDefault="004B1E63" w:rsidP="004B1E63">
      <w:pPr>
        <w:pStyle w:val="ListParagraph"/>
        <w:numPr>
          <w:ilvl w:val="0"/>
          <w:numId w:val="1"/>
        </w:numPr>
        <w:rPr>
          <w:ins w:id="109" w:author="Ramakrishna C V" w:date="2020-04-03T01:56:00Z"/>
          <w:rFonts w:ascii="Times New Roman" w:hAnsi="Times New Roman" w:cs="Times New Roman"/>
          <w:b/>
          <w:sz w:val="24"/>
          <w:szCs w:val="24"/>
        </w:rPr>
      </w:pPr>
      <w:ins w:id="110" w:author="Ramakrishna C V" w:date="2020-04-02T20:18:00Z">
        <w:r>
          <w:rPr>
            <w:rFonts w:ascii="Times New Roman" w:hAnsi="Times New Roman" w:cs="Times New Roman"/>
            <w:b/>
            <w:sz w:val="24"/>
            <w:szCs w:val="24"/>
          </w:rPr>
          <w:t>BASIC COMPONENTS</w:t>
        </w:r>
      </w:ins>
    </w:p>
    <w:p w14:paraId="5571C6BA" w14:textId="77777777" w:rsidR="00C2450C" w:rsidRDefault="00C2450C">
      <w:pPr>
        <w:pStyle w:val="ListParagraph"/>
        <w:rPr>
          <w:ins w:id="111" w:author="Ramakrishna C V" w:date="2020-04-03T01:56:00Z"/>
          <w:rFonts w:ascii="Times New Roman" w:hAnsi="Times New Roman" w:cs="Times New Roman"/>
          <w:b/>
          <w:sz w:val="24"/>
          <w:szCs w:val="24"/>
        </w:rPr>
        <w:pPrChange w:id="112" w:author="Ramakrishna C V" w:date="2020-04-03T01:56:00Z">
          <w:pPr>
            <w:pStyle w:val="ListParagraph"/>
            <w:numPr>
              <w:numId w:val="1"/>
            </w:numPr>
            <w:ind w:hanging="720"/>
          </w:pPr>
        </w:pPrChange>
      </w:pPr>
      <w:ins w:id="113" w:author="Ramakrishna C V" w:date="2020-04-03T01:57:00Z">
        <w:r>
          <w:rPr>
            <w:rFonts w:ascii="Times New Roman" w:hAnsi="Times New Roman" w:cs="Times New Roman"/>
            <w:b/>
            <w:noProof/>
            <w:sz w:val="24"/>
            <w:szCs w:val="24"/>
            <w:lang w:val="en-IN" w:eastAsia="en-IN"/>
            <w:rPrChange w:id="114" w:author="Unknown">
              <w:rPr>
                <w:noProof/>
                <w:lang w:val="en-IN" w:eastAsia="en-IN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F454B55" wp14:editId="3067CC5A">
                  <wp:simplePos x="0" y="0"/>
                  <wp:positionH relativeFrom="column">
                    <wp:posOffset>4169665</wp:posOffset>
                  </wp:positionH>
                  <wp:positionV relativeFrom="paragraph">
                    <wp:posOffset>204191</wp:posOffset>
                  </wp:positionV>
                  <wp:extent cx="2186864" cy="2860243"/>
                  <wp:effectExtent l="0" t="0" r="23495" b="16510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86864" cy="28602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440B3" w14:textId="77777777" w:rsidR="00C2450C" w:rsidRPr="00C2450C" w:rsidRDefault="00C2450C">
                              <w:pPr>
                                <w:rPr>
                                  <w:ins w:id="115" w:author="Ramakrishna C V" w:date="2020-04-03T01:57:00Z"/>
                                  <w:rFonts w:ascii="Times New Roman" w:hAnsi="Times New Roman" w:cs="Times New Roman"/>
                                  <w:sz w:val="24"/>
                                  <w:szCs w:val="24"/>
                                  <w:rPrChange w:id="116" w:author="Ramakrishna C V" w:date="2020-04-03T01:58:00Z">
                                    <w:rPr>
                                      <w:ins w:id="117" w:author="Ramakrishna C V" w:date="2020-04-03T01:57:00Z"/>
                                    </w:rPr>
                                  </w:rPrChange>
                                </w:rPr>
                              </w:pPr>
                              <w:ins w:id="118" w:author="Ramakrishna C V" w:date="2020-04-03T01:57:00Z">
                                <w:r w:rsidRPr="00C2450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rPrChange w:id="119" w:author="Ramakrishna C V" w:date="2020-04-03T01:58:00Z">
                                      <w:rPr/>
                                    </w:rPrChange>
                                  </w:rPr>
                                  <w:t>Key Components</w:t>
                                </w:r>
                              </w:ins>
                              <w:ins w:id="120" w:author="Ramakrishna C V" w:date="2020-04-03T01:59:00Z"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:</w:t>
                                </w:r>
                              </w:ins>
                            </w:p>
                            <w:p w14:paraId="4D92CE55" w14:textId="77777777" w:rsidR="00C2450C" w:rsidRPr="00C2450C" w:rsidRDefault="00C2450C">
                              <w:pPr>
                                <w:pStyle w:val="ListParagraph"/>
                                <w:numPr>
                                  <w:ilvl w:val="0"/>
                                  <w:numId w:val="54"/>
                                </w:numPr>
                                <w:rPr>
                                  <w:ins w:id="121" w:author="Ramakrishna C V" w:date="2020-04-03T01:57:00Z"/>
                                  <w:rFonts w:ascii="Times New Roman" w:hAnsi="Times New Roman" w:cs="Times New Roman"/>
                                  <w:sz w:val="24"/>
                                  <w:szCs w:val="24"/>
                                  <w:rPrChange w:id="122" w:author="Ramakrishna C V" w:date="2020-04-03T01:58:00Z">
                                    <w:rPr>
                                      <w:ins w:id="123" w:author="Ramakrishna C V" w:date="2020-04-03T01:57:00Z"/>
                                    </w:rPr>
                                  </w:rPrChange>
                                </w:rPr>
                                <w:pPrChange w:id="124" w:author="Ramakrishna C V" w:date="2020-04-03T01:57:00Z">
                                  <w:pPr/>
                                </w:pPrChange>
                              </w:pPr>
                              <w:ins w:id="125" w:author="Ramakrishna C V" w:date="2020-04-03T01:57:00Z">
                                <w:r w:rsidRPr="00C2450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rPrChange w:id="126" w:author="Ramakrishna C V" w:date="2020-04-03T01:58:00Z">
                                      <w:rPr/>
                                    </w:rPrChange>
                                  </w:rPr>
                                  <w:t>Upper Hook</w:t>
                                </w:r>
                              </w:ins>
                            </w:p>
                            <w:p w14:paraId="14027706" w14:textId="77777777" w:rsidR="00C2450C" w:rsidRPr="00C2450C" w:rsidRDefault="00C2450C">
                              <w:pPr>
                                <w:pStyle w:val="ListParagraph"/>
                                <w:numPr>
                                  <w:ilvl w:val="0"/>
                                  <w:numId w:val="54"/>
                                </w:numPr>
                                <w:rPr>
                                  <w:ins w:id="127" w:author="Ramakrishna C V" w:date="2020-04-03T01:58:00Z"/>
                                  <w:rFonts w:ascii="Times New Roman" w:hAnsi="Times New Roman" w:cs="Times New Roman"/>
                                  <w:sz w:val="24"/>
                                  <w:szCs w:val="24"/>
                                  <w:rPrChange w:id="128" w:author="Ramakrishna C V" w:date="2020-04-03T01:58:00Z">
                                    <w:rPr>
                                      <w:ins w:id="129" w:author="Ramakrishna C V" w:date="2020-04-03T01:58:00Z"/>
                                    </w:rPr>
                                  </w:rPrChange>
                                </w:rPr>
                                <w:pPrChange w:id="130" w:author="Ramakrishna C V" w:date="2020-04-03T01:57:00Z">
                                  <w:pPr/>
                                </w:pPrChange>
                              </w:pPr>
                              <w:ins w:id="131" w:author="Ramakrishna C V" w:date="2020-04-03T01:58:00Z">
                                <w:r w:rsidRPr="00C2450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rPrChange w:id="132" w:author="Ramakrishna C V" w:date="2020-04-03T01:58:00Z">
                                      <w:rPr/>
                                    </w:rPrChange>
                                  </w:rPr>
                                  <w:t>Lower Hook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(load hook)</w:t>
                                </w:r>
                              </w:ins>
                            </w:p>
                            <w:p w14:paraId="3D9CDEC5" w14:textId="77777777" w:rsidR="00C2450C" w:rsidRPr="00C2450C" w:rsidRDefault="00C2450C">
                              <w:pPr>
                                <w:pStyle w:val="ListParagraph"/>
                                <w:numPr>
                                  <w:ilvl w:val="0"/>
                                  <w:numId w:val="54"/>
                                </w:numPr>
                                <w:rPr>
                                  <w:ins w:id="133" w:author="Ramakrishna C V" w:date="2020-04-03T01:58:00Z"/>
                                  <w:rFonts w:ascii="Times New Roman" w:hAnsi="Times New Roman" w:cs="Times New Roman"/>
                                  <w:sz w:val="24"/>
                                  <w:szCs w:val="24"/>
                                  <w:rPrChange w:id="134" w:author="Ramakrishna C V" w:date="2020-04-03T01:58:00Z">
                                    <w:rPr>
                                      <w:ins w:id="135" w:author="Ramakrishna C V" w:date="2020-04-03T01:58:00Z"/>
                                    </w:rPr>
                                  </w:rPrChange>
                                </w:rPr>
                                <w:pPrChange w:id="136" w:author="Ramakrishna C V" w:date="2020-04-03T01:57:00Z">
                                  <w:pPr/>
                                </w:pPrChange>
                              </w:pPr>
                              <w:ins w:id="137" w:author="Ramakrishna C V" w:date="2020-04-03T01:58:00Z">
                                <w:r w:rsidRPr="00C2450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rPrChange w:id="138" w:author="Ramakrishna C V" w:date="2020-04-03T01:58:00Z">
                                      <w:rPr/>
                                    </w:rPrChange>
                                  </w:rPr>
                                  <w:t>Hook Latch</w:t>
                                </w:r>
                              </w:ins>
                            </w:p>
                            <w:p w14:paraId="461B113E" w14:textId="77777777" w:rsidR="00C2450C" w:rsidRPr="00C2450C" w:rsidRDefault="00C2450C">
                              <w:pPr>
                                <w:pStyle w:val="ListParagraph"/>
                                <w:numPr>
                                  <w:ilvl w:val="0"/>
                                  <w:numId w:val="54"/>
                                </w:numPr>
                                <w:rPr>
                                  <w:ins w:id="139" w:author="Ramakrishna C V" w:date="2020-04-03T01:58:00Z"/>
                                  <w:rFonts w:ascii="Times New Roman" w:hAnsi="Times New Roman" w:cs="Times New Roman"/>
                                  <w:sz w:val="24"/>
                                  <w:szCs w:val="24"/>
                                  <w:rPrChange w:id="140" w:author="Ramakrishna C V" w:date="2020-04-03T01:58:00Z">
                                    <w:rPr>
                                      <w:ins w:id="141" w:author="Ramakrishna C V" w:date="2020-04-03T01:58:00Z"/>
                                    </w:rPr>
                                  </w:rPrChange>
                                </w:rPr>
                                <w:pPrChange w:id="142" w:author="Ramakrishna C V" w:date="2020-04-03T01:57:00Z">
                                  <w:pPr/>
                                </w:pPrChange>
                              </w:pPr>
                              <w:ins w:id="143" w:author="Ramakrishna C V" w:date="2020-04-03T01:58:00Z">
                                <w:r w:rsidRPr="00C2450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rPrChange w:id="144" w:author="Ramakrishna C V" w:date="2020-04-03T01:58:00Z">
                                      <w:rPr/>
                                    </w:rPrChange>
                                  </w:rPr>
                                  <w:t>Hoist Frame</w:t>
                                </w:r>
                              </w:ins>
                            </w:p>
                            <w:p w14:paraId="17716406" w14:textId="77777777" w:rsidR="00C2450C" w:rsidRPr="00C2450C" w:rsidRDefault="00C2450C">
                              <w:pPr>
                                <w:pStyle w:val="ListParagraph"/>
                                <w:numPr>
                                  <w:ilvl w:val="0"/>
                                  <w:numId w:val="54"/>
                                </w:numPr>
                                <w:rPr>
                                  <w:ins w:id="145" w:author="Ramakrishna C V" w:date="2020-04-03T01:58:00Z"/>
                                  <w:rFonts w:ascii="Times New Roman" w:hAnsi="Times New Roman" w:cs="Times New Roman"/>
                                  <w:sz w:val="24"/>
                                  <w:szCs w:val="24"/>
                                  <w:rPrChange w:id="146" w:author="Ramakrishna C V" w:date="2020-04-03T01:58:00Z">
                                    <w:rPr>
                                      <w:ins w:id="147" w:author="Ramakrishna C V" w:date="2020-04-03T01:58:00Z"/>
                                    </w:rPr>
                                  </w:rPrChange>
                                </w:rPr>
                                <w:pPrChange w:id="148" w:author="Ramakrishna C V" w:date="2020-04-03T01:57:00Z">
                                  <w:pPr/>
                                </w:pPrChange>
                              </w:pPr>
                              <w:ins w:id="149" w:author="Ramakrishna C V" w:date="2020-04-03T01:58:00Z">
                                <w:r w:rsidRPr="00C2450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rPrChange w:id="150" w:author="Ramakrishna C V" w:date="2020-04-03T01:58:00Z">
                                      <w:rPr/>
                                    </w:rPrChange>
                                  </w:rPr>
                                  <w:t>Load chain</w:t>
                                </w:r>
                              </w:ins>
                            </w:p>
                            <w:p w14:paraId="7416EE41" w14:textId="77777777" w:rsidR="00C2450C" w:rsidRPr="00C2450C" w:rsidRDefault="00C2450C">
                              <w:pPr>
                                <w:pStyle w:val="ListParagraph"/>
                                <w:numPr>
                                  <w:ilvl w:val="0"/>
                                  <w:numId w:val="54"/>
                                </w:numPr>
                                <w:rPr>
                                  <w:ins w:id="151" w:author="Ramakrishna C V" w:date="2020-04-03T01:58:00Z"/>
                                  <w:rFonts w:ascii="Times New Roman" w:hAnsi="Times New Roman" w:cs="Times New Roman"/>
                                  <w:sz w:val="24"/>
                                  <w:szCs w:val="24"/>
                                  <w:rPrChange w:id="152" w:author="Ramakrishna C V" w:date="2020-04-03T01:58:00Z">
                                    <w:rPr>
                                      <w:ins w:id="153" w:author="Ramakrishna C V" w:date="2020-04-03T01:58:00Z"/>
                                    </w:rPr>
                                  </w:rPrChange>
                                </w:rPr>
                                <w:pPrChange w:id="154" w:author="Ramakrishna C V" w:date="2020-04-03T01:57:00Z">
                                  <w:pPr/>
                                </w:pPrChange>
                              </w:pPr>
                              <w:ins w:id="155" w:author="Ramakrishna C V" w:date="2020-04-03T01:58:00Z">
                                <w:r w:rsidRPr="00C2450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rPrChange w:id="156" w:author="Ramakrishna C V" w:date="2020-04-03T01:58:00Z">
                                      <w:rPr/>
                                    </w:rPrChange>
                                  </w:rPr>
                                  <w:t>Hand chain</w:t>
                                </w:r>
                              </w:ins>
                            </w:p>
                            <w:p w14:paraId="2EBF16AB" w14:textId="77777777" w:rsidR="00C2450C" w:rsidRDefault="00C2450C">
                              <w:pPr>
                                <w:pStyle w:val="ListParagraph"/>
                                <w:rPr>
                                  <w:ins w:id="157" w:author="Ramakrishna C V" w:date="2020-04-03T01:57:00Z"/>
                                </w:rPr>
                                <w:pPrChange w:id="158" w:author="Ramakrishna C V" w:date="2020-04-03T01:58:00Z">
                                  <w:pPr/>
                                </w:pPrChange>
                              </w:pPr>
                            </w:p>
                            <w:p w14:paraId="73D57D0D" w14:textId="77777777" w:rsidR="00C2450C" w:rsidRDefault="00C2450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4F454B55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328.3pt;margin-top:16.1pt;width:172.2pt;height:225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" fillcolor="white [3201]" strokeweight=".5pt">
                  <v:textbox>
                    <w:txbxContent>
                      <w:p w14:paraId="16E440B3" w14:textId="77777777" w:rsidR="00C2450C" w:rsidRPr="00C2450C" w:rsidRDefault="00C2450C">
                        <w:pPr>
                          <w:rPr>
                            <w:ins w:id="159" w:author="Ramakrishna C V" w:date="2020-04-03T01:57:00Z"/>
                            <w:rFonts w:ascii="Times New Roman" w:hAnsi="Times New Roman" w:cs="Times New Roman"/>
                            <w:sz w:val="24"/>
                            <w:szCs w:val="24"/>
                            <w:rPrChange w:id="160" w:author="Ramakrishna C V" w:date="2020-04-03T01:58:00Z">
                              <w:rPr>
                                <w:ins w:id="161" w:author="Ramakrishna C V" w:date="2020-04-03T01:57:00Z"/>
                              </w:rPr>
                            </w:rPrChange>
                          </w:rPr>
                        </w:pPr>
                        <w:ins w:id="162" w:author="Ramakrishna C V" w:date="2020-04-03T01:57:00Z">
                          <w:r w:rsidRPr="00C2450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rPrChange w:id="163" w:author="Ramakrishna C V" w:date="2020-04-03T01:58:00Z">
                                <w:rPr/>
                              </w:rPrChange>
                            </w:rPr>
                            <w:t>Key Components</w:t>
                          </w:r>
                        </w:ins>
                        <w:ins w:id="164" w:author="Ramakrishna C V" w:date="2020-04-03T01:59:00Z"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:</w:t>
                          </w:r>
                        </w:ins>
                      </w:p>
                      <w:p w14:paraId="4D92CE55" w14:textId="77777777" w:rsidR="00C2450C" w:rsidRPr="00C2450C" w:rsidRDefault="00C2450C">
                        <w:pPr>
                          <w:pStyle w:val="ListParagraph"/>
                          <w:numPr>
                            <w:ilvl w:val="0"/>
                            <w:numId w:val="54"/>
                          </w:numPr>
                          <w:rPr>
                            <w:ins w:id="165" w:author="Ramakrishna C V" w:date="2020-04-03T01:57:00Z"/>
                            <w:rFonts w:ascii="Times New Roman" w:hAnsi="Times New Roman" w:cs="Times New Roman"/>
                            <w:sz w:val="24"/>
                            <w:szCs w:val="24"/>
                            <w:rPrChange w:id="166" w:author="Ramakrishna C V" w:date="2020-04-03T01:58:00Z">
                              <w:rPr>
                                <w:ins w:id="167" w:author="Ramakrishna C V" w:date="2020-04-03T01:57:00Z"/>
                              </w:rPr>
                            </w:rPrChange>
                          </w:rPr>
                          <w:pPrChange w:id="168" w:author="Ramakrishna C V" w:date="2020-04-03T01:57:00Z">
                            <w:pPr/>
                          </w:pPrChange>
                        </w:pPr>
                        <w:ins w:id="169" w:author="Ramakrishna C V" w:date="2020-04-03T01:57:00Z">
                          <w:r w:rsidRPr="00C2450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rPrChange w:id="170" w:author="Ramakrishna C V" w:date="2020-04-03T01:58:00Z">
                                <w:rPr/>
                              </w:rPrChange>
                            </w:rPr>
                            <w:t>Upper Hook</w:t>
                          </w:r>
                        </w:ins>
                      </w:p>
                      <w:p w14:paraId="14027706" w14:textId="77777777" w:rsidR="00C2450C" w:rsidRPr="00C2450C" w:rsidRDefault="00C2450C">
                        <w:pPr>
                          <w:pStyle w:val="ListParagraph"/>
                          <w:numPr>
                            <w:ilvl w:val="0"/>
                            <w:numId w:val="54"/>
                          </w:numPr>
                          <w:rPr>
                            <w:ins w:id="171" w:author="Ramakrishna C V" w:date="2020-04-03T01:58:00Z"/>
                            <w:rFonts w:ascii="Times New Roman" w:hAnsi="Times New Roman" w:cs="Times New Roman"/>
                            <w:sz w:val="24"/>
                            <w:szCs w:val="24"/>
                            <w:rPrChange w:id="172" w:author="Ramakrishna C V" w:date="2020-04-03T01:58:00Z">
                              <w:rPr>
                                <w:ins w:id="173" w:author="Ramakrishna C V" w:date="2020-04-03T01:58:00Z"/>
                              </w:rPr>
                            </w:rPrChange>
                          </w:rPr>
                          <w:pPrChange w:id="174" w:author="Ramakrishna C V" w:date="2020-04-03T01:57:00Z">
                            <w:pPr/>
                          </w:pPrChange>
                        </w:pPr>
                        <w:ins w:id="175" w:author="Ramakrishna C V" w:date="2020-04-03T01:58:00Z">
                          <w:r w:rsidRPr="00C2450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rPrChange w:id="176" w:author="Ramakrishna C V" w:date="2020-04-03T01:58:00Z">
                                <w:rPr/>
                              </w:rPrChange>
                            </w:rPr>
                            <w:t>Lower Hook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(load hook)</w:t>
                          </w:r>
                        </w:ins>
                      </w:p>
                      <w:p w14:paraId="3D9CDEC5" w14:textId="77777777" w:rsidR="00C2450C" w:rsidRPr="00C2450C" w:rsidRDefault="00C2450C">
                        <w:pPr>
                          <w:pStyle w:val="ListParagraph"/>
                          <w:numPr>
                            <w:ilvl w:val="0"/>
                            <w:numId w:val="54"/>
                          </w:numPr>
                          <w:rPr>
                            <w:ins w:id="177" w:author="Ramakrishna C V" w:date="2020-04-03T01:58:00Z"/>
                            <w:rFonts w:ascii="Times New Roman" w:hAnsi="Times New Roman" w:cs="Times New Roman"/>
                            <w:sz w:val="24"/>
                            <w:szCs w:val="24"/>
                            <w:rPrChange w:id="178" w:author="Ramakrishna C V" w:date="2020-04-03T01:58:00Z">
                              <w:rPr>
                                <w:ins w:id="179" w:author="Ramakrishna C V" w:date="2020-04-03T01:58:00Z"/>
                              </w:rPr>
                            </w:rPrChange>
                          </w:rPr>
                          <w:pPrChange w:id="180" w:author="Ramakrishna C V" w:date="2020-04-03T01:57:00Z">
                            <w:pPr/>
                          </w:pPrChange>
                        </w:pPr>
                        <w:ins w:id="181" w:author="Ramakrishna C V" w:date="2020-04-03T01:58:00Z">
                          <w:r w:rsidRPr="00C2450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rPrChange w:id="182" w:author="Ramakrishna C V" w:date="2020-04-03T01:58:00Z">
                                <w:rPr/>
                              </w:rPrChange>
                            </w:rPr>
                            <w:t>Hook Latch</w:t>
                          </w:r>
                        </w:ins>
                      </w:p>
                      <w:p w14:paraId="461B113E" w14:textId="77777777" w:rsidR="00C2450C" w:rsidRPr="00C2450C" w:rsidRDefault="00C2450C">
                        <w:pPr>
                          <w:pStyle w:val="ListParagraph"/>
                          <w:numPr>
                            <w:ilvl w:val="0"/>
                            <w:numId w:val="54"/>
                          </w:numPr>
                          <w:rPr>
                            <w:ins w:id="183" w:author="Ramakrishna C V" w:date="2020-04-03T01:58:00Z"/>
                            <w:rFonts w:ascii="Times New Roman" w:hAnsi="Times New Roman" w:cs="Times New Roman"/>
                            <w:sz w:val="24"/>
                            <w:szCs w:val="24"/>
                            <w:rPrChange w:id="184" w:author="Ramakrishna C V" w:date="2020-04-03T01:58:00Z">
                              <w:rPr>
                                <w:ins w:id="185" w:author="Ramakrishna C V" w:date="2020-04-03T01:58:00Z"/>
                              </w:rPr>
                            </w:rPrChange>
                          </w:rPr>
                          <w:pPrChange w:id="186" w:author="Ramakrishna C V" w:date="2020-04-03T01:57:00Z">
                            <w:pPr/>
                          </w:pPrChange>
                        </w:pPr>
                        <w:ins w:id="187" w:author="Ramakrishna C V" w:date="2020-04-03T01:58:00Z">
                          <w:r w:rsidRPr="00C2450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rPrChange w:id="188" w:author="Ramakrishna C V" w:date="2020-04-03T01:58:00Z">
                                <w:rPr/>
                              </w:rPrChange>
                            </w:rPr>
                            <w:t>Hoist Frame</w:t>
                          </w:r>
                        </w:ins>
                      </w:p>
                      <w:p w14:paraId="17716406" w14:textId="77777777" w:rsidR="00C2450C" w:rsidRPr="00C2450C" w:rsidRDefault="00C2450C">
                        <w:pPr>
                          <w:pStyle w:val="ListParagraph"/>
                          <w:numPr>
                            <w:ilvl w:val="0"/>
                            <w:numId w:val="54"/>
                          </w:numPr>
                          <w:rPr>
                            <w:ins w:id="189" w:author="Ramakrishna C V" w:date="2020-04-03T01:58:00Z"/>
                            <w:rFonts w:ascii="Times New Roman" w:hAnsi="Times New Roman" w:cs="Times New Roman"/>
                            <w:sz w:val="24"/>
                            <w:szCs w:val="24"/>
                            <w:rPrChange w:id="190" w:author="Ramakrishna C V" w:date="2020-04-03T01:58:00Z">
                              <w:rPr>
                                <w:ins w:id="191" w:author="Ramakrishna C V" w:date="2020-04-03T01:58:00Z"/>
                              </w:rPr>
                            </w:rPrChange>
                          </w:rPr>
                          <w:pPrChange w:id="192" w:author="Ramakrishna C V" w:date="2020-04-03T01:57:00Z">
                            <w:pPr/>
                          </w:pPrChange>
                        </w:pPr>
                        <w:ins w:id="193" w:author="Ramakrishna C V" w:date="2020-04-03T01:58:00Z">
                          <w:r w:rsidRPr="00C2450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rPrChange w:id="194" w:author="Ramakrishna C V" w:date="2020-04-03T01:58:00Z">
                                <w:rPr/>
                              </w:rPrChange>
                            </w:rPr>
                            <w:t>Load chain</w:t>
                          </w:r>
                        </w:ins>
                      </w:p>
                      <w:p w14:paraId="7416EE41" w14:textId="77777777" w:rsidR="00C2450C" w:rsidRPr="00C2450C" w:rsidRDefault="00C2450C">
                        <w:pPr>
                          <w:pStyle w:val="ListParagraph"/>
                          <w:numPr>
                            <w:ilvl w:val="0"/>
                            <w:numId w:val="54"/>
                          </w:numPr>
                          <w:rPr>
                            <w:ins w:id="195" w:author="Ramakrishna C V" w:date="2020-04-03T01:58:00Z"/>
                            <w:rFonts w:ascii="Times New Roman" w:hAnsi="Times New Roman" w:cs="Times New Roman"/>
                            <w:sz w:val="24"/>
                            <w:szCs w:val="24"/>
                            <w:rPrChange w:id="196" w:author="Ramakrishna C V" w:date="2020-04-03T01:58:00Z">
                              <w:rPr>
                                <w:ins w:id="197" w:author="Ramakrishna C V" w:date="2020-04-03T01:58:00Z"/>
                              </w:rPr>
                            </w:rPrChange>
                          </w:rPr>
                          <w:pPrChange w:id="198" w:author="Ramakrishna C V" w:date="2020-04-03T01:57:00Z">
                            <w:pPr/>
                          </w:pPrChange>
                        </w:pPr>
                        <w:ins w:id="199" w:author="Ramakrishna C V" w:date="2020-04-03T01:58:00Z">
                          <w:r w:rsidRPr="00C2450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rPrChange w:id="200" w:author="Ramakrishna C V" w:date="2020-04-03T01:58:00Z">
                                <w:rPr/>
                              </w:rPrChange>
                            </w:rPr>
                            <w:t>Hand chain</w:t>
                          </w:r>
                        </w:ins>
                      </w:p>
                      <w:p w14:paraId="2EBF16AB" w14:textId="77777777" w:rsidR="00C2450C" w:rsidRDefault="00C2450C">
                        <w:pPr>
                          <w:pStyle w:val="ListParagraph"/>
                          <w:rPr>
                            <w:ins w:id="201" w:author="Ramakrishna C V" w:date="2020-04-03T01:57:00Z"/>
                          </w:rPr>
                          <w:pPrChange w:id="202" w:author="Ramakrishna C V" w:date="2020-04-03T01:58:00Z">
                            <w:pPr/>
                          </w:pPrChange>
                        </w:pPr>
                      </w:p>
                      <w:p w14:paraId="73D57D0D" w14:textId="77777777" w:rsidR="00C2450C" w:rsidRDefault="00C2450C"/>
                    </w:txbxContent>
                  </v:textbox>
                </v:shape>
              </w:pict>
            </mc:Fallback>
          </mc:AlternateContent>
        </w:r>
      </w:ins>
    </w:p>
    <w:p w14:paraId="08E1BFB1" w14:textId="77777777" w:rsidR="00C2450C" w:rsidRDefault="00C2450C">
      <w:pPr>
        <w:pStyle w:val="ListParagraph"/>
        <w:rPr>
          <w:ins w:id="203" w:author="Ramakrishna C V" w:date="2020-04-02T20:18:00Z"/>
          <w:rFonts w:ascii="Times New Roman" w:hAnsi="Times New Roman" w:cs="Times New Roman"/>
          <w:b/>
          <w:sz w:val="24"/>
          <w:szCs w:val="24"/>
        </w:rPr>
        <w:pPrChange w:id="204" w:author="Ramakrishna C V" w:date="2020-04-03T01:56:00Z">
          <w:pPr>
            <w:pStyle w:val="ListParagraph"/>
            <w:numPr>
              <w:numId w:val="1"/>
            </w:numPr>
            <w:ind w:hanging="720"/>
          </w:pPr>
        </w:pPrChange>
      </w:pPr>
      <w:ins w:id="205" w:author="Ramakrishna C V" w:date="2020-04-03T01:56:00Z">
        <w:r>
          <w:rPr>
            <w:rFonts w:ascii="Times New Roman" w:hAnsi="Times New Roman" w:cs="Times New Roman"/>
            <w:b/>
            <w:noProof/>
            <w:sz w:val="24"/>
            <w:szCs w:val="24"/>
            <w:lang w:val="en-IN" w:eastAsia="en-IN"/>
            <w:rPrChange w:id="206" w:author="Unknown">
              <w:rPr>
                <w:noProof/>
                <w:lang w:val="en-IN" w:eastAsia="en-IN"/>
              </w:rPr>
            </w:rPrChange>
          </w:rPr>
          <w:drawing>
            <wp:anchor distT="0" distB="0" distL="114300" distR="114300" simplePos="0" relativeHeight="251662336" behindDoc="1" locked="0" layoutInCell="1" allowOverlap="1" wp14:anchorId="191775AF" wp14:editId="340A7E03">
              <wp:simplePos x="0" y="0"/>
              <wp:positionH relativeFrom="column">
                <wp:posOffset>460375</wp:posOffset>
              </wp:positionH>
              <wp:positionV relativeFrom="paragraph">
                <wp:posOffset>2540</wp:posOffset>
              </wp:positionV>
              <wp:extent cx="3584575" cy="2984500"/>
              <wp:effectExtent l="0" t="0" r="0" b="6350"/>
              <wp:wrapTight wrapText="bothSides">
                <wp:wrapPolygon edited="0">
                  <wp:start x="0" y="0"/>
                  <wp:lineTo x="0" y="21508"/>
                  <wp:lineTo x="21466" y="21508"/>
                  <wp:lineTo x="21466" y="0"/>
                  <wp:lineTo x="0" y="0"/>
                </wp:wrapPolygon>
              </wp:wrapTight>
              <wp:docPr id="3" name="Picture 3" descr="C:\Users\00015418\AppData\Local\Microsoft\Windows\INetCache\Content.Outlook\ZU660CX8\images (2)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00015418\AppData\Local\Microsoft\Windows\INetCache\Content.Outlook\ZU660CX8\images (2).jpe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84575" cy="2984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57838EEA" w14:textId="77777777" w:rsidR="004B1E63" w:rsidRDefault="004B1E63" w:rsidP="006E7F51">
      <w:pPr>
        <w:spacing w:after="0" w:line="240" w:lineRule="auto"/>
        <w:ind w:left="720"/>
        <w:rPr>
          <w:ins w:id="207" w:author="Ramakrishna C V" w:date="2020-04-02T20:18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0E87E3" w14:textId="77777777" w:rsidR="004B1E63" w:rsidRDefault="004B1E63" w:rsidP="006E7F51">
      <w:pPr>
        <w:spacing w:after="0" w:line="240" w:lineRule="auto"/>
        <w:ind w:left="720"/>
        <w:rPr>
          <w:ins w:id="208" w:author="Ramakrishna C V" w:date="2020-04-02T20:18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800A58" w14:textId="77777777" w:rsidR="004B1E63" w:rsidRDefault="004B1E63" w:rsidP="006E7F51">
      <w:pPr>
        <w:spacing w:after="0" w:line="240" w:lineRule="auto"/>
        <w:ind w:left="720"/>
        <w:rPr>
          <w:ins w:id="209" w:author="Ramakrishna C V" w:date="2020-04-02T20:18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19CDFB" w14:textId="77777777" w:rsidR="004B1E63" w:rsidRDefault="004B1E63" w:rsidP="006E7F51">
      <w:pPr>
        <w:spacing w:after="0" w:line="240" w:lineRule="auto"/>
        <w:ind w:left="720"/>
        <w:rPr>
          <w:ins w:id="210" w:author="Ramakrishna C V" w:date="2020-04-02T20:18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FFBAE6" w14:textId="77777777" w:rsidR="004B1E63" w:rsidRDefault="004B1E63" w:rsidP="006E7F51">
      <w:pPr>
        <w:spacing w:after="0" w:line="240" w:lineRule="auto"/>
        <w:ind w:left="720"/>
        <w:rPr>
          <w:ins w:id="211" w:author="Ramakrishna C V" w:date="2020-04-02T20:18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B1E38B" w14:textId="77777777" w:rsidR="004B1E63" w:rsidRDefault="004B1E63" w:rsidP="006E7F51">
      <w:pPr>
        <w:spacing w:after="0" w:line="240" w:lineRule="auto"/>
        <w:ind w:left="720"/>
        <w:rPr>
          <w:ins w:id="212" w:author="Ramakrishna C V" w:date="2020-04-02T20:18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732B1B" w14:textId="77777777" w:rsidR="004B1E63" w:rsidRDefault="004B1E63" w:rsidP="006E7F51">
      <w:pPr>
        <w:spacing w:after="0" w:line="240" w:lineRule="auto"/>
        <w:ind w:left="720"/>
        <w:rPr>
          <w:ins w:id="213" w:author="Ramakrishna C V" w:date="2020-04-02T20:18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497BF5" w14:textId="77777777" w:rsidR="004B1E63" w:rsidRDefault="004B1E63" w:rsidP="006E7F51">
      <w:pPr>
        <w:spacing w:after="0" w:line="240" w:lineRule="auto"/>
        <w:ind w:left="720"/>
        <w:rPr>
          <w:ins w:id="214" w:author="Ramakrishna C V" w:date="2020-04-02T20:18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2534FB" w14:textId="77777777" w:rsidR="004B1E63" w:rsidRDefault="004B1E63" w:rsidP="006E7F51">
      <w:pPr>
        <w:spacing w:after="0" w:line="240" w:lineRule="auto"/>
        <w:ind w:left="720"/>
        <w:rPr>
          <w:ins w:id="215" w:author="Ramakrishna C V" w:date="2020-04-02T20:18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E45E5" w14:textId="77777777" w:rsidR="004B1E63" w:rsidRDefault="004B1E63" w:rsidP="006E7F51">
      <w:pPr>
        <w:spacing w:after="0" w:line="240" w:lineRule="auto"/>
        <w:ind w:left="720"/>
        <w:rPr>
          <w:ins w:id="216" w:author="Ramakrishna C V" w:date="2020-04-02T20:18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7C2B53" w14:textId="77777777" w:rsidR="004B1E63" w:rsidRDefault="004B1E63" w:rsidP="006E7F51">
      <w:pPr>
        <w:spacing w:after="0" w:line="240" w:lineRule="auto"/>
        <w:ind w:left="720"/>
        <w:rPr>
          <w:ins w:id="217" w:author="Ramakrishna C V" w:date="2020-04-02T20:18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96E46B" w14:textId="77777777" w:rsidR="004B1E63" w:rsidRDefault="004B1E63" w:rsidP="006E7F51">
      <w:pPr>
        <w:spacing w:after="0" w:line="240" w:lineRule="auto"/>
        <w:ind w:left="720"/>
        <w:rPr>
          <w:ins w:id="218" w:author="Ramakrishna C V" w:date="2020-04-02T20:18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C5D1D6" w14:textId="77777777" w:rsidR="004B1E63" w:rsidRDefault="004B1E63" w:rsidP="006E7F51">
      <w:pPr>
        <w:spacing w:after="0" w:line="240" w:lineRule="auto"/>
        <w:ind w:left="720"/>
        <w:rPr>
          <w:ins w:id="219" w:author="Ramakrishna C V" w:date="2020-04-02T20:32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0FC6FA" w14:textId="77777777" w:rsidR="0008294B" w:rsidRDefault="0008294B" w:rsidP="006E7F51">
      <w:pPr>
        <w:spacing w:after="0" w:line="240" w:lineRule="auto"/>
        <w:ind w:left="720"/>
        <w:rPr>
          <w:ins w:id="220" w:author="Ramakrishna C V" w:date="2020-04-03T01:56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511C31" w14:textId="77777777" w:rsidR="00C2450C" w:rsidRDefault="00C2450C" w:rsidP="006E7F51">
      <w:pPr>
        <w:spacing w:after="0" w:line="240" w:lineRule="auto"/>
        <w:ind w:left="720"/>
        <w:rPr>
          <w:ins w:id="221" w:author="Ramakrishna C V" w:date="2020-04-03T01:56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B3668F" w14:textId="77777777" w:rsidR="00C2450C" w:rsidRDefault="00C2450C" w:rsidP="006E7F51">
      <w:pPr>
        <w:spacing w:after="0" w:line="240" w:lineRule="auto"/>
        <w:ind w:left="720"/>
        <w:rPr>
          <w:ins w:id="222" w:author="Ramakrishna C V" w:date="2020-04-03T01:56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723EDC" w14:textId="77777777" w:rsidR="00C2450C" w:rsidRDefault="00C2450C" w:rsidP="006E7F51">
      <w:pPr>
        <w:spacing w:after="0" w:line="240" w:lineRule="auto"/>
        <w:ind w:left="720"/>
        <w:rPr>
          <w:ins w:id="223" w:author="Ramakrishna C V" w:date="2020-04-03T01:56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E25FA1" w14:textId="77777777" w:rsidR="00C2450C" w:rsidRDefault="00C2450C" w:rsidP="006E7F51">
      <w:pPr>
        <w:spacing w:after="0" w:line="240" w:lineRule="auto"/>
        <w:ind w:left="720"/>
        <w:rPr>
          <w:ins w:id="224" w:author="Ramakrishna C V" w:date="2020-04-03T01:56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7B77EF" w14:textId="77777777" w:rsidR="00C2450C" w:rsidRDefault="00C2450C" w:rsidP="006E7F51">
      <w:pPr>
        <w:spacing w:after="0" w:line="240" w:lineRule="auto"/>
        <w:ind w:left="720"/>
        <w:rPr>
          <w:ins w:id="225" w:author="Ramakrishna C V" w:date="2020-04-02T20:18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B4DA7F" w14:textId="77777777" w:rsidR="00C2450C" w:rsidRDefault="00C2450C">
      <w:pPr>
        <w:pStyle w:val="ListParagraph"/>
        <w:rPr>
          <w:ins w:id="226" w:author="Ramakrishna C V" w:date="2020-04-03T01:56:00Z"/>
          <w:rFonts w:ascii="Times New Roman" w:hAnsi="Times New Roman" w:cs="Times New Roman"/>
          <w:b/>
          <w:sz w:val="24"/>
          <w:szCs w:val="24"/>
        </w:rPr>
        <w:pPrChange w:id="227" w:author="Ramakrishna C V" w:date="2020-04-03T01:56:00Z">
          <w:pPr>
            <w:pStyle w:val="ListParagraph"/>
            <w:numPr>
              <w:numId w:val="1"/>
            </w:numPr>
            <w:ind w:hanging="720"/>
          </w:pPr>
        </w:pPrChange>
      </w:pPr>
    </w:p>
    <w:p w14:paraId="362F2FB3" w14:textId="77777777" w:rsidR="004B1E63" w:rsidRDefault="004B1E63" w:rsidP="004B1E63">
      <w:pPr>
        <w:pStyle w:val="ListParagraph"/>
        <w:numPr>
          <w:ilvl w:val="0"/>
          <w:numId w:val="1"/>
        </w:numPr>
        <w:rPr>
          <w:ins w:id="228" w:author="Ramakrishna C V" w:date="2020-04-02T20:18:00Z"/>
          <w:rFonts w:ascii="Times New Roman" w:hAnsi="Times New Roman" w:cs="Times New Roman"/>
          <w:b/>
          <w:sz w:val="24"/>
          <w:szCs w:val="24"/>
        </w:rPr>
      </w:pPr>
      <w:ins w:id="229" w:author="Ramakrishna C V" w:date="2020-04-02T20:18:00Z">
        <w:r w:rsidRPr="0073131E">
          <w:rPr>
            <w:rFonts w:ascii="Times New Roman" w:hAnsi="Times New Roman" w:cs="Times New Roman"/>
            <w:b/>
            <w:sz w:val="24"/>
            <w:szCs w:val="24"/>
          </w:rPr>
          <w:t>Activities</w:t>
        </w:r>
      </w:ins>
    </w:p>
    <w:p w14:paraId="4B45BFB7" w14:textId="77777777" w:rsidR="004B1E63" w:rsidRDefault="004B1E63" w:rsidP="004B1E63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ins w:id="230" w:author="Ramakrishna C V" w:date="2020-04-02T20:50:00Z"/>
          <w:rFonts w:ascii="Times New Roman" w:hAnsi="Times New Roman" w:cs="Times New Roman"/>
          <w:sz w:val="24"/>
        </w:rPr>
      </w:pPr>
      <w:ins w:id="231" w:author="Ramakrishna C V" w:date="2020-04-02T20:18:00Z">
        <w:r w:rsidRPr="0073131E">
          <w:rPr>
            <w:rFonts w:ascii="Times New Roman" w:hAnsi="Times New Roman" w:cs="Times New Roman"/>
            <w:sz w:val="24"/>
          </w:rPr>
          <w:t>Activity No 1</w:t>
        </w:r>
        <w:r w:rsidRPr="0073131E">
          <w:rPr>
            <w:rFonts w:ascii="Times New Roman" w:hAnsi="Times New Roman" w:cs="Times New Roman"/>
            <w:sz w:val="24"/>
          </w:rPr>
          <w:tab/>
        </w:r>
        <w:r w:rsidRPr="0073131E">
          <w:rPr>
            <w:rFonts w:ascii="Times New Roman" w:hAnsi="Times New Roman" w:cs="Times New Roman"/>
            <w:sz w:val="24"/>
          </w:rPr>
          <w:tab/>
          <w:t>:</w:t>
        </w:r>
      </w:ins>
      <w:ins w:id="232" w:author="Ramakrishna C V" w:date="2020-04-02T20:51:00Z">
        <w:r w:rsidR="001B2A95">
          <w:rPr>
            <w:rFonts w:ascii="Times New Roman" w:hAnsi="Times New Roman" w:cs="Times New Roman"/>
            <w:sz w:val="24"/>
          </w:rPr>
          <w:t xml:space="preserve"> </w:t>
        </w:r>
      </w:ins>
      <w:ins w:id="233" w:author="Ramakrishna C V" w:date="2020-04-02T20:19:00Z">
        <w:r>
          <w:rPr>
            <w:rFonts w:ascii="Times New Roman" w:hAnsi="Times New Roman" w:cs="Times New Roman"/>
            <w:sz w:val="24"/>
          </w:rPr>
          <w:t xml:space="preserve">Checking </w:t>
        </w:r>
      </w:ins>
      <w:ins w:id="234" w:author="Ramakrishna C V" w:date="2020-04-02T20:50:00Z">
        <w:r w:rsidR="001B2A95">
          <w:rPr>
            <w:rFonts w:ascii="Times New Roman" w:hAnsi="Times New Roman" w:cs="Times New Roman"/>
            <w:sz w:val="24"/>
          </w:rPr>
          <w:t>&amp; load test of chain blocks</w:t>
        </w:r>
      </w:ins>
      <w:ins w:id="235" w:author="Ramakrishna C V" w:date="2020-04-02T20:51:00Z">
        <w:r w:rsidR="001B2A95">
          <w:rPr>
            <w:rFonts w:ascii="Times New Roman" w:hAnsi="Times New Roman" w:cs="Times New Roman"/>
            <w:sz w:val="24"/>
          </w:rPr>
          <w:t xml:space="preserve"> (Frequency-Annual)</w:t>
        </w:r>
      </w:ins>
    </w:p>
    <w:p w14:paraId="4DD8B994" w14:textId="77777777" w:rsidR="001B2A95" w:rsidRDefault="001B2A95" w:rsidP="004B1E63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ins w:id="236" w:author="Ramakrishna C V" w:date="2020-04-02T20:19:00Z"/>
          <w:rFonts w:ascii="Times New Roman" w:hAnsi="Times New Roman" w:cs="Times New Roman"/>
          <w:sz w:val="24"/>
        </w:rPr>
      </w:pPr>
      <w:ins w:id="237" w:author="Ramakrishna C V" w:date="2020-04-02T20:50:00Z">
        <w:r>
          <w:rPr>
            <w:rFonts w:ascii="Times New Roman" w:hAnsi="Times New Roman" w:cs="Times New Roman"/>
            <w:sz w:val="24"/>
          </w:rPr>
          <w:t>Activity No 2</w:t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  <w:t xml:space="preserve">: </w:t>
        </w:r>
      </w:ins>
      <w:ins w:id="238" w:author="Ramakrishna C V" w:date="2020-04-02T20:51:00Z">
        <w:r>
          <w:rPr>
            <w:rFonts w:ascii="Times New Roman" w:hAnsi="Times New Roman" w:cs="Times New Roman"/>
            <w:sz w:val="24"/>
          </w:rPr>
          <w:t>Periodic i</w:t>
        </w:r>
      </w:ins>
      <w:ins w:id="239" w:author="Ramakrishna C V" w:date="2020-04-02T20:50:00Z">
        <w:r>
          <w:rPr>
            <w:rFonts w:ascii="Times New Roman" w:hAnsi="Times New Roman" w:cs="Times New Roman"/>
            <w:sz w:val="24"/>
          </w:rPr>
          <w:t>nspection of</w:t>
        </w:r>
      </w:ins>
      <w:ins w:id="240" w:author="Ramakrishna C V" w:date="2020-04-02T20:51:00Z">
        <w:r>
          <w:rPr>
            <w:rFonts w:ascii="Times New Roman" w:hAnsi="Times New Roman" w:cs="Times New Roman"/>
            <w:sz w:val="24"/>
          </w:rPr>
          <w:t xml:space="preserve"> chain block</w:t>
        </w:r>
      </w:ins>
      <w:ins w:id="241" w:author="Ramakrishna C V" w:date="2020-04-02T20:50:00Z">
        <w:r>
          <w:rPr>
            <w:rFonts w:ascii="Times New Roman" w:hAnsi="Times New Roman" w:cs="Times New Roman"/>
            <w:sz w:val="24"/>
          </w:rPr>
          <w:t xml:space="preserve"> </w:t>
        </w:r>
      </w:ins>
      <w:ins w:id="242" w:author="Ramakrishna C V" w:date="2020-04-02T20:51:00Z">
        <w:r>
          <w:rPr>
            <w:rFonts w:ascii="Times New Roman" w:hAnsi="Times New Roman" w:cs="Times New Roman"/>
            <w:sz w:val="24"/>
          </w:rPr>
          <w:t>(Frequency-Monthly)</w:t>
        </w:r>
      </w:ins>
    </w:p>
    <w:p w14:paraId="0E544467" w14:textId="77777777" w:rsidR="004B1E63" w:rsidRPr="0073131E" w:rsidRDefault="004B1E63">
      <w:pPr>
        <w:pStyle w:val="ListParagraph"/>
        <w:spacing w:after="0" w:line="240" w:lineRule="auto"/>
        <w:ind w:left="1080"/>
        <w:jc w:val="both"/>
        <w:rPr>
          <w:ins w:id="243" w:author="Ramakrishna C V" w:date="2020-04-02T20:18:00Z"/>
          <w:rFonts w:ascii="Times New Roman" w:hAnsi="Times New Roman" w:cs="Times New Roman"/>
          <w:sz w:val="24"/>
        </w:rPr>
        <w:pPrChange w:id="244" w:author="Ramakrishna C V" w:date="2020-04-02T20:19:00Z">
          <w:pPr>
            <w:pStyle w:val="ListParagraph"/>
            <w:numPr>
              <w:numId w:val="44"/>
            </w:numPr>
            <w:spacing w:after="0" w:line="240" w:lineRule="auto"/>
            <w:ind w:left="1080" w:hanging="360"/>
            <w:jc w:val="both"/>
          </w:pPr>
        </w:pPrChange>
      </w:pPr>
    </w:p>
    <w:p w14:paraId="51D0CA88" w14:textId="77777777" w:rsidR="004B1E63" w:rsidRPr="004B1E63" w:rsidRDefault="004B1E63" w:rsidP="004B1E63">
      <w:pPr>
        <w:pStyle w:val="ListParagraph"/>
        <w:numPr>
          <w:ilvl w:val="0"/>
          <w:numId w:val="1"/>
        </w:numPr>
        <w:rPr>
          <w:ins w:id="245" w:author="Ramakrishna C V" w:date="2020-04-02T20:20:00Z"/>
          <w:rFonts w:ascii="Times New Roman" w:eastAsia="Times New Roman" w:hAnsi="Times New Roman" w:cs="Times New Roman"/>
          <w:sz w:val="24"/>
          <w:szCs w:val="24"/>
          <w:lang w:eastAsia="en-IN"/>
          <w:rPrChange w:id="246" w:author="Ramakrishna C V" w:date="2020-04-02T20:20:00Z">
            <w:rPr>
              <w:ins w:id="247" w:author="Ramakrishna C V" w:date="2020-04-02T20:20:00Z"/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</w:pPr>
      <w:ins w:id="248" w:author="Ramakrishna C V" w:date="2020-04-02T20:19:00Z">
        <w:r w:rsidRPr="0073131E">
          <w:rPr>
            <w:rFonts w:ascii="Times New Roman" w:hAnsi="Times New Roman" w:cs="Times New Roman"/>
            <w:b/>
            <w:sz w:val="24"/>
            <w:szCs w:val="24"/>
          </w:rPr>
          <w:t>Aspect</w:t>
        </w:r>
        <w:r w:rsidRPr="0076492D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-Impact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:</w:t>
        </w:r>
      </w:ins>
    </w:p>
    <w:tbl>
      <w:tblPr>
        <w:tblStyle w:val="TableGrid4"/>
        <w:tblW w:w="7737" w:type="dxa"/>
        <w:tblInd w:w="828" w:type="dxa"/>
        <w:tblLook w:val="04A0" w:firstRow="1" w:lastRow="0" w:firstColumn="1" w:lastColumn="0" w:noHBand="0" w:noVBand="1"/>
      </w:tblPr>
      <w:tblGrid>
        <w:gridCol w:w="2969"/>
        <w:gridCol w:w="4768"/>
        <w:tblGridChange w:id="249">
          <w:tblGrid>
            <w:gridCol w:w="113"/>
            <w:gridCol w:w="2965"/>
            <w:gridCol w:w="4"/>
            <w:gridCol w:w="4768"/>
            <w:gridCol w:w="715"/>
          </w:tblGrid>
        </w:tblGridChange>
      </w:tblGrid>
      <w:tr w:rsidR="004B1E63" w:rsidRPr="00DB3052" w:rsidDel="004B1E63" w14:paraId="51B3A49E" w14:textId="77777777" w:rsidTr="004B1E63">
        <w:trPr>
          <w:trHeight w:val="255"/>
          <w:del w:id="250" w:author="Ramakrishna C V" w:date="2020-04-02T20:21:00Z"/>
        </w:trPr>
        <w:tc>
          <w:tcPr>
            <w:tcW w:w="1919" w:type="pct"/>
            <w:hideMark/>
          </w:tcPr>
          <w:p w14:paraId="51F69634" w14:textId="77777777" w:rsidR="004B1E63" w:rsidRPr="00DB3052" w:rsidDel="004B1E63" w:rsidRDefault="004B1E63" w:rsidP="00BC71FC">
            <w:pPr>
              <w:rPr>
                <w:del w:id="251" w:author="Ramakrishna C V" w:date="2020-04-02T20:21:00Z"/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moveToRangeStart w:id="252" w:author="Ramakrishna C V" w:date="2020-04-02T20:20:00Z" w:name="move36751271"/>
            <w:moveTo w:id="253" w:author="Ramakrishna C V" w:date="2020-04-02T20:20:00Z">
              <w:del w:id="254" w:author="Ramakrishna C V" w:date="2020-04-02T20:21:00Z">
                <w:r w:rsidRPr="00DB3052" w:rsidDel="004B1E63">
                  <w:rPr>
                    <w:rFonts w:ascii="Arial" w:eastAsia="Times New Roman" w:hAnsi="Arial" w:cs="Arial"/>
                    <w:sz w:val="20"/>
                    <w:szCs w:val="20"/>
                    <w:lang w:eastAsia="en-IN"/>
                  </w:rPr>
                  <w:delText>Oil Spillage</w:delText>
                </w:r>
              </w:del>
            </w:moveTo>
          </w:p>
        </w:tc>
        <w:tc>
          <w:tcPr>
            <w:tcW w:w="3081" w:type="pct"/>
            <w:hideMark/>
          </w:tcPr>
          <w:p w14:paraId="7BED17B6" w14:textId="77777777" w:rsidR="004B1E63" w:rsidRPr="00DB3052" w:rsidDel="004B1E63" w:rsidRDefault="004B1E63" w:rsidP="00BC71FC">
            <w:pPr>
              <w:rPr>
                <w:del w:id="255" w:author="Ramakrishna C V" w:date="2020-04-02T20:21:00Z"/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moveTo w:id="256" w:author="Ramakrishna C V" w:date="2020-04-02T20:20:00Z">
              <w:del w:id="257" w:author="Ramakrishna C V" w:date="2020-04-02T20:21:00Z">
                <w:r w:rsidRPr="00DB3052" w:rsidDel="004B1E63">
                  <w:rPr>
                    <w:rFonts w:ascii="Arial" w:eastAsia="Times New Roman" w:hAnsi="Arial" w:cs="Arial"/>
                    <w:sz w:val="20"/>
                    <w:szCs w:val="20"/>
                    <w:lang w:eastAsia="en-IN"/>
                  </w:rPr>
                  <w:delText xml:space="preserve">Land contamination </w:delText>
                </w:r>
              </w:del>
            </w:moveTo>
          </w:p>
        </w:tc>
      </w:tr>
      <w:tr w:rsidR="004B1E63" w:rsidRPr="00DB3052" w14:paraId="12B1A52B" w14:textId="77777777" w:rsidTr="004B1E63">
        <w:tblPrEx>
          <w:tblW w:w="7737" w:type="dxa"/>
          <w:tblInd w:w="828" w:type="dxa"/>
          <w:tblPrExChange w:id="258" w:author="Ramakrishna C V" w:date="2020-04-02T20:21:00Z">
            <w:tblPrEx>
              <w:tblW w:w="8565" w:type="dxa"/>
              <w:tblInd w:w="828" w:type="dxa"/>
            </w:tblPrEx>
          </w:tblPrExChange>
        </w:tblPrEx>
        <w:trPr>
          <w:trHeight w:val="255"/>
          <w:trPrChange w:id="259" w:author="Ramakrishna C V" w:date="2020-04-02T20:21:00Z">
            <w:trPr>
              <w:trHeight w:val="255"/>
            </w:trPr>
          </w:trPrChange>
        </w:trPr>
        <w:tc>
          <w:tcPr>
            <w:tcW w:w="1919" w:type="pct"/>
            <w:hideMark/>
            <w:tcPrChange w:id="260" w:author="Ramakrishna C V" w:date="2020-04-02T20:21:00Z">
              <w:tcPr>
                <w:tcW w:w="1797" w:type="pct"/>
                <w:gridSpan w:val="2"/>
                <w:hideMark/>
              </w:tcPr>
            </w:tcPrChange>
          </w:tcPr>
          <w:p w14:paraId="73BF12D8" w14:textId="77777777" w:rsidR="004B1E63" w:rsidRPr="004B1E63" w:rsidRDefault="004B1E63" w:rsidP="00BC7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:rPrChange w:id="261" w:author="Ramakrishna C V" w:date="2020-04-02T20:22:00Z"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en-IN"/>
                  </w:rPr>
                </w:rPrChange>
              </w:rPr>
            </w:pPr>
            <w:moveTo w:id="262" w:author="Ramakrishna C V" w:date="2020-04-02T20:20:00Z">
              <w:r w:rsidRPr="004B1E63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  <w:rPrChange w:id="263" w:author="Ramakrishna C V" w:date="2020-04-02T20:22:00Z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rPrChange>
                </w:rPr>
                <w:t>Scrap generation</w:t>
              </w:r>
            </w:moveTo>
          </w:p>
        </w:tc>
        <w:tc>
          <w:tcPr>
            <w:tcW w:w="3081" w:type="pct"/>
            <w:hideMark/>
            <w:tcPrChange w:id="264" w:author="Ramakrishna C V" w:date="2020-04-02T20:21:00Z">
              <w:tcPr>
                <w:tcW w:w="3203" w:type="pct"/>
                <w:gridSpan w:val="3"/>
                <w:hideMark/>
              </w:tcPr>
            </w:tcPrChange>
          </w:tcPr>
          <w:p w14:paraId="0442D352" w14:textId="77777777" w:rsidR="004B1E63" w:rsidRPr="004B1E63" w:rsidRDefault="004B1E63" w:rsidP="00BC7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:rPrChange w:id="265" w:author="Ramakrishna C V" w:date="2020-04-02T20:22:00Z"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en-IN"/>
                  </w:rPr>
                </w:rPrChange>
              </w:rPr>
            </w:pPr>
            <w:moveTo w:id="266" w:author="Ramakrishna C V" w:date="2020-04-02T20:20:00Z">
              <w:r w:rsidRPr="004B1E63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  <w:rPrChange w:id="267" w:author="Ramakrishna C V" w:date="2020-04-02T20:22:00Z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rPrChange>
                </w:rPr>
                <w:t>Resource Depletion</w:t>
              </w:r>
            </w:moveTo>
          </w:p>
        </w:tc>
      </w:tr>
      <w:tr w:rsidR="004B1E63" w:rsidRPr="00DB3052" w14:paraId="379A535D" w14:textId="77777777" w:rsidTr="004B1E63">
        <w:tblPrEx>
          <w:tblW w:w="7737" w:type="dxa"/>
          <w:tblInd w:w="828" w:type="dxa"/>
          <w:tblPrExChange w:id="268" w:author="Ramakrishna C V" w:date="2020-04-02T20:21:00Z">
            <w:tblPrEx>
              <w:tblW w:w="8565" w:type="dxa"/>
              <w:tblInd w:w="828" w:type="dxa"/>
            </w:tblPrEx>
          </w:tblPrExChange>
        </w:tblPrEx>
        <w:trPr>
          <w:trHeight w:val="255"/>
          <w:trPrChange w:id="269" w:author="Ramakrishna C V" w:date="2020-04-02T20:21:00Z">
            <w:trPr>
              <w:trHeight w:val="255"/>
            </w:trPr>
          </w:trPrChange>
        </w:trPr>
        <w:tc>
          <w:tcPr>
            <w:tcW w:w="1919" w:type="pct"/>
            <w:hideMark/>
            <w:tcPrChange w:id="270" w:author="Ramakrishna C V" w:date="2020-04-02T20:21:00Z">
              <w:tcPr>
                <w:tcW w:w="1797" w:type="pct"/>
                <w:gridSpan w:val="2"/>
                <w:hideMark/>
              </w:tcPr>
            </w:tcPrChange>
          </w:tcPr>
          <w:p w14:paraId="441A14D3" w14:textId="77777777" w:rsidR="004B1E63" w:rsidRPr="004B1E63" w:rsidRDefault="004B1E63" w:rsidP="00BC7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:rPrChange w:id="271" w:author="Ramakrishna C V" w:date="2020-04-02T20:22:00Z"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en-IN"/>
                  </w:rPr>
                </w:rPrChange>
              </w:rPr>
            </w:pPr>
            <w:moveTo w:id="272" w:author="Ramakrishna C V" w:date="2020-04-02T20:20:00Z">
              <w:r w:rsidRPr="004B1E63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  <w:rPrChange w:id="273" w:author="Ramakrishna C V" w:date="2020-04-02T20:22:00Z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rPrChange>
                </w:rPr>
                <w:t>Oil traced waste generation</w:t>
              </w:r>
            </w:moveTo>
          </w:p>
        </w:tc>
        <w:tc>
          <w:tcPr>
            <w:tcW w:w="3081" w:type="pct"/>
            <w:hideMark/>
            <w:tcPrChange w:id="274" w:author="Ramakrishna C V" w:date="2020-04-02T20:21:00Z">
              <w:tcPr>
                <w:tcW w:w="3203" w:type="pct"/>
                <w:gridSpan w:val="3"/>
                <w:hideMark/>
              </w:tcPr>
            </w:tcPrChange>
          </w:tcPr>
          <w:p w14:paraId="379DB0F4" w14:textId="77777777" w:rsidR="004B1E63" w:rsidRPr="004B1E63" w:rsidRDefault="004B1E63" w:rsidP="00BC7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  <w:rPrChange w:id="275" w:author="Ramakrishna C V" w:date="2020-04-02T20:22:00Z"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en-IN"/>
                  </w:rPr>
                </w:rPrChange>
              </w:rPr>
            </w:pPr>
            <w:moveTo w:id="276" w:author="Ramakrishna C V" w:date="2020-04-02T20:20:00Z">
              <w:r w:rsidRPr="004B1E63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  <w:rPrChange w:id="277" w:author="Ramakrishna C V" w:date="2020-04-02T20:22:00Z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rPrChange>
                </w:rPr>
                <w:t xml:space="preserve">Land contamination &amp; Resource Depletion </w:t>
              </w:r>
            </w:moveTo>
          </w:p>
        </w:tc>
      </w:tr>
    </w:tbl>
    <w:moveToRangeEnd w:id="252"/>
    <w:p w14:paraId="367CDEA4" w14:textId="77777777" w:rsidR="006E7F51" w:rsidRPr="00DB3052" w:rsidDel="004B1E63" w:rsidRDefault="006E7F51" w:rsidP="006E7F51">
      <w:pPr>
        <w:numPr>
          <w:ilvl w:val="0"/>
          <w:numId w:val="39"/>
        </w:numPr>
        <w:spacing w:after="0" w:line="240" w:lineRule="auto"/>
        <w:rPr>
          <w:del w:id="278" w:author="Ramakrishna C V" w:date="2020-04-02T20:14:00Z"/>
          <w:rFonts w:ascii="Times New Roman" w:eastAsia="Times New Roman" w:hAnsi="Times New Roman" w:cs="Times New Roman"/>
          <w:sz w:val="24"/>
          <w:szCs w:val="24"/>
          <w:lang w:eastAsia="en-IN"/>
        </w:rPr>
      </w:pPr>
      <w:del w:id="279" w:author="Ramakrishna C V" w:date="2020-04-02T20:14:00Z">
        <w:r w:rsidRPr="00DB3052" w:rsidDel="004B1E6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delText xml:space="preserve">Helmet, Safety shoes, hand gloves </w:delText>
        </w:r>
      </w:del>
    </w:p>
    <w:p w14:paraId="6F761AD5" w14:textId="77777777" w:rsidR="006E7F51" w:rsidDel="004B1E63" w:rsidRDefault="006E7F51" w:rsidP="006E7F51">
      <w:pPr>
        <w:numPr>
          <w:ilvl w:val="0"/>
          <w:numId w:val="39"/>
        </w:numPr>
        <w:spacing w:after="0" w:line="240" w:lineRule="auto"/>
        <w:rPr>
          <w:del w:id="280" w:author="Ramakrishna C V" w:date="2020-04-02T20:14:00Z"/>
          <w:rFonts w:ascii="Times New Roman" w:eastAsia="Times New Roman" w:hAnsi="Times New Roman" w:cs="Times New Roman"/>
          <w:sz w:val="24"/>
          <w:szCs w:val="24"/>
        </w:rPr>
      </w:pPr>
      <w:del w:id="281" w:author="Ramakrishna C V" w:date="2020-04-02T20:14:00Z">
        <w:r w:rsidRPr="00DB3052" w:rsidDel="004B1E63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delText xml:space="preserve">Testing/checking of chain pulley </w:delText>
        </w:r>
      </w:del>
    </w:p>
    <w:p w14:paraId="20F054BE" w14:textId="77777777" w:rsidR="006E7F51" w:rsidRDefault="006E7F51" w:rsidP="006E7F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EFBE23" w14:textId="77777777" w:rsidR="006E7F51" w:rsidRPr="006E7F51" w:rsidDel="004B1E63" w:rsidRDefault="006E7F51" w:rsidP="006E7F51">
      <w:pPr>
        <w:spacing w:after="0" w:line="240" w:lineRule="auto"/>
        <w:rPr>
          <w:del w:id="282" w:author="Ramakrishna C V" w:date="2020-04-02T20:21:00Z"/>
          <w:rFonts w:ascii="Times New Roman" w:eastAsia="Times New Roman" w:hAnsi="Times New Roman" w:cs="Times New Roman"/>
          <w:sz w:val="24"/>
          <w:szCs w:val="24"/>
          <w:lang w:eastAsia="en-IN"/>
        </w:rPr>
      </w:pPr>
      <w:del w:id="283" w:author="Ramakrishna C V" w:date="2020-04-02T20:21:00Z">
        <w:r w:rsidDel="004B1E6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Aspect </w:delText>
        </w:r>
        <w:r w:rsidRPr="006E7F51" w:rsidDel="004B1E63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delText>Impact</w:delText>
        </w:r>
      </w:del>
    </w:p>
    <w:tbl>
      <w:tblPr>
        <w:tblStyle w:val="TableGrid4"/>
        <w:tblW w:w="8565" w:type="dxa"/>
        <w:tblLook w:val="04A0" w:firstRow="1" w:lastRow="0" w:firstColumn="1" w:lastColumn="0" w:noHBand="0" w:noVBand="1"/>
        <w:tblPrChange w:id="284" w:author="Ramakrishna C V" w:date="2020-04-03T01:57:00Z">
          <w:tblPr>
            <w:tblW w:w="8565" w:type="dxa"/>
            <w:tblCellSpacing w:w="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078"/>
        <w:gridCol w:w="5487"/>
        <w:tblGridChange w:id="285">
          <w:tblGrid>
            <w:gridCol w:w="2484"/>
            <w:gridCol w:w="6081"/>
          </w:tblGrid>
        </w:tblGridChange>
      </w:tblGrid>
      <w:tr w:rsidR="006E7F51" w:rsidRPr="00DB3052" w:rsidDel="004B1E63" w14:paraId="2480B301" w14:textId="77777777" w:rsidTr="00C2450C">
        <w:trPr>
          <w:trHeight w:val="255"/>
          <w:trPrChange w:id="286" w:author="Ramakrishna C V" w:date="2020-04-03T01:57:00Z">
            <w:trPr>
              <w:trHeight w:val="255"/>
              <w:tblCellSpacing w:w="0" w:type="dxa"/>
            </w:trPr>
          </w:trPrChange>
        </w:trPr>
        <w:tc>
          <w:tcPr>
            <w:tcW w:w="1797" w:type="pct"/>
            <w:tcPrChange w:id="287" w:author="Ramakrishna C V" w:date="2020-04-03T01:57:00Z">
              <w:tcPr>
                <w:tcW w:w="1450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0E5E18A3" w14:textId="77777777" w:rsidR="006E7F51" w:rsidRPr="00DB3052" w:rsidDel="004B1E63" w:rsidRDefault="006E7F51" w:rsidP="00BC71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moveFromRangeStart w:id="288" w:author="Ramakrishna C V" w:date="2020-04-02T20:20:00Z" w:name="move36751271"/>
            <w:moveFrom w:id="289" w:author="Ramakrishna C V" w:date="2020-04-02T20:20:00Z">
              <w:del w:id="290" w:author="Ramakrishna C V" w:date="2020-04-03T01:57:00Z">
                <w:r w:rsidRPr="00DB3052" w:rsidDel="00C2450C">
                  <w:rPr>
                    <w:rFonts w:ascii="Arial" w:eastAsia="Times New Roman" w:hAnsi="Arial" w:cs="Arial"/>
                    <w:sz w:val="20"/>
                    <w:szCs w:val="20"/>
                    <w:lang w:eastAsia="en-IN"/>
                  </w:rPr>
                  <w:delText>Oil Spillage</w:delText>
                </w:r>
              </w:del>
            </w:moveFrom>
          </w:p>
        </w:tc>
        <w:tc>
          <w:tcPr>
            <w:tcW w:w="3203" w:type="pct"/>
            <w:tcPrChange w:id="291" w:author="Ramakrishna C V" w:date="2020-04-03T01:57:00Z">
              <w:tcPr>
                <w:tcW w:w="3550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4AE3E979" w14:textId="77777777" w:rsidR="006E7F51" w:rsidRPr="00DB3052" w:rsidDel="004B1E63" w:rsidRDefault="006E7F51" w:rsidP="00BC71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moveFrom w:id="292" w:author="Ramakrishna C V" w:date="2020-04-02T20:20:00Z">
              <w:del w:id="293" w:author="Ramakrishna C V" w:date="2020-04-03T01:57:00Z">
                <w:r w:rsidRPr="00DB3052" w:rsidDel="00C2450C">
                  <w:rPr>
                    <w:rFonts w:ascii="Arial" w:eastAsia="Times New Roman" w:hAnsi="Arial" w:cs="Arial"/>
                    <w:sz w:val="20"/>
                    <w:szCs w:val="20"/>
                    <w:lang w:eastAsia="en-IN"/>
                  </w:rPr>
                  <w:delText xml:space="preserve">Land contamination </w:delText>
                </w:r>
              </w:del>
            </w:moveFrom>
          </w:p>
        </w:tc>
      </w:tr>
      <w:tr w:rsidR="006E7F51" w:rsidRPr="00DB3052" w:rsidDel="004B1E63" w14:paraId="43E3E0DB" w14:textId="77777777" w:rsidTr="00C2450C">
        <w:trPr>
          <w:trHeight w:val="255"/>
          <w:trPrChange w:id="294" w:author="Ramakrishna C V" w:date="2020-04-03T01:57:00Z">
            <w:trPr>
              <w:trHeight w:val="255"/>
              <w:tblCellSpacing w:w="0" w:type="dxa"/>
            </w:trPr>
          </w:trPrChange>
        </w:trPr>
        <w:tc>
          <w:tcPr>
            <w:tcW w:w="1797" w:type="pct"/>
            <w:tcPrChange w:id="295" w:author="Ramakrishna C V" w:date="2020-04-03T01:57:00Z">
              <w:tcPr>
                <w:tcW w:w="1450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7860045A" w14:textId="77777777" w:rsidR="006E7F51" w:rsidRPr="00DB3052" w:rsidDel="004B1E63" w:rsidRDefault="006E7F51" w:rsidP="00BC71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moveFrom w:id="296" w:author="Ramakrishna C V" w:date="2020-04-02T20:20:00Z">
              <w:del w:id="297" w:author="Ramakrishna C V" w:date="2020-04-03T01:57:00Z">
                <w:r w:rsidRPr="00DB3052" w:rsidDel="00C2450C">
                  <w:rPr>
                    <w:rFonts w:ascii="Arial" w:eastAsia="Times New Roman" w:hAnsi="Arial" w:cs="Arial"/>
                    <w:sz w:val="20"/>
                    <w:szCs w:val="20"/>
                    <w:lang w:eastAsia="en-IN"/>
                  </w:rPr>
                  <w:delText>Scrap generation</w:delText>
                </w:r>
              </w:del>
            </w:moveFrom>
          </w:p>
        </w:tc>
        <w:tc>
          <w:tcPr>
            <w:tcW w:w="3203" w:type="pct"/>
            <w:tcPrChange w:id="298" w:author="Ramakrishna C V" w:date="2020-04-03T01:57:00Z">
              <w:tcPr>
                <w:tcW w:w="3550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693EC7B" w14:textId="77777777" w:rsidR="006E7F51" w:rsidRPr="00DB3052" w:rsidDel="004B1E63" w:rsidRDefault="006E7F51" w:rsidP="00BC71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moveFrom w:id="299" w:author="Ramakrishna C V" w:date="2020-04-02T20:20:00Z">
              <w:del w:id="300" w:author="Ramakrishna C V" w:date="2020-04-03T01:57:00Z">
                <w:r w:rsidRPr="00DB3052" w:rsidDel="00C2450C">
                  <w:rPr>
                    <w:rFonts w:ascii="Arial" w:eastAsia="Times New Roman" w:hAnsi="Arial" w:cs="Arial"/>
                    <w:sz w:val="20"/>
                    <w:szCs w:val="20"/>
                    <w:lang w:eastAsia="en-IN"/>
                  </w:rPr>
                  <w:delText>Resource Depletion</w:delText>
                </w:r>
              </w:del>
            </w:moveFrom>
          </w:p>
        </w:tc>
      </w:tr>
      <w:tr w:rsidR="006E7F51" w:rsidRPr="00DB3052" w:rsidDel="004B1E63" w14:paraId="2DB6E1B4" w14:textId="77777777" w:rsidTr="00C2450C">
        <w:trPr>
          <w:trHeight w:val="255"/>
          <w:trPrChange w:id="301" w:author="Ramakrishna C V" w:date="2020-04-03T01:57:00Z">
            <w:trPr>
              <w:trHeight w:val="255"/>
              <w:tblCellSpacing w:w="0" w:type="dxa"/>
            </w:trPr>
          </w:trPrChange>
        </w:trPr>
        <w:tc>
          <w:tcPr>
            <w:tcW w:w="1797" w:type="pct"/>
            <w:tcPrChange w:id="302" w:author="Ramakrishna C V" w:date="2020-04-03T01:57:00Z">
              <w:tcPr>
                <w:tcW w:w="1450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183617EA" w14:textId="77777777" w:rsidR="006E7F51" w:rsidRPr="00DB3052" w:rsidDel="004B1E63" w:rsidRDefault="006E7F51" w:rsidP="00BC71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moveFrom w:id="303" w:author="Ramakrishna C V" w:date="2020-04-02T20:20:00Z">
              <w:del w:id="304" w:author="Ramakrishna C V" w:date="2020-04-03T01:57:00Z">
                <w:r w:rsidRPr="00DB3052" w:rsidDel="00C2450C">
                  <w:rPr>
                    <w:rFonts w:ascii="Arial" w:eastAsia="Times New Roman" w:hAnsi="Arial" w:cs="Arial"/>
                    <w:sz w:val="20"/>
                    <w:szCs w:val="20"/>
                    <w:lang w:eastAsia="en-IN"/>
                  </w:rPr>
                  <w:delText>Oil traced waste generation</w:delText>
                </w:r>
              </w:del>
            </w:moveFrom>
          </w:p>
        </w:tc>
        <w:tc>
          <w:tcPr>
            <w:tcW w:w="3203" w:type="pct"/>
            <w:tcPrChange w:id="305" w:author="Ramakrishna C V" w:date="2020-04-03T01:57:00Z">
              <w:tcPr>
                <w:tcW w:w="3550" w:type="pct"/>
                <w:tcMar>
                  <w:top w:w="15" w:type="dxa"/>
                  <w:left w:w="15" w:type="dxa"/>
                  <w:bottom w:w="15" w:type="dxa"/>
                  <w:right w:w="15" w:type="dxa"/>
                </w:tcMar>
              </w:tcPr>
            </w:tcPrChange>
          </w:tcPr>
          <w:p w14:paraId="6E402420" w14:textId="77777777" w:rsidR="006E7F51" w:rsidRPr="00DB3052" w:rsidDel="004B1E63" w:rsidRDefault="006E7F51" w:rsidP="00BC71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moveFrom w:id="306" w:author="Ramakrishna C V" w:date="2020-04-02T20:20:00Z">
              <w:del w:id="307" w:author="Ramakrishna C V" w:date="2020-04-03T01:57:00Z">
                <w:r w:rsidRPr="00DB3052" w:rsidDel="00C2450C">
                  <w:rPr>
                    <w:rFonts w:ascii="Arial" w:eastAsia="Times New Roman" w:hAnsi="Arial" w:cs="Arial"/>
                    <w:sz w:val="20"/>
                    <w:szCs w:val="20"/>
                    <w:lang w:eastAsia="en-IN"/>
                  </w:rPr>
                  <w:delText xml:space="preserve">Land contamination &amp; Resource Depletion </w:delText>
                </w:r>
              </w:del>
            </w:moveFrom>
          </w:p>
        </w:tc>
      </w:tr>
    </w:tbl>
    <w:moveFromRangeEnd w:id="288"/>
    <w:p w14:paraId="5BFD7674" w14:textId="77777777" w:rsidR="004B1E63" w:rsidRPr="0073131E" w:rsidRDefault="004B1E63" w:rsidP="004B1E63">
      <w:pPr>
        <w:pStyle w:val="ListParagraph"/>
        <w:numPr>
          <w:ilvl w:val="0"/>
          <w:numId w:val="1"/>
        </w:numPr>
        <w:rPr>
          <w:ins w:id="308" w:author="Ramakrishna C V" w:date="2020-04-02T20:21:00Z"/>
          <w:b/>
          <w:szCs w:val="24"/>
          <w:u w:val="single"/>
        </w:rPr>
      </w:pPr>
      <w:ins w:id="309" w:author="Ramakrishna C V" w:date="2020-04-02T20:21:00Z">
        <w:r w:rsidRPr="0073131E">
          <w:rPr>
            <w:rFonts w:ascii="Times New Roman" w:hAnsi="Times New Roman" w:cs="Times New Roman"/>
            <w:b/>
            <w:sz w:val="24"/>
            <w:szCs w:val="24"/>
          </w:rPr>
          <w:t>Hazards</w:t>
        </w:r>
        <w:r w:rsidRPr="0073131E">
          <w:rPr>
            <w:sz w:val="24"/>
            <w:szCs w:val="24"/>
          </w:rPr>
          <w:t xml:space="preserve"> </w:t>
        </w:r>
        <w:r w:rsidRPr="0073131E">
          <w:rPr>
            <w:rFonts w:ascii="Times New Roman" w:hAnsi="Times New Roman" w:cs="Times New Roman"/>
            <w:b/>
            <w:sz w:val="24"/>
            <w:szCs w:val="24"/>
          </w:rPr>
          <w:t>identified</w:t>
        </w:r>
        <w:r w:rsidRPr="0073131E">
          <w:rPr>
            <w:rFonts w:ascii="Times New Roman" w:hAnsi="Times New Roman" w:cs="Times New Roman"/>
            <w:b/>
            <w:sz w:val="24"/>
            <w:szCs w:val="24"/>
            <w:u w:val="single"/>
          </w:rPr>
          <w:t xml:space="preserve"> </w:t>
        </w:r>
      </w:ins>
    </w:p>
    <w:p w14:paraId="25B62598" w14:textId="77777777" w:rsidR="004B1E63" w:rsidRPr="00F8407C" w:rsidRDefault="004B1E63" w:rsidP="004B1E63">
      <w:pPr>
        <w:pStyle w:val="BodyText2"/>
        <w:numPr>
          <w:ilvl w:val="0"/>
          <w:numId w:val="45"/>
        </w:numPr>
        <w:spacing w:line="340" w:lineRule="atLeast"/>
        <w:jc w:val="left"/>
        <w:rPr>
          <w:ins w:id="310" w:author="Ramakrishna C V" w:date="2020-04-02T20:21:00Z"/>
        </w:rPr>
      </w:pPr>
      <w:ins w:id="311" w:author="Ramakrishna C V" w:date="2020-04-02T20:21:00Z">
        <w:r w:rsidRPr="00F8407C">
          <w:t xml:space="preserve">Physical Hazard                 </w:t>
        </w:r>
      </w:ins>
    </w:p>
    <w:p w14:paraId="57CD0FCF" w14:textId="77777777" w:rsidR="004B1E63" w:rsidRDefault="007D0651" w:rsidP="004B1E63">
      <w:pPr>
        <w:pStyle w:val="BodyText2"/>
        <w:numPr>
          <w:ilvl w:val="0"/>
          <w:numId w:val="46"/>
        </w:numPr>
        <w:spacing w:line="340" w:lineRule="atLeast"/>
        <w:jc w:val="left"/>
        <w:rPr>
          <w:ins w:id="312" w:author="Ramakrishna C V" w:date="2020-04-02T20:21:00Z"/>
          <w:b w:val="0"/>
        </w:rPr>
      </w:pPr>
      <w:ins w:id="313" w:author="Ramakrishna C V" w:date="2020-04-02T20:23:00Z">
        <w:r>
          <w:rPr>
            <w:b w:val="0"/>
          </w:rPr>
          <w:t>Dust</w:t>
        </w:r>
      </w:ins>
    </w:p>
    <w:p w14:paraId="70E45F00" w14:textId="77777777" w:rsidR="004B1E63" w:rsidRPr="00F8407C" w:rsidRDefault="004B1E63" w:rsidP="004B1E63">
      <w:pPr>
        <w:pStyle w:val="BodyText2"/>
        <w:numPr>
          <w:ilvl w:val="0"/>
          <w:numId w:val="45"/>
        </w:numPr>
        <w:spacing w:line="340" w:lineRule="atLeast"/>
        <w:jc w:val="left"/>
        <w:rPr>
          <w:ins w:id="314" w:author="Ramakrishna C V" w:date="2020-04-02T20:21:00Z"/>
        </w:rPr>
      </w:pPr>
      <w:ins w:id="315" w:author="Ramakrishna C V" w:date="2020-04-02T20:21:00Z">
        <w:r w:rsidRPr="00F8407C">
          <w:t>Mechanical Hazard</w:t>
        </w:r>
        <w:r w:rsidRPr="00F8407C">
          <w:tab/>
        </w:r>
      </w:ins>
    </w:p>
    <w:p w14:paraId="041D64EF" w14:textId="77777777" w:rsidR="004B1E63" w:rsidRDefault="004B1E63" w:rsidP="007D0651">
      <w:pPr>
        <w:pStyle w:val="BodyText2"/>
        <w:numPr>
          <w:ilvl w:val="0"/>
          <w:numId w:val="46"/>
        </w:numPr>
        <w:spacing w:line="340" w:lineRule="atLeast"/>
        <w:jc w:val="left"/>
        <w:rPr>
          <w:ins w:id="316" w:author="Ramakrishna C V" w:date="2020-04-02T20:21:00Z"/>
          <w:b w:val="0"/>
        </w:rPr>
      </w:pPr>
      <w:ins w:id="317" w:author="Ramakrishna C V" w:date="2020-04-02T20:22:00Z">
        <w:r>
          <w:rPr>
            <w:b w:val="0"/>
          </w:rPr>
          <w:lastRenderedPageBreak/>
          <w:t>Trip,</w:t>
        </w:r>
        <w:r w:rsidR="007D0651" w:rsidRPr="007D0651">
          <w:t xml:space="preserve"> </w:t>
        </w:r>
        <w:r w:rsidR="007D0651" w:rsidRPr="007D0651">
          <w:rPr>
            <w:b w:val="0"/>
          </w:rPr>
          <w:t>Entanglement ,Trapping, Object fall from height</w:t>
        </w:r>
        <w:r>
          <w:rPr>
            <w:b w:val="0"/>
          </w:rPr>
          <w:t xml:space="preserve"> </w:t>
        </w:r>
      </w:ins>
      <w:ins w:id="318" w:author="Ramakrishna C V" w:date="2020-04-02T20:21:00Z">
        <w:r>
          <w:rPr>
            <w:b w:val="0"/>
          </w:rPr>
          <w:t xml:space="preserve">                                               </w:t>
        </w:r>
      </w:ins>
    </w:p>
    <w:p w14:paraId="76B5E7E2" w14:textId="77777777" w:rsidR="004B1E63" w:rsidRDefault="004B1E63" w:rsidP="004B1E63">
      <w:pPr>
        <w:pStyle w:val="BodyText2"/>
        <w:numPr>
          <w:ilvl w:val="0"/>
          <w:numId w:val="45"/>
        </w:numPr>
        <w:spacing w:line="340" w:lineRule="atLeast"/>
        <w:jc w:val="left"/>
        <w:rPr>
          <w:ins w:id="319" w:author="Ramakrishna C V" w:date="2020-04-02T20:21:00Z"/>
        </w:rPr>
      </w:pPr>
      <w:ins w:id="320" w:author="Ramakrishna C V" w:date="2020-04-02T20:21:00Z">
        <w:r w:rsidRPr="002934AF">
          <w:t>Human behaviour aspect of operators</w:t>
        </w:r>
        <w:r>
          <w:t xml:space="preserve">: </w:t>
        </w:r>
      </w:ins>
    </w:p>
    <w:p w14:paraId="3B8DB8BF" w14:textId="77777777" w:rsidR="004B1E63" w:rsidRPr="00BD5612" w:rsidRDefault="004B1E63" w:rsidP="004B1E63">
      <w:pPr>
        <w:pStyle w:val="BodyText2"/>
        <w:numPr>
          <w:ilvl w:val="0"/>
          <w:numId w:val="46"/>
        </w:numPr>
        <w:spacing w:line="340" w:lineRule="atLeast"/>
        <w:jc w:val="left"/>
        <w:rPr>
          <w:ins w:id="321" w:author="Ramakrishna C V" w:date="2020-04-02T20:21:00Z"/>
        </w:rPr>
      </w:pPr>
      <w:ins w:id="322" w:author="Ramakrishna C V" w:date="2020-04-02T20:21:00Z">
        <w:r w:rsidRPr="0073131E">
          <w:rPr>
            <w:b w:val="0"/>
          </w:rPr>
          <w:t>Alcoholism.</w:t>
        </w:r>
      </w:ins>
    </w:p>
    <w:p w14:paraId="46F543BD" w14:textId="77777777" w:rsidR="004B1E63" w:rsidRPr="00BD5612" w:rsidRDefault="004B1E63" w:rsidP="004B1E63">
      <w:pPr>
        <w:pStyle w:val="BodyText2"/>
        <w:numPr>
          <w:ilvl w:val="0"/>
          <w:numId w:val="46"/>
        </w:numPr>
        <w:spacing w:line="340" w:lineRule="atLeast"/>
        <w:jc w:val="left"/>
        <w:rPr>
          <w:ins w:id="323" w:author="Ramakrishna C V" w:date="2020-04-02T20:21:00Z"/>
        </w:rPr>
      </w:pPr>
      <w:ins w:id="324" w:author="Ramakrishna C V" w:date="2020-04-02T20:21:00Z">
        <w:r w:rsidRPr="0073131E">
          <w:rPr>
            <w:b w:val="0"/>
          </w:rPr>
          <w:t>Casual approach.</w:t>
        </w:r>
      </w:ins>
    </w:p>
    <w:p w14:paraId="4A348705" w14:textId="77777777" w:rsidR="004B1E63" w:rsidRPr="00BD5612" w:rsidRDefault="004B1E63" w:rsidP="004B1E63">
      <w:pPr>
        <w:pStyle w:val="BodyText2"/>
        <w:numPr>
          <w:ilvl w:val="0"/>
          <w:numId w:val="46"/>
        </w:numPr>
        <w:spacing w:line="340" w:lineRule="atLeast"/>
        <w:jc w:val="left"/>
        <w:rPr>
          <w:ins w:id="325" w:author="Ramakrishna C V" w:date="2020-04-02T20:21:00Z"/>
        </w:rPr>
      </w:pPr>
      <w:ins w:id="326" w:author="Ramakrishna C V" w:date="2020-04-02T20:21:00Z">
        <w:r w:rsidRPr="0073131E">
          <w:rPr>
            <w:b w:val="0"/>
          </w:rPr>
          <w:t>Horse play.</w:t>
        </w:r>
      </w:ins>
    </w:p>
    <w:p w14:paraId="5C2CB118" w14:textId="77777777" w:rsidR="004B1E63" w:rsidRPr="00BD5612" w:rsidRDefault="004B1E63" w:rsidP="004B1E63">
      <w:pPr>
        <w:pStyle w:val="BodyText2"/>
        <w:numPr>
          <w:ilvl w:val="0"/>
          <w:numId w:val="46"/>
        </w:numPr>
        <w:spacing w:line="340" w:lineRule="atLeast"/>
        <w:jc w:val="left"/>
        <w:rPr>
          <w:ins w:id="327" w:author="Ramakrishna C V" w:date="2020-04-02T20:21:00Z"/>
        </w:rPr>
      </w:pPr>
      <w:ins w:id="328" w:author="Ramakrishna C V" w:date="2020-04-02T20:21:00Z">
        <w:r w:rsidRPr="0073131E">
          <w:rPr>
            <w:b w:val="0"/>
          </w:rPr>
          <w:t>Non</w:t>
        </w:r>
        <w:r>
          <w:t xml:space="preserve"> </w:t>
        </w:r>
        <w:r w:rsidRPr="0073131E">
          <w:rPr>
            <w:b w:val="0"/>
          </w:rPr>
          <w:t>usage of PPE’s</w:t>
        </w:r>
      </w:ins>
    </w:p>
    <w:p w14:paraId="3992BD3C" w14:textId="77777777" w:rsidR="004B1E63" w:rsidRPr="00BD5612" w:rsidDel="0045035D" w:rsidRDefault="004B1E63" w:rsidP="004B1E63">
      <w:pPr>
        <w:pStyle w:val="BodyText2"/>
        <w:numPr>
          <w:ilvl w:val="0"/>
          <w:numId w:val="46"/>
        </w:numPr>
        <w:spacing w:line="340" w:lineRule="atLeast"/>
        <w:jc w:val="left"/>
        <w:rPr>
          <w:ins w:id="329" w:author="Ramakrishna C V" w:date="2020-04-02T20:21:00Z"/>
          <w:del w:id="330" w:author="Shivdas Gaude" w:date="2022-03-25T16:33:00Z"/>
        </w:rPr>
      </w:pPr>
      <w:ins w:id="331" w:author="Ramakrishna C V" w:date="2020-04-02T20:21:00Z">
        <w:r w:rsidRPr="0073131E">
          <w:rPr>
            <w:b w:val="0"/>
          </w:rPr>
          <w:t>Improper Housekeeping</w:t>
        </w:r>
      </w:ins>
    </w:p>
    <w:p w14:paraId="4D7286A1" w14:textId="77777777" w:rsidR="006E7F51" w:rsidRPr="00BA220C" w:rsidRDefault="006E7F51">
      <w:pPr>
        <w:pStyle w:val="BodyText2"/>
        <w:numPr>
          <w:ilvl w:val="0"/>
          <w:numId w:val="46"/>
        </w:numPr>
        <w:spacing w:line="340" w:lineRule="atLeast"/>
        <w:jc w:val="left"/>
        <w:rPr>
          <w:color w:val="000000" w:themeColor="text1"/>
        </w:rPr>
        <w:pPrChange w:id="332" w:author="Shivdas Gaude" w:date="2022-03-25T16:33:00Z">
          <w:pPr>
            <w:tabs>
              <w:tab w:val="left" w:pos="2367"/>
            </w:tabs>
            <w:spacing w:after="0" w:line="240" w:lineRule="auto"/>
          </w:pPr>
        </w:pPrChange>
      </w:pPr>
    </w:p>
    <w:p w14:paraId="3DA3B48B" w14:textId="77777777" w:rsidR="006E7F51" w:rsidRPr="001B2A95" w:rsidRDefault="006E7F51" w:rsidP="006E7F51">
      <w:pPr>
        <w:tabs>
          <w:tab w:val="left" w:pos="2367"/>
        </w:tabs>
        <w:spacing w:after="0" w:line="240" w:lineRule="auto"/>
        <w:rPr>
          <w:b/>
          <w:color w:val="000000" w:themeColor="text1"/>
          <w:rPrChange w:id="333" w:author="Ramakrishna C V" w:date="2020-04-02T20:52:00Z">
            <w:rPr>
              <w:color w:val="000000" w:themeColor="text1"/>
            </w:rPr>
          </w:rPrChange>
        </w:rPr>
      </w:pPr>
    </w:p>
    <w:p w14:paraId="4C51FB1B" w14:textId="77777777" w:rsidR="006E7F51" w:rsidRPr="001B2A95" w:rsidDel="007D0651" w:rsidRDefault="00BC71FC">
      <w:pPr>
        <w:tabs>
          <w:tab w:val="left" w:pos="2367"/>
        </w:tabs>
        <w:spacing w:after="0" w:line="240" w:lineRule="auto"/>
        <w:ind w:left="720"/>
        <w:rPr>
          <w:del w:id="334" w:author="Ramakrishna C V" w:date="2020-04-02T20:24:00Z"/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  <w:rPrChange w:id="335" w:author="Ramakrishna C V" w:date="2020-04-02T20:52:00Z">
            <w:rPr>
              <w:del w:id="336" w:author="Ramakrishna C V" w:date="2020-04-02T20:24:00Z"/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en-IN"/>
            </w:rPr>
          </w:rPrChange>
        </w:rPr>
        <w:pPrChange w:id="337" w:author="Ramakrishna C V" w:date="2020-04-02T20:52:00Z">
          <w:pPr>
            <w:tabs>
              <w:tab w:val="left" w:pos="2367"/>
            </w:tabs>
            <w:spacing w:after="0" w:line="240" w:lineRule="auto"/>
          </w:pPr>
        </w:pPrChange>
      </w:pPr>
      <w:del w:id="338" w:author="Ramakrishna C V" w:date="2020-04-02T20:24:00Z">
        <w:r w:rsidRPr="001B2A95" w:rsidDel="007D0651">
          <w:rPr>
            <w:b/>
            <w:rPrChange w:id="339" w:author="Ramakrishna C V" w:date="2020-04-02T20:52:00Z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rPrChange>
          </w:rPr>
          <w:fldChar w:fldCharType="begin"/>
        </w:r>
        <w:r w:rsidRPr="001B2A95" w:rsidDel="007D0651">
          <w:rPr>
            <w:b/>
            <w:rPrChange w:id="340" w:author="Ramakrishna C V" w:date="2020-04-02T20:52:00Z">
              <w:rPr/>
            </w:rPrChange>
          </w:rPr>
          <w:delInstrText xml:space="preserve"> HYPERLINK "http://192.168.6.19/sil_quality/Mech.html/4%20RISK%20ASSESMENT/WIMAINT45%20SERVICING%20OF%20VEHICALE.xls" </w:delInstrText>
        </w:r>
        <w:r w:rsidRPr="001B2A95" w:rsidDel="007D0651">
          <w:rPr>
            <w:b/>
            <w:rPrChange w:id="341" w:author="Ramakrishna C V" w:date="2020-04-02T20:52:00Z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rPrChange>
          </w:rPr>
          <w:fldChar w:fldCharType="separate"/>
        </w:r>
        <w:r w:rsidR="006E7F51" w:rsidRPr="001B2A95" w:rsidDel="007D0651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eastAsia="en-IN"/>
          </w:rPr>
          <w:delText>Hazards identified</w:delText>
        </w:r>
        <w:r w:rsidRPr="00BA220C" w:rsidDel="007D0651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eastAsia="en-IN"/>
          </w:rPr>
          <w:fldChar w:fldCharType="end"/>
        </w:r>
        <w:r w:rsidR="006E7F51" w:rsidRPr="001B2A95" w:rsidDel="007D0651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eastAsia="en-IN"/>
          </w:rPr>
          <w:delText xml:space="preserve"> </w:delText>
        </w:r>
        <w:r w:rsidR="006E7F51" w:rsidRPr="001B2A95" w:rsidDel="007D0651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del>
    </w:p>
    <w:p w14:paraId="001B2702" w14:textId="77777777" w:rsidR="006E7F51" w:rsidRPr="001B2A95" w:rsidDel="007D0651" w:rsidRDefault="006E7F51">
      <w:pPr>
        <w:rPr>
          <w:del w:id="342" w:author="Ramakrishna C V" w:date="2020-04-02T20:24:00Z"/>
          <w:rFonts w:ascii="Calibri" w:hAnsi="Calibri"/>
          <w:b/>
          <w:color w:val="000000"/>
          <w:lang w:val="en-IN" w:eastAsia="en-IN"/>
          <w:rPrChange w:id="343" w:author="Ramakrishna C V" w:date="2020-04-02T20:52:00Z">
            <w:rPr>
              <w:del w:id="344" w:author="Ramakrishna C V" w:date="2020-04-02T20:24:00Z"/>
              <w:rFonts w:ascii="Calibri" w:hAnsi="Calibri"/>
              <w:color w:val="000000"/>
              <w:lang w:val="en-IN" w:eastAsia="en-IN"/>
            </w:rPr>
          </w:rPrChange>
        </w:rPr>
        <w:pPrChange w:id="345" w:author="Ramakrishna C V" w:date="2020-04-02T20:52:00Z">
          <w:pPr>
            <w:spacing w:after="0" w:line="240" w:lineRule="auto"/>
          </w:pPr>
        </w:pPrChange>
      </w:pPr>
      <w:del w:id="346" w:author="Ramakrishna C V" w:date="2020-04-02T20:24:00Z">
        <w:r w:rsidRPr="001B2A95" w:rsidDel="007D0651">
          <w:rPr>
            <w:rFonts w:ascii="Times New Roman" w:eastAsia="Times New Roman" w:hAnsi="Times New Roman" w:cs="Times New Roman"/>
            <w:b/>
            <w:sz w:val="24"/>
            <w:szCs w:val="24"/>
            <w:lang w:eastAsia="en-IN"/>
            <w:rPrChange w:id="347" w:author="Ramakrishna C V" w:date="2020-04-02T20:52:00Z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rPrChange>
          </w:rPr>
          <w:delText xml:space="preserve">Mechanical hazard - </w:delText>
        </w:r>
        <w:r w:rsidR="006C5DDA" w:rsidRPr="001B2A95" w:rsidDel="007D0651">
          <w:rPr>
            <w:rFonts w:ascii="Calibri" w:hAnsi="Calibri"/>
            <w:b/>
            <w:color w:val="000000"/>
            <w:lang w:val="en-IN" w:eastAsia="en-IN"/>
            <w:rPrChange w:id="348" w:author="Ramakrishna C V" w:date="2020-04-02T20:52:00Z">
              <w:rPr>
                <w:rFonts w:ascii="Calibri" w:hAnsi="Calibri"/>
                <w:color w:val="000000"/>
                <w:lang w:val="en-IN" w:eastAsia="en-IN"/>
              </w:rPr>
            </w:rPrChange>
          </w:rPr>
          <w:delText>Trip, Entanglement ,Trapping, Object fall from height</w:delText>
        </w:r>
      </w:del>
    </w:p>
    <w:p w14:paraId="2CB4364B" w14:textId="77777777" w:rsidR="006C5DDA" w:rsidRPr="001B2A95" w:rsidDel="007D0651" w:rsidRDefault="006C5DDA">
      <w:pPr>
        <w:rPr>
          <w:del w:id="349" w:author="Ramakrishna C V" w:date="2020-04-02T20:24:00Z"/>
          <w:rFonts w:ascii="Times New Roman" w:eastAsia="Times New Roman" w:hAnsi="Times New Roman" w:cs="Times New Roman"/>
          <w:b/>
          <w:sz w:val="24"/>
          <w:szCs w:val="24"/>
          <w:lang w:eastAsia="en-IN"/>
          <w:rPrChange w:id="350" w:author="Ramakrishna C V" w:date="2020-04-02T20:52:00Z">
            <w:rPr>
              <w:del w:id="351" w:author="Ramakrishna C V" w:date="2020-04-02T20:24:00Z"/>
              <w:rFonts w:ascii="Times New Roman" w:eastAsia="Times New Roman" w:hAnsi="Times New Roman" w:cs="Times New Roman"/>
              <w:sz w:val="24"/>
              <w:szCs w:val="24"/>
              <w:lang w:eastAsia="en-IN"/>
            </w:rPr>
          </w:rPrChange>
        </w:rPr>
        <w:pPrChange w:id="352" w:author="Ramakrishna C V" w:date="2020-04-02T20:52:00Z">
          <w:pPr>
            <w:spacing w:after="0" w:line="240" w:lineRule="auto"/>
          </w:pPr>
        </w:pPrChange>
      </w:pPr>
      <w:del w:id="353" w:author="Ramakrishna C V" w:date="2020-04-02T20:24:00Z">
        <w:r w:rsidRPr="001B2A95" w:rsidDel="007D0651">
          <w:rPr>
            <w:rFonts w:ascii="Times New Roman" w:eastAsia="Times New Roman" w:hAnsi="Times New Roman" w:cs="Times New Roman"/>
            <w:b/>
            <w:sz w:val="24"/>
            <w:szCs w:val="24"/>
            <w:lang w:eastAsia="en-IN"/>
            <w:rPrChange w:id="354" w:author="Ramakrishna C V" w:date="2020-04-02T20:52:00Z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rPrChange>
          </w:rPr>
          <w:delText>Occupational hazard- Dust</w:delText>
        </w:r>
      </w:del>
    </w:p>
    <w:p w14:paraId="1893A86D" w14:textId="77777777" w:rsidR="001B2A95" w:rsidRPr="001B2A95" w:rsidRDefault="006C5DDA">
      <w:pPr>
        <w:rPr>
          <w:ins w:id="355" w:author="Ramakrishna C V" w:date="2020-04-02T20:52:00Z"/>
          <w:rFonts w:ascii="Times New Roman" w:hAnsi="Times New Roman" w:cs="Times New Roman"/>
          <w:b/>
          <w:sz w:val="24"/>
          <w:rPrChange w:id="356" w:author="Ramakrishna C V" w:date="2020-04-02T20:52:00Z">
            <w:rPr>
              <w:ins w:id="357" w:author="Ramakrishna C V" w:date="2020-04-02T20:52:00Z"/>
              <w:rFonts w:ascii="Times New Roman" w:hAnsi="Times New Roman" w:cs="Times New Roman"/>
              <w:sz w:val="24"/>
            </w:rPr>
          </w:rPrChange>
        </w:rPr>
        <w:pPrChange w:id="358" w:author="Ramakrishna C V" w:date="2020-04-02T20:52:00Z">
          <w:pPr>
            <w:pStyle w:val="ListParagraph"/>
            <w:numPr>
              <w:numId w:val="44"/>
            </w:numPr>
            <w:spacing w:after="0" w:line="240" w:lineRule="auto"/>
            <w:ind w:left="1080" w:hanging="360"/>
            <w:jc w:val="both"/>
          </w:pPr>
        </w:pPrChange>
      </w:pPr>
      <w:del w:id="359" w:author="Ramakrishna C V" w:date="2020-04-02T20:24:00Z">
        <w:r w:rsidRPr="001B2A95" w:rsidDel="007D0651">
          <w:rPr>
            <w:rFonts w:ascii="Times New Roman" w:eastAsia="Times New Roman" w:hAnsi="Times New Roman" w:cs="Times New Roman"/>
            <w:b/>
            <w:sz w:val="24"/>
            <w:szCs w:val="24"/>
            <w:lang w:eastAsia="en-IN"/>
            <w:rPrChange w:id="360" w:author="Ramakrishna C V" w:date="2020-04-02T20:52:00Z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rPrChange>
          </w:rPr>
          <w:delText xml:space="preserve">Human behavior related hazards- </w:delText>
        </w:r>
        <w:r w:rsidRPr="001B2A95" w:rsidDel="007D0651">
          <w:rPr>
            <w:rFonts w:ascii="Calibri" w:eastAsia="Times New Roman" w:hAnsi="Calibri" w:cs="Times New Roman"/>
            <w:b/>
            <w:color w:val="000000"/>
            <w:lang w:val="en-IN" w:eastAsia="en-IN"/>
            <w:rPrChange w:id="361" w:author="Ramakrishna C V" w:date="2020-04-02T20:52:00Z"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rPrChange>
          </w:rPr>
          <w:delText xml:space="preserve">Improper housekeeping, Non-use of PPE, Alcoholism   </w:delText>
        </w:r>
      </w:del>
      <w:ins w:id="362" w:author="Ramakrishna C V" w:date="2020-04-02T20:24:00Z">
        <w:r w:rsidR="007D0651" w:rsidRPr="001B2A95">
          <w:rPr>
            <w:rFonts w:ascii="Times New Roman" w:hAnsi="Times New Roman" w:cs="Times New Roman"/>
            <w:b/>
            <w:sz w:val="24"/>
            <w:szCs w:val="24"/>
          </w:rPr>
          <w:t>Activity No 1</w:t>
        </w:r>
        <w:r w:rsidR="007D0651" w:rsidRPr="001B2A95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 xml:space="preserve">:  </w:t>
        </w:r>
      </w:ins>
      <w:ins w:id="363" w:author="Ramakrishna C V" w:date="2020-04-02T20:52:00Z">
        <w:r w:rsidR="001B2A95" w:rsidRPr="001B2A95">
          <w:rPr>
            <w:rFonts w:ascii="Times New Roman" w:hAnsi="Times New Roman" w:cs="Times New Roman"/>
            <w:b/>
            <w:sz w:val="24"/>
            <w:rPrChange w:id="364" w:author="Ramakrishna C V" w:date="2020-04-02T20:52:00Z">
              <w:rPr>
                <w:rFonts w:ascii="Times New Roman" w:hAnsi="Times New Roman" w:cs="Times New Roman"/>
                <w:sz w:val="24"/>
              </w:rPr>
            </w:rPrChange>
          </w:rPr>
          <w:t>Checking &amp; load test of chain blocks (Frequency-Annual)</w:t>
        </w:r>
      </w:ins>
    </w:p>
    <w:p w14:paraId="73B122E7" w14:textId="77777777" w:rsidR="006C5DDA" w:rsidRPr="00DB3052" w:rsidDel="007D0651" w:rsidRDefault="006C5DDA">
      <w:pPr>
        <w:spacing w:after="0" w:line="240" w:lineRule="auto"/>
        <w:ind w:firstLine="426"/>
        <w:rPr>
          <w:del w:id="365" w:author="Ramakrishna C V" w:date="2020-04-02T20:25:00Z"/>
          <w:rFonts w:ascii="Times New Roman" w:eastAsia="Times New Roman" w:hAnsi="Times New Roman" w:cs="Times New Roman"/>
          <w:sz w:val="24"/>
          <w:szCs w:val="24"/>
          <w:lang w:eastAsia="en-IN"/>
        </w:rPr>
        <w:pPrChange w:id="366" w:author="Ramakrishna C V" w:date="2020-04-02T20:25:00Z">
          <w:pPr>
            <w:spacing w:after="0" w:line="240" w:lineRule="auto"/>
          </w:pPr>
        </w:pPrChange>
      </w:pPr>
      <w:del w:id="367" w:author="Ramakrishna C V" w:date="2020-04-02T20:25:00Z">
        <w:r w:rsidRPr="00CE47DA" w:rsidDel="007D0651">
          <w:rPr>
            <w:rFonts w:ascii="Calibri" w:eastAsia="Times New Roman" w:hAnsi="Calibri" w:cs="Times New Roman"/>
            <w:color w:val="000000"/>
            <w:lang w:val="en-IN" w:eastAsia="en-IN"/>
          </w:rPr>
          <w:delText xml:space="preserve">                         </w:delText>
        </w:r>
        <w:r w:rsidDel="007D0651">
          <w:rPr>
            <w:rFonts w:ascii="Calibri" w:eastAsia="Times New Roman" w:hAnsi="Calibri" w:cs="Times New Roman"/>
            <w:color w:val="000000"/>
            <w:lang w:val="en-IN" w:eastAsia="en-IN"/>
          </w:rPr>
          <w:delText xml:space="preserve">                    </w:delText>
        </w:r>
      </w:del>
    </w:p>
    <w:p w14:paraId="6D94F8CB" w14:textId="77777777" w:rsidR="006E7F51" w:rsidRPr="00DB3052" w:rsidDel="007D0651" w:rsidRDefault="006E7F51" w:rsidP="006E7F51">
      <w:pPr>
        <w:spacing w:before="100" w:beforeAutospacing="1" w:after="100" w:afterAutospacing="1" w:line="240" w:lineRule="auto"/>
        <w:rPr>
          <w:del w:id="368" w:author="Ramakrishna C V" w:date="2020-04-02T20:25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196DC6" w14:textId="77777777" w:rsidR="006E7F51" w:rsidRPr="00DB3052" w:rsidRDefault="006E7F51" w:rsidP="006E7F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05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activity has to be carried out in presence of the external competent person approved by Goa Factory Inspector.</w:t>
      </w:r>
    </w:p>
    <w:p w14:paraId="7594F94D" w14:textId="77777777" w:rsidR="006E7F51" w:rsidRPr="00DB3052" w:rsidRDefault="006E7F51" w:rsidP="006E7F51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052">
        <w:rPr>
          <w:rFonts w:ascii="Times New Roman" w:eastAsia="Times New Roman" w:hAnsi="Times New Roman" w:cs="Times New Roman"/>
          <w:sz w:val="24"/>
          <w:szCs w:val="24"/>
          <w:lang w:eastAsia="en-IN"/>
        </w:rPr>
        <w:t>Physically inspect load chain</w:t>
      </w:r>
      <w:ins w:id="369" w:author="Ramakrishna C V" w:date="2020-04-02T20:30:00Z">
        <w:r w:rsidR="0008294B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&amp; hand chain</w:t>
        </w:r>
      </w:ins>
      <w:r w:rsidRPr="00DB3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chain pulley block for no twist</w:t>
      </w:r>
      <w:ins w:id="370" w:author="Ramakrishna C V" w:date="2020-04-02T20:25:00Z">
        <w:r w:rsidR="007D065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/breakages</w:t>
        </w:r>
      </w:ins>
      <w:r w:rsidRPr="00DB3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Inspect all other items as per the catalogue of chain pulley block ( cover, holding hook, all bolts, latch) </w:t>
      </w:r>
    </w:p>
    <w:p w14:paraId="6F2CFDE6" w14:textId="77777777" w:rsidR="006E7F51" w:rsidRPr="00DB3052" w:rsidRDefault="006E7F51" w:rsidP="006E7F51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lifting chain &amp; wheel for free operation. </w:t>
      </w:r>
    </w:p>
    <w:p w14:paraId="2C15555F" w14:textId="77777777" w:rsidR="006E7F51" w:rsidRDefault="006E7F51" w:rsidP="006E7F51">
      <w:pPr>
        <w:numPr>
          <w:ilvl w:val="0"/>
          <w:numId w:val="40"/>
        </w:numPr>
        <w:spacing w:after="0" w:line="240" w:lineRule="auto"/>
        <w:rPr>
          <w:ins w:id="371" w:author="Ramakrishna C V" w:date="2020-04-02T20:26:00Z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Hook the chain pulley block to the safe support at designated place. </w:t>
      </w:r>
    </w:p>
    <w:p w14:paraId="4978D7E1" w14:textId="77777777" w:rsidR="007D0651" w:rsidRPr="00DB3052" w:rsidDel="007D0651" w:rsidRDefault="007D0651" w:rsidP="006E7F51">
      <w:pPr>
        <w:numPr>
          <w:ilvl w:val="0"/>
          <w:numId w:val="40"/>
        </w:numPr>
        <w:spacing w:after="0" w:line="240" w:lineRule="auto"/>
        <w:rPr>
          <w:del w:id="372" w:author="Ramakrishna C V" w:date="2020-04-02T20:27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FEBFAF" w14:textId="77777777" w:rsidR="006E7F51" w:rsidRPr="00DB3052" w:rsidRDefault="006E7F51" w:rsidP="006E7F51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smooth movement of chain pulley block. </w:t>
      </w:r>
    </w:p>
    <w:p w14:paraId="370C7A76" w14:textId="77777777" w:rsidR="006E7F51" w:rsidRPr="00DB3052" w:rsidRDefault="006E7F51" w:rsidP="006E7F51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Cordon the area coming under the approach of chain pulley block testing </w:t>
      </w:r>
    </w:p>
    <w:p w14:paraId="74C2CB31" w14:textId="77777777" w:rsidR="006E7F51" w:rsidRDefault="006E7F51" w:rsidP="006E7F51">
      <w:pPr>
        <w:numPr>
          <w:ilvl w:val="0"/>
          <w:numId w:val="40"/>
        </w:numPr>
        <w:spacing w:after="0" w:line="240" w:lineRule="auto"/>
        <w:rPr>
          <w:ins w:id="373" w:author="Ramakrishna C V" w:date="2020-04-02T20:27:00Z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Arrange suitable concrete weights (1.25 times the safe working load of chain pulley block) for testing. </w:t>
      </w:r>
    </w:p>
    <w:p w14:paraId="6FFA1E32" w14:textId="77777777" w:rsidR="007D0651" w:rsidRPr="00DB3052" w:rsidRDefault="007D0651" w:rsidP="007D0651">
      <w:pPr>
        <w:numPr>
          <w:ilvl w:val="0"/>
          <w:numId w:val="40"/>
        </w:numPr>
        <w:spacing w:after="0" w:line="240" w:lineRule="auto"/>
        <w:rPr>
          <w:ins w:id="374" w:author="Ramakrishna C V" w:date="2020-04-02T20:27:00Z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375" w:author="Ramakrishna C V" w:date="2020-04-02T20:27:00Z">
        <w:r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Load test of chain blocks to be carried out at Shubham contractor yard with designated known weights</w:t>
        </w:r>
      </w:ins>
    </w:p>
    <w:p w14:paraId="696546B1" w14:textId="77777777" w:rsidR="007D0651" w:rsidRPr="00DB3052" w:rsidDel="007D0651" w:rsidRDefault="007D0651" w:rsidP="006E7F51">
      <w:pPr>
        <w:numPr>
          <w:ilvl w:val="0"/>
          <w:numId w:val="40"/>
        </w:numPr>
        <w:spacing w:after="0" w:line="240" w:lineRule="auto"/>
        <w:rPr>
          <w:del w:id="376" w:author="Ramakrishna C V" w:date="2020-04-02T20:27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5EF1B" w14:textId="77777777" w:rsidR="006E7F51" w:rsidRPr="00DB3052" w:rsidRDefault="006E7F51" w:rsidP="006E7F51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Lift the test weight for 1 meters height with the usage of </w:t>
      </w:r>
      <w:ins w:id="377" w:author="Ramakrishna C V" w:date="2020-04-02T20:27:00Z">
        <w:r w:rsidR="007D065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certified</w:t>
        </w:r>
      </w:ins>
      <w:del w:id="378" w:author="Ramakrishna C V" w:date="2020-04-02T20:27:00Z">
        <w:r w:rsidRPr="00DB3052" w:rsidDel="007D065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delText>tested</w:delText>
        </w:r>
      </w:del>
      <w:r w:rsidRPr="00DB3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sling and hold for at least half an hour under close supervision. </w:t>
      </w:r>
    </w:p>
    <w:p w14:paraId="14C2D3D9" w14:textId="77777777" w:rsidR="006E7F51" w:rsidRPr="00DB3052" w:rsidRDefault="006E7F51" w:rsidP="006E7F51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chain pulley block is accepted by the competent agency </w:t>
      </w:r>
      <w:ins w:id="379" w:author="Ramakrishna C V" w:date="2020-04-02T20:27:00Z">
        <w:r w:rsidR="007D065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, </w:t>
        </w:r>
      </w:ins>
      <w:r w:rsidRPr="00DB3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shift the chain pulley block to the appropriate location of usage. </w:t>
      </w:r>
    </w:p>
    <w:p w14:paraId="1145FB2F" w14:textId="77777777" w:rsidR="006E7F51" w:rsidRDefault="006E7F51" w:rsidP="006E7F51">
      <w:pPr>
        <w:numPr>
          <w:ilvl w:val="0"/>
          <w:numId w:val="40"/>
        </w:numPr>
        <w:spacing w:after="0" w:line="240" w:lineRule="auto"/>
        <w:rPr>
          <w:ins w:id="380" w:author="Ramakrishna C V" w:date="2020-04-02T20:47:00Z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chain pulley block is not accepted </w:t>
      </w:r>
      <w:ins w:id="381" w:author="Ramakrishna C V" w:date="2020-04-02T20:27:00Z">
        <w:r w:rsidR="007D065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, </w:t>
        </w:r>
      </w:ins>
      <w:r w:rsidRPr="00DB3052">
        <w:rPr>
          <w:rFonts w:ascii="Times New Roman" w:eastAsia="Times New Roman" w:hAnsi="Times New Roman" w:cs="Times New Roman"/>
          <w:sz w:val="24"/>
          <w:szCs w:val="24"/>
          <w:lang w:eastAsia="en-IN"/>
        </w:rPr>
        <w:t>discard the same</w:t>
      </w:r>
      <w:ins w:id="382" w:author="Ramakrishna C V" w:date="2020-04-02T20:54:00Z">
        <w:r w:rsidR="00D73F0C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and report to the engineer incharge for disposal</w:t>
        </w:r>
      </w:ins>
      <w:r w:rsidRPr="00DB3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44C1FB43" w14:textId="77777777" w:rsidR="001B2A95" w:rsidRDefault="001B2A95">
      <w:pPr>
        <w:pStyle w:val="ListParagraph"/>
        <w:numPr>
          <w:ilvl w:val="0"/>
          <w:numId w:val="40"/>
        </w:numPr>
        <w:rPr>
          <w:ins w:id="383" w:author="Ramakrishna C V" w:date="2020-04-02T20:48:00Z"/>
          <w:rFonts w:ascii="Times New Roman" w:eastAsia="Times New Roman" w:hAnsi="Times New Roman" w:cs="Times New Roman"/>
          <w:sz w:val="24"/>
          <w:szCs w:val="24"/>
          <w:lang w:eastAsia="en-IN"/>
        </w:rPr>
        <w:pPrChange w:id="384" w:author="Ramakrishna C V" w:date="2020-04-02T20:47:00Z">
          <w:pPr>
            <w:spacing w:before="100" w:beforeAutospacing="1" w:after="100" w:afterAutospacing="1" w:line="240" w:lineRule="auto"/>
            <w:ind w:left="720"/>
          </w:pPr>
        </w:pPrChange>
      </w:pPr>
      <w:ins w:id="385" w:author="Ramakrishna C V" w:date="2020-04-02T20:47:00Z">
        <w:r w:rsidRPr="001B2A95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Ensure that proper </w:t>
        </w:r>
      </w:ins>
      <w:ins w:id="386" w:author="Ramakrishna C V" w:date="2020-04-02T20:48:00Z">
        <w:r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, </w:t>
        </w:r>
      </w:ins>
      <w:ins w:id="387" w:author="Ramakrishna C V" w:date="2020-04-02T20:47:00Z">
        <w:r w:rsidRPr="001B2A95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legible &amp; unique identification</w:t>
        </w:r>
      </w:ins>
      <w:ins w:id="388" w:author="Ramakrishna C V" w:date="2020-04-02T20:48:00Z">
        <w:r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no is seen on the chain block under inspection</w:t>
        </w:r>
      </w:ins>
      <w:ins w:id="389" w:author="Ramakrishna C V" w:date="2020-04-02T20:49:00Z">
        <w:r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, else complete before certification.</w:t>
        </w:r>
      </w:ins>
    </w:p>
    <w:p w14:paraId="60D1143A" w14:textId="77777777" w:rsidR="001B2A95" w:rsidRDefault="001B2A95">
      <w:pPr>
        <w:pStyle w:val="ListParagraph"/>
        <w:numPr>
          <w:ilvl w:val="0"/>
          <w:numId w:val="40"/>
        </w:numPr>
        <w:rPr>
          <w:ins w:id="390" w:author="Ramakrishna C V" w:date="2020-04-02T20:52:00Z"/>
          <w:rFonts w:ascii="Times New Roman" w:eastAsia="Times New Roman" w:hAnsi="Times New Roman" w:cs="Times New Roman"/>
          <w:sz w:val="24"/>
          <w:szCs w:val="24"/>
          <w:lang w:eastAsia="en-IN"/>
        </w:rPr>
        <w:pPrChange w:id="391" w:author="Ramakrishna C V" w:date="2020-04-02T20:47:00Z">
          <w:pPr>
            <w:spacing w:before="100" w:beforeAutospacing="1" w:after="100" w:afterAutospacing="1" w:line="240" w:lineRule="auto"/>
            <w:ind w:left="720"/>
          </w:pPr>
        </w:pPrChange>
      </w:pPr>
      <w:ins w:id="392" w:author="Ramakrishna C V" w:date="2020-04-02T20:48:00Z">
        <w:r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Ensure that proper color coding(done after inspection &amp; certification every quarter) is marked</w:t>
        </w:r>
      </w:ins>
      <w:ins w:id="393" w:author="Ramakrishna C V" w:date="2020-04-02T20:49:00Z">
        <w:r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, else complete before certification.</w:t>
        </w:r>
      </w:ins>
    </w:p>
    <w:p w14:paraId="5001DB92" w14:textId="77777777" w:rsidR="001B2A95" w:rsidRDefault="001B2A95">
      <w:pPr>
        <w:pStyle w:val="ListParagraph"/>
        <w:numPr>
          <w:ilvl w:val="0"/>
          <w:numId w:val="40"/>
        </w:numPr>
        <w:rPr>
          <w:ins w:id="394" w:author="Ramakrishna C V" w:date="2020-04-02T20:49:00Z"/>
          <w:rFonts w:ascii="Times New Roman" w:eastAsia="Times New Roman" w:hAnsi="Times New Roman" w:cs="Times New Roman"/>
          <w:sz w:val="24"/>
          <w:szCs w:val="24"/>
          <w:lang w:eastAsia="en-IN"/>
        </w:rPr>
        <w:pPrChange w:id="395" w:author="Ramakrishna C V" w:date="2020-04-02T20:47:00Z">
          <w:pPr>
            <w:spacing w:before="100" w:beforeAutospacing="1" w:after="100" w:afterAutospacing="1" w:line="240" w:lineRule="auto"/>
            <w:ind w:left="720"/>
          </w:pPr>
        </w:pPrChange>
      </w:pPr>
      <w:ins w:id="396" w:author="Ramakrishna C V" w:date="2020-04-02T20:52:00Z">
        <w:r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lastRenderedPageBreak/>
          <w:t>Document the details of load test done with all details.</w:t>
        </w:r>
      </w:ins>
    </w:p>
    <w:p w14:paraId="72515C75" w14:textId="77777777" w:rsidR="001B2A95" w:rsidRPr="001B2A95" w:rsidDel="001B2A95" w:rsidRDefault="001B2A95">
      <w:pPr>
        <w:pStyle w:val="ListParagraph"/>
        <w:numPr>
          <w:ilvl w:val="0"/>
          <w:numId w:val="40"/>
        </w:numPr>
        <w:spacing w:after="0" w:line="240" w:lineRule="auto"/>
        <w:rPr>
          <w:del w:id="397" w:author="Ramakrishna C V" w:date="2020-04-02T20:47:00Z"/>
          <w:rFonts w:ascii="Times New Roman" w:eastAsia="Times New Roman" w:hAnsi="Times New Roman" w:cs="Times New Roman"/>
          <w:sz w:val="24"/>
          <w:szCs w:val="24"/>
          <w:lang w:eastAsia="en-IN"/>
          <w:rPrChange w:id="398" w:author="Ramakrishna C V" w:date="2020-04-02T20:47:00Z">
            <w:rPr>
              <w:del w:id="399" w:author="Ramakrishna C V" w:date="2020-04-02T20:47:00Z"/>
              <w:rFonts w:eastAsia="Times New Roman"/>
              <w:lang w:eastAsia="en-IN"/>
            </w:rPr>
          </w:rPrChange>
        </w:rPr>
        <w:pPrChange w:id="400" w:author="Ramakrishna C V" w:date="2020-04-02T20:47:00Z">
          <w:pPr>
            <w:numPr>
              <w:numId w:val="40"/>
            </w:numPr>
            <w:tabs>
              <w:tab w:val="num" w:pos="720"/>
            </w:tabs>
            <w:spacing w:after="0" w:line="240" w:lineRule="auto"/>
            <w:ind w:left="720" w:hanging="360"/>
          </w:pPr>
        </w:pPrChange>
      </w:pPr>
    </w:p>
    <w:p w14:paraId="3654EE57" w14:textId="77777777" w:rsidR="00BC71FC" w:rsidRPr="007C4362" w:rsidDel="0045035D" w:rsidRDefault="00BC71FC">
      <w:pPr>
        <w:pStyle w:val="ListParagraph"/>
        <w:rPr>
          <w:ins w:id="401" w:author="Ramakrishna C V" w:date="2020-04-02T20:37:00Z"/>
          <w:del w:id="402" w:author="Shivdas Gaude" w:date="2022-03-25T16:33:00Z"/>
          <w:rFonts w:eastAsia="Times New Roman"/>
          <w:b/>
          <w:lang w:eastAsia="en-IN"/>
          <w:rPrChange w:id="403" w:author="Ramakrishna C V" w:date="2020-04-02T20:53:00Z">
            <w:rPr>
              <w:ins w:id="404" w:author="Ramakrishna C V" w:date="2020-04-02T20:37:00Z"/>
              <w:del w:id="405" w:author="Shivdas Gaude" w:date="2022-03-25T16:33:00Z"/>
              <w:rFonts w:ascii="Times New Roman" w:eastAsia="Times New Roman" w:hAnsi="Times New Roman" w:cs="Times New Roman"/>
              <w:sz w:val="24"/>
              <w:szCs w:val="24"/>
              <w:lang w:eastAsia="en-IN"/>
            </w:rPr>
          </w:rPrChange>
        </w:rPr>
        <w:pPrChange w:id="406" w:author="Ramakrishna C V" w:date="2020-04-02T20:52:00Z">
          <w:pPr>
            <w:spacing w:before="100" w:beforeAutospacing="1" w:after="100" w:afterAutospacing="1" w:line="240" w:lineRule="auto"/>
            <w:ind w:left="720"/>
          </w:pPr>
        </w:pPrChange>
      </w:pPr>
    </w:p>
    <w:p w14:paraId="73484091" w14:textId="77777777" w:rsidR="007C4362" w:rsidRDefault="007C4362">
      <w:pPr>
        <w:spacing w:after="0" w:line="240" w:lineRule="auto"/>
        <w:jc w:val="both"/>
        <w:rPr>
          <w:ins w:id="407" w:author="Ramakrishna C V" w:date="2020-04-02T20:53:00Z"/>
          <w:rFonts w:ascii="Times New Roman" w:hAnsi="Times New Roman" w:cs="Times New Roman"/>
          <w:b/>
          <w:sz w:val="24"/>
        </w:rPr>
        <w:pPrChange w:id="408" w:author="Ramakrishna C V" w:date="2020-04-02T20:53:00Z">
          <w:pPr>
            <w:pStyle w:val="ListParagraph"/>
            <w:numPr>
              <w:numId w:val="44"/>
            </w:numPr>
            <w:spacing w:after="0" w:line="240" w:lineRule="auto"/>
            <w:ind w:left="1080" w:hanging="360"/>
            <w:jc w:val="both"/>
          </w:pPr>
        </w:pPrChange>
      </w:pPr>
    </w:p>
    <w:p w14:paraId="35E1E706" w14:textId="77777777" w:rsidR="007C4362" w:rsidRPr="007C4362" w:rsidRDefault="007C4362">
      <w:pPr>
        <w:spacing w:after="0" w:line="240" w:lineRule="auto"/>
        <w:jc w:val="both"/>
        <w:rPr>
          <w:ins w:id="409" w:author="Ramakrishna C V" w:date="2020-04-02T20:53:00Z"/>
          <w:rFonts w:ascii="Times New Roman" w:hAnsi="Times New Roman" w:cs="Times New Roman"/>
          <w:b/>
          <w:sz w:val="24"/>
          <w:rPrChange w:id="410" w:author="Ramakrishna C V" w:date="2020-04-02T20:53:00Z">
            <w:rPr>
              <w:ins w:id="411" w:author="Ramakrishna C V" w:date="2020-04-02T20:53:00Z"/>
            </w:rPr>
          </w:rPrChange>
        </w:rPr>
        <w:pPrChange w:id="412" w:author="Ramakrishna C V" w:date="2020-04-02T20:53:00Z">
          <w:pPr>
            <w:pStyle w:val="ListParagraph"/>
            <w:numPr>
              <w:numId w:val="44"/>
            </w:numPr>
            <w:spacing w:after="0" w:line="240" w:lineRule="auto"/>
            <w:ind w:left="1080" w:hanging="360"/>
            <w:jc w:val="both"/>
          </w:pPr>
        </w:pPrChange>
      </w:pPr>
      <w:ins w:id="413" w:author="Ramakrishna C V" w:date="2020-04-02T20:53:00Z">
        <w:r w:rsidRPr="007C4362">
          <w:rPr>
            <w:rFonts w:ascii="Times New Roman" w:hAnsi="Times New Roman" w:cs="Times New Roman"/>
            <w:b/>
            <w:sz w:val="24"/>
            <w:rPrChange w:id="414" w:author="Ramakrishna C V" w:date="2020-04-02T20:53:00Z">
              <w:rPr/>
            </w:rPrChange>
          </w:rPr>
          <w:t>Activity No 2</w:t>
        </w:r>
        <w:r w:rsidRPr="007C4362">
          <w:rPr>
            <w:rFonts w:ascii="Times New Roman" w:hAnsi="Times New Roman" w:cs="Times New Roman"/>
            <w:b/>
            <w:sz w:val="24"/>
            <w:rPrChange w:id="415" w:author="Ramakrishna C V" w:date="2020-04-02T20:53:00Z">
              <w:rPr/>
            </w:rPrChange>
          </w:rPr>
          <w:tab/>
        </w:r>
        <w:r w:rsidRPr="007C4362">
          <w:rPr>
            <w:rFonts w:ascii="Times New Roman" w:hAnsi="Times New Roman" w:cs="Times New Roman"/>
            <w:b/>
            <w:sz w:val="24"/>
            <w:rPrChange w:id="416" w:author="Ramakrishna C V" w:date="2020-04-02T20:53:00Z">
              <w:rPr/>
            </w:rPrChange>
          </w:rPr>
          <w:tab/>
          <w:t>: Periodic inspection of chain block (Frequency-Monthly)</w:t>
        </w:r>
      </w:ins>
    </w:p>
    <w:p w14:paraId="36689DD5" w14:textId="77777777" w:rsidR="007C4362" w:rsidRPr="007C4362" w:rsidRDefault="007C4362">
      <w:pPr>
        <w:pStyle w:val="ListParagraph"/>
        <w:numPr>
          <w:ilvl w:val="1"/>
          <w:numId w:val="53"/>
        </w:numPr>
        <w:spacing w:before="100" w:beforeAutospacing="1" w:after="100" w:afterAutospacing="1" w:line="240" w:lineRule="auto"/>
        <w:rPr>
          <w:ins w:id="417" w:author="Ramakrishna C V" w:date="2020-04-02T20:53:00Z"/>
          <w:rFonts w:ascii="Times New Roman" w:eastAsia="Times New Roman" w:hAnsi="Times New Roman" w:cs="Times New Roman"/>
          <w:sz w:val="24"/>
          <w:szCs w:val="24"/>
          <w:lang w:eastAsia="en-IN"/>
          <w:rPrChange w:id="418" w:author="Ramakrishna C V" w:date="2020-04-02T20:53:00Z">
            <w:rPr>
              <w:ins w:id="419" w:author="Ramakrishna C V" w:date="2020-04-02T20:53:00Z"/>
              <w:rFonts w:eastAsia="Times New Roman"/>
              <w:lang w:eastAsia="en-IN"/>
            </w:rPr>
          </w:rPrChange>
        </w:rPr>
        <w:pPrChange w:id="420" w:author="Ramakrishna C V" w:date="2020-04-02T20:53:00Z">
          <w:pPr>
            <w:spacing w:before="100" w:beforeAutospacing="1" w:after="100" w:afterAutospacing="1" w:line="240" w:lineRule="auto"/>
            <w:ind w:left="720"/>
          </w:pPr>
        </w:pPrChange>
      </w:pPr>
      <w:ins w:id="421" w:author="Ramakrishna C V" w:date="2020-04-02T20:53:00Z">
        <w:r w:rsidRPr="007C4362">
          <w:rPr>
            <w:rFonts w:ascii="Times New Roman" w:eastAsia="Times New Roman" w:hAnsi="Times New Roman" w:cs="Times New Roman"/>
            <w:sz w:val="24"/>
            <w:szCs w:val="24"/>
            <w:lang w:eastAsia="en-IN"/>
            <w:rPrChange w:id="422" w:author="Ramakrishna C V" w:date="2020-04-02T20:53:00Z">
              <w:rPr>
                <w:rFonts w:eastAsia="Times New Roman"/>
                <w:lang w:eastAsia="en-IN"/>
              </w:rPr>
            </w:rPrChange>
          </w:rPr>
          <w:t xml:space="preserve">This activity has to be carried out in presence of the </w:t>
        </w:r>
        <w:r w:rsidRPr="00D73F0C">
          <w:rPr>
            <w:rFonts w:ascii="Times New Roman" w:eastAsia="Times New Roman" w:hAnsi="Times New Roman" w:cs="Times New Roman"/>
            <w:i/>
            <w:sz w:val="24"/>
            <w:szCs w:val="24"/>
            <w:lang w:eastAsia="en-IN"/>
            <w:rPrChange w:id="423" w:author="Ramakrishna C V" w:date="2020-04-02T20:56:00Z">
              <w:rPr>
                <w:rFonts w:eastAsia="Times New Roman"/>
                <w:lang w:eastAsia="en-IN"/>
              </w:rPr>
            </w:rPrChange>
          </w:rPr>
          <w:t>external competent person</w:t>
        </w:r>
        <w:r w:rsidRPr="007C4362">
          <w:rPr>
            <w:rFonts w:ascii="Times New Roman" w:eastAsia="Times New Roman" w:hAnsi="Times New Roman" w:cs="Times New Roman"/>
            <w:sz w:val="24"/>
            <w:szCs w:val="24"/>
            <w:lang w:eastAsia="en-IN"/>
            <w:rPrChange w:id="424" w:author="Ramakrishna C V" w:date="2020-04-02T20:53:00Z">
              <w:rPr>
                <w:rFonts w:eastAsia="Times New Roman"/>
                <w:lang w:eastAsia="en-IN"/>
              </w:rPr>
            </w:rPrChange>
          </w:rPr>
          <w:t xml:space="preserve"> approved by Goa Factory Inspector.</w:t>
        </w:r>
      </w:ins>
    </w:p>
    <w:p w14:paraId="667BC73F" w14:textId="77777777" w:rsidR="007C4362" w:rsidRPr="00DB3052" w:rsidRDefault="007C4362">
      <w:pPr>
        <w:pStyle w:val="ListParagraph"/>
        <w:numPr>
          <w:ilvl w:val="1"/>
          <w:numId w:val="53"/>
        </w:numPr>
        <w:spacing w:before="100" w:beforeAutospacing="1" w:after="100" w:afterAutospacing="1" w:line="240" w:lineRule="auto"/>
        <w:rPr>
          <w:ins w:id="425" w:author="Ramakrishna C V" w:date="2020-04-02T20:53:00Z"/>
          <w:rFonts w:ascii="Times New Roman" w:eastAsia="Times New Roman" w:hAnsi="Times New Roman" w:cs="Times New Roman"/>
          <w:sz w:val="24"/>
          <w:szCs w:val="24"/>
          <w:lang w:eastAsia="en-IN"/>
        </w:rPr>
        <w:pPrChange w:id="426" w:author="Ramakrishna C V" w:date="2020-04-02T20:54:00Z">
          <w:pPr>
            <w:numPr>
              <w:numId w:val="53"/>
            </w:numPr>
            <w:tabs>
              <w:tab w:val="num" w:pos="720"/>
            </w:tabs>
            <w:spacing w:after="0" w:line="240" w:lineRule="auto"/>
            <w:ind w:left="720" w:hanging="360"/>
          </w:pPr>
        </w:pPrChange>
      </w:pPr>
      <w:ins w:id="427" w:author="Ramakrishna C V" w:date="2020-04-02T20:53:00Z">
        <w:r w:rsidRPr="00DB3052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Physically inspect load chain</w:t>
        </w:r>
        <w:r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&amp; hand chain</w:t>
        </w:r>
        <w:r w:rsidRPr="00DB3052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of chain pulley block</w:t>
        </w:r>
      </w:ins>
      <w:ins w:id="428" w:author="Ramakrishna C V" w:date="2020-04-02T20:54:00Z">
        <w:r w:rsidR="00D73F0C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(CPB)</w:t>
        </w:r>
      </w:ins>
      <w:ins w:id="429" w:author="Ramakrishna C V" w:date="2020-04-02T20:53:00Z">
        <w:r w:rsidRPr="00DB3052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for no twist</w:t>
        </w:r>
        <w:r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/breakages</w:t>
        </w:r>
        <w:r w:rsidRPr="00DB3052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. Inspect all other items as per the catalogue of chain pulley block ( cover, holding hook, all bolts, latch) </w:t>
        </w:r>
      </w:ins>
      <w:ins w:id="430" w:author="Ramakrishna C V" w:date="2020-04-02T20:54:00Z">
        <w:r w:rsidR="00D73F0C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&amp; document in monthly checklist for CPB</w:t>
        </w:r>
      </w:ins>
    </w:p>
    <w:p w14:paraId="3597B80B" w14:textId="77777777" w:rsidR="007C4362" w:rsidRPr="00DB3052" w:rsidRDefault="007C4362">
      <w:pPr>
        <w:pStyle w:val="ListParagraph"/>
        <w:numPr>
          <w:ilvl w:val="1"/>
          <w:numId w:val="53"/>
        </w:numPr>
        <w:spacing w:before="100" w:beforeAutospacing="1" w:after="100" w:afterAutospacing="1" w:line="240" w:lineRule="auto"/>
        <w:rPr>
          <w:ins w:id="431" w:author="Ramakrishna C V" w:date="2020-04-02T20:53:00Z"/>
          <w:rFonts w:ascii="Times New Roman" w:eastAsia="Times New Roman" w:hAnsi="Times New Roman" w:cs="Times New Roman"/>
          <w:sz w:val="24"/>
          <w:szCs w:val="24"/>
          <w:lang w:eastAsia="en-IN"/>
        </w:rPr>
        <w:pPrChange w:id="432" w:author="Ramakrishna C V" w:date="2020-04-02T20:54:00Z">
          <w:pPr>
            <w:numPr>
              <w:numId w:val="53"/>
            </w:numPr>
            <w:tabs>
              <w:tab w:val="num" w:pos="720"/>
            </w:tabs>
            <w:spacing w:after="0" w:line="240" w:lineRule="auto"/>
            <w:ind w:left="720" w:hanging="360"/>
          </w:pPr>
        </w:pPrChange>
      </w:pPr>
      <w:ins w:id="433" w:author="Ramakrishna C V" w:date="2020-04-02T20:53:00Z">
        <w:r w:rsidRPr="00DB3052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Check lifting chain &amp; wheel for free operation. </w:t>
        </w:r>
      </w:ins>
    </w:p>
    <w:p w14:paraId="187C5703" w14:textId="77777777" w:rsidR="007C4362" w:rsidRDefault="007C4362">
      <w:pPr>
        <w:pStyle w:val="ListParagraph"/>
        <w:numPr>
          <w:ilvl w:val="1"/>
          <w:numId w:val="53"/>
        </w:numPr>
        <w:spacing w:before="100" w:beforeAutospacing="1" w:after="100" w:afterAutospacing="1" w:line="240" w:lineRule="auto"/>
        <w:rPr>
          <w:ins w:id="434" w:author="Ramakrishna C V" w:date="2020-04-02T20:53:00Z"/>
          <w:rFonts w:ascii="Times New Roman" w:eastAsia="Times New Roman" w:hAnsi="Times New Roman" w:cs="Times New Roman"/>
          <w:sz w:val="24"/>
          <w:szCs w:val="24"/>
          <w:lang w:eastAsia="en-IN"/>
        </w:rPr>
        <w:pPrChange w:id="435" w:author="Ramakrishna C V" w:date="2020-04-02T20:54:00Z">
          <w:pPr>
            <w:numPr>
              <w:numId w:val="53"/>
            </w:numPr>
            <w:tabs>
              <w:tab w:val="num" w:pos="720"/>
            </w:tabs>
            <w:spacing w:after="0" w:line="240" w:lineRule="auto"/>
            <w:ind w:left="720" w:hanging="360"/>
          </w:pPr>
        </w:pPrChange>
      </w:pPr>
      <w:ins w:id="436" w:author="Ramakrishna C V" w:date="2020-04-02T20:53:00Z">
        <w:r w:rsidRPr="00DB3052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Hook the chain pulley block to the safe support at designated place. </w:t>
        </w:r>
      </w:ins>
    </w:p>
    <w:p w14:paraId="7522DFD5" w14:textId="77777777" w:rsidR="007C4362" w:rsidRPr="00DB3052" w:rsidRDefault="007C4362">
      <w:pPr>
        <w:pStyle w:val="ListParagraph"/>
        <w:numPr>
          <w:ilvl w:val="1"/>
          <w:numId w:val="53"/>
        </w:numPr>
        <w:spacing w:before="100" w:beforeAutospacing="1" w:after="100" w:afterAutospacing="1" w:line="240" w:lineRule="auto"/>
        <w:rPr>
          <w:ins w:id="437" w:author="Ramakrishna C V" w:date="2020-04-02T20:53:00Z"/>
          <w:rFonts w:ascii="Times New Roman" w:eastAsia="Times New Roman" w:hAnsi="Times New Roman" w:cs="Times New Roman"/>
          <w:sz w:val="24"/>
          <w:szCs w:val="24"/>
          <w:lang w:eastAsia="en-IN"/>
        </w:rPr>
        <w:pPrChange w:id="438" w:author="Ramakrishna C V" w:date="2020-04-02T20:54:00Z">
          <w:pPr>
            <w:numPr>
              <w:numId w:val="53"/>
            </w:numPr>
            <w:tabs>
              <w:tab w:val="num" w:pos="720"/>
            </w:tabs>
            <w:spacing w:after="0" w:line="240" w:lineRule="auto"/>
            <w:ind w:left="720" w:hanging="360"/>
          </w:pPr>
        </w:pPrChange>
      </w:pPr>
      <w:ins w:id="439" w:author="Ramakrishna C V" w:date="2020-04-02T20:53:00Z">
        <w:r w:rsidRPr="00DB3052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Ensure smooth movement of chain pulley block. </w:t>
        </w:r>
      </w:ins>
    </w:p>
    <w:p w14:paraId="55F1F519" w14:textId="77777777" w:rsidR="00D73F0C" w:rsidRDefault="00D73F0C">
      <w:pPr>
        <w:pStyle w:val="ListParagraph"/>
        <w:numPr>
          <w:ilvl w:val="1"/>
          <w:numId w:val="53"/>
        </w:numPr>
        <w:spacing w:before="100" w:beforeAutospacing="1" w:after="100" w:afterAutospacing="1" w:line="240" w:lineRule="auto"/>
        <w:rPr>
          <w:ins w:id="440" w:author="Ramakrishna C V" w:date="2020-04-02T20:55:00Z"/>
          <w:rFonts w:ascii="Times New Roman" w:eastAsia="Times New Roman" w:hAnsi="Times New Roman" w:cs="Times New Roman"/>
          <w:sz w:val="24"/>
          <w:szCs w:val="24"/>
          <w:lang w:eastAsia="en-IN"/>
        </w:rPr>
        <w:pPrChange w:id="441" w:author="Ramakrishna C V" w:date="2020-04-02T20:56:00Z">
          <w:pPr>
            <w:numPr>
              <w:numId w:val="53"/>
            </w:numPr>
            <w:tabs>
              <w:tab w:val="num" w:pos="720"/>
            </w:tabs>
            <w:spacing w:after="0" w:line="240" w:lineRule="auto"/>
            <w:ind w:left="720" w:hanging="360"/>
          </w:pPr>
        </w:pPrChange>
      </w:pPr>
      <w:ins w:id="442" w:author="Ramakrishna C V" w:date="2020-04-02T20:55:00Z">
        <w:r w:rsidRPr="00DB3052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If the chain pulley block is not accepted </w:t>
        </w:r>
        <w:r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, </w:t>
        </w:r>
        <w:r w:rsidRPr="00DB3052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discard the same</w:t>
        </w:r>
        <w:r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and report to the engineer incharge for disposal</w:t>
        </w:r>
        <w:r w:rsidRPr="00DB3052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. </w:t>
        </w:r>
      </w:ins>
    </w:p>
    <w:p w14:paraId="3E54B0B3" w14:textId="77777777" w:rsidR="007C4362" w:rsidRDefault="007C4362">
      <w:pPr>
        <w:pStyle w:val="ListParagraph"/>
        <w:numPr>
          <w:ilvl w:val="1"/>
          <w:numId w:val="53"/>
        </w:numPr>
        <w:spacing w:before="100" w:beforeAutospacing="1" w:after="100" w:afterAutospacing="1" w:line="240" w:lineRule="auto"/>
        <w:rPr>
          <w:ins w:id="443" w:author="Ramakrishna C V" w:date="2020-04-02T20:53:00Z"/>
          <w:rFonts w:ascii="Times New Roman" w:eastAsia="Times New Roman" w:hAnsi="Times New Roman" w:cs="Times New Roman"/>
          <w:sz w:val="24"/>
          <w:szCs w:val="24"/>
          <w:lang w:eastAsia="en-IN"/>
        </w:rPr>
        <w:pPrChange w:id="444" w:author="Ramakrishna C V" w:date="2020-04-02T20:54:00Z">
          <w:pPr>
            <w:pStyle w:val="ListParagraph"/>
            <w:numPr>
              <w:numId w:val="53"/>
            </w:numPr>
            <w:tabs>
              <w:tab w:val="num" w:pos="720"/>
            </w:tabs>
            <w:ind w:hanging="360"/>
          </w:pPr>
        </w:pPrChange>
      </w:pPr>
      <w:ins w:id="445" w:author="Ramakrishna C V" w:date="2020-04-02T20:53:00Z">
        <w:r w:rsidRPr="0073131E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Ensure that </w:t>
        </w:r>
        <w:r w:rsidRPr="00D73F0C">
          <w:rPr>
            <w:rFonts w:ascii="Times New Roman" w:eastAsia="Times New Roman" w:hAnsi="Times New Roman" w:cs="Times New Roman"/>
            <w:i/>
            <w:sz w:val="24"/>
            <w:szCs w:val="24"/>
            <w:lang w:eastAsia="en-IN"/>
            <w:rPrChange w:id="446" w:author="Ramakrishna C V" w:date="2020-04-02T20:56:00Z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rPrChange>
          </w:rPr>
          <w:t>proper , legible &amp; unique identification</w:t>
        </w:r>
        <w:r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no is seen on the chain block under inspection, else complete before certification.</w:t>
        </w:r>
      </w:ins>
    </w:p>
    <w:p w14:paraId="520B9D17" w14:textId="77777777" w:rsidR="007C4362" w:rsidRDefault="007C4362">
      <w:pPr>
        <w:pStyle w:val="ListParagraph"/>
        <w:numPr>
          <w:ilvl w:val="1"/>
          <w:numId w:val="53"/>
        </w:numPr>
        <w:spacing w:before="100" w:beforeAutospacing="1" w:after="100" w:afterAutospacing="1" w:line="240" w:lineRule="auto"/>
        <w:rPr>
          <w:ins w:id="447" w:author="Ramakrishna C V" w:date="2020-04-02T20:53:00Z"/>
          <w:rFonts w:ascii="Times New Roman" w:eastAsia="Times New Roman" w:hAnsi="Times New Roman" w:cs="Times New Roman"/>
          <w:sz w:val="24"/>
          <w:szCs w:val="24"/>
          <w:lang w:eastAsia="en-IN"/>
        </w:rPr>
        <w:pPrChange w:id="448" w:author="Ramakrishna C V" w:date="2020-04-02T20:54:00Z">
          <w:pPr>
            <w:pStyle w:val="ListParagraph"/>
            <w:numPr>
              <w:numId w:val="53"/>
            </w:numPr>
            <w:tabs>
              <w:tab w:val="num" w:pos="720"/>
            </w:tabs>
            <w:ind w:hanging="360"/>
          </w:pPr>
        </w:pPrChange>
      </w:pPr>
      <w:ins w:id="449" w:author="Ramakrishna C V" w:date="2020-04-02T20:53:00Z">
        <w:r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Ensure that </w:t>
        </w:r>
        <w:r w:rsidRPr="00D73F0C">
          <w:rPr>
            <w:rFonts w:ascii="Times New Roman" w:eastAsia="Times New Roman" w:hAnsi="Times New Roman" w:cs="Times New Roman"/>
            <w:i/>
            <w:sz w:val="24"/>
            <w:szCs w:val="24"/>
            <w:lang w:eastAsia="en-IN"/>
            <w:rPrChange w:id="450" w:author="Ramakrishna C V" w:date="2020-04-02T20:56:00Z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rPrChange>
          </w:rPr>
          <w:t>proper color coding</w:t>
        </w:r>
        <w:r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(done after inspection &amp; certification every quarter</w:t>
        </w:r>
      </w:ins>
      <w:ins w:id="451" w:author="Ramakrishna C V" w:date="2020-04-02T20:56:00Z">
        <w:r w:rsidR="00D73F0C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as per guidelines</w:t>
        </w:r>
      </w:ins>
      <w:ins w:id="452" w:author="Ramakrishna C V" w:date="2020-04-02T20:53:00Z">
        <w:r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) is marked, else complete before certification.</w:t>
        </w:r>
      </w:ins>
    </w:p>
    <w:p w14:paraId="229661EF" w14:textId="77777777" w:rsidR="006E7F51" w:rsidRDefault="006E7F51" w:rsidP="006E7F51">
      <w:pPr>
        <w:spacing w:before="100" w:beforeAutospacing="1" w:after="100" w:afterAutospacing="1" w:line="240" w:lineRule="auto"/>
        <w:ind w:left="720"/>
        <w:rPr>
          <w:ins w:id="453" w:author="Ramakrishna C V" w:date="2020-04-02T20:42:00Z"/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del w:id="454" w:author="Ramakrishna C V" w:date="2020-04-02T20:32:00Z">
        <w:r w:rsidRPr="00BC71FC" w:rsidDel="0008294B">
          <w:rPr>
            <w:rFonts w:ascii="Times New Roman" w:eastAsia="Times New Roman" w:hAnsi="Times New Roman" w:cs="Times New Roman"/>
            <w:b/>
            <w:sz w:val="24"/>
            <w:szCs w:val="24"/>
            <w:lang w:eastAsia="en-IN"/>
            <w:rPrChange w:id="455" w:author="Ramakrishna C V" w:date="2020-04-02T20:41:00Z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rPrChange>
          </w:rPr>
          <w:delText> </w:delText>
        </w:r>
      </w:del>
      <w:ins w:id="456" w:author="Ramakrishna C V" w:date="2020-04-02T20:32:00Z">
        <w:r w:rsidR="0008294B" w:rsidRPr="00BC71FC">
          <w:rPr>
            <w:rFonts w:ascii="Times New Roman" w:eastAsia="Times New Roman" w:hAnsi="Times New Roman" w:cs="Times New Roman"/>
            <w:b/>
            <w:sz w:val="24"/>
            <w:szCs w:val="24"/>
            <w:lang w:eastAsia="en-IN"/>
            <w:rPrChange w:id="457" w:author="Ramakrishna C V" w:date="2020-04-02T20:41:00Z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rPrChange>
          </w:rPr>
          <w:t>CHECK FOR FOLLOWING:</w:t>
        </w:r>
      </w:ins>
    </w:p>
    <w:p w14:paraId="7E37DAD9" w14:textId="77777777" w:rsidR="00BC71FC" w:rsidRPr="00BC71FC" w:rsidRDefault="00BC71FC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ins w:id="458" w:author="Ramakrishna C V" w:date="2020-04-02T20:37:00Z"/>
          <w:rFonts w:ascii="Times New Roman" w:eastAsia="Times New Roman" w:hAnsi="Times New Roman" w:cs="Times New Roman"/>
          <w:b/>
          <w:sz w:val="24"/>
          <w:szCs w:val="24"/>
          <w:lang w:eastAsia="en-IN"/>
          <w:rPrChange w:id="459" w:author="Ramakrishna C V" w:date="2020-04-02T20:42:00Z">
            <w:rPr>
              <w:ins w:id="460" w:author="Ramakrishna C V" w:date="2020-04-02T20:37:00Z"/>
              <w:rFonts w:ascii="Times New Roman" w:eastAsia="Times New Roman" w:hAnsi="Times New Roman" w:cs="Times New Roman"/>
              <w:sz w:val="24"/>
              <w:szCs w:val="24"/>
              <w:lang w:eastAsia="en-IN"/>
            </w:rPr>
          </w:rPrChange>
        </w:rPr>
        <w:pPrChange w:id="461" w:author="Ramakrishna C V" w:date="2020-04-02T20:42:00Z">
          <w:pPr>
            <w:spacing w:before="100" w:beforeAutospacing="1" w:after="100" w:afterAutospacing="1" w:line="240" w:lineRule="auto"/>
            <w:ind w:left="720"/>
          </w:pPr>
        </w:pPrChange>
      </w:pPr>
      <w:ins w:id="462" w:author="Ramakrishna C V" w:date="2020-04-02T20:42:00Z">
        <w:r w:rsidRPr="00BC71FC">
          <w:rPr>
            <w:rFonts w:ascii="Times New Roman" w:eastAsia="Times New Roman" w:hAnsi="Times New Roman" w:cs="Times New Roman"/>
            <w:b/>
            <w:sz w:val="24"/>
            <w:szCs w:val="24"/>
            <w:u w:val="single"/>
            <w:lang w:eastAsia="en-IN"/>
            <w:rPrChange w:id="463" w:author="Ramakrishna C V" w:date="2020-04-02T20:42:00Z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rPrChange>
          </w:rPr>
          <w:t>LOAD HOOK</w:t>
        </w:r>
        <w:r w:rsidRPr="00BC71FC">
          <w:rPr>
            <w:rFonts w:ascii="Times New Roman" w:eastAsia="Times New Roman" w:hAnsi="Times New Roman" w:cs="Times New Roman"/>
            <w:b/>
            <w:sz w:val="24"/>
            <w:szCs w:val="24"/>
            <w:lang w:eastAsia="en-IN"/>
            <w:rPrChange w:id="464" w:author="Ramakrishna C V" w:date="2020-04-02T20:42:00Z">
              <w:rPr>
                <w:rFonts w:eastAsia="Times New Roman"/>
                <w:lang w:eastAsia="en-IN"/>
              </w:rPr>
            </w:rPrChange>
          </w:rPr>
          <w:t xml:space="preserve"> : </w:t>
        </w:r>
      </w:ins>
    </w:p>
    <w:p w14:paraId="3FD3AC8B" w14:textId="77777777" w:rsidR="00BC71FC" w:rsidRDefault="00526971">
      <w:pPr>
        <w:spacing w:before="100" w:beforeAutospacing="1" w:after="100" w:afterAutospacing="1" w:line="240" w:lineRule="auto"/>
        <w:ind w:left="720"/>
        <w:rPr>
          <w:ins w:id="465" w:author="Ramakrishna C V" w:date="2020-04-02T20:38:00Z"/>
        </w:rPr>
        <w:pPrChange w:id="466" w:author="Ramakrishna C V" w:date="2020-04-02T20:39:00Z">
          <w:pPr>
            <w:pStyle w:val="NormalWeb"/>
            <w:spacing w:before="0" w:beforeAutospacing="0" w:after="0" w:afterAutospacing="0"/>
            <w:textAlignment w:val="baseline"/>
          </w:pPr>
        </w:pPrChange>
      </w:pPr>
      <w:ins w:id="467" w:author="Ramakrishna C V" w:date="2020-04-02T20:37:00Z">
        <w:r>
          <w:rPr>
            <w:rFonts w:ascii="Times New Roman" w:eastAsia="Times New Roman" w:hAnsi="Times New Roman" w:cs="Times New Roman"/>
            <w:noProof/>
            <w:sz w:val="24"/>
            <w:szCs w:val="24"/>
            <w:lang w:val="en-IN" w:eastAsia="en-IN"/>
            <w:rPrChange w:id="468" w:author="Unknown">
              <w:rPr>
                <w:noProof/>
                <w:lang w:val="en-IN" w:eastAsia="en-IN"/>
              </w:rPr>
            </w:rPrChange>
          </w:rPr>
          <w:drawing>
            <wp:anchor distT="0" distB="0" distL="114300" distR="114300" simplePos="0" relativeHeight="251660288" behindDoc="1" locked="0" layoutInCell="1" allowOverlap="1" wp14:anchorId="1190FEDA" wp14:editId="028DA8CC">
              <wp:simplePos x="0" y="0"/>
              <wp:positionH relativeFrom="column">
                <wp:posOffset>-7620</wp:posOffset>
              </wp:positionH>
              <wp:positionV relativeFrom="paragraph">
                <wp:posOffset>4445</wp:posOffset>
              </wp:positionV>
              <wp:extent cx="5009515" cy="1901825"/>
              <wp:effectExtent l="19050" t="19050" r="19685" b="22225"/>
              <wp:wrapTight wrapText="bothSides">
                <wp:wrapPolygon edited="0">
                  <wp:start x="-82" y="-216"/>
                  <wp:lineTo x="-82" y="21636"/>
                  <wp:lineTo x="21603" y="21636"/>
                  <wp:lineTo x="21603" y="-216"/>
                  <wp:lineTo x="-82" y="-216"/>
                </wp:wrapPolygon>
              </wp:wrapTight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AD HOOK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09515" cy="1901825"/>
                      </a:xfrm>
                      <a:prstGeom prst="rect">
                        <a:avLst/>
                      </a:prstGeom>
                      <a:ln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368F381F" w14:textId="77777777" w:rsidR="00BC71FC" w:rsidRPr="00BC71FC" w:rsidRDefault="00BC71FC">
      <w:pPr>
        <w:spacing w:after="0" w:line="240" w:lineRule="auto"/>
        <w:textAlignment w:val="baseline"/>
        <w:rPr>
          <w:ins w:id="469" w:author="Ramakrishna C V" w:date="2020-04-02T20:40:00Z"/>
          <w:rFonts w:eastAsia="Times New Roman"/>
          <w:rPrChange w:id="470" w:author="Ramakrishna C V" w:date="2020-04-02T20:41:00Z">
            <w:rPr>
              <w:ins w:id="471" w:author="Ramakrishna C V" w:date="2020-04-02T20:40:00Z"/>
              <w:rFonts w:ascii="Arial" w:hAnsi="Arial" w:cs="Arial"/>
              <w:color w:val="000000" w:themeColor="text1"/>
              <w:kern w:val="24"/>
            </w:rPr>
          </w:rPrChange>
        </w:rPr>
        <w:pPrChange w:id="472" w:author="Ramakrishna C V" w:date="2020-04-02T20:41:00Z">
          <w:pPr>
            <w:pStyle w:val="ListParagraph"/>
            <w:numPr>
              <w:ilvl w:val="2"/>
              <w:numId w:val="47"/>
            </w:numPr>
            <w:tabs>
              <w:tab w:val="num" w:pos="2160"/>
            </w:tabs>
            <w:spacing w:after="0" w:line="240" w:lineRule="auto"/>
            <w:ind w:left="2160" w:hanging="360"/>
            <w:textAlignment w:val="baseline"/>
          </w:pPr>
        </w:pPrChange>
      </w:pPr>
    </w:p>
    <w:p w14:paraId="2F68DF1F" w14:textId="77777777" w:rsidR="00BC71FC" w:rsidRDefault="00BC71FC">
      <w:pPr>
        <w:spacing w:after="0" w:line="240" w:lineRule="auto"/>
        <w:ind w:left="2160"/>
        <w:textAlignment w:val="baseline"/>
        <w:rPr>
          <w:ins w:id="473" w:author="Ramakrishna C V" w:date="2020-04-02T20:40:00Z"/>
          <w:rFonts w:eastAsia="Times New Roman"/>
        </w:rPr>
        <w:pPrChange w:id="474" w:author="Ramakrishna C V" w:date="2020-04-02T20:40:00Z">
          <w:pPr>
            <w:pStyle w:val="ListParagraph"/>
            <w:numPr>
              <w:ilvl w:val="2"/>
              <w:numId w:val="47"/>
            </w:numPr>
            <w:tabs>
              <w:tab w:val="num" w:pos="2160"/>
            </w:tabs>
            <w:spacing w:after="0" w:line="240" w:lineRule="auto"/>
            <w:ind w:left="2160" w:hanging="360"/>
            <w:textAlignment w:val="baseline"/>
          </w:pPr>
        </w:pPrChange>
      </w:pPr>
    </w:p>
    <w:p w14:paraId="65446447" w14:textId="77777777" w:rsidR="00BC71FC" w:rsidRDefault="00BC71FC">
      <w:pPr>
        <w:spacing w:after="0" w:line="240" w:lineRule="auto"/>
        <w:ind w:left="2160"/>
        <w:textAlignment w:val="baseline"/>
        <w:rPr>
          <w:ins w:id="475" w:author="Ramakrishna C V" w:date="2020-04-02T20:40:00Z"/>
          <w:rFonts w:eastAsia="Times New Roman"/>
        </w:rPr>
        <w:pPrChange w:id="476" w:author="Ramakrishna C V" w:date="2020-04-02T20:40:00Z">
          <w:pPr>
            <w:pStyle w:val="ListParagraph"/>
            <w:numPr>
              <w:ilvl w:val="2"/>
              <w:numId w:val="47"/>
            </w:numPr>
            <w:tabs>
              <w:tab w:val="num" w:pos="2160"/>
            </w:tabs>
            <w:spacing w:after="0" w:line="240" w:lineRule="auto"/>
            <w:ind w:left="2160" w:hanging="360"/>
            <w:textAlignment w:val="baseline"/>
          </w:pPr>
        </w:pPrChange>
      </w:pPr>
    </w:p>
    <w:p w14:paraId="0BC7E498" w14:textId="77777777" w:rsidR="00BC71FC" w:rsidRDefault="00BC71FC">
      <w:pPr>
        <w:spacing w:after="0" w:line="240" w:lineRule="auto"/>
        <w:ind w:left="2160"/>
        <w:textAlignment w:val="baseline"/>
        <w:rPr>
          <w:ins w:id="477" w:author="Ramakrishna C V" w:date="2020-04-02T20:40:00Z"/>
          <w:rFonts w:eastAsia="Times New Roman"/>
        </w:rPr>
        <w:pPrChange w:id="478" w:author="Ramakrishna C V" w:date="2020-04-02T20:40:00Z">
          <w:pPr>
            <w:pStyle w:val="ListParagraph"/>
            <w:numPr>
              <w:ilvl w:val="2"/>
              <w:numId w:val="47"/>
            </w:numPr>
            <w:tabs>
              <w:tab w:val="num" w:pos="2160"/>
            </w:tabs>
            <w:spacing w:after="0" w:line="240" w:lineRule="auto"/>
            <w:ind w:left="2160" w:hanging="360"/>
            <w:textAlignment w:val="baseline"/>
          </w:pPr>
        </w:pPrChange>
      </w:pPr>
    </w:p>
    <w:p w14:paraId="0E9944CF" w14:textId="77777777" w:rsidR="00BC71FC" w:rsidRDefault="00BC71FC">
      <w:pPr>
        <w:spacing w:after="0" w:line="240" w:lineRule="auto"/>
        <w:ind w:left="2160"/>
        <w:textAlignment w:val="baseline"/>
        <w:rPr>
          <w:ins w:id="479" w:author="Ramakrishna C V" w:date="2020-04-02T20:40:00Z"/>
          <w:rFonts w:eastAsia="Times New Roman"/>
        </w:rPr>
        <w:pPrChange w:id="480" w:author="Ramakrishna C V" w:date="2020-04-02T20:40:00Z">
          <w:pPr>
            <w:pStyle w:val="ListParagraph"/>
            <w:numPr>
              <w:ilvl w:val="2"/>
              <w:numId w:val="47"/>
            </w:numPr>
            <w:tabs>
              <w:tab w:val="num" w:pos="2160"/>
            </w:tabs>
            <w:spacing w:after="0" w:line="240" w:lineRule="auto"/>
            <w:ind w:left="2160" w:hanging="360"/>
            <w:textAlignment w:val="baseline"/>
          </w:pPr>
        </w:pPrChange>
      </w:pPr>
    </w:p>
    <w:p w14:paraId="28F16569" w14:textId="77777777" w:rsidR="00BC71FC" w:rsidRDefault="00BC71FC">
      <w:pPr>
        <w:spacing w:after="0" w:line="240" w:lineRule="auto"/>
        <w:ind w:left="2160"/>
        <w:textAlignment w:val="baseline"/>
        <w:rPr>
          <w:ins w:id="481" w:author="Ramakrishna C V" w:date="2020-04-02T20:40:00Z"/>
          <w:rFonts w:eastAsia="Times New Roman"/>
        </w:rPr>
        <w:pPrChange w:id="482" w:author="Ramakrishna C V" w:date="2020-04-02T20:40:00Z">
          <w:pPr>
            <w:pStyle w:val="ListParagraph"/>
            <w:numPr>
              <w:ilvl w:val="2"/>
              <w:numId w:val="47"/>
            </w:numPr>
            <w:tabs>
              <w:tab w:val="num" w:pos="2160"/>
            </w:tabs>
            <w:spacing w:after="0" w:line="240" w:lineRule="auto"/>
            <w:ind w:left="2160" w:hanging="360"/>
            <w:textAlignment w:val="baseline"/>
          </w:pPr>
        </w:pPrChange>
      </w:pPr>
    </w:p>
    <w:p w14:paraId="4FCC2710" w14:textId="77777777" w:rsidR="00BC71FC" w:rsidRDefault="00BC71FC">
      <w:pPr>
        <w:spacing w:after="0" w:line="240" w:lineRule="auto"/>
        <w:ind w:left="2160"/>
        <w:textAlignment w:val="baseline"/>
        <w:rPr>
          <w:ins w:id="483" w:author="Ramakrishna C V" w:date="2020-04-02T20:40:00Z"/>
          <w:rFonts w:eastAsia="Times New Roman"/>
        </w:rPr>
        <w:pPrChange w:id="484" w:author="Ramakrishna C V" w:date="2020-04-02T20:40:00Z">
          <w:pPr>
            <w:pStyle w:val="ListParagraph"/>
            <w:numPr>
              <w:ilvl w:val="2"/>
              <w:numId w:val="47"/>
            </w:numPr>
            <w:tabs>
              <w:tab w:val="num" w:pos="2160"/>
            </w:tabs>
            <w:spacing w:after="0" w:line="240" w:lineRule="auto"/>
            <w:ind w:left="2160" w:hanging="360"/>
            <w:textAlignment w:val="baseline"/>
          </w:pPr>
        </w:pPrChange>
      </w:pPr>
    </w:p>
    <w:p w14:paraId="66037A4F" w14:textId="77777777" w:rsidR="00BC71FC" w:rsidRDefault="00BC71FC">
      <w:pPr>
        <w:spacing w:after="0" w:line="240" w:lineRule="auto"/>
        <w:ind w:left="2160"/>
        <w:textAlignment w:val="baseline"/>
        <w:rPr>
          <w:ins w:id="485" w:author="Ramakrishna C V" w:date="2020-04-02T20:40:00Z"/>
          <w:rFonts w:eastAsia="Times New Roman"/>
        </w:rPr>
        <w:pPrChange w:id="486" w:author="Ramakrishna C V" w:date="2020-04-02T20:40:00Z">
          <w:pPr>
            <w:pStyle w:val="ListParagraph"/>
            <w:numPr>
              <w:ilvl w:val="2"/>
              <w:numId w:val="47"/>
            </w:numPr>
            <w:tabs>
              <w:tab w:val="num" w:pos="2160"/>
            </w:tabs>
            <w:spacing w:after="0" w:line="240" w:lineRule="auto"/>
            <w:ind w:left="2160" w:hanging="360"/>
            <w:textAlignment w:val="baseline"/>
          </w:pPr>
        </w:pPrChange>
      </w:pPr>
    </w:p>
    <w:p w14:paraId="2E781F50" w14:textId="77777777" w:rsidR="00BC71FC" w:rsidRDefault="00BC71FC">
      <w:pPr>
        <w:spacing w:after="0" w:line="240" w:lineRule="auto"/>
        <w:ind w:left="2160"/>
        <w:textAlignment w:val="baseline"/>
        <w:rPr>
          <w:ins w:id="487" w:author="Ramakrishna C V" w:date="2020-04-02T20:40:00Z"/>
          <w:rFonts w:eastAsia="Times New Roman"/>
        </w:rPr>
        <w:pPrChange w:id="488" w:author="Ramakrishna C V" w:date="2020-04-02T20:40:00Z">
          <w:pPr>
            <w:pStyle w:val="ListParagraph"/>
            <w:numPr>
              <w:ilvl w:val="2"/>
              <w:numId w:val="47"/>
            </w:numPr>
            <w:tabs>
              <w:tab w:val="num" w:pos="2160"/>
            </w:tabs>
            <w:spacing w:after="0" w:line="240" w:lineRule="auto"/>
            <w:ind w:left="2160" w:hanging="360"/>
            <w:textAlignment w:val="baseline"/>
          </w:pPr>
        </w:pPrChange>
      </w:pPr>
    </w:p>
    <w:p w14:paraId="51560825" w14:textId="77777777" w:rsidR="00BC71FC" w:rsidRDefault="00BC71FC">
      <w:pPr>
        <w:spacing w:after="0" w:line="240" w:lineRule="auto"/>
        <w:ind w:left="2160"/>
        <w:textAlignment w:val="baseline"/>
        <w:rPr>
          <w:ins w:id="489" w:author="Ramakrishna C V" w:date="2020-04-02T20:40:00Z"/>
          <w:rFonts w:eastAsia="Times New Roman"/>
        </w:rPr>
        <w:pPrChange w:id="490" w:author="Ramakrishna C V" w:date="2020-04-02T20:40:00Z">
          <w:pPr>
            <w:pStyle w:val="ListParagraph"/>
            <w:numPr>
              <w:ilvl w:val="2"/>
              <w:numId w:val="47"/>
            </w:numPr>
            <w:tabs>
              <w:tab w:val="num" w:pos="2160"/>
            </w:tabs>
            <w:spacing w:after="0" w:line="240" w:lineRule="auto"/>
            <w:ind w:left="2160" w:hanging="360"/>
            <w:textAlignment w:val="baseline"/>
          </w:pPr>
        </w:pPrChange>
      </w:pPr>
    </w:p>
    <w:p w14:paraId="6C83433D" w14:textId="77777777" w:rsidR="00BC71FC" w:rsidRPr="00BC71FC" w:rsidRDefault="00BC71FC">
      <w:pPr>
        <w:spacing w:after="0" w:line="240" w:lineRule="auto"/>
        <w:textAlignment w:val="baseline"/>
        <w:rPr>
          <w:ins w:id="491" w:author="Ramakrishna C V" w:date="2020-04-02T20:41:00Z"/>
          <w:rFonts w:ascii="Times New Roman" w:eastAsia="Times New Roman" w:hAnsi="Times New Roman" w:cs="Times New Roman"/>
          <w:sz w:val="24"/>
          <w:szCs w:val="24"/>
          <w:rPrChange w:id="492" w:author="Ramakrishna C V" w:date="2020-04-02T20:43:00Z">
            <w:rPr>
              <w:ins w:id="493" w:author="Ramakrishna C V" w:date="2020-04-02T20:41:00Z"/>
              <w:rFonts w:eastAsia="Times New Roman"/>
            </w:rPr>
          </w:rPrChange>
        </w:rPr>
        <w:pPrChange w:id="494" w:author="Ramakrishna C V" w:date="2020-04-02T20:41:00Z">
          <w:pPr>
            <w:pStyle w:val="ListParagraph"/>
            <w:spacing w:after="0" w:line="240" w:lineRule="auto"/>
            <w:ind w:left="2880"/>
            <w:textAlignment w:val="baseline"/>
          </w:pPr>
        </w:pPrChange>
      </w:pPr>
      <w:ins w:id="495" w:author="Ramakrishna C V" w:date="2020-04-02T20:40:00Z">
        <w:r w:rsidRPr="00BC71FC">
          <w:rPr>
            <w:rFonts w:ascii="Times New Roman" w:hAnsi="Times New Roman" w:cs="Times New Roman"/>
            <w:b/>
            <w:bCs/>
            <w:kern w:val="24"/>
            <w:sz w:val="24"/>
            <w:szCs w:val="24"/>
            <w:rPrChange w:id="496" w:author="Ramakrishna C V" w:date="2020-04-02T20:43:00Z">
              <w:rPr>
                <w:rFonts w:ascii="Arial" w:hAnsi="Arial" w:cs="Arial"/>
                <w:b/>
                <w:bCs/>
                <w:color w:val="FF0000"/>
                <w:kern w:val="24"/>
              </w:rPr>
            </w:rPrChange>
          </w:rPr>
          <w:t>Rejection Criteria:</w:t>
        </w:r>
      </w:ins>
      <w:ins w:id="497" w:author="Ramakrishna C V" w:date="2020-04-02T20:42:00Z">
        <w:r w:rsidRPr="00BC71FC">
          <w:rPr>
            <w:rFonts w:ascii="Times New Roman" w:hAnsi="Times New Roman" w:cs="Times New Roman"/>
            <w:b/>
            <w:bCs/>
            <w:kern w:val="24"/>
            <w:sz w:val="24"/>
            <w:szCs w:val="24"/>
            <w:rPrChange w:id="498" w:author="Ramakrishna C V" w:date="2020-04-02T20:43:00Z">
              <w:rPr>
                <w:rFonts w:ascii="Times New Roman" w:hAnsi="Times New Roman" w:cs="Times New Roman"/>
                <w:b/>
                <w:bCs/>
                <w:color w:val="FF0000"/>
                <w:kern w:val="24"/>
                <w:sz w:val="24"/>
                <w:szCs w:val="24"/>
              </w:rPr>
            </w:rPrChange>
          </w:rPr>
          <w:t xml:space="preserve"> </w:t>
        </w:r>
      </w:ins>
      <w:ins w:id="499" w:author="Ramakrishna C V" w:date="2020-04-02T20:41:00Z">
        <w:r w:rsidRPr="00BC71FC">
          <w:rPr>
            <w:rFonts w:ascii="Times New Roman" w:hAnsi="Times New Roman" w:cs="Times New Roman"/>
            <w:b/>
            <w:bCs/>
            <w:kern w:val="24"/>
            <w:sz w:val="24"/>
            <w:szCs w:val="24"/>
            <w:rPrChange w:id="500" w:author="Ramakrishna C V" w:date="2020-04-02T20:43:00Z">
              <w:rPr>
                <w:rFonts w:ascii="Arial" w:hAnsi="Arial" w:cs="Arial"/>
                <w:b/>
                <w:bCs/>
                <w:color w:val="FF0000"/>
                <w:kern w:val="24"/>
              </w:rPr>
            </w:rPrChange>
          </w:rPr>
          <w:t>Hook</w:t>
        </w:r>
      </w:ins>
    </w:p>
    <w:p w14:paraId="02B76629" w14:textId="77777777" w:rsidR="00BC71FC" w:rsidRPr="00BC71FC" w:rsidRDefault="00BC71FC">
      <w:pPr>
        <w:pStyle w:val="ListParagraph"/>
        <w:numPr>
          <w:ilvl w:val="0"/>
          <w:numId w:val="50"/>
        </w:numPr>
        <w:spacing w:after="0" w:line="240" w:lineRule="auto"/>
        <w:textAlignment w:val="baseline"/>
        <w:rPr>
          <w:ins w:id="501" w:author="Ramakrishna C V" w:date="2020-04-02T20:40:00Z"/>
          <w:rFonts w:ascii="Times New Roman" w:eastAsia="Times New Roman" w:hAnsi="Times New Roman" w:cs="Times New Roman"/>
          <w:sz w:val="24"/>
          <w:szCs w:val="24"/>
          <w:rPrChange w:id="502" w:author="Ramakrishna C V" w:date="2020-04-02T20:41:00Z">
            <w:rPr>
              <w:ins w:id="503" w:author="Ramakrishna C V" w:date="2020-04-02T20:40:00Z"/>
              <w:rFonts w:eastAsia="Times New Roman"/>
            </w:rPr>
          </w:rPrChange>
        </w:rPr>
        <w:pPrChange w:id="504" w:author="Ramakrishna C V" w:date="2020-04-02T20:41:00Z">
          <w:pPr>
            <w:pStyle w:val="ListParagraph"/>
            <w:spacing w:after="0" w:line="240" w:lineRule="auto"/>
            <w:ind w:left="2880"/>
            <w:textAlignment w:val="baseline"/>
          </w:pPr>
        </w:pPrChange>
      </w:pPr>
      <w:ins w:id="505" w:author="Ramakrishna C V" w:date="2020-04-02T20:40:00Z">
        <w:r w:rsidRPr="00BC71FC">
          <w:rPr>
            <w:rFonts w:ascii="Times New Roman" w:hAnsi="Times New Roman" w:cs="Times New Roman"/>
            <w:color w:val="000000" w:themeColor="text1"/>
            <w:kern w:val="24"/>
            <w:sz w:val="24"/>
            <w:szCs w:val="24"/>
            <w:rPrChange w:id="506" w:author="Ramakrishna C V" w:date="2020-04-02T20:41:00Z">
              <w:rPr/>
            </w:rPrChange>
          </w:rPr>
          <w:t>Hook throat has increased by more than 15%</w:t>
        </w:r>
      </w:ins>
    </w:p>
    <w:p w14:paraId="50D6F50E" w14:textId="77777777" w:rsidR="00BC71FC" w:rsidRPr="00BC71FC" w:rsidRDefault="00BC71FC">
      <w:pPr>
        <w:pStyle w:val="ListParagraph"/>
        <w:numPr>
          <w:ilvl w:val="0"/>
          <w:numId w:val="50"/>
        </w:numPr>
        <w:spacing w:after="0" w:line="240" w:lineRule="auto"/>
        <w:textAlignment w:val="baseline"/>
        <w:rPr>
          <w:ins w:id="507" w:author="Ramakrishna C V" w:date="2020-04-02T20:41:00Z"/>
          <w:rFonts w:ascii="Times New Roman" w:eastAsia="Times New Roman" w:hAnsi="Times New Roman" w:cs="Times New Roman"/>
          <w:sz w:val="24"/>
          <w:szCs w:val="24"/>
          <w:rPrChange w:id="508" w:author="Ramakrishna C V" w:date="2020-04-02T20:41:00Z">
            <w:rPr>
              <w:ins w:id="509" w:author="Ramakrishna C V" w:date="2020-04-02T20:41:00Z"/>
              <w:rFonts w:ascii="Arial" w:hAnsi="Arial" w:cs="Arial"/>
              <w:color w:val="000000" w:themeColor="text1"/>
              <w:kern w:val="24"/>
            </w:rPr>
          </w:rPrChange>
        </w:rPr>
        <w:pPrChange w:id="510" w:author="Ramakrishna C V" w:date="2020-04-02T20:41:00Z">
          <w:pPr>
            <w:pStyle w:val="ListParagraph"/>
            <w:numPr>
              <w:ilvl w:val="2"/>
              <w:numId w:val="47"/>
            </w:numPr>
            <w:tabs>
              <w:tab w:val="num" w:pos="2160"/>
            </w:tabs>
            <w:spacing w:after="0" w:line="240" w:lineRule="auto"/>
            <w:ind w:left="2160" w:hanging="360"/>
            <w:textAlignment w:val="baseline"/>
          </w:pPr>
        </w:pPrChange>
      </w:pPr>
      <w:ins w:id="511" w:author="Ramakrishna C V" w:date="2020-04-02T20:38:00Z">
        <w:r w:rsidRPr="00BC71FC">
          <w:rPr>
            <w:rFonts w:ascii="Times New Roman" w:hAnsi="Times New Roman" w:cs="Times New Roman"/>
            <w:color w:val="000000" w:themeColor="text1"/>
            <w:kern w:val="24"/>
            <w:sz w:val="24"/>
            <w:szCs w:val="24"/>
            <w:rPrChange w:id="512" w:author="Ramakrishna C V" w:date="2020-04-02T20:41:00Z">
              <w:rPr/>
            </w:rPrChange>
          </w:rPr>
          <w:t>Wear exceeds 10% of the original hook section dimension, or there is a bend or twist of more than 10% from the plane of the unbent hook</w:t>
        </w:r>
      </w:ins>
    </w:p>
    <w:p w14:paraId="618402D6" w14:textId="77777777" w:rsidR="00BC71FC" w:rsidRPr="00BC71FC" w:rsidRDefault="00BC71FC">
      <w:pPr>
        <w:pStyle w:val="ListParagraph"/>
        <w:numPr>
          <w:ilvl w:val="0"/>
          <w:numId w:val="50"/>
        </w:numPr>
        <w:spacing w:after="0" w:line="240" w:lineRule="auto"/>
        <w:textAlignment w:val="baseline"/>
        <w:rPr>
          <w:ins w:id="513" w:author="Ramakrishna C V" w:date="2020-04-02T20:43:00Z"/>
          <w:rFonts w:ascii="Times New Roman" w:eastAsia="Times New Roman" w:hAnsi="Times New Roman" w:cs="Times New Roman"/>
          <w:sz w:val="24"/>
          <w:szCs w:val="24"/>
          <w:rPrChange w:id="514" w:author="Ramakrishna C V" w:date="2020-04-02T20:43:00Z">
            <w:rPr>
              <w:ins w:id="515" w:author="Ramakrishna C V" w:date="2020-04-02T20:43:00Z"/>
              <w:rFonts w:ascii="Times New Roman" w:hAnsi="Times New Roman" w:cs="Times New Roman"/>
              <w:color w:val="000000" w:themeColor="text1"/>
              <w:kern w:val="24"/>
              <w:sz w:val="24"/>
              <w:szCs w:val="24"/>
            </w:rPr>
          </w:rPrChange>
        </w:rPr>
      </w:pPr>
      <w:ins w:id="516" w:author="Ramakrishna C V" w:date="2020-04-02T20:38:00Z">
        <w:r w:rsidRPr="00BC71FC">
          <w:rPr>
            <w:rFonts w:ascii="Times New Roman" w:hAnsi="Times New Roman" w:cs="Times New Roman"/>
            <w:color w:val="000000" w:themeColor="text1"/>
            <w:kern w:val="24"/>
            <w:sz w:val="24"/>
            <w:szCs w:val="24"/>
            <w:rPrChange w:id="517" w:author="Ramakrishna C V" w:date="2020-04-02T20:43:00Z">
              <w:rPr/>
            </w:rPrChange>
          </w:rPr>
          <w:t>Hook shows cracks, excessive nicks, or gouges</w:t>
        </w:r>
      </w:ins>
    </w:p>
    <w:p w14:paraId="206DBA0A" w14:textId="77777777" w:rsidR="00BC71FC" w:rsidRPr="00BC71FC" w:rsidRDefault="00BB406A">
      <w:pPr>
        <w:pStyle w:val="ListParagraph"/>
        <w:spacing w:after="0" w:line="240" w:lineRule="auto"/>
        <w:textAlignment w:val="baseline"/>
        <w:rPr>
          <w:ins w:id="518" w:author="Ramakrishna C V" w:date="2020-04-02T20:43:00Z"/>
          <w:rFonts w:ascii="Times New Roman" w:eastAsia="Times New Roman" w:hAnsi="Times New Roman" w:cs="Times New Roman"/>
          <w:sz w:val="24"/>
          <w:szCs w:val="24"/>
          <w:rPrChange w:id="519" w:author="Ramakrishna C V" w:date="2020-04-02T20:43:00Z">
            <w:rPr>
              <w:ins w:id="520" w:author="Ramakrishna C V" w:date="2020-04-02T20:43:00Z"/>
              <w:rFonts w:eastAsia="Times New Roman"/>
            </w:rPr>
          </w:rPrChange>
        </w:rPr>
        <w:pPrChange w:id="521" w:author="Ramakrishna C V" w:date="2020-04-02T20:43:00Z">
          <w:pPr>
            <w:pStyle w:val="ListParagraph"/>
            <w:numPr>
              <w:numId w:val="50"/>
            </w:numPr>
            <w:spacing w:after="0" w:line="240" w:lineRule="auto"/>
            <w:ind w:hanging="360"/>
            <w:textAlignment w:val="baseline"/>
          </w:pPr>
        </w:pPrChange>
      </w:pPr>
      <w:ins w:id="522" w:author="Ramakrishna C V" w:date="2020-04-03T10:27:00Z">
        <w:r>
          <w:rPr>
            <w:rFonts w:ascii="Times New Roman" w:eastAsia="Times New Roman" w:hAnsi="Times New Roman" w:cs="Times New Roman"/>
            <w:b/>
            <w:noProof/>
            <w:sz w:val="24"/>
            <w:szCs w:val="24"/>
            <w:u w:val="single"/>
            <w:lang w:val="en-IN" w:eastAsia="en-IN"/>
            <w:rPrChange w:id="523" w:author="Unknown">
              <w:rPr>
                <w:noProof/>
                <w:lang w:val="en-IN" w:eastAsia="en-IN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0F91450C" wp14:editId="531293E9">
                  <wp:simplePos x="0" y="0"/>
                  <wp:positionH relativeFrom="column">
                    <wp:posOffset>3315640</wp:posOffset>
                  </wp:positionH>
                  <wp:positionV relativeFrom="paragraph">
                    <wp:posOffset>160020</wp:posOffset>
                  </wp:positionV>
                  <wp:extent cx="1821180" cy="233045"/>
                  <wp:effectExtent l="0" t="0" r="0" b="0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1180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3E7BBC" w14:textId="77777777" w:rsidR="00BB406A" w:rsidRPr="00BB406A" w:rsidRDefault="00BB406A">
                              <w:pPr>
                                <w:rPr>
                                  <w:b/>
                                  <w:i/>
                                  <w:color w:val="FF0000"/>
                                  <w:rPrChange w:id="524" w:author="Ramakrishna C V" w:date="2020-04-03T10:28:00Z">
                                    <w:rPr/>
                                  </w:rPrChange>
                                </w:rPr>
                              </w:pPr>
                              <w:ins w:id="525" w:author="Ramakrishna C V" w:date="2020-04-03T10:27:00Z">
                                <w:r w:rsidRPr="00BB406A">
                                  <w:rPr>
                                    <w:b/>
                                    <w:i/>
                                    <w:color w:val="FF0000"/>
                                    <w:rPrChange w:id="526" w:author="Ramakrishna C V" w:date="2020-04-03T10:28:00Z">
                                      <w:rPr/>
                                    </w:rPrChange>
                                  </w:rPr>
                                  <w:t>INCORRECT PRACTICE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F91450C" id="Text Box 2" o:spid="_x0000_s1027" type="#_x0000_t202" style="position:absolute;left:0;text-align:left;margin-left:261.05pt;margin-top:12.6pt;width:143.4pt;height:1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" filled="f" stroked="f" strokeweight=".5pt">
                  <v:textbox>
                    <w:txbxContent>
                      <w:p w14:paraId="7B3E7BBC" w14:textId="77777777" w:rsidR="00BB406A" w:rsidRPr="00BB406A" w:rsidRDefault="00BB406A">
                        <w:pPr>
                          <w:rPr>
                            <w:b/>
                            <w:i/>
                            <w:color w:val="FF0000"/>
                            <w:rPrChange w:id="527" w:author="Ramakrishna C V" w:date="2020-04-03T10:28:00Z">
                              <w:rPr/>
                            </w:rPrChange>
                          </w:rPr>
                        </w:pPr>
                        <w:ins w:id="528" w:author="Ramakrishna C V" w:date="2020-04-03T10:27:00Z">
                          <w:r w:rsidRPr="00BB406A">
                            <w:rPr>
                              <w:b/>
                              <w:i/>
                              <w:color w:val="FF0000"/>
                              <w:rPrChange w:id="529" w:author="Ramakrishna C V" w:date="2020-04-03T10:28:00Z">
                                <w:rPr/>
                              </w:rPrChange>
                            </w:rPr>
                            <w:t>INCORRECT PRACTICE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14:paraId="2C86D37F" w14:textId="77777777" w:rsidR="0008294B" w:rsidRDefault="00BC71FC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ins w:id="530" w:author="Ramakrishna C V" w:date="2020-04-02T20:44:00Z"/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pPrChange w:id="531" w:author="Ramakrishna C V" w:date="2020-04-02T20:43:00Z">
          <w:pPr>
            <w:spacing w:before="100" w:beforeAutospacing="1" w:after="100" w:afterAutospacing="1" w:line="240" w:lineRule="auto"/>
            <w:ind w:left="720"/>
          </w:pPr>
        </w:pPrChange>
      </w:pPr>
      <w:ins w:id="532" w:author="Ramakrishna C V" w:date="2020-04-02T20:42:00Z">
        <w:r w:rsidRPr="00BC71FC">
          <w:rPr>
            <w:rFonts w:ascii="Times New Roman" w:eastAsia="Times New Roman" w:hAnsi="Times New Roman" w:cs="Times New Roman"/>
            <w:b/>
            <w:sz w:val="24"/>
            <w:szCs w:val="24"/>
            <w:u w:val="single"/>
            <w:lang w:eastAsia="en-IN"/>
            <w:rPrChange w:id="533" w:author="Ramakrishna C V" w:date="2020-04-02T20:43:00Z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rPrChange>
          </w:rPr>
          <w:t>SAFETY LATCH:</w:t>
        </w:r>
      </w:ins>
    </w:p>
    <w:p w14:paraId="4B6C7C03" w14:textId="77777777" w:rsidR="00EA323D" w:rsidRPr="00BC71FC" w:rsidRDefault="00EA323D">
      <w:pPr>
        <w:pStyle w:val="ListParagraph"/>
        <w:spacing w:before="100" w:beforeAutospacing="1" w:after="100" w:afterAutospacing="1" w:line="240" w:lineRule="auto"/>
        <w:ind w:left="1440"/>
        <w:rPr>
          <w:ins w:id="534" w:author="Ramakrishna C V" w:date="2020-04-02T20:42:00Z"/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  <w:rPrChange w:id="535" w:author="Ramakrishna C V" w:date="2020-04-02T20:43:00Z">
            <w:rPr>
              <w:ins w:id="536" w:author="Ramakrishna C V" w:date="2020-04-02T20:42:00Z"/>
              <w:rFonts w:ascii="Times New Roman" w:eastAsia="Times New Roman" w:hAnsi="Times New Roman" w:cs="Times New Roman"/>
              <w:sz w:val="24"/>
              <w:szCs w:val="24"/>
              <w:lang w:eastAsia="en-IN"/>
            </w:rPr>
          </w:rPrChange>
        </w:rPr>
        <w:pPrChange w:id="537" w:author="Ramakrishna C V" w:date="2020-04-02T20:44:00Z">
          <w:pPr>
            <w:spacing w:before="100" w:beforeAutospacing="1" w:after="100" w:afterAutospacing="1" w:line="240" w:lineRule="auto"/>
            <w:ind w:left="720"/>
          </w:pPr>
        </w:pPrChange>
      </w:pPr>
      <w:ins w:id="538" w:author="Ramakrishna C V" w:date="2020-04-02T20:42:00Z">
        <w:r w:rsidRPr="00BC71FC">
          <w:rPr>
            <w:rFonts w:ascii="Times New Roman" w:eastAsia="Times New Roman" w:hAnsi="Times New Roman" w:cs="Times New Roman"/>
            <w:noProof/>
            <w:sz w:val="24"/>
            <w:szCs w:val="24"/>
            <w:lang w:val="en-IN" w:eastAsia="en-IN"/>
            <w:rPrChange w:id="539" w:author="Unknown">
              <w:rPr>
                <w:noProof/>
                <w:lang w:val="en-IN" w:eastAsia="en-IN"/>
              </w:rPr>
            </w:rPrChange>
          </w:rPr>
          <w:lastRenderedPageBreak/>
          <w:drawing>
            <wp:anchor distT="0" distB="0" distL="114300" distR="114300" simplePos="0" relativeHeight="251661312" behindDoc="1" locked="0" layoutInCell="1" allowOverlap="1" wp14:anchorId="0AC1251E" wp14:editId="2EB9B0B6">
              <wp:simplePos x="0" y="0"/>
              <wp:positionH relativeFrom="column">
                <wp:posOffset>-7620</wp:posOffset>
              </wp:positionH>
              <wp:positionV relativeFrom="paragraph">
                <wp:posOffset>85725</wp:posOffset>
              </wp:positionV>
              <wp:extent cx="5234940" cy="1798955"/>
              <wp:effectExtent l="19050" t="19050" r="22860" b="10795"/>
              <wp:wrapTight wrapText="bothSides">
                <wp:wrapPolygon edited="0">
                  <wp:start x="-79" y="-229"/>
                  <wp:lineTo x="-79" y="21501"/>
                  <wp:lineTo x="21616" y="21501"/>
                  <wp:lineTo x="21616" y="-229"/>
                  <wp:lineTo x="-79" y="-229"/>
                </wp:wrapPolygon>
              </wp:wrapTight>
              <wp:docPr id="132454" name="Picture 358" descr="untitl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2454" name="Picture 358" descr="untitled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34940" cy="179895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1BDE66DE" w14:textId="77777777" w:rsidR="00EA323D" w:rsidRPr="00EA323D" w:rsidRDefault="00EA323D">
      <w:pPr>
        <w:spacing w:before="100" w:beforeAutospacing="1" w:after="100" w:afterAutospacing="1" w:line="240" w:lineRule="auto"/>
        <w:ind w:left="720"/>
        <w:rPr>
          <w:ins w:id="540" w:author="Ramakrishna C V" w:date="2020-04-02T20:44:00Z"/>
          <w:rFonts w:ascii="Times New Roman" w:eastAsia="Times New Roman" w:hAnsi="Times New Roman" w:cs="Times New Roman"/>
          <w:sz w:val="24"/>
          <w:szCs w:val="24"/>
          <w:lang w:eastAsia="en-IN"/>
          <w:rPrChange w:id="541" w:author="Ramakrishna C V" w:date="2020-04-02T20:44:00Z">
            <w:rPr>
              <w:ins w:id="542" w:author="Ramakrishna C V" w:date="2020-04-02T20:44:00Z"/>
              <w:rFonts w:ascii="Times New Roman" w:eastAsia="Times New Roman" w:hAnsi="Times New Roman" w:cs="Times New Roman"/>
              <w:sz w:val="24"/>
              <w:szCs w:val="24"/>
              <w:lang w:val="en-AU" w:eastAsia="en-IN"/>
            </w:rPr>
          </w:rPrChange>
        </w:rPr>
        <w:pPrChange w:id="543" w:author="Ramakrishna C V" w:date="2020-04-02T20:44:00Z">
          <w:pPr>
            <w:numPr>
              <w:numId w:val="5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</w:p>
    <w:p w14:paraId="3E1D1C14" w14:textId="77777777" w:rsidR="00EA323D" w:rsidRPr="00EA323D" w:rsidRDefault="00EA323D">
      <w:pPr>
        <w:spacing w:before="100" w:beforeAutospacing="1" w:after="100" w:afterAutospacing="1" w:line="240" w:lineRule="auto"/>
        <w:ind w:left="720"/>
        <w:rPr>
          <w:ins w:id="544" w:author="Ramakrishna C V" w:date="2020-04-02T20:44:00Z"/>
          <w:rFonts w:ascii="Times New Roman" w:eastAsia="Times New Roman" w:hAnsi="Times New Roman" w:cs="Times New Roman"/>
          <w:sz w:val="24"/>
          <w:szCs w:val="24"/>
          <w:lang w:eastAsia="en-IN"/>
          <w:rPrChange w:id="545" w:author="Ramakrishna C V" w:date="2020-04-02T20:44:00Z">
            <w:rPr>
              <w:ins w:id="546" w:author="Ramakrishna C V" w:date="2020-04-02T20:44:00Z"/>
              <w:rFonts w:ascii="Times New Roman" w:eastAsia="Times New Roman" w:hAnsi="Times New Roman" w:cs="Times New Roman"/>
              <w:sz w:val="24"/>
              <w:szCs w:val="24"/>
              <w:lang w:val="en-AU" w:eastAsia="en-IN"/>
            </w:rPr>
          </w:rPrChange>
        </w:rPr>
        <w:pPrChange w:id="547" w:author="Ramakrishna C V" w:date="2020-04-02T20:44:00Z">
          <w:pPr>
            <w:numPr>
              <w:numId w:val="5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</w:p>
    <w:p w14:paraId="7DCB0567" w14:textId="77777777" w:rsidR="00EA323D" w:rsidRPr="00EA323D" w:rsidRDefault="00EA323D">
      <w:pPr>
        <w:spacing w:before="100" w:beforeAutospacing="1" w:after="100" w:afterAutospacing="1" w:line="240" w:lineRule="auto"/>
        <w:ind w:left="720"/>
        <w:rPr>
          <w:ins w:id="548" w:author="Ramakrishna C V" w:date="2020-04-02T20:44:00Z"/>
          <w:rFonts w:ascii="Times New Roman" w:eastAsia="Times New Roman" w:hAnsi="Times New Roman" w:cs="Times New Roman"/>
          <w:sz w:val="24"/>
          <w:szCs w:val="24"/>
          <w:lang w:eastAsia="en-IN"/>
          <w:rPrChange w:id="549" w:author="Ramakrishna C V" w:date="2020-04-02T20:44:00Z">
            <w:rPr>
              <w:ins w:id="550" w:author="Ramakrishna C V" w:date="2020-04-02T20:44:00Z"/>
              <w:rFonts w:ascii="Times New Roman" w:eastAsia="Times New Roman" w:hAnsi="Times New Roman" w:cs="Times New Roman"/>
              <w:sz w:val="24"/>
              <w:szCs w:val="24"/>
              <w:lang w:val="en-AU" w:eastAsia="en-IN"/>
            </w:rPr>
          </w:rPrChange>
        </w:rPr>
        <w:pPrChange w:id="551" w:author="Ramakrishna C V" w:date="2020-04-02T20:44:00Z">
          <w:pPr>
            <w:numPr>
              <w:numId w:val="5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</w:p>
    <w:p w14:paraId="709B2DF6" w14:textId="77777777" w:rsidR="00764F7B" w:rsidRPr="00EA323D" w:rsidRDefault="0003686E" w:rsidP="00EA323D">
      <w:pPr>
        <w:numPr>
          <w:ilvl w:val="0"/>
          <w:numId w:val="52"/>
        </w:numPr>
        <w:spacing w:before="100" w:beforeAutospacing="1" w:after="100" w:afterAutospacing="1" w:line="240" w:lineRule="auto"/>
        <w:rPr>
          <w:ins w:id="552" w:author="Ramakrishna C V" w:date="2020-04-02T20:44:00Z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553" w:author="Ramakrishna C V" w:date="2020-04-02T20:44:00Z">
        <w:r w:rsidRPr="00EA323D">
          <w:rPr>
            <w:rFonts w:ascii="Times New Roman" w:eastAsia="Times New Roman" w:hAnsi="Times New Roman" w:cs="Times New Roman"/>
            <w:sz w:val="24"/>
            <w:szCs w:val="24"/>
            <w:lang w:val="en-AU" w:eastAsia="en-IN"/>
          </w:rPr>
          <w:t>Purpose is to retain slings in the hook</w:t>
        </w:r>
      </w:ins>
    </w:p>
    <w:p w14:paraId="0C3F25CA" w14:textId="77777777" w:rsidR="00764F7B" w:rsidRPr="00EA323D" w:rsidRDefault="0003686E" w:rsidP="00EA323D">
      <w:pPr>
        <w:numPr>
          <w:ilvl w:val="1"/>
          <w:numId w:val="52"/>
        </w:numPr>
        <w:spacing w:before="100" w:beforeAutospacing="1" w:after="100" w:afterAutospacing="1" w:line="240" w:lineRule="auto"/>
        <w:rPr>
          <w:ins w:id="554" w:author="Ramakrishna C V" w:date="2020-04-02T20:44:00Z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555" w:author="Ramakrishna C V" w:date="2020-04-02T20:44:00Z">
        <w:r w:rsidRPr="00EA323D">
          <w:rPr>
            <w:rFonts w:ascii="Times New Roman" w:eastAsia="Times New Roman" w:hAnsi="Times New Roman" w:cs="Times New Roman"/>
            <w:sz w:val="24"/>
            <w:szCs w:val="24"/>
            <w:lang w:val="en-AU" w:eastAsia="en-IN"/>
          </w:rPr>
          <w:t>Not intended to support the load</w:t>
        </w:r>
      </w:ins>
    </w:p>
    <w:p w14:paraId="6D996DC1" w14:textId="77777777" w:rsidR="00764F7B" w:rsidRPr="00EA323D" w:rsidRDefault="0003686E" w:rsidP="00EA323D">
      <w:pPr>
        <w:numPr>
          <w:ilvl w:val="1"/>
          <w:numId w:val="52"/>
        </w:numPr>
        <w:spacing w:before="100" w:beforeAutospacing="1" w:after="100" w:afterAutospacing="1" w:line="240" w:lineRule="auto"/>
        <w:rPr>
          <w:ins w:id="556" w:author="Ramakrishna C V" w:date="2020-04-02T20:44:00Z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557" w:author="Ramakrishna C V" w:date="2020-04-02T20:44:00Z">
        <w:r w:rsidRPr="00EA323D">
          <w:rPr>
            <w:rFonts w:ascii="Times New Roman" w:eastAsia="Times New Roman" w:hAnsi="Times New Roman" w:cs="Times New Roman"/>
            <w:sz w:val="24"/>
            <w:szCs w:val="24"/>
            <w:lang w:val="en-AU" w:eastAsia="en-IN"/>
          </w:rPr>
          <w:t>Should be sturdy enough to retain the sling if the moving load should catch on something</w:t>
        </w:r>
      </w:ins>
    </w:p>
    <w:p w14:paraId="321467DF" w14:textId="77777777" w:rsidR="00764F7B" w:rsidRPr="00EA323D" w:rsidRDefault="0003686E" w:rsidP="00EA323D">
      <w:pPr>
        <w:numPr>
          <w:ilvl w:val="0"/>
          <w:numId w:val="52"/>
        </w:numPr>
        <w:spacing w:before="100" w:beforeAutospacing="1" w:after="100" w:afterAutospacing="1" w:line="240" w:lineRule="auto"/>
        <w:rPr>
          <w:ins w:id="558" w:author="Ramakrishna C V" w:date="2020-04-02T20:44:00Z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559" w:author="Ramakrishna C V" w:date="2020-04-02T20:44:00Z">
        <w:r w:rsidRPr="00EA323D">
          <w:rPr>
            <w:rFonts w:ascii="Times New Roman" w:eastAsia="Times New Roman" w:hAnsi="Times New Roman" w:cs="Times New Roman"/>
            <w:sz w:val="24"/>
            <w:szCs w:val="24"/>
            <w:lang w:val="en-AU" w:eastAsia="en-IN"/>
          </w:rPr>
          <w:t>Latches are used to close the throat opening</w:t>
        </w:r>
      </w:ins>
    </w:p>
    <w:p w14:paraId="53E19912" w14:textId="77777777" w:rsidR="00764F7B" w:rsidRPr="00EA323D" w:rsidRDefault="0003686E" w:rsidP="00EA323D">
      <w:pPr>
        <w:numPr>
          <w:ilvl w:val="0"/>
          <w:numId w:val="52"/>
        </w:numPr>
        <w:spacing w:before="100" w:beforeAutospacing="1" w:after="100" w:afterAutospacing="1" w:line="240" w:lineRule="auto"/>
        <w:rPr>
          <w:ins w:id="560" w:author="Ramakrishna C V" w:date="2020-04-02T20:44:00Z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561" w:author="Ramakrishna C V" w:date="2020-04-02T20:44:00Z">
        <w:r w:rsidRPr="00EA323D">
          <w:rPr>
            <w:rFonts w:ascii="Times New Roman" w:eastAsia="Times New Roman" w:hAnsi="Times New Roman" w:cs="Times New Roman"/>
            <w:sz w:val="24"/>
            <w:szCs w:val="24"/>
            <w:lang w:val="en-AU" w:eastAsia="en-IN"/>
          </w:rPr>
          <w:t>Must be provided on hoist and crane hooks</w:t>
        </w:r>
      </w:ins>
    </w:p>
    <w:p w14:paraId="10BA372F" w14:textId="77777777" w:rsidR="0008294B" w:rsidRPr="00DB3052" w:rsidDel="00526971" w:rsidRDefault="0008294B" w:rsidP="006E7F51">
      <w:pPr>
        <w:spacing w:before="100" w:beforeAutospacing="1" w:after="100" w:afterAutospacing="1" w:line="240" w:lineRule="auto"/>
        <w:ind w:left="720"/>
        <w:rPr>
          <w:del w:id="562" w:author="Ramakrishna C V" w:date="2020-04-02T20:57:00Z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E3D247" w14:textId="77777777" w:rsidR="00DD3AEE" w:rsidRPr="00462248" w:rsidRDefault="00DD3AEE" w:rsidP="002B2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REFERENCE</w:t>
      </w:r>
      <w:r w:rsidR="005570A0" w:rsidRPr="00462248">
        <w:rPr>
          <w:rFonts w:ascii="Times New Roman" w:hAnsi="Times New Roman" w:cs="Times New Roman"/>
          <w:b/>
          <w:sz w:val="24"/>
          <w:szCs w:val="24"/>
        </w:rPr>
        <w:t>S:</w:t>
      </w:r>
    </w:p>
    <w:p w14:paraId="0906BD38" w14:textId="77777777" w:rsidR="00BB77F4" w:rsidRDefault="006C5DDA" w:rsidP="006C5DDA">
      <w:pPr>
        <w:pStyle w:val="ListParagraph"/>
        <w:numPr>
          <w:ilvl w:val="0"/>
          <w:numId w:val="41"/>
        </w:numPr>
        <w:rPr>
          <w:ins w:id="563" w:author="Ramakrishna C V" w:date="2020-04-02T20:57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test certificate</w:t>
      </w:r>
      <w:ins w:id="564" w:author="Ramakrishna C V" w:date="2020-04-02T20:57:00Z">
        <w:r w:rsidR="00526971">
          <w:rPr>
            <w:rFonts w:ascii="Times New Roman" w:hAnsi="Times New Roman" w:cs="Times New Roman"/>
            <w:sz w:val="24"/>
            <w:szCs w:val="24"/>
          </w:rPr>
          <w:t xml:space="preserve"> for annual recertification of chain block</w:t>
        </w:r>
      </w:ins>
    </w:p>
    <w:p w14:paraId="6295D57F" w14:textId="77777777" w:rsidR="00526971" w:rsidRDefault="00526971" w:rsidP="006C5DD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ins w:id="565" w:author="Ramakrishna C V" w:date="2020-04-02T20:57:00Z">
        <w:r>
          <w:rPr>
            <w:rFonts w:ascii="Times New Roman" w:hAnsi="Times New Roman" w:cs="Times New Roman"/>
            <w:sz w:val="24"/>
            <w:szCs w:val="24"/>
          </w:rPr>
          <w:t>Previous monthly checklist</w:t>
        </w:r>
      </w:ins>
    </w:p>
    <w:p w14:paraId="292C6645" w14:textId="77777777" w:rsidR="006C5DDA" w:rsidRDefault="006C5DDA" w:rsidP="006C5DD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chain pulley block</w:t>
      </w:r>
      <w:ins w:id="566" w:author="Ramakrishna C V" w:date="2020-04-02T20:58:00Z">
        <w:r w:rsidR="00526971">
          <w:rPr>
            <w:rFonts w:ascii="Times New Roman" w:hAnsi="Times New Roman" w:cs="Times New Roman"/>
            <w:sz w:val="24"/>
            <w:szCs w:val="24"/>
          </w:rPr>
          <w:t xml:space="preserve"> with responsible engineer</w:t>
        </w:r>
      </w:ins>
    </w:p>
    <w:p w14:paraId="275C2595" w14:textId="77777777" w:rsidR="00980DBA" w:rsidRDefault="00980DBA" w:rsidP="00980DB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980DBA">
        <w:rPr>
          <w:rFonts w:ascii="Times New Roman" w:hAnsi="Times New Roman" w:cs="Times New Roman"/>
          <w:sz w:val="24"/>
          <w:szCs w:val="24"/>
        </w:rPr>
        <w:t>SP 44 H Work Instructions for Material Shifting</w:t>
      </w:r>
    </w:p>
    <w:p w14:paraId="151A87AB" w14:textId="77777777" w:rsidR="00980DBA" w:rsidRDefault="00980DBA" w:rsidP="00980DB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980DBA">
        <w:rPr>
          <w:rFonts w:ascii="Times New Roman" w:hAnsi="Times New Roman" w:cs="Times New Roman"/>
          <w:sz w:val="24"/>
          <w:szCs w:val="24"/>
        </w:rPr>
        <w:t>SP 44 I Work Instruction for Inspection of Structures</w:t>
      </w:r>
    </w:p>
    <w:p w14:paraId="35D369FD" w14:textId="77777777" w:rsidR="009130D6" w:rsidRDefault="009130D6" w:rsidP="00BB77F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A95D19A" w14:textId="77777777" w:rsidR="00D40405" w:rsidRDefault="00D40405" w:rsidP="00D40405">
      <w:pPr>
        <w:pStyle w:val="ListParagraph"/>
        <w:numPr>
          <w:ilvl w:val="0"/>
          <w:numId w:val="1"/>
        </w:numPr>
        <w:rPr>
          <w:ins w:id="567" w:author="Ramakrishna C V" w:date="2020-04-02T18:17:00Z"/>
          <w:rFonts w:ascii="Times New Roman" w:hAnsi="Times New Roman" w:cs="Times New Roman"/>
          <w:b/>
          <w:sz w:val="24"/>
          <w:szCs w:val="24"/>
        </w:rPr>
      </w:pPr>
      <w:ins w:id="568" w:author="Ramakrishna C V" w:date="2020-04-02T18:17:00Z">
        <w:r w:rsidRPr="00462248">
          <w:rPr>
            <w:rFonts w:ascii="Times New Roman" w:hAnsi="Times New Roman" w:cs="Times New Roman"/>
            <w:b/>
            <w:sz w:val="24"/>
            <w:szCs w:val="24"/>
          </w:rPr>
          <w:t>REFERENCES:</w:t>
        </w:r>
      </w:ins>
    </w:p>
    <w:p w14:paraId="3096A763" w14:textId="77777777" w:rsidR="00D40405" w:rsidRDefault="00D40405" w:rsidP="00D40405">
      <w:pPr>
        <w:pStyle w:val="ListParagraph"/>
        <w:ind w:left="709"/>
        <w:rPr>
          <w:ins w:id="569" w:author="Ramakrishna C V" w:date="2020-04-02T18:17:00Z"/>
          <w:rFonts w:ascii="Times New Roman" w:hAnsi="Times New Roman" w:cs="Times New Roman"/>
          <w:sz w:val="24"/>
          <w:szCs w:val="24"/>
        </w:rPr>
      </w:pPr>
    </w:p>
    <w:p w14:paraId="1EA03B69" w14:textId="77777777" w:rsidR="00D40405" w:rsidRDefault="00D40405" w:rsidP="00D40405">
      <w:pPr>
        <w:pStyle w:val="ListParagraph"/>
        <w:numPr>
          <w:ilvl w:val="0"/>
          <w:numId w:val="42"/>
        </w:numPr>
        <w:rPr>
          <w:ins w:id="570" w:author="Ramakrishna C V" w:date="2020-04-02T18:17:00Z"/>
          <w:rFonts w:ascii="Times New Roman" w:hAnsi="Times New Roman" w:cs="Times New Roman"/>
          <w:sz w:val="24"/>
          <w:szCs w:val="24"/>
        </w:rPr>
      </w:pPr>
      <w:ins w:id="571" w:author="Ramakrishna C V" w:date="2020-04-02T18:18:00Z">
        <w:r>
          <w:rPr>
            <w:rFonts w:ascii="Times New Roman" w:hAnsi="Times New Roman" w:cs="Times New Roman"/>
            <w:sz w:val="24"/>
            <w:szCs w:val="24"/>
          </w:rPr>
          <w:t>Chain pulley block proof  load test : IS 3832-2005 ( Carried out at factory</w:t>
        </w:r>
      </w:ins>
      <w:ins w:id="572" w:author="Ramakrishna C V" w:date="2020-04-02T20:29:00Z">
        <w:r w:rsidR="0042779F">
          <w:rPr>
            <w:rFonts w:ascii="Times New Roman" w:hAnsi="Times New Roman" w:cs="Times New Roman"/>
            <w:sz w:val="24"/>
            <w:szCs w:val="24"/>
          </w:rPr>
          <w:t xml:space="preserve"> at </w:t>
        </w:r>
      </w:ins>
      <w:ins w:id="573" w:author="Ramakrishna C V" w:date="2020-04-02T18:18:00Z">
        <w:r>
          <w:rPr>
            <w:rFonts w:ascii="Times New Roman" w:hAnsi="Times New Roman" w:cs="Times New Roman"/>
            <w:sz w:val="24"/>
            <w:szCs w:val="24"/>
          </w:rPr>
          <w:t>1.25xSWL)</w:t>
        </w:r>
      </w:ins>
    </w:p>
    <w:p w14:paraId="0413F8B3" w14:textId="77777777" w:rsidR="00112163" w:rsidRDefault="00D40405">
      <w:pPr>
        <w:pStyle w:val="ListParagraph"/>
        <w:numPr>
          <w:ilvl w:val="0"/>
          <w:numId w:val="42"/>
        </w:numPr>
        <w:rPr>
          <w:ins w:id="574" w:author="Ramakrishna C V" w:date="2020-04-02T18:19:00Z"/>
          <w:rFonts w:ascii="Times New Roman" w:hAnsi="Times New Roman" w:cs="Times New Roman"/>
          <w:sz w:val="24"/>
          <w:szCs w:val="24"/>
        </w:rPr>
        <w:pPrChange w:id="575" w:author="Ramakrishna C V" w:date="2020-04-02T18:19:00Z">
          <w:pPr>
            <w:pStyle w:val="ListParagraph"/>
            <w:ind w:left="709"/>
          </w:pPr>
        </w:pPrChange>
      </w:pPr>
      <w:ins w:id="576" w:author="Ramakrishna C V" w:date="2020-04-02T18:19:00Z">
        <w:r>
          <w:rPr>
            <w:rFonts w:ascii="Times New Roman" w:hAnsi="Times New Roman" w:cs="Times New Roman"/>
            <w:sz w:val="24"/>
            <w:szCs w:val="24"/>
          </w:rPr>
          <w:t>Light load test : IS 3832-2005 ( Test with 25-50 % WLL)</w:t>
        </w:r>
      </w:ins>
    </w:p>
    <w:p w14:paraId="0D389E6E" w14:textId="77777777" w:rsidR="00D40405" w:rsidRPr="00462248" w:rsidRDefault="00D40405">
      <w:pPr>
        <w:pStyle w:val="ListParagraph"/>
        <w:rPr>
          <w:rFonts w:ascii="Times New Roman" w:hAnsi="Times New Roman" w:cs="Times New Roman"/>
          <w:sz w:val="24"/>
          <w:szCs w:val="24"/>
        </w:rPr>
        <w:pPrChange w:id="577" w:author="Ramakrishna C V" w:date="2020-04-02T18:19:00Z">
          <w:pPr>
            <w:pStyle w:val="ListParagraph"/>
            <w:ind w:left="709"/>
          </w:pPr>
        </w:pPrChange>
      </w:pPr>
    </w:p>
    <w:p w14:paraId="5022ACAA" w14:textId="77777777" w:rsidR="00DD3AEE" w:rsidRPr="00462248" w:rsidRDefault="00DD3AEE" w:rsidP="00E06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RECORDS</w:t>
      </w:r>
      <w:r w:rsidR="005570A0" w:rsidRPr="0046224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96"/>
        <w:gridCol w:w="2206"/>
        <w:gridCol w:w="2693"/>
        <w:gridCol w:w="1559"/>
        <w:gridCol w:w="1276"/>
        <w:gridCol w:w="1276"/>
      </w:tblGrid>
      <w:tr w:rsidR="00D9681D" w:rsidRPr="00462248" w14:paraId="0DF4AF08" w14:textId="77777777" w:rsidTr="00526AED">
        <w:tc>
          <w:tcPr>
            <w:tcW w:w="596" w:type="dxa"/>
          </w:tcPr>
          <w:p w14:paraId="5D46D344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206" w:type="dxa"/>
          </w:tcPr>
          <w:p w14:paraId="0123CBEC" w14:textId="77777777" w:rsidR="00587DC4" w:rsidRPr="00462248" w:rsidRDefault="00BB77F4" w:rsidP="008308F2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587DC4"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No.</w:t>
            </w:r>
          </w:p>
        </w:tc>
        <w:tc>
          <w:tcPr>
            <w:tcW w:w="2693" w:type="dxa"/>
          </w:tcPr>
          <w:p w14:paraId="5552C5A5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1559" w:type="dxa"/>
          </w:tcPr>
          <w:p w14:paraId="63752B86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6" w:type="dxa"/>
          </w:tcPr>
          <w:p w14:paraId="21139E28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6" w:type="dxa"/>
          </w:tcPr>
          <w:p w14:paraId="08A71C48" w14:textId="77777777" w:rsidR="00587DC4" w:rsidRPr="00462248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D9681D" w:rsidRPr="00462248" w14:paraId="65648F86" w14:textId="77777777" w:rsidTr="00526AED">
        <w:tc>
          <w:tcPr>
            <w:tcW w:w="596" w:type="dxa"/>
          </w:tcPr>
          <w:p w14:paraId="7EEB7435" w14:textId="77777777" w:rsidR="00642F5C" w:rsidRPr="00462248" w:rsidRDefault="008E7D13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04DA" w:rsidRPr="00462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29D61F33" w14:textId="77777777" w:rsidR="00642F5C" w:rsidRPr="00462248" w:rsidRDefault="00642F5C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677AA71" w14:textId="77777777" w:rsidR="00642F5C" w:rsidRPr="00462248" w:rsidRDefault="006C5D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certificate</w:t>
            </w:r>
          </w:p>
        </w:tc>
        <w:tc>
          <w:tcPr>
            <w:tcW w:w="1559" w:type="dxa"/>
          </w:tcPr>
          <w:p w14:paraId="07D26C66" w14:textId="77777777" w:rsidR="00642F5C" w:rsidRPr="00462248" w:rsidRDefault="006C5D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Mechanical</w:t>
            </w:r>
          </w:p>
        </w:tc>
        <w:tc>
          <w:tcPr>
            <w:tcW w:w="1276" w:type="dxa"/>
          </w:tcPr>
          <w:p w14:paraId="2E953323" w14:textId="77777777" w:rsidR="00642F5C" w:rsidRPr="00462248" w:rsidRDefault="006C5D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</w:p>
        </w:tc>
        <w:tc>
          <w:tcPr>
            <w:tcW w:w="1276" w:type="dxa"/>
          </w:tcPr>
          <w:p w14:paraId="2CD79464" w14:textId="77777777" w:rsidR="00642F5C" w:rsidRPr="00462248" w:rsidRDefault="006C5DDA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year</w:t>
            </w:r>
          </w:p>
        </w:tc>
      </w:tr>
      <w:tr w:rsidR="00526971" w:rsidRPr="00462248" w14:paraId="0C922CDB" w14:textId="77777777" w:rsidTr="00526AED">
        <w:trPr>
          <w:ins w:id="578" w:author="Ramakrishna C V" w:date="2020-04-02T20:58:00Z"/>
        </w:trPr>
        <w:tc>
          <w:tcPr>
            <w:tcW w:w="596" w:type="dxa"/>
          </w:tcPr>
          <w:p w14:paraId="5DE307A8" w14:textId="77777777" w:rsidR="00526971" w:rsidRPr="00462248" w:rsidRDefault="00526971" w:rsidP="008308F2">
            <w:pPr>
              <w:jc w:val="center"/>
              <w:rPr>
                <w:ins w:id="579" w:author="Ramakrishna C V" w:date="2020-04-02T20:58:00Z"/>
                <w:rFonts w:ascii="Times New Roman" w:hAnsi="Times New Roman" w:cs="Times New Roman"/>
                <w:sz w:val="24"/>
                <w:szCs w:val="24"/>
              </w:rPr>
            </w:pPr>
            <w:ins w:id="580" w:author="Ramakrishna C V" w:date="2020-04-02T20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ins>
          </w:p>
        </w:tc>
        <w:tc>
          <w:tcPr>
            <w:tcW w:w="2206" w:type="dxa"/>
          </w:tcPr>
          <w:p w14:paraId="69A99B29" w14:textId="77777777" w:rsidR="00526971" w:rsidRPr="00462248" w:rsidRDefault="00526971" w:rsidP="00FA4EF9">
            <w:pPr>
              <w:rPr>
                <w:ins w:id="581" w:author="Ramakrishna C V" w:date="2020-04-02T20:58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AB259A6" w14:textId="77777777" w:rsidR="00526971" w:rsidRDefault="00526971" w:rsidP="008308F2">
            <w:pPr>
              <w:rPr>
                <w:ins w:id="582" w:author="Ramakrishna C V" w:date="2020-04-02T20:58:00Z"/>
                <w:rFonts w:ascii="Times New Roman" w:hAnsi="Times New Roman" w:cs="Times New Roman"/>
                <w:sz w:val="24"/>
                <w:szCs w:val="24"/>
              </w:rPr>
            </w:pPr>
            <w:ins w:id="583" w:author="Ramakrishna C V" w:date="2020-04-02T20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Monthly checklist-CPB</w:t>
              </w:r>
            </w:ins>
          </w:p>
        </w:tc>
        <w:tc>
          <w:tcPr>
            <w:tcW w:w="1559" w:type="dxa"/>
          </w:tcPr>
          <w:p w14:paraId="17260269" w14:textId="77777777" w:rsidR="00526971" w:rsidRDefault="00526971" w:rsidP="008308F2">
            <w:pPr>
              <w:rPr>
                <w:ins w:id="584" w:author="Ramakrishna C V" w:date="2020-04-02T20:58:00Z"/>
                <w:rFonts w:ascii="Times New Roman" w:hAnsi="Times New Roman" w:cs="Times New Roman"/>
                <w:sz w:val="24"/>
                <w:szCs w:val="24"/>
              </w:rPr>
            </w:pPr>
            <w:ins w:id="585" w:author="Ramakrishna C V" w:date="2020-04-02T20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Mechanical</w:t>
              </w:r>
            </w:ins>
          </w:p>
        </w:tc>
        <w:tc>
          <w:tcPr>
            <w:tcW w:w="1276" w:type="dxa"/>
          </w:tcPr>
          <w:p w14:paraId="2837261A" w14:textId="77777777" w:rsidR="00526971" w:rsidRDefault="00526971" w:rsidP="008308F2">
            <w:pPr>
              <w:rPr>
                <w:ins w:id="586" w:author="Ramakrishna C V" w:date="2020-04-02T20:58:00Z"/>
                <w:rFonts w:ascii="Times New Roman" w:hAnsi="Times New Roman" w:cs="Times New Roman"/>
                <w:sz w:val="24"/>
                <w:szCs w:val="24"/>
              </w:rPr>
            </w:pPr>
            <w:ins w:id="587" w:author="Ramakrishna C V" w:date="2020-04-02T20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Hard</w:t>
              </w:r>
            </w:ins>
          </w:p>
        </w:tc>
        <w:tc>
          <w:tcPr>
            <w:tcW w:w="1276" w:type="dxa"/>
          </w:tcPr>
          <w:p w14:paraId="66BD7083" w14:textId="77777777" w:rsidR="00526971" w:rsidRDefault="00526971" w:rsidP="008308F2">
            <w:pPr>
              <w:rPr>
                <w:ins w:id="588" w:author="Ramakrishna C V" w:date="2020-04-02T20:58:00Z"/>
                <w:rFonts w:ascii="Times New Roman" w:hAnsi="Times New Roman" w:cs="Times New Roman"/>
                <w:sz w:val="24"/>
                <w:szCs w:val="24"/>
              </w:rPr>
            </w:pPr>
            <w:ins w:id="589" w:author="Ramakrishna C V" w:date="2020-04-02T20:58:00Z">
              <w:r>
                <w:rPr>
                  <w:rFonts w:ascii="Times New Roman" w:hAnsi="Times New Roman" w:cs="Times New Roman"/>
                  <w:sz w:val="24"/>
                  <w:szCs w:val="24"/>
                </w:rPr>
                <w:t>1 year</w:t>
              </w:r>
            </w:ins>
          </w:p>
        </w:tc>
      </w:tr>
    </w:tbl>
    <w:p w14:paraId="5ECF8A2D" w14:textId="77777777" w:rsidR="00DD3AEE" w:rsidDel="00526971" w:rsidRDefault="00DD3AEE" w:rsidP="00DD3AEE">
      <w:pPr>
        <w:rPr>
          <w:del w:id="590" w:author="Ramakrishna C V" w:date="2020-04-02T20:58:00Z"/>
          <w:rFonts w:ascii="Times New Roman" w:hAnsi="Times New Roman" w:cs="Times New Roman"/>
          <w:b/>
          <w:sz w:val="24"/>
          <w:szCs w:val="24"/>
        </w:rPr>
      </w:pPr>
    </w:p>
    <w:p w14:paraId="5AF4B82A" w14:textId="77777777" w:rsidR="00BD5437" w:rsidRDefault="00BD5437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4"/>
        <w:tblW w:w="9464" w:type="dxa"/>
        <w:tblLook w:val="04A0" w:firstRow="1" w:lastRow="0" w:firstColumn="1" w:lastColumn="0" w:noHBand="0" w:noVBand="1"/>
      </w:tblPr>
      <w:tblGrid>
        <w:gridCol w:w="3438"/>
        <w:gridCol w:w="2766"/>
        <w:gridCol w:w="3260"/>
      </w:tblGrid>
      <w:tr w:rsidR="00B834FB" w:rsidRPr="004654DF" w:rsidDel="00BA220C" w14:paraId="4012B528" w14:textId="15E55A14" w:rsidTr="00367836">
        <w:trPr>
          <w:trHeight w:val="500"/>
          <w:del w:id="591" w:author="Mriganka Medhi" w:date="2022-08-22T16:14:00Z"/>
        </w:trPr>
        <w:tc>
          <w:tcPr>
            <w:tcW w:w="3438" w:type="dxa"/>
          </w:tcPr>
          <w:p w14:paraId="7949F899" w14:textId="1B718475" w:rsidR="00B834FB" w:rsidDel="00BA220C" w:rsidRDefault="00B834FB" w:rsidP="00BC71FC">
            <w:pPr>
              <w:rPr>
                <w:del w:id="592" w:author="Mriganka Medhi" w:date="2022-08-22T16:14:00Z"/>
                <w:rFonts w:ascii="Times New Roman" w:hAnsi="Times New Roman" w:cs="Times New Roman"/>
                <w:b/>
              </w:rPr>
            </w:pPr>
            <w:del w:id="593" w:author="Mriganka Medhi" w:date="2022-08-22T16:14:00Z">
              <w:r w:rsidDel="00BA220C">
                <w:rPr>
                  <w:rFonts w:ascii="Times New Roman" w:hAnsi="Times New Roman" w:cs="Times New Roman"/>
                  <w:b/>
                </w:rPr>
                <w:delText xml:space="preserve">Prepared </w:delText>
              </w:r>
              <w:r w:rsidRPr="001C094A" w:rsidDel="00BA220C">
                <w:rPr>
                  <w:rFonts w:ascii="Times New Roman" w:hAnsi="Times New Roman" w:cs="Times New Roman"/>
                  <w:b/>
                </w:rPr>
                <w:delText xml:space="preserve">By: </w:delText>
              </w:r>
            </w:del>
          </w:p>
          <w:p w14:paraId="25D30184" w14:textId="32CCA44C" w:rsidR="00B834FB" w:rsidRPr="004654DF" w:rsidDel="00BA220C" w:rsidRDefault="00367836" w:rsidP="00001EFB">
            <w:pPr>
              <w:rPr>
                <w:del w:id="594" w:author="Mriganka Medhi" w:date="2022-08-22T16:14:00Z"/>
                <w:rFonts w:ascii="Times New Roman" w:hAnsi="Times New Roman" w:cs="Times New Roman"/>
              </w:rPr>
            </w:pPr>
            <w:del w:id="595" w:author="Mriganka Medhi" w:date="2022-08-22T16:14:00Z">
              <w:r w:rsidDel="00BA220C">
                <w:rPr>
                  <w:rFonts w:ascii="Times New Roman" w:hAnsi="Times New Roman" w:cs="Times New Roman"/>
                </w:rPr>
                <w:delText>Head</w:delText>
              </w:r>
              <w:r w:rsidRPr="007944A4" w:rsidDel="00BA220C">
                <w:rPr>
                  <w:rFonts w:ascii="Times New Roman" w:hAnsi="Times New Roman" w:cs="Times New Roman"/>
                </w:rPr>
                <w:delText xml:space="preserve"> </w:delText>
              </w:r>
              <w:r w:rsidDel="00BA220C">
                <w:rPr>
                  <w:rFonts w:ascii="Times New Roman" w:hAnsi="Times New Roman" w:cs="Times New Roman"/>
                </w:rPr>
                <w:delText>–</w:delText>
              </w:r>
              <w:r w:rsidRPr="007944A4" w:rsidDel="00BA220C">
                <w:rPr>
                  <w:rFonts w:ascii="Times New Roman" w:hAnsi="Times New Roman" w:cs="Times New Roman"/>
                </w:rPr>
                <w:delText xml:space="preserve"> </w:delText>
              </w:r>
              <w:r w:rsidR="00001EFB" w:rsidDel="00BA220C">
                <w:rPr>
                  <w:rFonts w:ascii="Times New Roman" w:hAnsi="Times New Roman" w:cs="Times New Roman"/>
                </w:rPr>
                <w:delText>Maintenance MCD</w:delText>
              </w:r>
            </w:del>
            <w:ins w:id="596" w:author="Ramakrishna C V" w:date="2020-04-02T18:19:00Z">
              <w:del w:id="597" w:author="Mriganka Medhi" w:date="2022-08-22T16:14:00Z">
                <w:r w:rsidR="00D40405" w:rsidDel="00BA220C">
                  <w:rPr>
                    <w:rFonts w:ascii="Times New Roman" w:hAnsi="Times New Roman" w:cs="Times New Roman"/>
                  </w:rPr>
                  <w:delText>Area Engineer</w:delText>
                </w:r>
              </w:del>
            </w:ins>
            <w:ins w:id="598" w:author="Ayush Choubey" w:date="2022-01-12T22:49:00Z">
              <w:del w:id="599" w:author="Mriganka Medhi" w:date="2022-08-22T16:14:00Z">
                <w:r w:rsidR="00F7424B" w:rsidDel="00BA220C">
                  <w:rPr>
                    <w:rFonts w:ascii="Times New Roman" w:hAnsi="Times New Roman" w:cs="Times New Roman"/>
                  </w:rPr>
                  <w:delText>DM - Mechanical</w:delText>
                </w:r>
              </w:del>
            </w:ins>
          </w:p>
        </w:tc>
        <w:tc>
          <w:tcPr>
            <w:tcW w:w="2766" w:type="dxa"/>
          </w:tcPr>
          <w:p w14:paraId="2AEDE937" w14:textId="10656268" w:rsidR="00B834FB" w:rsidDel="00BA220C" w:rsidRDefault="00B834FB" w:rsidP="00BC71FC">
            <w:pPr>
              <w:rPr>
                <w:del w:id="600" w:author="Mriganka Medhi" w:date="2022-08-22T16:14:00Z"/>
                <w:rFonts w:ascii="Times New Roman" w:hAnsi="Times New Roman" w:cs="Times New Roman"/>
                <w:b/>
              </w:rPr>
            </w:pPr>
            <w:del w:id="601" w:author="Mriganka Medhi" w:date="2022-08-22T16:14:00Z">
              <w:r w:rsidRPr="001C094A" w:rsidDel="00BA220C">
                <w:rPr>
                  <w:rFonts w:ascii="Times New Roman" w:hAnsi="Times New Roman" w:cs="Times New Roman"/>
                  <w:b/>
                </w:rPr>
                <w:delText xml:space="preserve">Reviewed </w:delText>
              </w:r>
              <w:r w:rsidDel="00BA220C">
                <w:rPr>
                  <w:rFonts w:ascii="Times New Roman" w:hAnsi="Times New Roman" w:cs="Times New Roman"/>
                  <w:b/>
                </w:rPr>
                <w:delText xml:space="preserve">&amp; </w:delText>
              </w:r>
              <w:r w:rsidRPr="001C094A" w:rsidDel="00BA220C">
                <w:rPr>
                  <w:rFonts w:ascii="Times New Roman" w:hAnsi="Times New Roman" w:cs="Times New Roman"/>
                  <w:b/>
                </w:rPr>
                <w:delText xml:space="preserve">Issued By: </w:delText>
              </w:r>
            </w:del>
          </w:p>
          <w:p w14:paraId="0418A8AB" w14:textId="7EB6E62E" w:rsidR="00B834FB" w:rsidRPr="004654DF" w:rsidDel="00BA220C" w:rsidRDefault="00B834FB" w:rsidP="00BC71FC">
            <w:pPr>
              <w:rPr>
                <w:del w:id="602" w:author="Mriganka Medhi" w:date="2022-08-22T16:14:00Z"/>
                <w:rFonts w:ascii="Times New Roman" w:hAnsi="Times New Roman" w:cs="Times New Roman"/>
              </w:rPr>
            </w:pPr>
            <w:del w:id="603" w:author="Mriganka Medhi" w:date="2022-08-22T16:14:00Z">
              <w:r w:rsidRPr="004654DF" w:rsidDel="00BA220C">
                <w:rPr>
                  <w:rFonts w:ascii="Times New Roman" w:hAnsi="Times New Roman" w:cs="Times New Roman"/>
                </w:rPr>
                <w:delText>Management Representative</w:delText>
              </w:r>
            </w:del>
          </w:p>
        </w:tc>
        <w:tc>
          <w:tcPr>
            <w:tcW w:w="3260" w:type="dxa"/>
          </w:tcPr>
          <w:p w14:paraId="410B58C0" w14:textId="0276E61B" w:rsidR="00B834FB" w:rsidDel="00BA220C" w:rsidRDefault="00B834FB" w:rsidP="00BC71FC">
            <w:pPr>
              <w:rPr>
                <w:del w:id="604" w:author="Mriganka Medhi" w:date="2022-08-22T16:14:00Z"/>
                <w:rFonts w:ascii="Times New Roman" w:hAnsi="Times New Roman" w:cs="Times New Roman"/>
                <w:b/>
              </w:rPr>
            </w:pPr>
            <w:del w:id="605" w:author="Mriganka Medhi" w:date="2022-08-22T16:14:00Z">
              <w:r w:rsidRPr="001C094A" w:rsidDel="00BA220C">
                <w:rPr>
                  <w:rFonts w:ascii="Times New Roman" w:hAnsi="Times New Roman" w:cs="Times New Roman"/>
                  <w:b/>
                </w:rPr>
                <w:delText xml:space="preserve">Approved By: </w:delText>
              </w:r>
            </w:del>
          </w:p>
          <w:p w14:paraId="6B58932A" w14:textId="0143822B" w:rsidR="00B834FB" w:rsidRPr="004654DF" w:rsidDel="00BA220C" w:rsidRDefault="00367836">
            <w:pPr>
              <w:rPr>
                <w:del w:id="606" w:author="Mriganka Medhi" w:date="2022-08-22T16:14:00Z"/>
                <w:rFonts w:ascii="Times New Roman" w:hAnsi="Times New Roman" w:cs="Times New Roman"/>
              </w:rPr>
            </w:pPr>
            <w:del w:id="607" w:author="Mriganka Medhi" w:date="2022-08-22T16:14:00Z">
              <w:r w:rsidDel="00BA220C">
                <w:rPr>
                  <w:rFonts w:ascii="Times New Roman" w:hAnsi="Times New Roman" w:cs="Times New Roman"/>
                </w:rPr>
                <w:delText>Head – Central Engineering</w:delText>
              </w:r>
              <w:r w:rsidR="00F03CB9" w:rsidDel="00BA220C">
                <w:rPr>
                  <w:rFonts w:ascii="Times New Roman" w:hAnsi="Times New Roman" w:cs="Times New Roman"/>
                </w:rPr>
                <w:delText>, Maintenance</w:delText>
              </w:r>
            </w:del>
            <w:ins w:id="608" w:author="Ramakrishna C V" w:date="2020-04-02T18:20:00Z">
              <w:del w:id="609" w:author="Mriganka Medhi" w:date="2022-08-22T16:14:00Z">
                <w:r w:rsidR="00D40405" w:rsidDel="00BA220C">
                  <w:rPr>
                    <w:rFonts w:ascii="Times New Roman" w:hAnsi="Times New Roman" w:cs="Times New Roman"/>
                  </w:rPr>
                  <w:delText>Mechanical</w:delText>
                </w:r>
              </w:del>
            </w:ins>
          </w:p>
        </w:tc>
      </w:tr>
      <w:tr w:rsidR="00B834FB" w:rsidRPr="001C094A" w:rsidDel="00BA220C" w14:paraId="09862119" w14:textId="3365CB5D" w:rsidTr="00367836">
        <w:trPr>
          <w:trHeight w:val="1036"/>
          <w:del w:id="610" w:author="Mriganka Medhi" w:date="2022-08-22T16:14:00Z"/>
        </w:trPr>
        <w:tc>
          <w:tcPr>
            <w:tcW w:w="3438" w:type="dxa"/>
          </w:tcPr>
          <w:p w14:paraId="28BCA5F6" w14:textId="725B0154" w:rsidR="00B834FB" w:rsidDel="00BA220C" w:rsidRDefault="00B834FB" w:rsidP="00BC71FC">
            <w:pPr>
              <w:rPr>
                <w:del w:id="611" w:author="Mriganka Medhi" w:date="2022-08-22T16:14:00Z"/>
                <w:rFonts w:ascii="Times New Roman" w:hAnsi="Times New Roman" w:cs="Times New Roman"/>
                <w:b/>
              </w:rPr>
            </w:pPr>
            <w:del w:id="612" w:author="Mriganka Medhi" w:date="2022-08-22T16:14:00Z">
              <w:r w:rsidRPr="001C094A" w:rsidDel="00BA220C">
                <w:rPr>
                  <w:rFonts w:ascii="Times New Roman" w:hAnsi="Times New Roman" w:cs="Times New Roman"/>
                  <w:b/>
                </w:rPr>
                <w:lastRenderedPageBreak/>
                <w:delText>Signature:</w:delText>
              </w:r>
            </w:del>
          </w:p>
          <w:p w14:paraId="68378D74" w14:textId="284EDDA7" w:rsidR="00B834FB" w:rsidDel="00BA220C" w:rsidRDefault="00B834FB" w:rsidP="00BC71FC">
            <w:pPr>
              <w:rPr>
                <w:del w:id="613" w:author="Mriganka Medhi" w:date="2022-08-22T16:14:00Z"/>
                <w:rFonts w:ascii="Times New Roman" w:hAnsi="Times New Roman" w:cs="Times New Roman"/>
                <w:b/>
              </w:rPr>
            </w:pPr>
          </w:p>
          <w:p w14:paraId="363A9919" w14:textId="749A21B6" w:rsidR="00B834FB" w:rsidDel="00BA220C" w:rsidRDefault="00B834FB" w:rsidP="00BC71FC">
            <w:pPr>
              <w:rPr>
                <w:del w:id="614" w:author="Mriganka Medhi" w:date="2022-08-22T16:14:00Z"/>
                <w:rFonts w:ascii="Times New Roman" w:hAnsi="Times New Roman" w:cs="Times New Roman"/>
                <w:b/>
              </w:rPr>
            </w:pPr>
          </w:p>
          <w:p w14:paraId="01101486" w14:textId="580C3F59" w:rsidR="00B834FB" w:rsidDel="00BA220C" w:rsidRDefault="00B834FB" w:rsidP="00BC71FC">
            <w:pPr>
              <w:rPr>
                <w:del w:id="615" w:author="Mriganka Medhi" w:date="2022-08-22T16:14:00Z"/>
                <w:rFonts w:ascii="Times New Roman" w:hAnsi="Times New Roman" w:cs="Times New Roman"/>
                <w:b/>
              </w:rPr>
            </w:pPr>
          </w:p>
          <w:p w14:paraId="60F0143F" w14:textId="68E71976" w:rsidR="00B834FB" w:rsidRPr="001C094A" w:rsidDel="00BA220C" w:rsidRDefault="00B834FB" w:rsidP="00BC71FC">
            <w:pPr>
              <w:rPr>
                <w:del w:id="616" w:author="Mriganka Medhi" w:date="2022-08-22T16:14:00Z"/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75459E3C" w14:textId="2558D53D" w:rsidR="00B834FB" w:rsidRPr="001C094A" w:rsidDel="00BA220C" w:rsidRDefault="00B834FB" w:rsidP="00BC71FC">
            <w:pPr>
              <w:rPr>
                <w:del w:id="617" w:author="Mriganka Medhi" w:date="2022-08-22T16:14:00Z"/>
                <w:rFonts w:ascii="Times New Roman" w:hAnsi="Times New Roman" w:cs="Times New Roman"/>
                <w:b/>
              </w:rPr>
            </w:pPr>
            <w:del w:id="618" w:author="Mriganka Medhi" w:date="2022-08-22T16:14:00Z">
              <w:r w:rsidRPr="001C094A" w:rsidDel="00BA220C">
                <w:rPr>
                  <w:rFonts w:ascii="Times New Roman" w:hAnsi="Times New Roman" w:cs="Times New Roman"/>
                  <w:b/>
                </w:rPr>
                <w:delText>Signature:</w:delText>
              </w:r>
            </w:del>
          </w:p>
          <w:p w14:paraId="0AD457F0" w14:textId="5BF94C7E" w:rsidR="00B834FB" w:rsidRPr="001C094A" w:rsidDel="00BA220C" w:rsidRDefault="00B834FB" w:rsidP="00BC71FC">
            <w:pPr>
              <w:rPr>
                <w:del w:id="619" w:author="Mriganka Medhi" w:date="2022-08-22T16:14:00Z"/>
                <w:rFonts w:ascii="Times New Roman" w:hAnsi="Times New Roman" w:cs="Times New Roman"/>
                <w:b/>
              </w:rPr>
            </w:pPr>
          </w:p>
          <w:p w14:paraId="0F3E5AA5" w14:textId="05F8549F" w:rsidR="00B834FB" w:rsidRPr="001C094A" w:rsidDel="00BA220C" w:rsidRDefault="00B834FB" w:rsidP="00BC71FC">
            <w:pPr>
              <w:rPr>
                <w:del w:id="620" w:author="Mriganka Medhi" w:date="2022-08-22T16:14:00Z"/>
                <w:rFonts w:ascii="Times New Roman" w:hAnsi="Times New Roman" w:cs="Times New Roman"/>
                <w:b/>
              </w:rPr>
            </w:pPr>
          </w:p>
          <w:p w14:paraId="66283837" w14:textId="22D2F8E2" w:rsidR="00B834FB" w:rsidRPr="001C094A" w:rsidDel="00BA220C" w:rsidRDefault="00B834FB" w:rsidP="00BC71FC">
            <w:pPr>
              <w:rPr>
                <w:del w:id="621" w:author="Mriganka Medhi" w:date="2022-08-22T16:14:00Z"/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14:paraId="300192BD" w14:textId="06F4118F" w:rsidR="00B834FB" w:rsidRPr="001C094A" w:rsidDel="00BA220C" w:rsidRDefault="00B834FB" w:rsidP="00BC71FC">
            <w:pPr>
              <w:rPr>
                <w:del w:id="622" w:author="Mriganka Medhi" w:date="2022-08-22T16:14:00Z"/>
                <w:rFonts w:ascii="Times New Roman" w:hAnsi="Times New Roman" w:cs="Times New Roman"/>
                <w:b/>
              </w:rPr>
            </w:pPr>
            <w:del w:id="623" w:author="Mriganka Medhi" w:date="2022-08-22T16:14:00Z">
              <w:r w:rsidRPr="001C094A" w:rsidDel="00BA220C">
                <w:rPr>
                  <w:rFonts w:ascii="Times New Roman" w:hAnsi="Times New Roman" w:cs="Times New Roman"/>
                  <w:b/>
                </w:rPr>
                <w:delText>Signature:</w:delText>
              </w:r>
            </w:del>
          </w:p>
          <w:p w14:paraId="476720B2" w14:textId="5C525A1D" w:rsidR="00B834FB" w:rsidRPr="001C094A" w:rsidDel="00BA220C" w:rsidRDefault="00B834FB" w:rsidP="00BC71FC">
            <w:pPr>
              <w:rPr>
                <w:del w:id="624" w:author="Mriganka Medhi" w:date="2022-08-22T16:14:00Z"/>
                <w:rFonts w:ascii="Times New Roman" w:hAnsi="Times New Roman" w:cs="Times New Roman"/>
                <w:b/>
              </w:rPr>
            </w:pPr>
          </w:p>
          <w:p w14:paraId="5A5E23CE" w14:textId="5E57E918" w:rsidR="00B834FB" w:rsidRPr="001C094A" w:rsidDel="00BA220C" w:rsidRDefault="00B834FB" w:rsidP="00BC71FC">
            <w:pPr>
              <w:rPr>
                <w:del w:id="625" w:author="Mriganka Medhi" w:date="2022-08-22T16:14:00Z"/>
                <w:rFonts w:ascii="Times New Roman" w:hAnsi="Times New Roman" w:cs="Times New Roman"/>
                <w:b/>
              </w:rPr>
            </w:pPr>
          </w:p>
          <w:p w14:paraId="68907930" w14:textId="6D962066" w:rsidR="00B834FB" w:rsidRPr="001C094A" w:rsidDel="00BA220C" w:rsidRDefault="00B834FB" w:rsidP="00BC71FC">
            <w:pPr>
              <w:rPr>
                <w:del w:id="626" w:author="Mriganka Medhi" w:date="2022-08-22T16:14:00Z"/>
                <w:rFonts w:ascii="Times New Roman" w:hAnsi="Times New Roman" w:cs="Times New Roman"/>
                <w:b/>
              </w:rPr>
            </w:pPr>
          </w:p>
        </w:tc>
      </w:tr>
      <w:tr w:rsidR="00B834FB" w:rsidRPr="001C094A" w:rsidDel="00BA220C" w14:paraId="7C6A7527" w14:textId="60CC2280" w:rsidTr="00367836">
        <w:trPr>
          <w:trHeight w:val="98"/>
          <w:del w:id="627" w:author="Mriganka Medhi" w:date="2022-08-22T16:14:00Z"/>
        </w:trPr>
        <w:tc>
          <w:tcPr>
            <w:tcW w:w="3438" w:type="dxa"/>
          </w:tcPr>
          <w:p w14:paraId="79B07CD1" w14:textId="2ADB58FD" w:rsidR="00B834FB" w:rsidRPr="001C094A" w:rsidDel="00BA220C" w:rsidRDefault="00B834FB" w:rsidP="00C83A72">
            <w:pPr>
              <w:rPr>
                <w:del w:id="628" w:author="Mriganka Medhi" w:date="2022-08-22T16:14:00Z"/>
                <w:rFonts w:ascii="Times New Roman" w:hAnsi="Times New Roman" w:cs="Times New Roman"/>
                <w:b/>
              </w:rPr>
            </w:pPr>
            <w:del w:id="629" w:author="Mriganka Medhi" w:date="2022-08-22T16:14:00Z">
              <w:r w:rsidRPr="001C094A" w:rsidDel="00BA220C">
                <w:rPr>
                  <w:rFonts w:ascii="Times New Roman" w:hAnsi="Times New Roman" w:cs="Times New Roman"/>
                  <w:b/>
                </w:rPr>
                <w:delText>Date:</w:delText>
              </w:r>
            </w:del>
            <w:ins w:id="630" w:author="Ayush Choubey" w:date="2022-01-12T22:50:00Z">
              <w:del w:id="631" w:author="Mriganka Medhi" w:date="2022-08-22T16:14:00Z">
                <w:r w:rsidR="00F7424B" w:rsidDel="00BA220C">
                  <w:rPr>
                    <w:rFonts w:ascii="Times New Roman" w:hAnsi="Times New Roman" w:cs="Times New Roman"/>
                    <w:b/>
                  </w:rPr>
                  <w:delText xml:space="preserve"> 06-01-2022</w:delText>
                </w:r>
              </w:del>
            </w:ins>
          </w:p>
        </w:tc>
        <w:tc>
          <w:tcPr>
            <w:tcW w:w="2766" w:type="dxa"/>
          </w:tcPr>
          <w:p w14:paraId="02B15BBC" w14:textId="703EF20F" w:rsidR="00B834FB" w:rsidRPr="001C094A" w:rsidDel="00BA220C" w:rsidRDefault="00B834FB" w:rsidP="00C83A72">
            <w:pPr>
              <w:rPr>
                <w:del w:id="632" w:author="Mriganka Medhi" w:date="2022-08-22T16:14:00Z"/>
                <w:rFonts w:ascii="Times New Roman" w:hAnsi="Times New Roman" w:cs="Times New Roman"/>
                <w:b/>
              </w:rPr>
            </w:pPr>
            <w:del w:id="633" w:author="Mriganka Medhi" w:date="2022-08-22T16:14:00Z">
              <w:r w:rsidRPr="001C094A" w:rsidDel="00BA220C">
                <w:rPr>
                  <w:rFonts w:ascii="Times New Roman" w:hAnsi="Times New Roman" w:cs="Times New Roman"/>
                  <w:b/>
                </w:rPr>
                <w:delText>Date:</w:delText>
              </w:r>
            </w:del>
            <w:ins w:id="634" w:author="Ayush Choubey" w:date="2022-01-12T22:50:00Z">
              <w:del w:id="635" w:author="Mriganka Medhi" w:date="2022-08-22T16:14:00Z">
                <w:r w:rsidR="00F7424B" w:rsidDel="00BA220C">
                  <w:rPr>
                    <w:rFonts w:ascii="Times New Roman" w:hAnsi="Times New Roman" w:cs="Times New Roman"/>
                    <w:b/>
                  </w:rPr>
                  <w:delText xml:space="preserve"> 06-01-2022</w:delText>
                </w:r>
              </w:del>
            </w:ins>
          </w:p>
        </w:tc>
        <w:tc>
          <w:tcPr>
            <w:tcW w:w="3260" w:type="dxa"/>
          </w:tcPr>
          <w:p w14:paraId="6918EDDF" w14:textId="30484D59" w:rsidR="00B834FB" w:rsidRPr="001C094A" w:rsidDel="00BA220C" w:rsidRDefault="00B834FB" w:rsidP="00C83A72">
            <w:pPr>
              <w:rPr>
                <w:del w:id="636" w:author="Mriganka Medhi" w:date="2022-08-22T16:14:00Z"/>
                <w:rFonts w:ascii="Times New Roman" w:hAnsi="Times New Roman" w:cs="Times New Roman"/>
                <w:b/>
              </w:rPr>
            </w:pPr>
            <w:del w:id="637" w:author="Mriganka Medhi" w:date="2022-08-22T16:14:00Z">
              <w:r w:rsidRPr="001C094A" w:rsidDel="00BA220C">
                <w:rPr>
                  <w:rFonts w:ascii="Times New Roman" w:hAnsi="Times New Roman" w:cs="Times New Roman"/>
                  <w:b/>
                </w:rPr>
                <w:delText>Date:</w:delText>
              </w:r>
              <w:r w:rsidDel="00BA220C">
                <w:rPr>
                  <w:rFonts w:ascii="Times New Roman" w:hAnsi="Times New Roman" w:cs="Times New Roman"/>
                  <w:b/>
                </w:rPr>
                <w:delText xml:space="preserve"> </w:delText>
              </w:r>
            </w:del>
            <w:ins w:id="638" w:author="Ayush Choubey" w:date="2022-01-12T22:50:00Z">
              <w:del w:id="639" w:author="Mriganka Medhi" w:date="2022-08-22T16:14:00Z">
                <w:r w:rsidR="00F7424B" w:rsidDel="00BA220C">
                  <w:rPr>
                    <w:rFonts w:ascii="Times New Roman" w:hAnsi="Times New Roman" w:cs="Times New Roman"/>
                    <w:b/>
                  </w:rPr>
                  <w:delText xml:space="preserve"> 06-01-2022</w:delText>
                </w:r>
              </w:del>
            </w:ins>
          </w:p>
        </w:tc>
      </w:tr>
    </w:tbl>
    <w:tbl>
      <w:tblPr>
        <w:tblW w:w="9923" w:type="dxa"/>
        <w:tblInd w:w="-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BA220C" w:rsidRPr="00F6433A" w14:paraId="7A8ACCBB" w14:textId="77777777" w:rsidTr="00BA220C">
        <w:trPr>
          <w:ins w:id="640" w:author="Mriganka Medhi" w:date="2022-08-22T16:14:00Z"/>
        </w:trPr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78461BB0" w14:textId="77777777" w:rsidR="00BA220C" w:rsidRPr="00F6433A" w:rsidRDefault="00BA220C" w:rsidP="00184862">
            <w:pPr>
              <w:spacing w:after="0" w:line="240" w:lineRule="auto"/>
              <w:ind w:right="-108"/>
              <w:rPr>
                <w:ins w:id="641" w:author="Mriganka Medhi" w:date="2022-08-22T16:14:00Z"/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642" w:name="_Hlk111297067"/>
            <w:ins w:id="643" w:author="Mriganka Medhi" w:date="2022-08-22T16:14:00Z">
              <w:r w:rsidRPr="00F6433A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Date</w:t>
              </w:r>
            </w:ins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2D7E" w14:textId="77777777" w:rsidR="00BA220C" w:rsidRPr="00F6433A" w:rsidRDefault="00BA220C" w:rsidP="00184862">
            <w:pPr>
              <w:spacing w:after="0" w:line="240" w:lineRule="auto"/>
              <w:ind w:right="-151"/>
              <w:rPr>
                <w:ins w:id="644" w:author="Mriganka Medhi" w:date="2022-08-22T16:14:00Z"/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ins w:id="645" w:author="Mriganka Medhi" w:date="2022-08-22T16:14:00Z">
              <w:r w:rsidRPr="00F6433A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Manual Section Ref. &amp; Para</w:t>
              </w:r>
            </w:ins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0CAC" w14:textId="77777777" w:rsidR="00BA220C" w:rsidRPr="00F6433A" w:rsidRDefault="00BA220C" w:rsidP="00184862">
            <w:pPr>
              <w:spacing w:after="0" w:line="240" w:lineRule="auto"/>
              <w:ind w:right="-151"/>
              <w:rPr>
                <w:ins w:id="646" w:author="Mriganka Medhi" w:date="2022-08-22T16:14:00Z"/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ins w:id="647" w:author="Mriganka Medhi" w:date="2022-08-22T16:14:00Z">
              <w:r w:rsidRPr="00F6433A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Brief details of Revision</w:t>
              </w:r>
            </w:ins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E01EA6B" w14:textId="77777777" w:rsidR="00BA220C" w:rsidRPr="00F6433A" w:rsidRDefault="00BA220C" w:rsidP="00184862">
            <w:pPr>
              <w:tabs>
                <w:tab w:val="left" w:pos="1440"/>
                <w:tab w:val="left" w:pos="3240"/>
                <w:tab w:val="left" w:pos="8820"/>
              </w:tabs>
              <w:spacing w:after="0" w:line="240" w:lineRule="auto"/>
              <w:ind w:left="-108" w:right="-151"/>
              <w:jc w:val="center"/>
              <w:rPr>
                <w:ins w:id="648" w:author="Mriganka Medhi" w:date="2022-08-22T16:14:00Z"/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ins w:id="649" w:author="Mriganka Medhi" w:date="2022-08-22T16:14:00Z">
              <w:r w:rsidRPr="00F6433A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New Rev.</w:t>
              </w:r>
            </w:ins>
          </w:p>
        </w:tc>
      </w:tr>
      <w:tr w:rsidR="00BA220C" w:rsidRPr="00F6433A" w14:paraId="00661796" w14:textId="77777777" w:rsidTr="00BA220C">
        <w:trPr>
          <w:ins w:id="650" w:author="Mriganka Medhi" w:date="2022-08-22T16:14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39DD152D" w14:textId="77777777" w:rsidR="00BA220C" w:rsidRPr="00F6433A" w:rsidRDefault="00BA220C" w:rsidP="00184862">
            <w:pPr>
              <w:spacing w:after="0" w:line="240" w:lineRule="auto"/>
              <w:ind w:right="-108"/>
              <w:rPr>
                <w:ins w:id="651" w:author="Mriganka Medhi" w:date="2022-08-22T16:1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652" w:author="Mriganka Medhi" w:date="2022-08-22T16:14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13</w:t>
              </w:r>
              <w:r w:rsidRPr="00F6433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-08-2022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8220E8" w14:textId="77777777" w:rsidR="00BA220C" w:rsidRPr="00F6433A" w:rsidRDefault="00BA220C" w:rsidP="00184862">
            <w:pPr>
              <w:spacing w:after="0" w:line="240" w:lineRule="auto"/>
              <w:ind w:right="-151"/>
              <w:rPr>
                <w:ins w:id="653" w:author="Mriganka Medhi" w:date="2022-08-22T16:1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654" w:author="Mriganka Medhi" w:date="2022-08-22T16:14:00Z">
              <w:r w:rsidRPr="00F6433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Header</w:t>
              </w:r>
            </w:ins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356203" w14:textId="77777777" w:rsidR="00BA220C" w:rsidRPr="00F6433A" w:rsidRDefault="00BA220C" w:rsidP="00184862">
            <w:pPr>
              <w:spacing w:after="0" w:line="240" w:lineRule="auto"/>
              <w:jc w:val="both"/>
              <w:rPr>
                <w:ins w:id="655" w:author="Mriganka Medhi" w:date="2022-08-22T16:1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656" w:author="Mriganka Medhi" w:date="2022-08-22T16:14:00Z">
              <w:r w:rsidRPr="00F6433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Company logo &amp; Document no.</w:t>
              </w:r>
            </w:ins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2FDDF23" w14:textId="2C52D140" w:rsidR="00BA220C" w:rsidRPr="00F6433A" w:rsidRDefault="00BA220C" w:rsidP="00184862">
            <w:pPr>
              <w:tabs>
                <w:tab w:val="left" w:pos="1440"/>
                <w:tab w:val="left" w:pos="3240"/>
                <w:tab w:val="left" w:pos="8820"/>
              </w:tabs>
              <w:spacing w:after="0" w:line="240" w:lineRule="auto"/>
              <w:ind w:left="-108" w:right="-151"/>
              <w:jc w:val="center"/>
              <w:rPr>
                <w:ins w:id="657" w:author="Mriganka Medhi" w:date="2022-08-22T16:14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658" w:author="Mriganka Medhi" w:date="2022-08-22T16:14:00Z">
              <w:r w:rsidRPr="00F6433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0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3</w:t>
              </w:r>
            </w:ins>
          </w:p>
        </w:tc>
      </w:tr>
      <w:tr w:rsidR="00BA220C" w:rsidRPr="00F6433A" w14:paraId="3847506F" w14:textId="77777777" w:rsidTr="00BA220C">
        <w:trPr>
          <w:ins w:id="659" w:author="Mriganka Medhi" w:date="2022-08-22T16:14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7A38F1C" w14:textId="77777777" w:rsidR="00BA220C" w:rsidRPr="00F6433A" w:rsidRDefault="00BA220C" w:rsidP="00184862">
            <w:pPr>
              <w:spacing w:after="0" w:line="240" w:lineRule="auto"/>
              <w:ind w:right="-108"/>
              <w:rPr>
                <w:ins w:id="660" w:author="Mriganka Medhi" w:date="2022-08-22T16:14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B6192B" w14:textId="77777777" w:rsidR="00BA220C" w:rsidRPr="00F6433A" w:rsidRDefault="00BA220C" w:rsidP="00184862">
            <w:pPr>
              <w:spacing w:after="0" w:line="240" w:lineRule="auto"/>
              <w:ind w:right="-151"/>
              <w:rPr>
                <w:ins w:id="661" w:author="Mriganka Medhi" w:date="2022-08-22T16:14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F02903" w14:textId="77777777" w:rsidR="00BA220C" w:rsidRPr="00F6433A" w:rsidRDefault="00BA220C" w:rsidP="00184862">
            <w:pPr>
              <w:spacing w:after="0" w:line="240" w:lineRule="auto"/>
              <w:jc w:val="both"/>
              <w:rPr>
                <w:ins w:id="662" w:author="Mriganka Medhi" w:date="2022-08-22T16:14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462403E" w14:textId="77777777" w:rsidR="00BA220C" w:rsidRPr="00F6433A" w:rsidRDefault="00BA220C" w:rsidP="00184862">
            <w:pPr>
              <w:tabs>
                <w:tab w:val="left" w:pos="1440"/>
                <w:tab w:val="left" w:pos="3240"/>
                <w:tab w:val="left" w:pos="8820"/>
              </w:tabs>
              <w:spacing w:after="0" w:line="240" w:lineRule="auto"/>
              <w:ind w:left="-108" w:right="-151"/>
              <w:jc w:val="center"/>
              <w:rPr>
                <w:ins w:id="663" w:author="Mriganka Medhi" w:date="2022-08-22T16:14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20C" w:rsidRPr="00F6433A" w14:paraId="7F1CA5FC" w14:textId="77777777" w:rsidTr="00BA220C">
        <w:trPr>
          <w:ins w:id="664" w:author="Mriganka Medhi" w:date="2022-08-22T16:14:00Z"/>
        </w:trPr>
        <w:tc>
          <w:tcPr>
            <w:tcW w:w="1277" w:type="dxa"/>
            <w:tcBorders>
              <w:right w:val="nil"/>
            </w:tcBorders>
          </w:tcPr>
          <w:p w14:paraId="22E577DC" w14:textId="77777777" w:rsidR="00BA220C" w:rsidRPr="00F6433A" w:rsidRDefault="00BA220C" w:rsidP="00184862">
            <w:pPr>
              <w:spacing w:after="0" w:line="240" w:lineRule="auto"/>
              <w:ind w:right="-151"/>
              <w:jc w:val="center"/>
              <w:rPr>
                <w:ins w:id="665" w:author="Mriganka Medhi" w:date="2022-08-22T16:14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5833FBFA" w14:textId="77777777" w:rsidR="00BA220C" w:rsidRPr="00F6433A" w:rsidRDefault="00BA220C" w:rsidP="00184862">
            <w:pPr>
              <w:spacing w:after="0" w:line="240" w:lineRule="auto"/>
              <w:ind w:right="-151"/>
              <w:jc w:val="center"/>
              <w:rPr>
                <w:ins w:id="666" w:author="Mriganka Medhi" w:date="2022-08-22T16:14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5D56837B" w14:textId="77777777" w:rsidR="00BA220C" w:rsidRPr="00F6433A" w:rsidRDefault="00BA220C" w:rsidP="00184862">
            <w:pPr>
              <w:spacing w:after="120"/>
              <w:rPr>
                <w:ins w:id="667" w:author="Mriganka Medhi" w:date="2022-08-22T16:14:00Z"/>
                <w:rFonts w:ascii="Times New Roman" w:eastAsia="Calibri" w:hAnsi="Times New Roman" w:cs="Times New Roman"/>
                <w:lang w:val="x-none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5AFEE178" w14:textId="77777777" w:rsidR="00BA220C" w:rsidRPr="00F6433A" w:rsidRDefault="00BA220C" w:rsidP="00184862">
            <w:pPr>
              <w:tabs>
                <w:tab w:val="left" w:pos="1440"/>
                <w:tab w:val="left" w:pos="3240"/>
                <w:tab w:val="left" w:pos="8820"/>
              </w:tabs>
              <w:spacing w:after="0" w:line="240" w:lineRule="auto"/>
              <w:ind w:left="-108" w:right="-151"/>
              <w:jc w:val="center"/>
              <w:rPr>
                <w:ins w:id="668" w:author="Mriganka Medhi" w:date="2022-08-22T16:14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642"/>
    </w:tbl>
    <w:p w14:paraId="1B1D54A7" w14:textId="49B6EC41" w:rsidR="00BD5437" w:rsidRDefault="00BD5437" w:rsidP="00B834FB">
      <w:pPr>
        <w:rPr>
          <w:ins w:id="669" w:author="Mriganka Medhi" w:date="2022-08-22T16:14:00Z"/>
          <w:rFonts w:ascii="Times New Roman" w:hAnsi="Times New Roman" w:cs="Times New Roman"/>
          <w:b/>
          <w:sz w:val="24"/>
          <w:szCs w:val="24"/>
        </w:rPr>
      </w:pPr>
    </w:p>
    <w:p w14:paraId="0992479E" w14:textId="42A60E43" w:rsidR="00BA220C" w:rsidRDefault="00BA220C" w:rsidP="00B834FB">
      <w:pPr>
        <w:rPr>
          <w:ins w:id="670" w:author="Mriganka Medhi" w:date="2022-08-22T16:14:00Z"/>
          <w:rFonts w:ascii="Times New Roman" w:hAnsi="Times New Roman" w:cs="Times New Roman"/>
          <w:b/>
          <w:sz w:val="24"/>
          <w:szCs w:val="24"/>
        </w:rPr>
      </w:pPr>
    </w:p>
    <w:tbl>
      <w:tblPr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BA220C" w:rsidRPr="003570C6" w14:paraId="4660918E" w14:textId="77777777" w:rsidTr="00184862">
        <w:trPr>
          <w:ins w:id="671" w:author="Mriganka Medhi" w:date="2022-08-22T16:14:00Z"/>
        </w:trPr>
        <w:tc>
          <w:tcPr>
            <w:tcW w:w="3119" w:type="dxa"/>
            <w:shd w:val="clear" w:color="auto" w:fill="auto"/>
          </w:tcPr>
          <w:p w14:paraId="6F7C9211" w14:textId="77777777" w:rsidR="00BA220C" w:rsidRPr="00483B39" w:rsidRDefault="00BA220C" w:rsidP="00184862">
            <w:pPr>
              <w:rPr>
                <w:ins w:id="672" w:author="Mriganka Medhi" w:date="2022-08-22T16:14:00Z"/>
                <w:rFonts w:ascii="Times New Roman" w:eastAsia="Times New Roman" w:hAnsi="Times New Roman" w:cs="Times New Roman"/>
                <w:b/>
              </w:rPr>
            </w:pPr>
            <w:bookmarkStart w:id="673" w:name="_Hlk111298021"/>
            <w:ins w:id="674" w:author="Mriganka Medhi" w:date="2022-08-22T16:14:00Z">
              <w:r w:rsidRPr="00483B39">
                <w:rPr>
                  <w:rFonts w:ascii="Times New Roman" w:eastAsia="Times New Roman" w:hAnsi="Times New Roman" w:cs="Times New Roman"/>
                  <w:b/>
                </w:rPr>
                <w:t xml:space="preserve">Prepared By: </w:t>
              </w:r>
            </w:ins>
          </w:p>
          <w:p w14:paraId="18FC987B" w14:textId="77777777" w:rsidR="00BA220C" w:rsidRPr="00483B39" w:rsidRDefault="00BA220C" w:rsidP="00184862">
            <w:pPr>
              <w:rPr>
                <w:ins w:id="675" w:author="Mriganka Medhi" w:date="2022-08-22T16:14:00Z"/>
                <w:rFonts w:ascii="Times New Roman" w:eastAsia="Times New Roman" w:hAnsi="Times New Roman" w:cs="Times New Roman"/>
              </w:rPr>
            </w:pPr>
            <w:ins w:id="676" w:author="Mriganka Medhi" w:date="2022-08-22T16:14:00Z">
              <w:r w:rsidRPr="00483B39">
                <w:rPr>
                  <w:rFonts w:ascii="Times New Roman" w:eastAsia="Times New Roman" w:hAnsi="Times New Roman" w:cs="Times New Roman"/>
                </w:rPr>
                <w:t>Head Mechanical Maintenance, Battery 1- MCD</w:t>
              </w:r>
            </w:ins>
          </w:p>
        </w:tc>
        <w:tc>
          <w:tcPr>
            <w:tcW w:w="3261" w:type="dxa"/>
            <w:shd w:val="clear" w:color="auto" w:fill="auto"/>
          </w:tcPr>
          <w:p w14:paraId="2D72555E" w14:textId="77777777" w:rsidR="00BA220C" w:rsidRPr="00483B39" w:rsidRDefault="00BA220C" w:rsidP="00184862">
            <w:pPr>
              <w:rPr>
                <w:ins w:id="677" w:author="Mriganka Medhi" w:date="2022-08-22T16:14:00Z"/>
                <w:rFonts w:ascii="Times New Roman" w:eastAsia="Times New Roman" w:hAnsi="Times New Roman" w:cs="Times New Roman"/>
                <w:b/>
              </w:rPr>
            </w:pPr>
            <w:ins w:id="678" w:author="Mriganka Medhi" w:date="2022-08-22T16:14:00Z">
              <w:r w:rsidRPr="00483B39">
                <w:rPr>
                  <w:rFonts w:ascii="Times New Roman" w:eastAsia="Times New Roman" w:hAnsi="Times New Roman" w:cs="Times New Roman"/>
                  <w:b/>
                </w:rPr>
                <w:t xml:space="preserve">Reviewed &amp; Issued By: </w:t>
              </w:r>
            </w:ins>
          </w:p>
          <w:p w14:paraId="1641B0D9" w14:textId="77777777" w:rsidR="00BA220C" w:rsidRPr="00483B39" w:rsidRDefault="00BA220C" w:rsidP="00184862">
            <w:pPr>
              <w:rPr>
                <w:ins w:id="679" w:author="Mriganka Medhi" w:date="2022-08-22T16:14:00Z"/>
                <w:rFonts w:ascii="Times New Roman" w:eastAsia="Times New Roman" w:hAnsi="Times New Roman" w:cs="Times New Roman"/>
              </w:rPr>
            </w:pPr>
            <w:ins w:id="680" w:author="Mriganka Medhi" w:date="2022-08-22T16:14:00Z">
              <w:r w:rsidRPr="00483B39">
                <w:rPr>
                  <w:rFonts w:ascii="Times New Roman" w:eastAsia="Times New Roman" w:hAnsi="Times New Roman" w:cs="Times New Roman"/>
                </w:rPr>
                <w:t>Management Representative</w:t>
              </w:r>
            </w:ins>
          </w:p>
        </w:tc>
        <w:tc>
          <w:tcPr>
            <w:tcW w:w="3118" w:type="dxa"/>
            <w:shd w:val="clear" w:color="auto" w:fill="auto"/>
          </w:tcPr>
          <w:p w14:paraId="712A230F" w14:textId="77777777" w:rsidR="00BA220C" w:rsidRPr="00483B39" w:rsidRDefault="00BA220C" w:rsidP="00184862">
            <w:pPr>
              <w:rPr>
                <w:ins w:id="681" w:author="Mriganka Medhi" w:date="2022-08-22T16:14:00Z"/>
                <w:rFonts w:ascii="Times New Roman" w:eastAsia="Times New Roman" w:hAnsi="Times New Roman" w:cs="Times New Roman"/>
                <w:b/>
              </w:rPr>
            </w:pPr>
            <w:ins w:id="682" w:author="Mriganka Medhi" w:date="2022-08-22T16:14:00Z">
              <w:r w:rsidRPr="00483B39">
                <w:rPr>
                  <w:rFonts w:ascii="Times New Roman" w:eastAsia="Times New Roman" w:hAnsi="Times New Roman" w:cs="Times New Roman"/>
                  <w:b/>
                </w:rPr>
                <w:t xml:space="preserve">Approved By: </w:t>
              </w:r>
            </w:ins>
          </w:p>
          <w:p w14:paraId="788FF96C" w14:textId="77777777" w:rsidR="00BA220C" w:rsidRPr="00483B39" w:rsidRDefault="00BA220C" w:rsidP="00184862">
            <w:pPr>
              <w:rPr>
                <w:ins w:id="683" w:author="Mriganka Medhi" w:date="2022-08-22T16:14:00Z"/>
                <w:rFonts w:ascii="Times New Roman" w:eastAsia="Times New Roman" w:hAnsi="Times New Roman" w:cs="Times New Roman"/>
              </w:rPr>
            </w:pPr>
            <w:ins w:id="684" w:author="Mriganka Medhi" w:date="2022-08-22T16:14:00Z">
              <w:r w:rsidRPr="00483B39">
                <w:rPr>
                  <w:rFonts w:ascii="Times New Roman" w:eastAsia="Times New Roman" w:hAnsi="Times New Roman" w:cs="Times New Roman"/>
                </w:rPr>
                <w:t>Head Mechanical Maintenance MCD</w:t>
              </w:r>
            </w:ins>
          </w:p>
        </w:tc>
      </w:tr>
      <w:tr w:rsidR="00BA220C" w:rsidRPr="003570C6" w14:paraId="1BA803A9" w14:textId="77777777" w:rsidTr="00184862">
        <w:trPr>
          <w:trHeight w:val="987"/>
          <w:ins w:id="685" w:author="Mriganka Medhi" w:date="2022-08-22T16:14:00Z"/>
        </w:trPr>
        <w:tc>
          <w:tcPr>
            <w:tcW w:w="3119" w:type="dxa"/>
            <w:shd w:val="clear" w:color="auto" w:fill="auto"/>
          </w:tcPr>
          <w:p w14:paraId="01BCCF07" w14:textId="77777777" w:rsidR="00BA220C" w:rsidRPr="00483B39" w:rsidRDefault="00BA220C" w:rsidP="00184862">
            <w:pPr>
              <w:rPr>
                <w:ins w:id="686" w:author="Mriganka Medhi" w:date="2022-08-22T16:14:00Z"/>
                <w:rFonts w:ascii="Times New Roman" w:eastAsia="Times New Roman" w:hAnsi="Times New Roman" w:cs="Times New Roman"/>
                <w:b/>
              </w:rPr>
            </w:pPr>
            <w:ins w:id="687" w:author="Mriganka Medhi" w:date="2022-08-22T16:14:00Z">
              <w:r w:rsidRPr="00483B39">
                <w:rPr>
                  <w:rFonts w:ascii="Times New Roman" w:eastAsia="Times New Roman" w:hAnsi="Times New Roman" w:cs="Times New Roman"/>
                  <w:b/>
                </w:rPr>
                <w:t>Signature:</w:t>
              </w:r>
            </w:ins>
          </w:p>
          <w:p w14:paraId="435EFC3C" w14:textId="77777777" w:rsidR="00BA220C" w:rsidRPr="00483B39" w:rsidRDefault="00BA220C" w:rsidP="00184862">
            <w:pPr>
              <w:rPr>
                <w:ins w:id="688" w:author="Mriganka Medhi" w:date="2022-08-22T16:14:00Z"/>
                <w:rFonts w:ascii="Times New Roman" w:eastAsia="Times New Roman" w:hAnsi="Times New Roman" w:cs="Times New Roman"/>
                <w:b/>
              </w:rPr>
            </w:pPr>
          </w:p>
          <w:p w14:paraId="2DFF6896" w14:textId="77777777" w:rsidR="00BA220C" w:rsidRPr="00483B39" w:rsidRDefault="00BA220C" w:rsidP="00184862">
            <w:pPr>
              <w:rPr>
                <w:ins w:id="689" w:author="Mriganka Medhi" w:date="2022-08-22T16:14:00Z"/>
                <w:rFonts w:ascii="Times New Roman" w:eastAsia="Times New Roman" w:hAnsi="Times New Roman" w:cs="Times New Roman"/>
                <w:b/>
              </w:rPr>
            </w:pPr>
          </w:p>
          <w:p w14:paraId="3A5C045B" w14:textId="77777777" w:rsidR="00BA220C" w:rsidRPr="00483B39" w:rsidRDefault="00BA220C" w:rsidP="00184862">
            <w:pPr>
              <w:rPr>
                <w:ins w:id="690" w:author="Mriganka Medhi" w:date="2022-08-22T16:14:00Z"/>
                <w:rFonts w:ascii="Times New Roman" w:eastAsia="Times New Roman" w:hAnsi="Times New Roman" w:cs="Times New Roman"/>
                <w:b/>
              </w:rPr>
            </w:pPr>
          </w:p>
          <w:p w14:paraId="771FE3EF" w14:textId="77777777" w:rsidR="00BA220C" w:rsidRPr="00483B39" w:rsidRDefault="00BA220C" w:rsidP="00184862">
            <w:pPr>
              <w:rPr>
                <w:ins w:id="691" w:author="Mriganka Medhi" w:date="2022-08-22T16:14:00Z"/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1D782F9A" w14:textId="77777777" w:rsidR="00BA220C" w:rsidRPr="00483B39" w:rsidRDefault="00BA220C" w:rsidP="00184862">
            <w:pPr>
              <w:rPr>
                <w:ins w:id="692" w:author="Mriganka Medhi" w:date="2022-08-22T16:14:00Z"/>
                <w:rFonts w:ascii="Times New Roman" w:eastAsia="Times New Roman" w:hAnsi="Times New Roman" w:cs="Times New Roman"/>
                <w:b/>
              </w:rPr>
            </w:pPr>
            <w:ins w:id="693" w:author="Mriganka Medhi" w:date="2022-08-22T16:14:00Z">
              <w:r w:rsidRPr="00483B39">
                <w:rPr>
                  <w:rFonts w:ascii="Times New Roman" w:eastAsia="Times New Roman" w:hAnsi="Times New Roman" w:cs="Times New Roman"/>
                  <w:b/>
                </w:rPr>
                <w:t>Signature:</w:t>
              </w:r>
            </w:ins>
          </w:p>
          <w:p w14:paraId="26C6F074" w14:textId="77777777" w:rsidR="00BA220C" w:rsidRPr="00483B39" w:rsidRDefault="00BA220C" w:rsidP="00184862">
            <w:pPr>
              <w:rPr>
                <w:ins w:id="694" w:author="Mriganka Medhi" w:date="2022-08-22T16:14:00Z"/>
                <w:rFonts w:ascii="Times New Roman" w:eastAsia="Times New Roman" w:hAnsi="Times New Roman" w:cs="Times New Roman"/>
                <w:b/>
              </w:rPr>
            </w:pPr>
          </w:p>
          <w:p w14:paraId="39034CE3" w14:textId="77777777" w:rsidR="00BA220C" w:rsidRPr="00483B39" w:rsidRDefault="00BA220C" w:rsidP="00184862">
            <w:pPr>
              <w:rPr>
                <w:ins w:id="695" w:author="Mriganka Medhi" w:date="2022-08-22T16:14:00Z"/>
                <w:rFonts w:ascii="Times New Roman" w:eastAsia="Times New Roman" w:hAnsi="Times New Roman" w:cs="Times New Roman"/>
                <w:b/>
              </w:rPr>
            </w:pPr>
          </w:p>
          <w:p w14:paraId="4EA96386" w14:textId="77777777" w:rsidR="00BA220C" w:rsidRPr="00483B39" w:rsidRDefault="00BA220C" w:rsidP="00184862">
            <w:pPr>
              <w:rPr>
                <w:ins w:id="696" w:author="Mriganka Medhi" w:date="2022-08-22T16:14:00Z"/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535BFB52" w14:textId="77777777" w:rsidR="00BA220C" w:rsidRPr="00483B39" w:rsidRDefault="00BA220C" w:rsidP="00184862">
            <w:pPr>
              <w:rPr>
                <w:ins w:id="697" w:author="Mriganka Medhi" w:date="2022-08-22T16:14:00Z"/>
                <w:rFonts w:ascii="Times New Roman" w:eastAsia="Times New Roman" w:hAnsi="Times New Roman" w:cs="Times New Roman"/>
                <w:b/>
              </w:rPr>
            </w:pPr>
            <w:ins w:id="698" w:author="Mriganka Medhi" w:date="2022-08-22T16:14:00Z">
              <w:r w:rsidRPr="00483B39">
                <w:rPr>
                  <w:rFonts w:ascii="Times New Roman" w:eastAsia="Times New Roman" w:hAnsi="Times New Roman" w:cs="Times New Roman"/>
                  <w:b/>
                </w:rPr>
                <w:t>Signature:</w:t>
              </w:r>
            </w:ins>
          </w:p>
          <w:p w14:paraId="0AC56B5C" w14:textId="77777777" w:rsidR="00BA220C" w:rsidRPr="00483B39" w:rsidRDefault="00BA220C" w:rsidP="00184862">
            <w:pPr>
              <w:rPr>
                <w:ins w:id="699" w:author="Mriganka Medhi" w:date="2022-08-22T16:14:00Z"/>
                <w:rFonts w:ascii="Times New Roman" w:eastAsia="Times New Roman" w:hAnsi="Times New Roman" w:cs="Times New Roman"/>
                <w:b/>
              </w:rPr>
            </w:pPr>
          </w:p>
          <w:p w14:paraId="52B4517B" w14:textId="77777777" w:rsidR="00BA220C" w:rsidRPr="00483B39" w:rsidRDefault="00BA220C" w:rsidP="00184862">
            <w:pPr>
              <w:rPr>
                <w:ins w:id="700" w:author="Mriganka Medhi" w:date="2022-08-22T16:14:00Z"/>
                <w:rFonts w:ascii="Times New Roman" w:eastAsia="Times New Roman" w:hAnsi="Times New Roman" w:cs="Times New Roman"/>
                <w:b/>
              </w:rPr>
            </w:pPr>
          </w:p>
          <w:p w14:paraId="6AA6CA33" w14:textId="77777777" w:rsidR="00BA220C" w:rsidRPr="00483B39" w:rsidRDefault="00BA220C" w:rsidP="00184862">
            <w:pPr>
              <w:rPr>
                <w:ins w:id="701" w:author="Mriganka Medhi" w:date="2022-08-22T16:14:00Z"/>
                <w:rFonts w:ascii="Times New Roman" w:eastAsia="Times New Roman" w:hAnsi="Times New Roman" w:cs="Times New Roman"/>
                <w:b/>
              </w:rPr>
            </w:pPr>
          </w:p>
        </w:tc>
      </w:tr>
      <w:tr w:rsidR="00BA220C" w:rsidRPr="001C094A" w14:paraId="7C548C3C" w14:textId="77777777" w:rsidTr="00184862">
        <w:trPr>
          <w:ins w:id="702" w:author="Mriganka Medhi" w:date="2022-08-22T16:14:00Z"/>
        </w:trPr>
        <w:tc>
          <w:tcPr>
            <w:tcW w:w="3119" w:type="dxa"/>
            <w:shd w:val="clear" w:color="auto" w:fill="auto"/>
          </w:tcPr>
          <w:p w14:paraId="17A12AE9" w14:textId="77777777" w:rsidR="00BA220C" w:rsidRPr="00483B39" w:rsidRDefault="00BA220C" w:rsidP="00184862">
            <w:pPr>
              <w:rPr>
                <w:ins w:id="703" w:author="Mriganka Medhi" w:date="2022-08-22T16:14:00Z"/>
                <w:rFonts w:ascii="Times New Roman" w:eastAsia="Times New Roman" w:hAnsi="Times New Roman" w:cs="Times New Roman"/>
                <w:b/>
              </w:rPr>
            </w:pPr>
            <w:ins w:id="704" w:author="Mriganka Medhi" w:date="2022-08-22T16:14:00Z">
              <w:r w:rsidRPr="00483B39">
                <w:rPr>
                  <w:rFonts w:ascii="Times New Roman" w:eastAsia="Times New Roman" w:hAnsi="Times New Roman" w:cs="Times New Roman"/>
                  <w:b/>
                </w:rPr>
                <w:t>Review Date: 13.08.2022</w:t>
              </w:r>
            </w:ins>
          </w:p>
        </w:tc>
        <w:tc>
          <w:tcPr>
            <w:tcW w:w="3261" w:type="dxa"/>
            <w:shd w:val="clear" w:color="auto" w:fill="auto"/>
          </w:tcPr>
          <w:p w14:paraId="1CF7EF2F" w14:textId="77777777" w:rsidR="00BA220C" w:rsidRPr="00483B39" w:rsidRDefault="00BA220C" w:rsidP="00184862">
            <w:pPr>
              <w:rPr>
                <w:ins w:id="705" w:author="Mriganka Medhi" w:date="2022-08-22T16:14:00Z"/>
                <w:rFonts w:ascii="Times New Roman" w:eastAsia="Times New Roman" w:hAnsi="Times New Roman" w:cs="Times New Roman"/>
                <w:b/>
              </w:rPr>
            </w:pPr>
            <w:ins w:id="706" w:author="Mriganka Medhi" w:date="2022-08-22T16:14:00Z">
              <w:r w:rsidRPr="00483B39">
                <w:rPr>
                  <w:rFonts w:ascii="Times New Roman" w:eastAsia="Times New Roman" w:hAnsi="Times New Roman" w:cs="Times New Roman"/>
                  <w:b/>
                </w:rPr>
                <w:t>Review Date: 13.08.2022</w:t>
              </w:r>
            </w:ins>
          </w:p>
        </w:tc>
        <w:tc>
          <w:tcPr>
            <w:tcW w:w="3118" w:type="dxa"/>
            <w:shd w:val="clear" w:color="auto" w:fill="auto"/>
          </w:tcPr>
          <w:p w14:paraId="6E9F9CF0" w14:textId="77777777" w:rsidR="00BA220C" w:rsidRPr="00483B39" w:rsidRDefault="00BA220C" w:rsidP="00184862">
            <w:pPr>
              <w:rPr>
                <w:ins w:id="707" w:author="Mriganka Medhi" w:date="2022-08-22T16:14:00Z"/>
                <w:rFonts w:ascii="Times New Roman" w:eastAsia="Times New Roman" w:hAnsi="Times New Roman" w:cs="Times New Roman"/>
                <w:b/>
              </w:rPr>
            </w:pPr>
            <w:ins w:id="708" w:author="Mriganka Medhi" w:date="2022-08-22T16:14:00Z">
              <w:r w:rsidRPr="00483B39">
                <w:rPr>
                  <w:rFonts w:ascii="Times New Roman" w:eastAsia="Times New Roman" w:hAnsi="Times New Roman" w:cs="Times New Roman"/>
                  <w:b/>
                </w:rPr>
                <w:t>Review Date: 13.08.2022</w:t>
              </w:r>
            </w:ins>
          </w:p>
        </w:tc>
      </w:tr>
      <w:bookmarkEnd w:id="673"/>
    </w:tbl>
    <w:p w14:paraId="777DF874" w14:textId="77777777" w:rsidR="00BA220C" w:rsidRDefault="00BA220C" w:rsidP="00B834FB">
      <w:pPr>
        <w:rPr>
          <w:rFonts w:ascii="Times New Roman" w:hAnsi="Times New Roman" w:cs="Times New Roman"/>
          <w:b/>
          <w:sz w:val="24"/>
          <w:szCs w:val="24"/>
        </w:rPr>
      </w:pPr>
    </w:p>
    <w:sectPr w:rsidR="00BA220C" w:rsidSect="00C404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E7C5B" w14:textId="77777777" w:rsidR="001E0659" w:rsidRDefault="001E0659" w:rsidP="0036287A">
      <w:pPr>
        <w:spacing w:after="0" w:line="240" w:lineRule="auto"/>
      </w:pPr>
      <w:r>
        <w:separator/>
      </w:r>
    </w:p>
  </w:endnote>
  <w:endnote w:type="continuationSeparator" w:id="0">
    <w:p w14:paraId="4E916AC2" w14:textId="77777777" w:rsidR="001E0659" w:rsidRDefault="001E065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6B806" w14:textId="77777777" w:rsidR="00BA220C" w:rsidRDefault="00BA22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7C62" w14:textId="0536694C" w:rsidR="00BC71FC" w:rsidRDefault="00BA220C">
    <w:pPr>
      <w:pStyle w:val="Footer"/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723425" wp14:editId="497B668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5" name="MSIPCMb1c14bfe9d2c5696fe32b9be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EB098B" w14:textId="3D3FAFE7" w:rsidR="00BA220C" w:rsidRPr="00BA220C" w:rsidRDefault="00BA220C" w:rsidP="00BA220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BA220C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723425" id="_x0000_t202" coordsize="21600,21600" o:spt="202" path="m,l,21600r21600,l21600,xe">
              <v:stroke joinstyle="miter"/>
              <v:path gradientshapeok="t" o:connecttype="rect"/>
            </v:shapetype>
            <v:shape id="MSIPCMb1c14bfe9d2c5696fe32b9be" o:spid="_x0000_s1028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55EB098B" w14:textId="3D3FAFE7" w:rsidR="00BA220C" w:rsidRPr="00BA220C" w:rsidRDefault="00BA220C" w:rsidP="00BA220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BA220C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C71FC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BC71FC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BC71FC">
      <w:rPr>
        <w:rFonts w:ascii="Times New Roman" w:hAnsi="Times New Roman"/>
        <w:i/>
        <w:iCs/>
        <w:sz w:val="16"/>
        <w:szCs w:val="24"/>
      </w:rPr>
      <w:t>in Red.  </w:t>
    </w:r>
    <w:r w:rsidR="00BC71FC"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FE634" w14:textId="77777777" w:rsidR="00BA220C" w:rsidRDefault="00BA2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CD000" w14:textId="77777777" w:rsidR="001E0659" w:rsidRDefault="001E0659" w:rsidP="0036287A">
      <w:pPr>
        <w:spacing w:after="0" w:line="240" w:lineRule="auto"/>
      </w:pPr>
      <w:r>
        <w:separator/>
      </w:r>
    </w:p>
  </w:footnote>
  <w:footnote w:type="continuationSeparator" w:id="0">
    <w:p w14:paraId="6A3DDCD1" w14:textId="77777777" w:rsidR="001E0659" w:rsidRDefault="001E065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78098" w14:textId="77777777" w:rsidR="00BA220C" w:rsidRDefault="00BA22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BA220C" w14:paraId="39DDBF17" w14:textId="77777777" w:rsidTr="00184862">
      <w:trPr>
        <w:trHeight w:val="251"/>
        <w:ins w:id="709" w:author="Mriganka Medhi" w:date="2022-08-22T16:11:00Z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9F6E81C" w14:textId="73DECE17" w:rsidR="00BA220C" w:rsidRDefault="00BA220C" w:rsidP="00BA220C">
          <w:pPr>
            <w:pStyle w:val="Header"/>
            <w:spacing w:line="276" w:lineRule="auto"/>
            <w:ind w:left="-122"/>
            <w:jc w:val="center"/>
            <w:rPr>
              <w:ins w:id="710" w:author="Mriganka Medhi" w:date="2022-08-22T16:11:00Z"/>
            </w:rPr>
          </w:pPr>
          <w:ins w:id="711" w:author="Mriganka Medhi" w:date="2022-08-22T16:11:00Z">
            <w:r w:rsidRPr="003450E1">
              <w:rPr>
                <w:noProof/>
              </w:rPr>
              <w:drawing>
                <wp:inline distT="0" distB="0" distL="0" distR="0" wp14:anchorId="1E9B7BB6" wp14:editId="4DE5C1EB">
                  <wp:extent cx="1517650" cy="736600"/>
                  <wp:effectExtent l="0" t="0" r="0" b="0"/>
                  <wp:docPr id="1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0338026" w14:textId="77777777" w:rsidR="00BA220C" w:rsidRPr="00B834FB" w:rsidRDefault="00BA220C" w:rsidP="00BA220C">
          <w:pPr>
            <w:pStyle w:val="NoSpacing"/>
            <w:jc w:val="center"/>
            <w:rPr>
              <w:ins w:id="712" w:author="Mriganka Medhi" w:date="2022-08-22T16:11:00Z"/>
              <w:rFonts w:ascii="Times New Roman" w:hAnsi="Times New Roman"/>
              <w:b/>
            </w:rPr>
          </w:pPr>
          <w:ins w:id="713" w:author="Mriganka Medhi" w:date="2022-08-22T16:11:00Z">
            <w:r w:rsidRPr="00B834FB">
              <w:rPr>
                <w:rFonts w:ascii="Times New Roman" w:hAnsi="Times New Roman"/>
                <w:b/>
              </w:rPr>
              <w:t xml:space="preserve">VEDANTA LIMITED – </w:t>
            </w:r>
            <w:r>
              <w:rPr>
                <w:rFonts w:ascii="Times New Roman" w:hAnsi="Times New Roman"/>
                <w:b/>
              </w:rPr>
              <w:t>VALUE ADDED BUSINESS</w:t>
            </w:r>
          </w:ins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2C7DC97" w14:textId="77777777" w:rsidR="00BA220C" w:rsidRPr="00B834FB" w:rsidRDefault="00BA220C" w:rsidP="00BA220C">
          <w:pPr>
            <w:pStyle w:val="NoSpacing"/>
            <w:rPr>
              <w:ins w:id="714" w:author="Mriganka Medhi" w:date="2022-08-22T16:11:00Z"/>
              <w:rFonts w:ascii="Times New Roman" w:hAnsi="Times New Roman"/>
              <w:b/>
            </w:rPr>
          </w:pPr>
          <w:ins w:id="715" w:author="Mriganka Medhi" w:date="2022-08-22T16:11:00Z">
            <w:r w:rsidRPr="00B834FB">
              <w:rPr>
                <w:rFonts w:ascii="Times New Roman" w:hAnsi="Times New Roman"/>
                <w:b/>
              </w:rPr>
              <w:t>Document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8665BD4" w14:textId="35B0B712" w:rsidR="00BA220C" w:rsidRPr="00D24620" w:rsidRDefault="00BA220C" w:rsidP="00BA220C">
          <w:pPr>
            <w:pStyle w:val="NoSpacing"/>
            <w:rPr>
              <w:ins w:id="716" w:author="Mriganka Medhi" w:date="2022-08-22T16:11:00Z"/>
              <w:rFonts w:ascii="Times New Roman" w:hAnsi="Times New Roman"/>
              <w:b/>
            </w:rPr>
          </w:pPr>
          <w:ins w:id="717" w:author="Mriganka Medhi" w:date="2022-08-22T16:11:00Z">
            <w:r w:rsidRPr="00D24620">
              <w:rPr>
                <w:rFonts w:ascii="Times New Roman" w:hAnsi="Times New Roman"/>
                <w:b/>
              </w:rPr>
              <w:t>VL/IMS/</w:t>
            </w:r>
            <w:r>
              <w:rPr>
                <w:rFonts w:ascii="Times New Roman" w:hAnsi="Times New Roman"/>
                <w:b/>
              </w:rPr>
              <w:t>VAB</w:t>
            </w:r>
            <w:r w:rsidRPr="00B834FB">
              <w:rPr>
                <w:rFonts w:ascii="Times New Roman" w:hAnsi="Times New Roman"/>
                <w:b/>
              </w:rPr>
              <w:t>/</w:t>
            </w:r>
            <w:r>
              <w:rPr>
                <w:rFonts w:ascii="Times New Roman" w:hAnsi="Times New Roman"/>
                <w:b/>
              </w:rPr>
              <w:t>MCD/MECH/WI/</w:t>
            </w:r>
            <w:r>
              <w:rPr>
                <w:rFonts w:ascii="Times New Roman" w:hAnsi="Times New Roman"/>
                <w:b/>
              </w:rPr>
              <w:t>48</w:t>
            </w:r>
          </w:ins>
        </w:p>
      </w:tc>
    </w:tr>
    <w:tr w:rsidR="00BA220C" w14:paraId="0D0298FA" w14:textId="77777777" w:rsidTr="00184862">
      <w:trPr>
        <w:trHeight w:val="143"/>
        <w:ins w:id="718" w:author="Mriganka Medhi" w:date="2022-08-22T16:11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AF89E7D" w14:textId="77777777" w:rsidR="00BA220C" w:rsidRDefault="00BA220C" w:rsidP="00BA220C">
          <w:pPr>
            <w:rPr>
              <w:ins w:id="719" w:author="Mriganka Medhi" w:date="2022-08-22T16:11:00Z"/>
            </w:rPr>
          </w:pP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E4DFAC" w14:textId="77777777" w:rsidR="00BA220C" w:rsidRPr="00B834FB" w:rsidRDefault="00BA220C" w:rsidP="00BA220C">
          <w:pPr>
            <w:pStyle w:val="NoSpacing"/>
            <w:jc w:val="center"/>
            <w:rPr>
              <w:ins w:id="720" w:author="Mriganka Medhi" w:date="2022-08-22T16:11:00Z"/>
              <w:rFonts w:ascii="Times New Roman" w:hAnsi="Times New Roman"/>
              <w:b/>
            </w:rPr>
          </w:pPr>
          <w:ins w:id="721" w:author="Mriganka Medhi" w:date="2022-08-22T16:11:00Z">
            <w:r>
              <w:rPr>
                <w:rFonts w:ascii="Times New Roman" w:hAnsi="Times New Roman"/>
                <w:b/>
              </w:rPr>
              <w:t>Integrated Management System</w:t>
            </w:r>
          </w:ins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D65C784" w14:textId="77777777" w:rsidR="00BA220C" w:rsidRPr="00B834FB" w:rsidRDefault="00BA220C" w:rsidP="00BA220C">
          <w:pPr>
            <w:pStyle w:val="NoSpacing"/>
            <w:rPr>
              <w:ins w:id="722" w:author="Mriganka Medhi" w:date="2022-08-22T16:11:00Z"/>
              <w:rFonts w:ascii="Times New Roman" w:hAnsi="Times New Roman"/>
              <w:b/>
            </w:rPr>
          </w:pPr>
          <w:ins w:id="723" w:author="Mriganka Medhi" w:date="2022-08-22T16:11:00Z">
            <w:r w:rsidRPr="00B834FB">
              <w:rPr>
                <w:rFonts w:ascii="Times New Roman" w:hAnsi="Times New Roman"/>
                <w:b/>
              </w:rPr>
              <w:t>Revision Date: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4A3DA83" w14:textId="77777777" w:rsidR="00BA220C" w:rsidRPr="00351941" w:rsidRDefault="00BA220C" w:rsidP="00BA220C">
          <w:pPr>
            <w:pStyle w:val="NoSpacing"/>
            <w:rPr>
              <w:ins w:id="724" w:author="Mriganka Medhi" w:date="2022-08-22T16:11:00Z"/>
              <w:rFonts w:ascii="Times New Roman" w:hAnsi="Times New Roman"/>
              <w:b/>
            </w:rPr>
          </w:pPr>
          <w:ins w:id="725" w:author="Mriganka Medhi" w:date="2022-08-22T16:11:00Z">
            <w:r>
              <w:rPr>
                <w:rFonts w:ascii="Times New Roman" w:hAnsi="Times New Roman"/>
                <w:b/>
              </w:rPr>
              <w:t>13</w:t>
            </w:r>
            <w:r w:rsidRPr="00351941">
              <w:rPr>
                <w:rFonts w:ascii="Times New Roman" w:hAnsi="Times New Roman"/>
                <w:b/>
              </w:rPr>
              <w:t>-08-2022</w:t>
            </w:r>
          </w:ins>
        </w:p>
      </w:tc>
    </w:tr>
    <w:tr w:rsidR="00BA220C" w14:paraId="0D4AD7DD" w14:textId="77777777" w:rsidTr="00184862">
      <w:trPr>
        <w:trHeight w:val="143"/>
        <w:ins w:id="726" w:author="Mriganka Medhi" w:date="2022-08-22T16:11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7B369F1" w14:textId="77777777" w:rsidR="00BA220C" w:rsidRDefault="00BA220C" w:rsidP="00BA220C">
          <w:pPr>
            <w:rPr>
              <w:ins w:id="727" w:author="Mriganka Medhi" w:date="2022-08-22T16:11:00Z"/>
            </w:rPr>
          </w:pPr>
        </w:p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F40216" w14:textId="4369ABC3" w:rsidR="00BA220C" w:rsidRPr="003C293A" w:rsidRDefault="00BA220C" w:rsidP="00BA220C">
          <w:pPr>
            <w:pStyle w:val="NoSpacing"/>
            <w:jc w:val="center"/>
            <w:rPr>
              <w:ins w:id="728" w:author="Mriganka Medhi" w:date="2022-08-22T16:11:00Z"/>
              <w:rFonts w:ascii="Times New Roman" w:hAnsi="Times New Roman" w:cs="Times New Roman"/>
              <w:b/>
            </w:rPr>
          </w:pPr>
          <w:ins w:id="729" w:author="Mriganka Medhi" w:date="2022-08-22T16:11:00Z">
            <w:r w:rsidRPr="00B834FB">
              <w:rPr>
                <w:rFonts w:ascii="Times New Roman" w:hAnsi="Times New Roman" w:cs="Times New Roman"/>
                <w:b/>
              </w:rPr>
              <w:t xml:space="preserve">Procedure for </w:t>
            </w:r>
            <w:r w:rsidRPr="00BA22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CHAIN BLOCK TESTING/CHECKING</w:t>
            </w:r>
          </w:ins>
        </w:p>
        <w:p w14:paraId="44010765" w14:textId="77777777" w:rsidR="00BA220C" w:rsidRPr="005F5954" w:rsidRDefault="00BA220C" w:rsidP="00BA220C">
          <w:pPr>
            <w:pStyle w:val="NoSpacing"/>
            <w:jc w:val="center"/>
            <w:rPr>
              <w:ins w:id="730" w:author="Mriganka Medhi" w:date="2022-08-22T16:11:00Z"/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6857BD7" w14:textId="77777777" w:rsidR="00BA220C" w:rsidRPr="00B834FB" w:rsidRDefault="00BA220C" w:rsidP="00BA220C">
          <w:pPr>
            <w:pStyle w:val="NoSpacing"/>
            <w:rPr>
              <w:ins w:id="731" w:author="Mriganka Medhi" w:date="2022-08-22T16:11:00Z"/>
              <w:rFonts w:ascii="Times New Roman" w:hAnsi="Times New Roman"/>
              <w:b/>
            </w:rPr>
          </w:pPr>
          <w:ins w:id="732" w:author="Mriganka Medhi" w:date="2022-08-22T16:11:00Z">
            <w:r w:rsidRPr="00B834FB">
              <w:rPr>
                <w:rFonts w:ascii="Times New Roman" w:hAnsi="Times New Roman"/>
                <w:b/>
              </w:rPr>
              <w:t>Revision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9ECD240" w14:textId="6BBD63CA" w:rsidR="00BA220C" w:rsidRPr="00351941" w:rsidRDefault="00BA220C" w:rsidP="00BA220C">
          <w:pPr>
            <w:pStyle w:val="NoSpacing"/>
            <w:rPr>
              <w:ins w:id="733" w:author="Mriganka Medhi" w:date="2022-08-22T16:11:00Z"/>
              <w:rFonts w:ascii="Times New Roman" w:hAnsi="Times New Roman"/>
              <w:b/>
            </w:rPr>
          </w:pPr>
          <w:ins w:id="734" w:author="Mriganka Medhi" w:date="2022-08-22T16:11:00Z">
            <w:r w:rsidRPr="00351941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>3</w:t>
            </w:r>
          </w:ins>
        </w:p>
      </w:tc>
    </w:tr>
    <w:tr w:rsidR="00BA220C" w14:paraId="2D9740BE" w14:textId="77777777" w:rsidTr="00184862">
      <w:trPr>
        <w:trHeight w:val="98"/>
        <w:ins w:id="735" w:author="Mriganka Medhi" w:date="2022-08-22T16:11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480172" w14:textId="77777777" w:rsidR="00BA220C" w:rsidRDefault="00BA220C" w:rsidP="00BA220C">
          <w:pPr>
            <w:rPr>
              <w:ins w:id="736" w:author="Mriganka Medhi" w:date="2022-08-22T16:11:00Z"/>
            </w:rPr>
          </w:pPr>
        </w:p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6C22D1" w14:textId="77777777" w:rsidR="00BA220C" w:rsidRPr="00B834FB" w:rsidRDefault="00BA220C" w:rsidP="00BA220C">
          <w:pPr>
            <w:pStyle w:val="NoSpacing"/>
            <w:rPr>
              <w:ins w:id="737" w:author="Mriganka Medhi" w:date="2022-08-22T16:11:00Z"/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38092CE" w14:textId="77777777" w:rsidR="00BA220C" w:rsidRPr="00B834FB" w:rsidRDefault="00BA220C" w:rsidP="00BA220C">
          <w:pPr>
            <w:pStyle w:val="NoSpacing"/>
            <w:rPr>
              <w:ins w:id="738" w:author="Mriganka Medhi" w:date="2022-08-22T16:11:00Z"/>
              <w:rFonts w:ascii="Times New Roman" w:hAnsi="Times New Roman"/>
              <w:b/>
            </w:rPr>
          </w:pPr>
          <w:ins w:id="739" w:author="Mriganka Medhi" w:date="2022-08-22T16:11:00Z">
            <w:r w:rsidRPr="00B834FB">
              <w:rPr>
                <w:rFonts w:ascii="Times New Roman" w:hAnsi="Times New Roman"/>
                <w:b/>
              </w:rPr>
              <w:t>Page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68CAB60" w14:textId="77777777" w:rsidR="00BA220C" w:rsidRPr="00B834FB" w:rsidRDefault="00BA220C" w:rsidP="00BA220C">
          <w:pPr>
            <w:pStyle w:val="NoSpacing"/>
            <w:rPr>
              <w:ins w:id="740" w:author="Mriganka Medhi" w:date="2022-08-22T16:11:00Z"/>
              <w:rFonts w:ascii="Times New Roman" w:hAnsi="Times New Roman"/>
              <w:b/>
            </w:rPr>
          </w:pPr>
          <w:ins w:id="741" w:author="Mriganka Medhi" w:date="2022-08-22T16:11:00Z">
            <w:r w:rsidRPr="000C2810">
              <w:rPr>
                <w:rFonts w:ascii="Times New Roman" w:hAnsi="Times New Roman"/>
                <w:b/>
              </w:rPr>
              <w:fldChar w:fldCharType="begin"/>
            </w:r>
            <w:r w:rsidRPr="000C2810">
              <w:rPr>
                <w:rFonts w:ascii="Times New Roman" w:hAnsi="Times New Roman"/>
                <w:b/>
              </w:rPr>
              <w:instrText xml:space="preserve"> PAGE  \* Arabic  \* MERGEFORMAT </w:instrText>
            </w:r>
            <w:r w:rsidRPr="000C2810">
              <w:rPr>
                <w:rFonts w:ascii="Times New Roman" w:hAnsi="Times New Roman"/>
                <w:b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</w:rPr>
              <w:t>1</w:t>
            </w:r>
            <w:r w:rsidRPr="000C2810">
              <w:rPr>
                <w:rFonts w:ascii="Times New Roman" w:hAnsi="Times New Roman"/>
                <w:b/>
              </w:rPr>
              <w:fldChar w:fldCharType="end"/>
            </w:r>
            <w:r w:rsidRPr="000C2810">
              <w:rPr>
                <w:rFonts w:ascii="Times New Roman" w:hAnsi="Times New Roman"/>
                <w:b/>
              </w:rPr>
              <w:t xml:space="preserve"> of </w:t>
            </w:r>
            <w:r w:rsidRPr="000C2810">
              <w:rPr>
                <w:rFonts w:ascii="Times New Roman" w:hAnsi="Times New Roman"/>
                <w:b/>
              </w:rPr>
              <w:fldChar w:fldCharType="begin"/>
            </w:r>
            <w:r w:rsidRPr="000C2810">
              <w:rPr>
                <w:rFonts w:ascii="Times New Roman" w:hAnsi="Times New Roman"/>
                <w:b/>
              </w:rPr>
              <w:instrText xml:space="preserve"> NUMPAGES  \* Arabic  \* MERGEFORMAT </w:instrText>
            </w:r>
            <w:r w:rsidRPr="000C2810">
              <w:rPr>
                <w:rFonts w:ascii="Times New Roman" w:hAnsi="Times New Roman"/>
                <w:b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</w:rPr>
              <w:t>2</w:t>
            </w:r>
            <w:r w:rsidRPr="000C2810">
              <w:rPr>
                <w:rFonts w:ascii="Times New Roman" w:hAnsi="Times New Roman"/>
                <w:b/>
              </w:rPr>
              <w:fldChar w:fldCharType="end"/>
            </w:r>
          </w:ins>
        </w:p>
      </w:tc>
    </w:tr>
  </w:tbl>
  <w:p w14:paraId="5728D18D" w14:textId="77777777" w:rsidR="00BC71FC" w:rsidRDefault="00BC71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1733" w14:textId="77777777" w:rsidR="00BA220C" w:rsidRDefault="00BA2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B39"/>
    <w:multiLevelType w:val="hybridMultilevel"/>
    <w:tmpl w:val="9CDC4656"/>
    <w:lvl w:ilvl="0" w:tplc="3BBCECA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3" w15:restartNumberingAfterBreak="0">
    <w:nsid w:val="0BC659A8"/>
    <w:multiLevelType w:val="hybridMultilevel"/>
    <w:tmpl w:val="037CF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D678BC"/>
    <w:multiLevelType w:val="multilevel"/>
    <w:tmpl w:val="AFF8473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19D74FF"/>
    <w:multiLevelType w:val="hybridMultilevel"/>
    <w:tmpl w:val="640452B0"/>
    <w:lvl w:ilvl="0" w:tplc="7D7A4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21F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05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01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C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81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7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C1D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3588D"/>
    <w:multiLevelType w:val="multilevel"/>
    <w:tmpl w:val="AF1A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E082C"/>
    <w:multiLevelType w:val="hybridMultilevel"/>
    <w:tmpl w:val="75A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4115D"/>
    <w:multiLevelType w:val="hybridMultilevel"/>
    <w:tmpl w:val="1CB814B0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83FD4"/>
    <w:multiLevelType w:val="hybridMultilevel"/>
    <w:tmpl w:val="BE903CDC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16C4C"/>
    <w:multiLevelType w:val="multilevel"/>
    <w:tmpl w:val="B9DA7B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1F07002D"/>
    <w:multiLevelType w:val="multilevel"/>
    <w:tmpl w:val="D34CB45C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45F7A5D"/>
    <w:multiLevelType w:val="multilevel"/>
    <w:tmpl w:val="7706C48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1D9A0932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BA7F36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B238C04C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998893F2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7B8F2B0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3A08C18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11CED64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AFB088AA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55EE240E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60F394F"/>
    <w:multiLevelType w:val="multilevel"/>
    <w:tmpl w:val="6C8A5C1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7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2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24" w:hanging="1440"/>
      </w:pPr>
      <w:rPr>
        <w:rFonts w:hint="default"/>
        <w:b/>
      </w:rPr>
    </w:lvl>
  </w:abstractNum>
  <w:abstractNum w:abstractNumId="17" w15:restartNumberingAfterBreak="0">
    <w:nsid w:val="2B5231B6"/>
    <w:multiLevelType w:val="hybridMultilevel"/>
    <w:tmpl w:val="8646A8FA"/>
    <w:lvl w:ilvl="0" w:tplc="8822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4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E2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4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A7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EC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0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08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8A4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B6101"/>
    <w:multiLevelType w:val="hybridMultilevel"/>
    <w:tmpl w:val="6B96B36A"/>
    <w:lvl w:ilvl="0" w:tplc="40090001">
      <w:start w:val="1"/>
      <w:numFmt w:val="lowerRoman"/>
      <w:lvlText w:val="%1."/>
      <w:lvlJc w:val="right"/>
      <w:pPr>
        <w:ind w:left="2880" w:hanging="360"/>
      </w:pPr>
    </w:lvl>
    <w:lvl w:ilvl="1" w:tplc="40090003" w:tentative="1">
      <w:start w:val="1"/>
      <w:numFmt w:val="lowerLetter"/>
      <w:lvlText w:val="%2."/>
      <w:lvlJc w:val="left"/>
      <w:pPr>
        <w:ind w:left="3600" w:hanging="360"/>
      </w:pPr>
    </w:lvl>
    <w:lvl w:ilvl="2" w:tplc="40090005" w:tentative="1">
      <w:start w:val="1"/>
      <w:numFmt w:val="lowerRoman"/>
      <w:lvlText w:val="%3."/>
      <w:lvlJc w:val="right"/>
      <w:pPr>
        <w:ind w:left="4320" w:hanging="180"/>
      </w:pPr>
    </w:lvl>
    <w:lvl w:ilvl="3" w:tplc="40090001" w:tentative="1">
      <w:start w:val="1"/>
      <w:numFmt w:val="decimal"/>
      <w:lvlText w:val="%4."/>
      <w:lvlJc w:val="left"/>
      <w:pPr>
        <w:ind w:left="5040" w:hanging="360"/>
      </w:pPr>
    </w:lvl>
    <w:lvl w:ilvl="4" w:tplc="40090003" w:tentative="1">
      <w:start w:val="1"/>
      <w:numFmt w:val="lowerLetter"/>
      <w:lvlText w:val="%5."/>
      <w:lvlJc w:val="left"/>
      <w:pPr>
        <w:ind w:left="5760" w:hanging="360"/>
      </w:pPr>
    </w:lvl>
    <w:lvl w:ilvl="5" w:tplc="40090005" w:tentative="1">
      <w:start w:val="1"/>
      <w:numFmt w:val="lowerRoman"/>
      <w:lvlText w:val="%6."/>
      <w:lvlJc w:val="right"/>
      <w:pPr>
        <w:ind w:left="6480" w:hanging="180"/>
      </w:pPr>
    </w:lvl>
    <w:lvl w:ilvl="6" w:tplc="40090001" w:tentative="1">
      <w:start w:val="1"/>
      <w:numFmt w:val="decimal"/>
      <w:lvlText w:val="%7."/>
      <w:lvlJc w:val="left"/>
      <w:pPr>
        <w:ind w:left="7200" w:hanging="360"/>
      </w:pPr>
    </w:lvl>
    <w:lvl w:ilvl="7" w:tplc="40090003" w:tentative="1">
      <w:start w:val="1"/>
      <w:numFmt w:val="lowerLetter"/>
      <w:lvlText w:val="%8."/>
      <w:lvlJc w:val="left"/>
      <w:pPr>
        <w:ind w:left="7920" w:hanging="360"/>
      </w:pPr>
    </w:lvl>
    <w:lvl w:ilvl="8" w:tplc="40090005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31C17B95"/>
    <w:multiLevelType w:val="multilevel"/>
    <w:tmpl w:val="1A62A8C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997" w:hanging="720"/>
      </w:pPr>
      <w:rPr>
        <w:rFonts w:ascii="Symbol" w:hAnsi="Symbol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33A16779"/>
    <w:multiLevelType w:val="hybridMultilevel"/>
    <w:tmpl w:val="9814D378"/>
    <w:lvl w:ilvl="0" w:tplc="4AA27D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38E53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8659A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2C02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02E9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36AC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FA9B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46BA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4CE6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40AE8"/>
    <w:multiLevelType w:val="hybridMultilevel"/>
    <w:tmpl w:val="4928F2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496C35"/>
    <w:multiLevelType w:val="hybridMultilevel"/>
    <w:tmpl w:val="F4FC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43FA0"/>
    <w:multiLevelType w:val="multilevel"/>
    <w:tmpl w:val="D1B824B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40F6600E"/>
    <w:multiLevelType w:val="multilevel"/>
    <w:tmpl w:val="57AA6BE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25" w15:restartNumberingAfterBreak="0">
    <w:nsid w:val="43E4458A"/>
    <w:multiLevelType w:val="multilevel"/>
    <w:tmpl w:val="D888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9246BC"/>
    <w:multiLevelType w:val="multilevel"/>
    <w:tmpl w:val="D888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747916"/>
    <w:multiLevelType w:val="hybridMultilevel"/>
    <w:tmpl w:val="12BE6C26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76C2"/>
    <w:multiLevelType w:val="hybridMultilevel"/>
    <w:tmpl w:val="9C727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027283"/>
    <w:multiLevelType w:val="multilevel"/>
    <w:tmpl w:val="1A62A8C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997" w:hanging="720"/>
      </w:pPr>
      <w:rPr>
        <w:rFonts w:ascii="Symbol" w:hAnsi="Symbol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4B2F1C9A"/>
    <w:multiLevelType w:val="hybridMultilevel"/>
    <w:tmpl w:val="B71055DE"/>
    <w:lvl w:ilvl="0" w:tplc="5274AA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0F63189"/>
    <w:multiLevelType w:val="hybridMultilevel"/>
    <w:tmpl w:val="00DC575C"/>
    <w:lvl w:ilvl="0" w:tplc="04090001">
      <w:start w:val="1"/>
      <w:numFmt w:val="bullet"/>
      <w:lvlText w:val=""/>
      <w:lvlJc w:val="left"/>
      <w:pPr>
        <w:ind w:left="2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abstractNum w:abstractNumId="33" w15:restartNumberingAfterBreak="0">
    <w:nsid w:val="537B699D"/>
    <w:multiLevelType w:val="hybridMultilevel"/>
    <w:tmpl w:val="E30CF504"/>
    <w:lvl w:ilvl="0" w:tplc="9D66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5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0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1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4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60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AC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2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82D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A38B9"/>
    <w:multiLevelType w:val="multilevel"/>
    <w:tmpl w:val="B3B4B30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35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6" w15:restartNumberingAfterBreak="0">
    <w:nsid w:val="57A87E62"/>
    <w:multiLevelType w:val="hybridMultilevel"/>
    <w:tmpl w:val="88D83A20"/>
    <w:lvl w:ilvl="0" w:tplc="5D38C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4D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9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A8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9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E8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E2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D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4F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C33158"/>
    <w:multiLevelType w:val="multilevel"/>
    <w:tmpl w:val="8704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C9B01CC"/>
    <w:multiLevelType w:val="hybridMultilevel"/>
    <w:tmpl w:val="1C24DD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DDC16F3"/>
    <w:multiLevelType w:val="multilevel"/>
    <w:tmpl w:val="F014D2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0" w15:restartNumberingAfterBreak="0">
    <w:nsid w:val="6011366E"/>
    <w:multiLevelType w:val="hybridMultilevel"/>
    <w:tmpl w:val="BD0ABA3E"/>
    <w:lvl w:ilvl="0" w:tplc="3AD0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5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F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BA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06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5AE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2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B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D4D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F07178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692A50A3"/>
    <w:multiLevelType w:val="hybridMultilevel"/>
    <w:tmpl w:val="675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A42463"/>
    <w:multiLevelType w:val="multilevel"/>
    <w:tmpl w:val="1A62A8C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997" w:hanging="720"/>
      </w:pPr>
      <w:rPr>
        <w:rFonts w:ascii="Symbol" w:hAnsi="Symbol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4" w15:restartNumberingAfterBreak="0">
    <w:nsid w:val="6CB10D09"/>
    <w:multiLevelType w:val="multilevel"/>
    <w:tmpl w:val="771E162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3B9543F"/>
    <w:multiLevelType w:val="hybridMultilevel"/>
    <w:tmpl w:val="9F0628B6"/>
    <w:lvl w:ilvl="0" w:tplc="7ED059A6">
      <w:start w:val="1"/>
      <w:numFmt w:val="lowerRoman"/>
      <w:lvlText w:val="%1."/>
      <w:lvlJc w:val="right"/>
      <w:pPr>
        <w:ind w:left="2160" w:hanging="360"/>
      </w:pPr>
    </w:lvl>
    <w:lvl w:ilvl="1" w:tplc="B180075E" w:tentative="1">
      <w:start w:val="1"/>
      <w:numFmt w:val="lowerLetter"/>
      <w:lvlText w:val="%2."/>
      <w:lvlJc w:val="left"/>
      <w:pPr>
        <w:ind w:left="2880" w:hanging="360"/>
      </w:pPr>
    </w:lvl>
    <w:lvl w:ilvl="2" w:tplc="0B4EF5F2" w:tentative="1">
      <w:start w:val="1"/>
      <w:numFmt w:val="lowerRoman"/>
      <w:lvlText w:val="%3."/>
      <w:lvlJc w:val="right"/>
      <w:pPr>
        <w:ind w:left="3600" w:hanging="180"/>
      </w:pPr>
    </w:lvl>
    <w:lvl w:ilvl="3" w:tplc="DF7A0D68" w:tentative="1">
      <w:start w:val="1"/>
      <w:numFmt w:val="decimal"/>
      <w:lvlText w:val="%4."/>
      <w:lvlJc w:val="left"/>
      <w:pPr>
        <w:ind w:left="4320" w:hanging="360"/>
      </w:pPr>
    </w:lvl>
    <w:lvl w:ilvl="4" w:tplc="D2CA36C0" w:tentative="1">
      <w:start w:val="1"/>
      <w:numFmt w:val="lowerLetter"/>
      <w:lvlText w:val="%5."/>
      <w:lvlJc w:val="left"/>
      <w:pPr>
        <w:ind w:left="5040" w:hanging="360"/>
      </w:pPr>
    </w:lvl>
    <w:lvl w:ilvl="5" w:tplc="E1ECCE5E" w:tentative="1">
      <w:start w:val="1"/>
      <w:numFmt w:val="lowerRoman"/>
      <w:lvlText w:val="%6."/>
      <w:lvlJc w:val="right"/>
      <w:pPr>
        <w:ind w:left="5760" w:hanging="180"/>
      </w:pPr>
    </w:lvl>
    <w:lvl w:ilvl="6" w:tplc="A720093E" w:tentative="1">
      <w:start w:val="1"/>
      <w:numFmt w:val="decimal"/>
      <w:lvlText w:val="%7."/>
      <w:lvlJc w:val="left"/>
      <w:pPr>
        <w:ind w:left="6480" w:hanging="360"/>
      </w:pPr>
    </w:lvl>
    <w:lvl w:ilvl="7" w:tplc="03401388" w:tentative="1">
      <w:start w:val="1"/>
      <w:numFmt w:val="lowerLetter"/>
      <w:lvlText w:val="%8."/>
      <w:lvlJc w:val="left"/>
      <w:pPr>
        <w:ind w:left="7200" w:hanging="360"/>
      </w:pPr>
    </w:lvl>
    <w:lvl w:ilvl="8" w:tplc="B066E85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C107EB"/>
    <w:multiLevelType w:val="hybridMultilevel"/>
    <w:tmpl w:val="F12A67EC"/>
    <w:lvl w:ilvl="0" w:tplc="40090001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1" w15:restartNumberingAfterBreak="0">
    <w:nsid w:val="7D184F1C"/>
    <w:multiLevelType w:val="hybridMultilevel"/>
    <w:tmpl w:val="3D9C130E"/>
    <w:lvl w:ilvl="0" w:tplc="43628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C211C8">
      <w:start w:val="1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02A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9C7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A43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70A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009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B43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422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2" w15:restartNumberingAfterBreak="0">
    <w:nsid w:val="7D475852"/>
    <w:multiLevelType w:val="multilevel"/>
    <w:tmpl w:val="30766560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" w15:restartNumberingAfterBreak="0">
    <w:nsid w:val="7DC00FA5"/>
    <w:multiLevelType w:val="hybridMultilevel"/>
    <w:tmpl w:val="A26CA148"/>
    <w:lvl w:ilvl="0" w:tplc="C5585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4F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23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82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8F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A7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3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9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423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596815">
    <w:abstractNumId w:val="29"/>
  </w:num>
  <w:num w:numId="2" w16cid:durableId="85663387">
    <w:abstractNumId w:val="45"/>
  </w:num>
  <w:num w:numId="3" w16cid:durableId="1822500947">
    <w:abstractNumId w:val="36"/>
  </w:num>
  <w:num w:numId="4" w16cid:durableId="49038336">
    <w:abstractNumId w:val="10"/>
  </w:num>
  <w:num w:numId="5" w16cid:durableId="756483223">
    <w:abstractNumId w:val="5"/>
  </w:num>
  <w:num w:numId="6" w16cid:durableId="412822120">
    <w:abstractNumId w:val="48"/>
  </w:num>
  <w:num w:numId="7" w16cid:durableId="1377271102">
    <w:abstractNumId w:val="42"/>
  </w:num>
  <w:num w:numId="8" w16cid:durableId="832529221">
    <w:abstractNumId w:val="11"/>
  </w:num>
  <w:num w:numId="9" w16cid:durableId="281421391">
    <w:abstractNumId w:val="17"/>
  </w:num>
  <w:num w:numId="10" w16cid:durableId="959531902">
    <w:abstractNumId w:val="8"/>
  </w:num>
  <w:num w:numId="11" w16cid:durableId="368795726">
    <w:abstractNumId w:val="15"/>
  </w:num>
  <w:num w:numId="12" w16cid:durableId="752747665">
    <w:abstractNumId w:val="9"/>
  </w:num>
  <w:num w:numId="13" w16cid:durableId="369306748">
    <w:abstractNumId w:val="33"/>
  </w:num>
  <w:num w:numId="14" w16cid:durableId="1255866738">
    <w:abstractNumId w:val="47"/>
  </w:num>
  <w:num w:numId="15" w16cid:durableId="919556472">
    <w:abstractNumId w:val="18"/>
  </w:num>
  <w:num w:numId="16" w16cid:durableId="78404783">
    <w:abstractNumId w:val="35"/>
  </w:num>
  <w:num w:numId="17" w16cid:durableId="845481364">
    <w:abstractNumId w:val="1"/>
  </w:num>
  <w:num w:numId="18" w16cid:durableId="1568303200">
    <w:abstractNumId w:val="46"/>
  </w:num>
  <w:num w:numId="19" w16cid:durableId="640965849">
    <w:abstractNumId w:val="31"/>
  </w:num>
  <w:num w:numId="20" w16cid:durableId="1902136674">
    <w:abstractNumId w:val="50"/>
  </w:num>
  <w:num w:numId="21" w16cid:durableId="1490361872">
    <w:abstractNumId w:val="40"/>
  </w:num>
  <w:num w:numId="22" w16cid:durableId="1775663204">
    <w:abstractNumId w:val="53"/>
  </w:num>
  <w:num w:numId="23" w16cid:durableId="1810977311">
    <w:abstractNumId w:val="7"/>
  </w:num>
  <w:num w:numId="24" w16cid:durableId="1069811742">
    <w:abstractNumId w:val="27"/>
  </w:num>
  <w:num w:numId="25" w16cid:durableId="501312716">
    <w:abstractNumId w:val="49"/>
  </w:num>
  <w:num w:numId="26" w16cid:durableId="139463953">
    <w:abstractNumId w:val="39"/>
  </w:num>
  <w:num w:numId="27" w16cid:durableId="1872912232">
    <w:abstractNumId w:val="16"/>
  </w:num>
  <w:num w:numId="28" w16cid:durableId="814177304">
    <w:abstractNumId w:val="4"/>
  </w:num>
  <w:num w:numId="29" w16cid:durableId="1572735167">
    <w:abstractNumId w:val="14"/>
  </w:num>
  <w:num w:numId="30" w16cid:durableId="647903995">
    <w:abstractNumId w:val="0"/>
  </w:num>
  <w:num w:numId="31" w16cid:durableId="1742825185">
    <w:abstractNumId w:val="23"/>
  </w:num>
  <w:num w:numId="32" w16cid:durableId="1179151564">
    <w:abstractNumId w:val="34"/>
  </w:num>
  <w:num w:numId="33" w16cid:durableId="1168793168">
    <w:abstractNumId w:val="52"/>
  </w:num>
  <w:num w:numId="34" w16cid:durableId="850992891">
    <w:abstractNumId w:val="44"/>
  </w:num>
  <w:num w:numId="35" w16cid:durableId="811866750">
    <w:abstractNumId w:val="3"/>
  </w:num>
  <w:num w:numId="36" w16cid:durableId="1503004464">
    <w:abstractNumId w:val="13"/>
  </w:num>
  <w:num w:numId="37" w16cid:durableId="427848400">
    <w:abstractNumId w:val="12"/>
  </w:num>
  <w:num w:numId="38" w16cid:durableId="1079134402">
    <w:abstractNumId w:val="41"/>
  </w:num>
  <w:num w:numId="39" w16cid:durableId="378668067">
    <w:abstractNumId w:val="37"/>
  </w:num>
  <w:num w:numId="40" w16cid:durableId="1008092814">
    <w:abstractNumId w:val="26"/>
  </w:num>
  <w:num w:numId="41" w16cid:durableId="1882326747">
    <w:abstractNumId w:val="30"/>
  </w:num>
  <w:num w:numId="42" w16cid:durableId="1376655817">
    <w:abstractNumId w:val="6"/>
  </w:num>
  <w:num w:numId="43" w16cid:durableId="1233156198">
    <w:abstractNumId w:val="32"/>
  </w:num>
  <w:num w:numId="44" w16cid:durableId="1169558310">
    <w:abstractNumId w:val="24"/>
  </w:num>
  <w:num w:numId="45" w16cid:durableId="1406103105">
    <w:abstractNumId w:val="2"/>
  </w:num>
  <w:num w:numId="46" w16cid:durableId="1004819041">
    <w:abstractNumId w:val="21"/>
  </w:num>
  <w:num w:numId="47" w16cid:durableId="1263494056">
    <w:abstractNumId w:val="20"/>
  </w:num>
  <w:num w:numId="48" w16cid:durableId="765659858">
    <w:abstractNumId w:val="43"/>
  </w:num>
  <w:num w:numId="49" w16cid:durableId="1319336896">
    <w:abstractNumId w:val="19"/>
  </w:num>
  <w:num w:numId="50" w16cid:durableId="1658876823">
    <w:abstractNumId w:val="22"/>
  </w:num>
  <w:num w:numId="51" w16cid:durableId="123887630">
    <w:abstractNumId w:val="38"/>
  </w:num>
  <w:num w:numId="52" w16cid:durableId="1991442574">
    <w:abstractNumId w:val="51"/>
  </w:num>
  <w:num w:numId="53" w16cid:durableId="573007668">
    <w:abstractNumId w:val="25"/>
  </w:num>
  <w:num w:numId="54" w16cid:durableId="1200363610">
    <w:abstractNumId w:val="28"/>
  </w:num>
  <w:numIdMacAtCleanup w:val="5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riganka Medhi">
    <w15:presenceInfo w15:providerId="AD" w15:userId="S::00052475@vedanta.co.in::772655b6-0e17-446a-a50b-a42603c9d61b"/>
  </w15:person>
  <w15:person w15:author="Shivdas Gaude">
    <w15:presenceInfo w15:providerId="AD" w15:userId="S-1-5-21-1933485140-791539629-772073404-5260"/>
  </w15:person>
  <w15:person w15:author="Ayush Choubey">
    <w15:presenceInfo w15:providerId="AD" w15:userId="S::00052076@vedanta.co.in::47ff9d06-172e-49a1-b96c-ecc56bc829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1EFB"/>
    <w:rsid w:val="00013488"/>
    <w:rsid w:val="0003242B"/>
    <w:rsid w:val="00032FE1"/>
    <w:rsid w:val="000357D1"/>
    <w:rsid w:val="0003686E"/>
    <w:rsid w:val="00042ED0"/>
    <w:rsid w:val="00047800"/>
    <w:rsid w:val="00056522"/>
    <w:rsid w:val="00056BB9"/>
    <w:rsid w:val="0006593D"/>
    <w:rsid w:val="00071355"/>
    <w:rsid w:val="000804B4"/>
    <w:rsid w:val="0008294B"/>
    <w:rsid w:val="00094109"/>
    <w:rsid w:val="00096543"/>
    <w:rsid w:val="000B1E7D"/>
    <w:rsid w:val="000B2820"/>
    <w:rsid w:val="000B5367"/>
    <w:rsid w:val="000B5D1C"/>
    <w:rsid w:val="000C080E"/>
    <w:rsid w:val="000C3B8C"/>
    <w:rsid w:val="000D0164"/>
    <w:rsid w:val="000D428B"/>
    <w:rsid w:val="000F5195"/>
    <w:rsid w:val="000F6633"/>
    <w:rsid w:val="00110186"/>
    <w:rsid w:val="001115FA"/>
    <w:rsid w:val="00112163"/>
    <w:rsid w:val="00135E34"/>
    <w:rsid w:val="00145919"/>
    <w:rsid w:val="00152D7F"/>
    <w:rsid w:val="00154B3F"/>
    <w:rsid w:val="001575F6"/>
    <w:rsid w:val="00160AC6"/>
    <w:rsid w:val="001631F9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78A2"/>
    <w:rsid w:val="001B21B7"/>
    <w:rsid w:val="001B2A95"/>
    <w:rsid w:val="001C0E7E"/>
    <w:rsid w:val="001C61C4"/>
    <w:rsid w:val="001D269C"/>
    <w:rsid w:val="001D33A9"/>
    <w:rsid w:val="001D377D"/>
    <w:rsid w:val="001E0659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33524"/>
    <w:rsid w:val="0023499B"/>
    <w:rsid w:val="00235C73"/>
    <w:rsid w:val="00235C88"/>
    <w:rsid w:val="00241BB7"/>
    <w:rsid w:val="00256423"/>
    <w:rsid w:val="002606A1"/>
    <w:rsid w:val="00261044"/>
    <w:rsid w:val="00271BAF"/>
    <w:rsid w:val="00283E16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F7E19"/>
    <w:rsid w:val="00302E96"/>
    <w:rsid w:val="003055DC"/>
    <w:rsid w:val="0030597A"/>
    <w:rsid w:val="00307E27"/>
    <w:rsid w:val="00315EA5"/>
    <w:rsid w:val="00320C71"/>
    <w:rsid w:val="0032258B"/>
    <w:rsid w:val="00334FEA"/>
    <w:rsid w:val="0035065C"/>
    <w:rsid w:val="00352E66"/>
    <w:rsid w:val="00361325"/>
    <w:rsid w:val="0036287A"/>
    <w:rsid w:val="00362E8C"/>
    <w:rsid w:val="00367352"/>
    <w:rsid w:val="003677A8"/>
    <w:rsid w:val="00367836"/>
    <w:rsid w:val="0037211A"/>
    <w:rsid w:val="00373505"/>
    <w:rsid w:val="00391C62"/>
    <w:rsid w:val="00392A3A"/>
    <w:rsid w:val="003948A6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DB8"/>
    <w:rsid w:val="00403547"/>
    <w:rsid w:val="004052D9"/>
    <w:rsid w:val="00410140"/>
    <w:rsid w:val="00417DD5"/>
    <w:rsid w:val="00420EA8"/>
    <w:rsid w:val="00421C5F"/>
    <w:rsid w:val="0042779F"/>
    <w:rsid w:val="0045035D"/>
    <w:rsid w:val="004514FB"/>
    <w:rsid w:val="00451BCD"/>
    <w:rsid w:val="00462248"/>
    <w:rsid w:val="00464B55"/>
    <w:rsid w:val="004676FC"/>
    <w:rsid w:val="004723A2"/>
    <w:rsid w:val="00481369"/>
    <w:rsid w:val="00490DEB"/>
    <w:rsid w:val="004A0454"/>
    <w:rsid w:val="004A6BDF"/>
    <w:rsid w:val="004B1E63"/>
    <w:rsid w:val="004C00D2"/>
    <w:rsid w:val="004C1D01"/>
    <w:rsid w:val="004C4123"/>
    <w:rsid w:val="004C7C97"/>
    <w:rsid w:val="004D3758"/>
    <w:rsid w:val="004E02A4"/>
    <w:rsid w:val="004E2A6E"/>
    <w:rsid w:val="004E33B4"/>
    <w:rsid w:val="004E6760"/>
    <w:rsid w:val="004F1BCA"/>
    <w:rsid w:val="004F2A47"/>
    <w:rsid w:val="004F6036"/>
    <w:rsid w:val="00510936"/>
    <w:rsid w:val="005112D9"/>
    <w:rsid w:val="00511639"/>
    <w:rsid w:val="00513D38"/>
    <w:rsid w:val="00515920"/>
    <w:rsid w:val="00524276"/>
    <w:rsid w:val="00524D42"/>
    <w:rsid w:val="00526971"/>
    <w:rsid w:val="00526AED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74A08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DDD"/>
    <w:rsid w:val="005D0E75"/>
    <w:rsid w:val="005D2A64"/>
    <w:rsid w:val="005D2AB6"/>
    <w:rsid w:val="005E1D4D"/>
    <w:rsid w:val="005F1195"/>
    <w:rsid w:val="005F7D0D"/>
    <w:rsid w:val="00602299"/>
    <w:rsid w:val="00604B41"/>
    <w:rsid w:val="006057F6"/>
    <w:rsid w:val="006128D2"/>
    <w:rsid w:val="006242ED"/>
    <w:rsid w:val="00642F5C"/>
    <w:rsid w:val="00644FDB"/>
    <w:rsid w:val="006545C9"/>
    <w:rsid w:val="00662D59"/>
    <w:rsid w:val="00667DAD"/>
    <w:rsid w:val="00680342"/>
    <w:rsid w:val="00684AFE"/>
    <w:rsid w:val="006868A6"/>
    <w:rsid w:val="0069004E"/>
    <w:rsid w:val="006A009B"/>
    <w:rsid w:val="006C107E"/>
    <w:rsid w:val="006C43C3"/>
    <w:rsid w:val="006C5DDA"/>
    <w:rsid w:val="006D7CF2"/>
    <w:rsid w:val="006E7F51"/>
    <w:rsid w:val="00701B56"/>
    <w:rsid w:val="00701F1D"/>
    <w:rsid w:val="0070594E"/>
    <w:rsid w:val="0075279D"/>
    <w:rsid w:val="00760039"/>
    <w:rsid w:val="00760196"/>
    <w:rsid w:val="00764084"/>
    <w:rsid w:val="0076462F"/>
    <w:rsid w:val="00764F7B"/>
    <w:rsid w:val="0077479B"/>
    <w:rsid w:val="00777A4F"/>
    <w:rsid w:val="00783164"/>
    <w:rsid w:val="00784F70"/>
    <w:rsid w:val="00785053"/>
    <w:rsid w:val="00792636"/>
    <w:rsid w:val="007A2DF2"/>
    <w:rsid w:val="007B0E02"/>
    <w:rsid w:val="007B6D8C"/>
    <w:rsid w:val="007B6FDD"/>
    <w:rsid w:val="007B79A6"/>
    <w:rsid w:val="007C426C"/>
    <w:rsid w:val="007C4362"/>
    <w:rsid w:val="007D0651"/>
    <w:rsid w:val="007E74E4"/>
    <w:rsid w:val="007F5A73"/>
    <w:rsid w:val="00823868"/>
    <w:rsid w:val="008308F2"/>
    <w:rsid w:val="00847D49"/>
    <w:rsid w:val="00862B60"/>
    <w:rsid w:val="00872B2A"/>
    <w:rsid w:val="00880116"/>
    <w:rsid w:val="00880E98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69"/>
    <w:rsid w:val="008D3AF0"/>
    <w:rsid w:val="008D6942"/>
    <w:rsid w:val="008E5D61"/>
    <w:rsid w:val="008E7D13"/>
    <w:rsid w:val="008F0F70"/>
    <w:rsid w:val="008F57C3"/>
    <w:rsid w:val="0090360E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47C6"/>
    <w:rsid w:val="00946413"/>
    <w:rsid w:val="00951DCD"/>
    <w:rsid w:val="0096707C"/>
    <w:rsid w:val="00980DBA"/>
    <w:rsid w:val="00980FC7"/>
    <w:rsid w:val="009846F0"/>
    <w:rsid w:val="00985187"/>
    <w:rsid w:val="00996860"/>
    <w:rsid w:val="009C0B75"/>
    <w:rsid w:val="009C25C5"/>
    <w:rsid w:val="009C2D3C"/>
    <w:rsid w:val="009C43DA"/>
    <w:rsid w:val="009C5BF2"/>
    <w:rsid w:val="009C7484"/>
    <w:rsid w:val="009D2CED"/>
    <w:rsid w:val="009E17B8"/>
    <w:rsid w:val="009E296D"/>
    <w:rsid w:val="009E2E82"/>
    <w:rsid w:val="009E5F19"/>
    <w:rsid w:val="009F1E18"/>
    <w:rsid w:val="00A01299"/>
    <w:rsid w:val="00A07268"/>
    <w:rsid w:val="00A2079D"/>
    <w:rsid w:val="00A20944"/>
    <w:rsid w:val="00A310A8"/>
    <w:rsid w:val="00A37D0F"/>
    <w:rsid w:val="00A41452"/>
    <w:rsid w:val="00A42B06"/>
    <w:rsid w:val="00A432F2"/>
    <w:rsid w:val="00A44F64"/>
    <w:rsid w:val="00A46303"/>
    <w:rsid w:val="00A52D18"/>
    <w:rsid w:val="00A60A96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C09FE"/>
    <w:rsid w:val="00AC1E5E"/>
    <w:rsid w:val="00AC30EC"/>
    <w:rsid w:val="00AC4E09"/>
    <w:rsid w:val="00AD2669"/>
    <w:rsid w:val="00AE0407"/>
    <w:rsid w:val="00AE3566"/>
    <w:rsid w:val="00AE5C62"/>
    <w:rsid w:val="00AF000D"/>
    <w:rsid w:val="00B04D1D"/>
    <w:rsid w:val="00B050AD"/>
    <w:rsid w:val="00B11532"/>
    <w:rsid w:val="00B2318F"/>
    <w:rsid w:val="00B3185B"/>
    <w:rsid w:val="00B4491C"/>
    <w:rsid w:val="00B44E70"/>
    <w:rsid w:val="00B652A7"/>
    <w:rsid w:val="00B72B78"/>
    <w:rsid w:val="00B767F7"/>
    <w:rsid w:val="00B76860"/>
    <w:rsid w:val="00B834FB"/>
    <w:rsid w:val="00B9260F"/>
    <w:rsid w:val="00B93C91"/>
    <w:rsid w:val="00B94D7B"/>
    <w:rsid w:val="00BA13A1"/>
    <w:rsid w:val="00BA220C"/>
    <w:rsid w:val="00BA2F90"/>
    <w:rsid w:val="00BB406A"/>
    <w:rsid w:val="00BB43A2"/>
    <w:rsid w:val="00BB6027"/>
    <w:rsid w:val="00BB77F4"/>
    <w:rsid w:val="00BC05F7"/>
    <w:rsid w:val="00BC35C0"/>
    <w:rsid w:val="00BC4003"/>
    <w:rsid w:val="00BC71FC"/>
    <w:rsid w:val="00BD2753"/>
    <w:rsid w:val="00BD5437"/>
    <w:rsid w:val="00BE24C2"/>
    <w:rsid w:val="00BE4600"/>
    <w:rsid w:val="00BE64F7"/>
    <w:rsid w:val="00BF180B"/>
    <w:rsid w:val="00BF6AE5"/>
    <w:rsid w:val="00BF6BD5"/>
    <w:rsid w:val="00BF6CD2"/>
    <w:rsid w:val="00C1460A"/>
    <w:rsid w:val="00C1547C"/>
    <w:rsid w:val="00C22626"/>
    <w:rsid w:val="00C2450C"/>
    <w:rsid w:val="00C27AD7"/>
    <w:rsid w:val="00C40473"/>
    <w:rsid w:val="00C426E3"/>
    <w:rsid w:val="00C52DD9"/>
    <w:rsid w:val="00C5314A"/>
    <w:rsid w:val="00C56A1E"/>
    <w:rsid w:val="00C64284"/>
    <w:rsid w:val="00C64BBC"/>
    <w:rsid w:val="00C67B70"/>
    <w:rsid w:val="00C70B3F"/>
    <w:rsid w:val="00C74F76"/>
    <w:rsid w:val="00C75A51"/>
    <w:rsid w:val="00C7659A"/>
    <w:rsid w:val="00C83A72"/>
    <w:rsid w:val="00C877A8"/>
    <w:rsid w:val="00CA67AA"/>
    <w:rsid w:val="00CB479C"/>
    <w:rsid w:val="00CB6F9B"/>
    <w:rsid w:val="00CC1571"/>
    <w:rsid w:val="00CC2067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405"/>
    <w:rsid w:val="00D40E52"/>
    <w:rsid w:val="00D5074E"/>
    <w:rsid w:val="00D56C8D"/>
    <w:rsid w:val="00D57BEF"/>
    <w:rsid w:val="00D66CF2"/>
    <w:rsid w:val="00D67219"/>
    <w:rsid w:val="00D72D0E"/>
    <w:rsid w:val="00D73AC6"/>
    <w:rsid w:val="00D73F0C"/>
    <w:rsid w:val="00D7615E"/>
    <w:rsid w:val="00D84E9B"/>
    <w:rsid w:val="00D9681D"/>
    <w:rsid w:val="00DA0EBD"/>
    <w:rsid w:val="00DB14C9"/>
    <w:rsid w:val="00DB175D"/>
    <w:rsid w:val="00DC5201"/>
    <w:rsid w:val="00DC5863"/>
    <w:rsid w:val="00DC712E"/>
    <w:rsid w:val="00DD16ED"/>
    <w:rsid w:val="00DD3AEE"/>
    <w:rsid w:val="00DD76B3"/>
    <w:rsid w:val="00DF3F3C"/>
    <w:rsid w:val="00E047D3"/>
    <w:rsid w:val="00E0539A"/>
    <w:rsid w:val="00E06059"/>
    <w:rsid w:val="00E1299C"/>
    <w:rsid w:val="00E12E5C"/>
    <w:rsid w:val="00E13C21"/>
    <w:rsid w:val="00E15EAA"/>
    <w:rsid w:val="00E2148F"/>
    <w:rsid w:val="00E25284"/>
    <w:rsid w:val="00E359D1"/>
    <w:rsid w:val="00E40430"/>
    <w:rsid w:val="00E45107"/>
    <w:rsid w:val="00E4746F"/>
    <w:rsid w:val="00E57234"/>
    <w:rsid w:val="00E62FC7"/>
    <w:rsid w:val="00E753C4"/>
    <w:rsid w:val="00E754FC"/>
    <w:rsid w:val="00E77A52"/>
    <w:rsid w:val="00E80860"/>
    <w:rsid w:val="00E83893"/>
    <w:rsid w:val="00E8597A"/>
    <w:rsid w:val="00E97AB6"/>
    <w:rsid w:val="00EA323D"/>
    <w:rsid w:val="00EA5C70"/>
    <w:rsid w:val="00EA6333"/>
    <w:rsid w:val="00EA75F0"/>
    <w:rsid w:val="00EB3A94"/>
    <w:rsid w:val="00EC1C87"/>
    <w:rsid w:val="00ED58C2"/>
    <w:rsid w:val="00ED65B9"/>
    <w:rsid w:val="00ED7C07"/>
    <w:rsid w:val="00EE0FB6"/>
    <w:rsid w:val="00EE3241"/>
    <w:rsid w:val="00F03CB9"/>
    <w:rsid w:val="00F04A74"/>
    <w:rsid w:val="00F161A9"/>
    <w:rsid w:val="00F2199F"/>
    <w:rsid w:val="00F22D9F"/>
    <w:rsid w:val="00F24EE3"/>
    <w:rsid w:val="00F404DA"/>
    <w:rsid w:val="00F41AF8"/>
    <w:rsid w:val="00F45C20"/>
    <w:rsid w:val="00F557DE"/>
    <w:rsid w:val="00F63749"/>
    <w:rsid w:val="00F7410C"/>
    <w:rsid w:val="00F7424B"/>
    <w:rsid w:val="00F80D04"/>
    <w:rsid w:val="00F9459D"/>
    <w:rsid w:val="00FA4EF9"/>
    <w:rsid w:val="00FA5002"/>
    <w:rsid w:val="00FA5A25"/>
    <w:rsid w:val="00FC137D"/>
    <w:rsid w:val="00FC3E28"/>
    <w:rsid w:val="00FD400C"/>
    <w:rsid w:val="00FD5D20"/>
    <w:rsid w:val="00FE173A"/>
    <w:rsid w:val="00FE3A5E"/>
    <w:rsid w:val="00FF0D97"/>
    <w:rsid w:val="00FF119E"/>
    <w:rsid w:val="00FF4884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432C4A"/>
  <w15:docId w15:val="{2A9DC5B1-C312-4AAC-84FD-78C682D8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2">
    <w:name w:val="Body Text 2"/>
    <w:basedOn w:val="Normal"/>
    <w:link w:val="BodyText2Char"/>
    <w:rsid w:val="004B1E6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4B1E63"/>
    <w:rPr>
      <w:rFonts w:ascii="Times New Roman" w:eastAsia="Times New Roman" w:hAnsi="Times New Roman" w:cs="Times New Roman"/>
      <w:b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0829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BA22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1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6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3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28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customXml" Target="../customXml/item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B9EEB6-E1DC-431E-BBA8-9D77C0000A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4656C8-6348-4398-8139-158D6D4A1B3E}"/>
</file>

<file path=customXml/itemProps3.xml><?xml version="1.0" encoding="utf-8"?>
<ds:datastoreItem xmlns:ds="http://schemas.openxmlformats.org/officeDocument/2006/customXml" ds:itemID="{9C14076E-E991-4C2B-8AA3-ADA342E0FCDD}"/>
</file>

<file path=customXml/itemProps4.xml><?xml version="1.0" encoding="utf-8"?>
<ds:datastoreItem xmlns:ds="http://schemas.openxmlformats.org/officeDocument/2006/customXml" ds:itemID="{A0DC4DBF-027E-4297-9F6C-1D341B2D18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951</Words>
  <Characters>5423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Mriganka Medhi</cp:lastModifiedBy>
  <cp:revision>2</cp:revision>
  <cp:lastPrinted>2016-08-03T09:34:00Z</cp:lastPrinted>
  <dcterms:created xsi:type="dcterms:W3CDTF">2022-08-22T10:45:00Z</dcterms:created>
  <dcterms:modified xsi:type="dcterms:W3CDTF">2022-08-22T10:45:00Z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2022-08-22T10:44:55Z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2d0296da-995e-4fc3-95de-6225678f5b44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1047300</vt:r8>
  </property>
  <property fmtid="{D5CDD505-2E9C-101B-9397-08002B2CF9AE}" pid="11" name="_ExtendedDescription">
    <vt:lpwstr/>
  </property>
</Properties>
</file>