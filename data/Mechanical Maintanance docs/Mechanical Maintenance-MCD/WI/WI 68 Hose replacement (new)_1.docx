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3CFA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AF31DD" w14:textId="77777777" w:rsidR="00AE5C62" w:rsidRPr="006B29E0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9E0">
        <w:rPr>
          <w:rFonts w:ascii="Times New Roman" w:hAnsi="Times New Roman" w:cs="Times New Roman"/>
          <w:sz w:val="24"/>
          <w:szCs w:val="24"/>
        </w:rPr>
        <w:t>To describe</w:t>
      </w:r>
      <w:r w:rsidR="006B29E0" w:rsidRPr="00003BD9">
        <w:rPr>
          <w:rFonts w:ascii="Times New Roman" w:hAnsi="Times New Roman" w:cs="Times New Roman"/>
          <w:sz w:val="24"/>
          <w:szCs w:val="24"/>
        </w:rPr>
        <w:t xml:space="preserve"> safe procedure </w:t>
      </w:r>
      <w:r w:rsidR="006B29E0">
        <w:rPr>
          <w:rFonts w:ascii="Times New Roman" w:hAnsi="Times New Roman" w:cs="Times New Roman"/>
          <w:sz w:val="24"/>
          <w:szCs w:val="24"/>
        </w:rPr>
        <w:t xml:space="preserve">for </w:t>
      </w:r>
      <w:r w:rsidR="00AC5DCC"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Hose replacement</w:t>
      </w:r>
    </w:p>
    <w:p w14:paraId="7C68E19F" w14:textId="77777777" w:rsidR="009E17B8" w:rsidRPr="006B29E0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A47C48" w14:textId="4E14AF5C" w:rsidR="009130D6" w:rsidRPr="006B29E0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9E0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6B29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DCC" w:rsidRPr="001815A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MCD </w:t>
      </w:r>
    </w:p>
    <w:p w14:paraId="3B726FDB" w14:textId="77777777" w:rsidR="009E17B8" w:rsidRPr="006B29E0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39FA5A" w14:textId="77777777" w:rsidR="006B29E0" w:rsidRPr="001815A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29E0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6B29E0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6B29E0">
        <w:rPr>
          <w:rFonts w:ascii="Times New Roman" w:hAnsi="Times New Roman" w:cs="Times New Roman"/>
          <w:sz w:val="24"/>
          <w:szCs w:val="24"/>
        </w:rPr>
        <w:t xml:space="preserve"> </w:t>
      </w:r>
      <w:r w:rsidR="006B29E0" w:rsidRPr="00003BD9">
        <w:rPr>
          <w:rFonts w:ascii="Times New Roman" w:eastAsia="Times New Roman" w:hAnsi="Times New Roman" w:cs="Times New Roman"/>
          <w:sz w:val="24"/>
          <w:szCs w:val="24"/>
          <w:lang w:eastAsia="en-IN"/>
        </w:rPr>
        <w:t>Mechanical in charge</w:t>
      </w:r>
      <w:r w:rsidR="006B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Maintenance Fitter</w:t>
      </w:r>
    </w:p>
    <w:p w14:paraId="3B4627B6" w14:textId="0A984DA4" w:rsidR="001D33A9" w:rsidRPr="006B29E0" w:rsidRDefault="001D33A9" w:rsidP="001815A9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C29BD46" w14:textId="77777777" w:rsidR="006B29E0" w:rsidRPr="001815A9" w:rsidRDefault="006B29E0" w:rsidP="001815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 PRECAUTIONS:</w:t>
      </w:r>
    </w:p>
    <w:p w14:paraId="484F14F3" w14:textId="76DFF4FA" w:rsidR="006B29E0" w:rsidRPr="007A0F23" w:rsidRDefault="006B29E0" w:rsidP="006B29E0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hAnsi="Times New Roman" w:cs="Times New Roman"/>
          <w:sz w:val="24"/>
        </w:rPr>
        <w:t xml:space="preserve">Ensure </w:t>
      </w:r>
      <w:r w:rsidRPr="00003BD9">
        <w:rPr>
          <w:rFonts w:ascii="Times New Roman" w:hAnsi="Times New Roman" w:cs="Times New Roman"/>
          <w:i/>
          <w:sz w:val="24"/>
        </w:rPr>
        <w:t>Electrical &amp; Mechanical isolation</w:t>
      </w:r>
      <w:r w:rsidRPr="00CA5A9D">
        <w:rPr>
          <w:rFonts w:ascii="Times New Roman" w:hAnsi="Times New Roman" w:cs="Times New Roman"/>
          <w:sz w:val="24"/>
        </w:rPr>
        <w:t xml:space="preserve"> prior to starting work on equipment. Follow documented isolation procedure as per Vedanta approved isolation standards.</w:t>
      </w:r>
    </w:p>
    <w:p w14:paraId="1CE3850C" w14:textId="77777777" w:rsidR="006B29E0" w:rsidRDefault="006B29E0" w:rsidP="006B29E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availability of valid DCP fire extinguishers, if not available then inform shift in charge. </w:t>
      </w:r>
    </w:p>
    <w:p w14:paraId="5F73DDDF" w14:textId="77777777" w:rsidR="006B29E0" w:rsidRPr="00CA5A9D" w:rsidRDefault="006B29E0" w:rsidP="006B29E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BD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Safety briefing / Toolbox talk</w:t>
      </w: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carried out and to be documented </w:t>
      </w:r>
    </w:p>
    <w:p w14:paraId="7B139CE8" w14:textId="77777777" w:rsidR="006B29E0" w:rsidRPr="00D006B7" w:rsidRDefault="006B29E0" w:rsidP="006B29E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</w:t>
      </w:r>
      <w:r w:rsidRPr="007A0F23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one man one lock</w:t>
      </w: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use of LOTO box</w:t>
      </w:r>
    </w:p>
    <w:p w14:paraId="3A777BE0" w14:textId="77777777" w:rsidR="006B29E0" w:rsidRPr="00D006B7" w:rsidRDefault="006B29E0" w:rsidP="006B29E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and ensure safety of man and equipment before starting operations. </w:t>
      </w:r>
    </w:p>
    <w:p w14:paraId="14D80324" w14:textId="77777777" w:rsidR="006B29E0" w:rsidRPr="00CA5A9D" w:rsidRDefault="006B29E0" w:rsidP="006B29E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>All unwanted material from the area to be removed before releasing the equipment electrical isolation.</w:t>
      </w:r>
    </w:p>
    <w:p w14:paraId="3DFD297C" w14:textId="77777777" w:rsidR="006B29E0" w:rsidRDefault="006B29E0" w:rsidP="006B29E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proper documented procedure for releasing the electrical isolations as per Vedanta approved isolation standards. </w:t>
      </w:r>
    </w:p>
    <w:p w14:paraId="342D56BC" w14:textId="77777777" w:rsidR="006B29E0" w:rsidRDefault="006B29E0" w:rsidP="001815A9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6C2F48" w14:textId="77777777" w:rsidR="006B29E0" w:rsidRDefault="006B29E0" w:rsidP="006B29E0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PPE to be used :</w:t>
      </w:r>
    </w:p>
    <w:p w14:paraId="0F5EC71C" w14:textId="77777777" w:rsidR="006B29E0" w:rsidRPr="00BB5E48" w:rsidRDefault="006B29E0" w:rsidP="006B29E0">
      <w:pPr>
        <w:pStyle w:val="ListParagraph"/>
        <w:numPr>
          <w:ilvl w:val="0"/>
          <w:numId w:val="4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</w:t>
      </w: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Helmet</w:t>
      </w:r>
    </w:p>
    <w:p w14:paraId="42092A81" w14:textId="77777777" w:rsidR="006B29E0" w:rsidRPr="00BB5E48" w:rsidRDefault="006B29E0" w:rsidP="006B29E0">
      <w:pPr>
        <w:pStyle w:val="ListParagraph"/>
        <w:numPr>
          <w:ilvl w:val="0"/>
          <w:numId w:val="4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shoes</w:t>
      </w:r>
    </w:p>
    <w:p w14:paraId="74B06C94" w14:textId="77777777" w:rsidR="006B29E0" w:rsidRPr="007A0F23" w:rsidRDefault="006B29E0" w:rsidP="006B29E0">
      <w:pPr>
        <w:pStyle w:val="ListParagraph"/>
        <w:numPr>
          <w:ilvl w:val="0"/>
          <w:numId w:val="4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F23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Goggles</w:t>
      </w:r>
    </w:p>
    <w:p w14:paraId="2F42622D" w14:textId="77777777" w:rsidR="006B29E0" w:rsidRPr="00BB5E48" w:rsidRDefault="006B29E0" w:rsidP="006B29E0">
      <w:pPr>
        <w:pStyle w:val="ListParagraph"/>
        <w:numPr>
          <w:ilvl w:val="0"/>
          <w:numId w:val="4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 gloves </w:t>
      </w:r>
    </w:p>
    <w:p w14:paraId="20BD2E4B" w14:textId="77777777" w:rsidR="006B29E0" w:rsidRPr="00003BD9" w:rsidRDefault="006B29E0" w:rsidP="006B29E0">
      <w:pPr>
        <w:pStyle w:val="ListParagraph"/>
        <w:numPr>
          <w:ilvl w:val="0"/>
          <w:numId w:val="42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Dust mask</w:t>
      </w:r>
    </w:p>
    <w:p w14:paraId="14A5B3D6" w14:textId="77777777" w:rsidR="006B29E0" w:rsidRDefault="006B29E0" w:rsidP="006B29E0">
      <w:pPr>
        <w:pStyle w:val="ListParagraph"/>
        <w:tabs>
          <w:tab w:val="left" w:pos="1890"/>
        </w:tabs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3F0E23F" w14:textId="77777777" w:rsidR="006B29E0" w:rsidRDefault="006B29E0" w:rsidP="006B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F23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3B246BFF" w14:textId="77777777" w:rsidR="006B29E0" w:rsidRDefault="006B29E0" w:rsidP="006B29E0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0F23">
        <w:rPr>
          <w:rFonts w:ascii="Times New Roman" w:hAnsi="Times New Roman" w:cs="Times New Roman"/>
          <w:sz w:val="24"/>
        </w:rPr>
        <w:t>Activity No 1</w:t>
      </w:r>
      <w:r w:rsidRPr="007A0F23">
        <w:rPr>
          <w:rFonts w:ascii="Times New Roman" w:hAnsi="Times New Roman" w:cs="Times New Roman"/>
          <w:sz w:val="24"/>
        </w:rPr>
        <w:tab/>
      </w:r>
      <w:r w:rsidRPr="007A0F23">
        <w:rPr>
          <w:rFonts w:ascii="Times New Roman" w:hAnsi="Times New Roman" w:cs="Times New Roman"/>
          <w:sz w:val="24"/>
        </w:rPr>
        <w:tab/>
        <w:t>:</w:t>
      </w:r>
      <w:r w:rsidRPr="007A0F2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Replacement of Hydraulic Hoses</w:t>
      </w:r>
    </w:p>
    <w:p w14:paraId="7F4FD8B2" w14:textId="77777777" w:rsidR="006B29E0" w:rsidRPr="007A0F23" w:rsidRDefault="006B29E0" w:rsidP="001815A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3539144F" w14:textId="77777777" w:rsidR="006B29E0" w:rsidRPr="0076492D" w:rsidRDefault="006B29E0" w:rsidP="006B29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F23">
        <w:rPr>
          <w:rFonts w:ascii="Times New Roman" w:hAnsi="Times New Roman" w:cs="Times New Roman"/>
          <w:b/>
          <w:sz w:val="24"/>
          <w:szCs w:val="24"/>
        </w:rPr>
        <w:t>Aspect</w:t>
      </w:r>
      <w:r w:rsidRPr="00764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-Impact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CCE70D" w14:textId="77777777" w:rsidR="006B29E0" w:rsidRDefault="006B29E0" w:rsidP="006B29E0">
      <w:pPr>
        <w:pStyle w:val="BodyText2"/>
        <w:numPr>
          <w:ilvl w:val="0"/>
          <w:numId w:val="43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Scrap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Resource Depletion.</w:t>
      </w:r>
    </w:p>
    <w:p w14:paraId="74C8BB15" w14:textId="77777777" w:rsidR="006B29E0" w:rsidRDefault="006B29E0" w:rsidP="006B29E0">
      <w:pPr>
        <w:pStyle w:val="BodyText2"/>
        <w:numPr>
          <w:ilvl w:val="0"/>
          <w:numId w:val="43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Dust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Air Pollution.</w:t>
      </w:r>
    </w:p>
    <w:p w14:paraId="53BDFAE8" w14:textId="77777777" w:rsidR="006B29E0" w:rsidRDefault="006B29E0" w:rsidP="006B29E0">
      <w:pPr>
        <w:pStyle w:val="BodyText2"/>
        <w:numPr>
          <w:ilvl w:val="0"/>
          <w:numId w:val="43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>Oil Spillage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Land Contamination &amp; Resource depletion</w:t>
      </w:r>
    </w:p>
    <w:p w14:paraId="3A4F6DE0" w14:textId="77777777" w:rsidR="006B29E0" w:rsidRDefault="006B29E0" w:rsidP="006B29E0">
      <w:pPr>
        <w:pStyle w:val="BodyText2"/>
        <w:numPr>
          <w:ilvl w:val="0"/>
          <w:numId w:val="43"/>
        </w:numPr>
        <w:spacing w:line="340" w:lineRule="atLeast"/>
        <w:jc w:val="left"/>
        <w:rPr>
          <w:b w:val="0"/>
          <w:bCs/>
        </w:rPr>
      </w:pPr>
      <w:r w:rsidRPr="00E2536B">
        <w:rPr>
          <w:b w:val="0"/>
          <w:bCs/>
        </w:rPr>
        <w:t>Used Cotton Cloth/Handgloves</w:t>
      </w:r>
      <w:r>
        <w:rPr>
          <w:b w:val="0"/>
          <w:bCs/>
        </w:rPr>
        <w:tab/>
        <w:t xml:space="preserve">Land Contamination </w:t>
      </w:r>
    </w:p>
    <w:p w14:paraId="1436EAD1" w14:textId="77777777" w:rsidR="006B29E0" w:rsidRDefault="006B29E0" w:rsidP="006B29E0">
      <w:pPr>
        <w:pStyle w:val="BodyText2"/>
        <w:spacing w:line="340" w:lineRule="atLeast"/>
        <w:ind w:left="1440"/>
        <w:jc w:val="left"/>
        <w:rPr>
          <w:b w:val="0"/>
          <w:bCs/>
        </w:rPr>
      </w:pPr>
    </w:p>
    <w:p w14:paraId="03EE3E20" w14:textId="77777777" w:rsidR="006B29E0" w:rsidRPr="007A0F23" w:rsidRDefault="006B29E0" w:rsidP="006B29E0">
      <w:pPr>
        <w:pStyle w:val="ListParagraph"/>
        <w:numPr>
          <w:ilvl w:val="0"/>
          <w:numId w:val="1"/>
        </w:numPr>
        <w:rPr>
          <w:b/>
          <w:szCs w:val="24"/>
          <w:u w:val="single"/>
        </w:rPr>
      </w:pPr>
      <w:r w:rsidRPr="007A0F23">
        <w:rPr>
          <w:rFonts w:ascii="Times New Roman" w:hAnsi="Times New Roman" w:cs="Times New Roman"/>
          <w:b/>
          <w:sz w:val="24"/>
          <w:szCs w:val="24"/>
        </w:rPr>
        <w:t>Hazards</w:t>
      </w:r>
      <w:r w:rsidRPr="007A0F23">
        <w:rPr>
          <w:sz w:val="24"/>
          <w:szCs w:val="24"/>
        </w:rPr>
        <w:t xml:space="preserve"> </w:t>
      </w:r>
      <w:r w:rsidRPr="007A0F23">
        <w:rPr>
          <w:rFonts w:ascii="Times New Roman" w:hAnsi="Times New Roman" w:cs="Times New Roman"/>
          <w:b/>
          <w:sz w:val="24"/>
          <w:szCs w:val="24"/>
        </w:rPr>
        <w:t>identified</w:t>
      </w:r>
      <w:r w:rsidRPr="007A0F2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5D213EF" w14:textId="77777777" w:rsidR="006B29E0" w:rsidRPr="00F8407C" w:rsidRDefault="006B29E0" w:rsidP="006B29E0">
      <w:pPr>
        <w:pStyle w:val="BodyText2"/>
        <w:numPr>
          <w:ilvl w:val="0"/>
          <w:numId w:val="44"/>
        </w:numPr>
        <w:spacing w:line="340" w:lineRule="atLeast"/>
        <w:jc w:val="left"/>
      </w:pPr>
      <w:r w:rsidRPr="00F8407C">
        <w:t xml:space="preserve">Physical Hazard                 </w:t>
      </w:r>
    </w:p>
    <w:p w14:paraId="4753AE83" w14:textId="77777777" w:rsidR="006B29E0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</w:rPr>
      </w:pPr>
      <w:r w:rsidRPr="000D035F">
        <w:rPr>
          <w:b w:val="0"/>
        </w:rPr>
        <w:t xml:space="preserve">Fall of Hot </w:t>
      </w:r>
      <w:r>
        <w:rPr>
          <w:b w:val="0"/>
        </w:rPr>
        <w:t>coke , flying of coke dust and fines</w:t>
      </w:r>
    </w:p>
    <w:p w14:paraId="705AA6A3" w14:textId="77777777" w:rsidR="006B29E0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</w:rPr>
      </w:pPr>
      <w:r w:rsidRPr="000D035F">
        <w:rPr>
          <w:b w:val="0"/>
        </w:rPr>
        <w:t>Slip due to Oil</w:t>
      </w:r>
    </w:p>
    <w:p w14:paraId="60B7AD41" w14:textId="77777777" w:rsidR="006B29E0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</w:rPr>
      </w:pPr>
      <w:r>
        <w:rPr>
          <w:b w:val="0"/>
        </w:rPr>
        <w:t>Dripping hot water from tray</w:t>
      </w:r>
    </w:p>
    <w:p w14:paraId="017E8224" w14:textId="77777777" w:rsidR="006B29E0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</w:rPr>
      </w:pPr>
      <w:r>
        <w:rPr>
          <w:b w:val="0"/>
        </w:rPr>
        <w:lastRenderedPageBreak/>
        <w:t>Contact with hot structural parts of tray bottom</w:t>
      </w:r>
    </w:p>
    <w:p w14:paraId="6D53454A" w14:textId="77777777" w:rsidR="006B29E0" w:rsidRDefault="006B29E0" w:rsidP="006B29E0">
      <w:pPr>
        <w:pStyle w:val="BodyText2"/>
        <w:numPr>
          <w:ilvl w:val="0"/>
          <w:numId w:val="44"/>
        </w:numPr>
        <w:spacing w:line="340" w:lineRule="atLeast"/>
        <w:jc w:val="left"/>
      </w:pPr>
      <w:r w:rsidRPr="00F8407C">
        <w:t>Mechanical Hazard</w:t>
      </w:r>
    </w:p>
    <w:p w14:paraId="2E961A27" w14:textId="77777777" w:rsidR="006B29E0" w:rsidRDefault="006B29E0" w:rsidP="001815A9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</w:rPr>
      </w:pPr>
      <w:r w:rsidRPr="007A0F23">
        <w:rPr>
          <w:b w:val="0"/>
        </w:rPr>
        <w:t>Impact, Entrapment, Slip and fall</w:t>
      </w:r>
    </w:p>
    <w:p w14:paraId="4F760955" w14:textId="77777777" w:rsidR="006B29E0" w:rsidRDefault="006B29E0" w:rsidP="006B29E0">
      <w:pPr>
        <w:pStyle w:val="BodyText2"/>
        <w:numPr>
          <w:ilvl w:val="0"/>
          <w:numId w:val="44"/>
        </w:numPr>
        <w:spacing w:line="340" w:lineRule="atLeast"/>
        <w:jc w:val="left"/>
      </w:pPr>
      <w:r>
        <w:t>Chemical</w:t>
      </w:r>
      <w:r w:rsidRPr="00F8407C">
        <w:t xml:space="preserve"> Hazard</w:t>
      </w:r>
    </w:p>
    <w:p w14:paraId="7E50E06F" w14:textId="77777777" w:rsidR="006B29E0" w:rsidRPr="007A0F23" w:rsidRDefault="006B29E0" w:rsidP="001815A9">
      <w:pPr>
        <w:pStyle w:val="BodyText2"/>
        <w:numPr>
          <w:ilvl w:val="0"/>
          <w:numId w:val="45"/>
        </w:numPr>
        <w:spacing w:line="340" w:lineRule="atLeast"/>
        <w:jc w:val="left"/>
        <w:rPr>
          <w:b w:val="0"/>
        </w:rPr>
      </w:pPr>
      <w:r w:rsidRPr="002D7F4B">
        <w:rPr>
          <w:b w:val="0"/>
        </w:rPr>
        <w:t>Fire and explosion, fumes.</w:t>
      </w:r>
    </w:p>
    <w:p w14:paraId="7FBF0B5D" w14:textId="77777777" w:rsidR="006B29E0" w:rsidRDefault="006B29E0" w:rsidP="006B29E0">
      <w:pPr>
        <w:pStyle w:val="BodyText2"/>
        <w:numPr>
          <w:ilvl w:val="0"/>
          <w:numId w:val="44"/>
        </w:numPr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5F23F787" w14:textId="77777777" w:rsidR="006B29E0" w:rsidRPr="00BD5612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</w:pPr>
      <w:r w:rsidRPr="007A0F23">
        <w:rPr>
          <w:b w:val="0"/>
        </w:rPr>
        <w:t>Alcoholism.</w:t>
      </w:r>
    </w:p>
    <w:p w14:paraId="01DBE2EB" w14:textId="77777777" w:rsidR="006B29E0" w:rsidRPr="00BD5612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</w:pPr>
      <w:r w:rsidRPr="007A0F23">
        <w:rPr>
          <w:b w:val="0"/>
        </w:rPr>
        <w:t>Casual approach.</w:t>
      </w:r>
    </w:p>
    <w:p w14:paraId="6B9D01EC" w14:textId="77777777" w:rsidR="006B29E0" w:rsidRPr="00BD5612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</w:pPr>
      <w:r w:rsidRPr="007A0F23">
        <w:rPr>
          <w:b w:val="0"/>
        </w:rPr>
        <w:t>Horse play.</w:t>
      </w:r>
    </w:p>
    <w:p w14:paraId="015FAF8E" w14:textId="77777777" w:rsidR="006B29E0" w:rsidRPr="00BD5612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</w:pPr>
      <w:r w:rsidRPr="007A0F23">
        <w:rPr>
          <w:b w:val="0"/>
        </w:rPr>
        <w:t>Non</w:t>
      </w:r>
      <w:r>
        <w:t xml:space="preserve"> </w:t>
      </w:r>
      <w:r w:rsidRPr="007A0F23">
        <w:rPr>
          <w:b w:val="0"/>
        </w:rPr>
        <w:t>usage of PPE’s</w:t>
      </w:r>
    </w:p>
    <w:p w14:paraId="4EDE8585" w14:textId="77777777" w:rsidR="006B29E0" w:rsidRPr="00BD5612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</w:pPr>
      <w:r w:rsidRPr="007A0F23">
        <w:rPr>
          <w:b w:val="0"/>
        </w:rPr>
        <w:t>Improper Housekeeping</w:t>
      </w:r>
    </w:p>
    <w:p w14:paraId="49B51C3A" w14:textId="77777777" w:rsidR="006B29E0" w:rsidRPr="001815A9" w:rsidRDefault="006B29E0" w:rsidP="006B29E0">
      <w:pPr>
        <w:pStyle w:val="BodyText2"/>
        <w:numPr>
          <w:ilvl w:val="0"/>
          <w:numId w:val="45"/>
        </w:numPr>
        <w:spacing w:line="340" w:lineRule="atLeast"/>
        <w:jc w:val="left"/>
      </w:pPr>
      <w:r w:rsidRPr="007A0F23">
        <w:rPr>
          <w:b w:val="0"/>
        </w:rPr>
        <w:t>Height Phobia</w:t>
      </w:r>
    </w:p>
    <w:p w14:paraId="4408CB5D" w14:textId="77777777" w:rsidR="00F052F6" w:rsidRPr="00BD5612" w:rsidRDefault="00F052F6" w:rsidP="001815A9">
      <w:pPr>
        <w:pStyle w:val="BodyText2"/>
        <w:spacing w:line="340" w:lineRule="atLeast"/>
        <w:ind w:left="1860"/>
        <w:jc w:val="left"/>
      </w:pPr>
    </w:p>
    <w:p w14:paraId="70977E32" w14:textId="77777777" w:rsidR="00F052F6" w:rsidRDefault="00AC5DCC" w:rsidP="00F05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36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="00F052F6" w:rsidRPr="0046224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2A593F7F" w14:textId="77777777" w:rsidR="00AC5DCC" w:rsidRPr="001815A9" w:rsidRDefault="00AC5DCC" w:rsidP="001815A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Procedure for Maintenance:</w:t>
      </w:r>
    </w:p>
    <w:p w14:paraId="3CE5AF9F" w14:textId="36F7CC3E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damaged hose by observing the oil leakage/spillage. Identify by means of pressure drop/fall in the oil level in the hydraulic reservoir</w:t>
      </w:r>
      <w:r w:rsidR="004278DC">
        <w:rPr>
          <w:rFonts w:ascii="Times New Roman" w:eastAsia="Times New Roman" w:hAnsi="Times New Roman" w:cs="Times New Roman"/>
          <w:sz w:val="24"/>
          <w:szCs w:val="24"/>
          <w:lang w:eastAsia="en-IN"/>
        </w:rPr>
        <w:t>/oil tank</w:t>
      </w: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8F4159" w14:textId="02C73920" w:rsidR="00AC5DCC" w:rsidRPr="001815A9" w:rsidRDefault="004278D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Position </w:t>
      </w:r>
      <w:r w:rsidR="00AC5DCC"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respective cylinder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the respective car </w:t>
      </w:r>
      <w:r w:rsidR="00AC5DCC"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damaged hose to home position.</w:t>
      </w:r>
    </w:p>
    <w:p w14:paraId="5CCAE453" w14:textId="5325A25C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Shut off the respective valve of the damaged hose to eliminate pressurized oil impact while execution of repair.</w:t>
      </w:r>
    </w:p>
    <w:p w14:paraId="6EA61AB1" w14:textId="5A947D0C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Provision to be given to prevent the oil spillage on the ground by means of container of required capacity.</w:t>
      </w:r>
    </w:p>
    <w:p w14:paraId="755AF0A2" w14:textId="03967C6C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Take work permit of the activity from the respective shift in charge .</w:t>
      </w:r>
    </w:p>
    <w:p w14:paraId="3CCE6C44" w14:textId="2B02A384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Take </w:t>
      </w:r>
      <w:r w:rsidR="001644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electrical </w:t>
      </w:r>
      <w:r w:rsidRPr="001815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shutdown permit of hydraulic pump of the particular equipment before attending job.</w:t>
      </w:r>
    </w:p>
    <w:p w14:paraId="561C3874" w14:textId="22887318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workmen should execute the job.</w:t>
      </w:r>
    </w:p>
    <w:p w14:paraId="13AEAC7C" w14:textId="02A1B338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Hose to be replaced with the new one of same dimensions and capacity.</w:t>
      </w:r>
    </w:p>
    <w:p w14:paraId="2F1BCB91" w14:textId="123F7142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Housekeeping needs be done at the area of repair by removing the tools , tackles and scrap.</w:t>
      </w:r>
    </w:p>
    <w:p w14:paraId="585D4E32" w14:textId="49C83BF9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Shut off valve to be opened once the hose is replaced.</w:t>
      </w:r>
    </w:p>
    <w:p w14:paraId="0E8DA9CF" w14:textId="6DEA6F7D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Shut downs to be released as per Standard procedure.</w:t>
      </w:r>
    </w:p>
    <w:p w14:paraId="6BB83546" w14:textId="5AE7CC02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Trials to be taken, Check for any leakages from the hoses, check for the pressure drop/oil level drop, air lock.</w:t>
      </w:r>
    </w:p>
    <w:p w14:paraId="14E0BEC9" w14:textId="1ABAC8BC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movement of those respective cylinders to be checked repeatedly.</w:t>
      </w:r>
    </w:p>
    <w:p w14:paraId="0D03DE58" w14:textId="26A88EDE" w:rsidR="00AC5DCC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5A9">
        <w:rPr>
          <w:rFonts w:ascii="Times New Roman" w:eastAsia="Times New Roman" w:hAnsi="Times New Roman" w:cs="Times New Roman"/>
          <w:sz w:val="24"/>
          <w:szCs w:val="24"/>
          <w:lang w:eastAsia="en-IN"/>
        </w:rPr>
        <w:t>Hand over the equipment for the operation department for starting the production once the operation found healthy.</w:t>
      </w:r>
    </w:p>
    <w:p w14:paraId="687587B8" w14:textId="0E45EAD2" w:rsidR="00112163" w:rsidRPr="001815A9" w:rsidRDefault="00AC5DCC" w:rsidP="001815A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5A9">
        <w:rPr>
          <w:rFonts w:ascii="Times New Roman" w:eastAsia="Times New Roman" w:hAnsi="Times New Roman" w:cs="Times New Roman"/>
          <w:sz w:val="24"/>
          <w:szCs w:val="24"/>
        </w:rPr>
        <w:t>Close the work permit of the activity from the respective shift in charge and User department.</w:t>
      </w:r>
    </w:p>
    <w:p w14:paraId="7FE48F0F" w14:textId="77777777" w:rsidR="009130D6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511DE5" w14:textId="77777777" w:rsidR="001644B7" w:rsidRDefault="001644B7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F4C651" w14:textId="77777777" w:rsidR="001644B7" w:rsidRPr="00462248" w:rsidRDefault="001644B7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68C919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1BF79C5A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535DB20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E241777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9A51CF3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F64D7F0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ABCE2F5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B5BC9DD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649C3F71" w14:textId="77777777" w:rsidTr="00526AED">
        <w:tc>
          <w:tcPr>
            <w:tcW w:w="596" w:type="dxa"/>
          </w:tcPr>
          <w:p w14:paraId="4B5BFCAD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22F94713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50286FA7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3A504C0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3580C99C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28C33A31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1644B7" w:rsidRPr="00462248" w14:paraId="7E338229" w14:textId="77777777" w:rsidTr="00526AED">
        <w:tc>
          <w:tcPr>
            <w:tcW w:w="596" w:type="dxa"/>
          </w:tcPr>
          <w:p w14:paraId="593AC37E" w14:textId="77777777" w:rsidR="001644B7" w:rsidRPr="00462248" w:rsidRDefault="001644B7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3E6A92C3" w14:textId="77777777" w:rsidR="001644B7" w:rsidRPr="00462248" w:rsidRDefault="001644B7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HI/68</w:t>
            </w:r>
          </w:p>
        </w:tc>
        <w:tc>
          <w:tcPr>
            <w:tcW w:w="2693" w:type="dxa"/>
          </w:tcPr>
          <w:p w14:paraId="198D2273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Hazard Identification</w:t>
            </w:r>
          </w:p>
        </w:tc>
        <w:tc>
          <w:tcPr>
            <w:tcW w:w="1559" w:type="dxa"/>
          </w:tcPr>
          <w:p w14:paraId="566F66EC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 xml:space="preserve">IMS </w:t>
            </w:r>
          </w:p>
        </w:tc>
        <w:tc>
          <w:tcPr>
            <w:tcW w:w="1276" w:type="dxa"/>
          </w:tcPr>
          <w:p w14:paraId="0ACC6113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5DB4DA9C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  <w:tr w:rsidR="001644B7" w:rsidRPr="00462248" w14:paraId="543CFAD6" w14:textId="77777777" w:rsidTr="00526AED">
        <w:tc>
          <w:tcPr>
            <w:tcW w:w="596" w:type="dxa"/>
          </w:tcPr>
          <w:p w14:paraId="191569E4" w14:textId="77777777" w:rsidR="001644B7" w:rsidRPr="00462248" w:rsidRDefault="001644B7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06" w:type="dxa"/>
          </w:tcPr>
          <w:p w14:paraId="658C0134" w14:textId="77777777" w:rsidR="001644B7" w:rsidRPr="00462248" w:rsidRDefault="0016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RA/68</w:t>
            </w:r>
          </w:p>
        </w:tc>
        <w:tc>
          <w:tcPr>
            <w:tcW w:w="2693" w:type="dxa"/>
          </w:tcPr>
          <w:p w14:paraId="47171CA1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1559" w:type="dxa"/>
          </w:tcPr>
          <w:p w14:paraId="5CB2262D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IMS</w:t>
            </w:r>
          </w:p>
        </w:tc>
        <w:tc>
          <w:tcPr>
            <w:tcW w:w="1276" w:type="dxa"/>
          </w:tcPr>
          <w:p w14:paraId="396F7672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041FD50D" w14:textId="77777777" w:rsidR="001644B7" w:rsidRPr="00462248" w:rsidRDefault="001644B7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</w:tbl>
    <w:p w14:paraId="56620603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098D728A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126FDC9F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1815A9" w:rsidRPr="00F6433A" w14:paraId="5554F61A" w14:textId="77777777" w:rsidTr="00184862">
        <w:trPr>
          <w:ins w:id="0" w:author="Mriganka Medhi" w:date="2022-08-22T16:27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7BE153D" w14:textId="77777777" w:rsidR="001815A9" w:rsidRPr="00F6433A" w:rsidRDefault="001815A9" w:rsidP="00184862">
            <w:pPr>
              <w:spacing w:after="0" w:line="240" w:lineRule="auto"/>
              <w:ind w:right="-108"/>
              <w:rPr>
                <w:ins w:id="1" w:author="Mriganka Medhi" w:date="2022-08-22T16:27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2" w:name="_Hlk111297067"/>
            <w:ins w:id="3" w:author="Mriganka Medhi" w:date="2022-08-22T16:27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8141" w14:textId="77777777" w:rsidR="001815A9" w:rsidRPr="00F6433A" w:rsidRDefault="001815A9" w:rsidP="00184862">
            <w:pPr>
              <w:spacing w:after="0" w:line="240" w:lineRule="auto"/>
              <w:ind w:right="-151"/>
              <w:rPr>
                <w:ins w:id="4" w:author="Mriganka Medhi" w:date="2022-08-22T16:27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5" w:author="Mriganka Medhi" w:date="2022-08-22T16:27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6803" w14:textId="77777777" w:rsidR="001815A9" w:rsidRPr="00F6433A" w:rsidRDefault="001815A9" w:rsidP="00184862">
            <w:pPr>
              <w:spacing w:after="0" w:line="240" w:lineRule="auto"/>
              <w:ind w:right="-151"/>
              <w:rPr>
                <w:ins w:id="6" w:author="Mriganka Medhi" w:date="2022-08-22T16:27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7" w:author="Mriganka Medhi" w:date="2022-08-22T16:27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B8B2D47" w14:textId="77777777" w:rsidR="001815A9" w:rsidRPr="00F6433A" w:rsidRDefault="001815A9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8" w:author="Mriganka Medhi" w:date="2022-08-22T16:27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9" w:author="Mriganka Medhi" w:date="2022-08-22T16:27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New Rev.</w:t>
              </w:r>
            </w:ins>
          </w:p>
        </w:tc>
      </w:tr>
      <w:tr w:rsidR="001815A9" w:rsidRPr="00F6433A" w14:paraId="7D083D0D" w14:textId="77777777" w:rsidTr="00184862">
        <w:trPr>
          <w:ins w:id="10" w:author="Mriganka Medhi" w:date="2022-08-22T16:27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7722048" w14:textId="77777777" w:rsidR="001815A9" w:rsidRPr="00F6433A" w:rsidRDefault="001815A9" w:rsidP="00184862">
            <w:pPr>
              <w:spacing w:after="0" w:line="240" w:lineRule="auto"/>
              <w:ind w:right="-108"/>
              <w:rPr>
                <w:ins w:id="11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" w:author="Mriganka Medhi" w:date="2022-08-22T16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</w:t>
              </w:r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-08-2022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4D4605" w14:textId="77777777" w:rsidR="001815A9" w:rsidRPr="00F6433A" w:rsidRDefault="001815A9" w:rsidP="00184862">
            <w:pPr>
              <w:spacing w:after="0" w:line="240" w:lineRule="auto"/>
              <w:ind w:right="-151"/>
              <w:rPr>
                <w:ins w:id="13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4" w:author="Mriganka Medhi" w:date="2022-08-22T16:27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Header</w:t>
              </w:r>
            </w:ins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3FBD2" w14:textId="77777777" w:rsidR="001815A9" w:rsidRPr="00F6433A" w:rsidRDefault="001815A9" w:rsidP="00184862">
            <w:pPr>
              <w:spacing w:after="0" w:line="240" w:lineRule="auto"/>
              <w:jc w:val="both"/>
              <w:rPr>
                <w:ins w:id="15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6" w:author="Mriganka Medhi" w:date="2022-08-22T16:27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Company logo &amp; Document no.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5605E23" w14:textId="3AB923B0" w:rsidR="001815A9" w:rsidRPr="00F6433A" w:rsidRDefault="001815A9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17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8" w:author="Mriganka Medhi" w:date="2022-08-22T16:27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0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4</w:t>
              </w:r>
            </w:ins>
          </w:p>
        </w:tc>
      </w:tr>
      <w:tr w:rsidR="001815A9" w:rsidRPr="00F6433A" w14:paraId="1D134C7C" w14:textId="77777777" w:rsidTr="00184862">
        <w:trPr>
          <w:ins w:id="19" w:author="Mriganka Medhi" w:date="2022-08-22T16:27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01B21D8" w14:textId="77777777" w:rsidR="001815A9" w:rsidRPr="00F6433A" w:rsidRDefault="001815A9" w:rsidP="00184862">
            <w:pPr>
              <w:spacing w:after="0" w:line="240" w:lineRule="auto"/>
              <w:ind w:right="-108"/>
              <w:rPr>
                <w:ins w:id="20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E3AB3" w14:textId="77777777" w:rsidR="001815A9" w:rsidRPr="00F6433A" w:rsidRDefault="001815A9" w:rsidP="00184862">
            <w:pPr>
              <w:spacing w:after="0" w:line="240" w:lineRule="auto"/>
              <w:ind w:right="-151"/>
              <w:rPr>
                <w:ins w:id="21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EE010" w14:textId="77777777" w:rsidR="001815A9" w:rsidRPr="00F6433A" w:rsidRDefault="001815A9" w:rsidP="00184862">
            <w:pPr>
              <w:spacing w:after="0" w:line="240" w:lineRule="auto"/>
              <w:jc w:val="both"/>
              <w:rPr>
                <w:ins w:id="22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5F6832E" w14:textId="77777777" w:rsidR="001815A9" w:rsidRPr="00F6433A" w:rsidRDefault="001815A9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23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5A9" w:rsidRPr="00F6433A" w14:paraId="359614DD" w14:textId="77777777" w:rsidTr="00184862">
        <w:trPr>
          <w:ins w:id="24" w:author="Mriganka Medhi" w:date="2022-08-22T16:27:00Z"/>
        </w:trPr>
        <w:tc>
          <w:tcPr>
            <w:tcW w:w="1277" w:type="dxa"/>
            <w:tcBorders>
              <w:right w:val="nil"/>
            </w:tcBorders>
          </w:tcPr>
          <w:p w14:paraId="086A038C" w14:textId="77777777" w:rsidR="001815A9" w:rsidRPr="00F6433A" w:rsidRDefault="001815A9" w:rsidP="00184862">
            <w:pPr>
              <w:spacing w:after="0" w:line="240" w:lineRule="auto"/>
              <w:ind w:right="-151"/>
              <w:jc w:val="center"/>
              <w:rPr>
                <w:ins w:id="25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616C4CF" w14:textId="77777777" w:rsidR="001815A9" w:rsidRPr="00F6433A" w:rsidRDefault="001815A9" w:rsidP="00184862">
            <w:pPr>
              <w:spacing w:after="0" w:line="240" w:lineRule="auto"/>
              <w:ind w:right="-151"/>
              <w:jc w:val="center"/>
              <w:rPr>
                <w:ins w:id="26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28926D3" w14:textId="77777777" w:rsidR="001815A9" w:rsidRPr="00F6433A" w:rsidRDefault="001815A9" w:rsidP="00184862">
            <w:pPr>
              <w:spacing w:after="120"/>
              <w:rPr>
                <w:ins w:id="27" w:author="Mriganka Medhi" w:date="2022-08-22T16:27:00Z"/>
                <w:rFonts w:ascii="Times New Roman" w:eastAsia="Calibri" w:hAnsi="Times New Roman" w:cs="Times New Roman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2A3162A" w14:textId="77777777" w:rsidR="001815A9" w:rsidRPr="00F6433A" w:rsidRDefault="001815A9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28" w:author="Mriganka Medhi" w:date="2022-08-22T16:2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2"/>
    </w:tbl>
    <w:p w14:paraId="686F73FC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16C17B8B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815A9" w:rsidRPr="003570C6" w14:paraId="52D43CE3" w14:textId="77777777" w:rsidTr="00184862">
        <w:trPr>
          <w:ins w:id="29" w:author="Mriganka Medhi" w:date="2022-08-22T16:28:00Z"/>
        </w:trPr>
        <w:tc>
          <w:tcPr>
            <w:tcW w:w="3119" w:type="dxa"/>
            <w:shd w:val="clear" w:color="auto" w:fill="auto"/>
          </w:tcPr>
          <w:p w14:paraId="652AA8CF" w14:textId="77777777" w:rsidR="001815A9" w:rsidRPr="00483B39" w:rsidRDefault="001815A9" w:rsidP="00184862">
            <w:pPr>
              <w:rPr>
                <w:ins w:id="30" w:author="Mriganka Medhi" w:date="2022-08-22T16:28:00Z"/>
                <w:rFonts w:ascii="Times New Roman" w:eastAsia="Times New Roman" w:hAnsi="Times New Roman" w:cs="Times New Roman"/>
                <w:b/>
              </w:rPr>
            </w:pPr>
            <w:bookmarkStart w:id="31" w:name="_Hlk111298021"/>
            <w:ins w:id="32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Prepared By: </w:t>
              </w:r>
            </w:ins>
          </w:p>
          <w:p w14:paraId="309AE757" w14:textId="77777777" w:rsidR="001815A9" w:rsidRPr="00483B39" w:rsidRDefault="001815A9" w:rsidP="00184862">
            <w:pPr>
              <w:rPr>
                <w:ins w:id="33" w:author="Mriganka Medhi" w:date="2022-08-22T16:28:00Z"/>
                <w:rFonts w:ascii="Times New Roman" w:eastAsia="Times New Roman" w:hAnsi="Times New Roman" w:cs="Times New Roman"/>
              </w:rPr>
            </w:pPr>
            <w:ins w:id="34" w:author="Mriganka Medhi" w:date="2022-08-22T16:28:00Z">
              <w:r w:rsidRPr="00483B39">
                <w:rPr>
                  <w:rFonts w:ascii="Times New Roman" w:eastAsia="Times New Roman" w:hAnsi="Times New Roman" w:cs="Times New Roman"/>
                </w:rPr>
                <w:t>Head Mechanical Maintenance, Battery 1- MCD</w:t>
              </w:r>
            </w:ins>
          </w:p>
        </w:tc>
        <w:tc>
          <w:tcPr>
            <w:tcW w:w="3261" w:type="dxa"/>
            <w:shd w:val="clear" w:color="auto" w:fill="auto"/>
          </w:tcPr>
          <w:p w14:paraId="41A9BBCA" w14:textId="77777777" w:rsidR="001815A9" w:rsidRPr="00483B39" w:rsidRDefault="001815A9" w:rsidP="00184862">
            <w:pPr>
              <w:rPr>
                <w:ins w:id="35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36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Reviewed &amp; Issued By: </w:t>
              </w:r>
            </w:ins>
          </w:p>
          <w:p w14:paraId="2795FD4A" w14:textId="77777777" w:rsidR="001815A9" w:rsidRPr="00483B39" w:rsidRDefault="001815A9" w:rsidP="00184862">
            <w:pPr>
              <w:rPr>
                <w:ins w:id="37" w:author="Mriganka Medhi" w:date="2022-08-22T16:28:00Z"/>
                <w:rFonts w:ascii="Times New Roman" w:eastAsia="Times New Roman" w:hAnsi="Times New Roman" w:cs="Times New Roman"/>
              </w:rPr>
            </w:pPr>
            <w:ins w:id="38" w:author="Mriganka Medhi" w:date="2022-08-22T16:28:00Z">
              <w:r w:rsidRPr="00483B39">
                <w:rPr>
                  <w:rFonts w:ascii="Times New Roman" w:eastAsia="Times New Roman" w:hAnsi="Times New Roman" w:cs="Times New Roman"/>
                </w:rPr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4022CF9B" w14:textId="77777777" w:rsidR="001815A9" w:rsidRPr="00483B39" w:rsidRDefault="001815A9" w:rsidP="00184862">
            <w:pPr>
              <w:rPr>
                <w:ins w:id="39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40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Approved By: </w:t>
              </w:r>
            </w:ins>
          </w:p>
          <w:p w14:paraId="12835157" w14:textId="77777777" w:rsidR="001815A9" w:rsidRPr="00483B39" w:rsidRDefault="001815A9" w:rsidP="00184862">
            <w:pPr>
              <w:rPr>
                <w:ins w:id="41" w:author="Mriganka Medhi" w:date="2022-08-22T16:28:00Z"/>
                <w:rFonts w:ascii="Times New Roman" w:eastAsia="Times New Roman" w:hAnsi="Times New Roman" w:cs="Times New Roman"/>
              </w:rPr>
            </w:pPr>
            <w:ins w:id="42" w:author="Mriganka Medhi" w:date="2022-08-22T16:28:00Z">
              <w:r w:rsidRPr="00483B39">
                <w:rPr>
                  <w:rFonts w:ascii="Times New Roman" w:eastAsia="Times New Roman" w:hAnsi="Times New Roman" w:cs="Times New Roman"/>
                </w:rPr>
                <w:t>Head Mechanical Maintenance MCD</w:t>
              </w:r>
            </w:ins>
          </w:p>
        </w:tc>
      </w:tr>
      <w:tr w:rsidR="001815A9" w:rsidRPr="003570C6" w14:paraId="2C649939" w14:textId="77777777" w:rsidTr="00184862">
        <w:trPr>
          <w:trHeight w:val="987"/>
          <w:ins w:id="43" w:author="Mriganka Medhi" w:date="2022-08-22T16:28:00Z"/>
        </w:trPr>
        <w:tc>
          <w:tcPr>
            <w:tcW w:w="3119" w:type="dxa"/>
            <w:shd w:val="clear" w:color="auto" w:fill="auto"/>
          </w:tcPr>
          <w:p w14:paraId="3330B8D7" w14:textId="77777777" w:rsidR="001815A9" w:rsidRPr="00483B39" w:rsidRDefault="001815A9" w:rsidP="00184862">
            <w:pPr>
              <w:rPr>
                <w:ins w:id="44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45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6F2FEAEA" w14:textId="77777777" w:rsidR="001815A9" w:rsidRPr="00483B39" w:rsidRDefault="001815A9" w:rsidP="00184862">
            <w:pPr>
              <w:rPr>
                <w:ins w:id="46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  <w:p w14:paraId="1C5418E8" w14:textId="77777777" w:rsidR="001815A9" w:rsidRPr="00483B39" w:rsidRDefault="001815A9" w:rsidP="00184862">
            <w:pPr>
              <w:rPr>
                <w:ins w:id="47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  <w:p w14:paraId="614C4689" w14:textId="77777777" w:rsidR="001815A9" w:rsidRPr="00483B39" w:rsidRDefault="001815A9" w:rsidP="00184862">
            <w:pPr>
              <w:rPr>
                <w:ins w:id="48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  <w:p w14:paraId="463ACFD5" w14:textId="77777777" w:rsidR="001815A9" w:rsidRPr="00483B39" w:rsidRDefault="001815A9" w:rsidP="00184862">
            <w:pPr>
              <w:rPr>
                <w:ins w:id="49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594404F4" w14:textId="77777777" w:rsidR="001815A9" w:rsidRPr="00483B39" w:rsidRDefault="001815A9" w:rsidP="00184862">
            <w:pPr>
              <w:rPr>
                <w:ins w:id="50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51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217EF808" w14:textId="77777777" w:rsidR="001815A9" w:rsidRPr="00483B39" w:rsidRDefault="001815A9" w:rsidP="00184862">
            <w:pPr>
              <w:rPr>
                <w:ins w:id="52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  <w:p w14:paraId="1EFE1A42" w14:textId="77777777" w:rsidR="001815A9" w:rsidRPr="00483B39" w:rsidRDefault="001815A9" w:rsidP="00184862">
            <w:pPr>
              <w:rPr>
                <w:ins w:id="53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  <w:p w14:paraId="1542172B" w14:textId="77777777" w:rsidR="001815A9" w:rsidRPr="00483B39" w:rsidRDefault="001815A9" w:rsidP="00184862">
            <w:pPr>
              <w:rPr>
                <w:ins w:id="54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237F8126" w14:textId="77777777" w:rsidR="001815A9" w:rsidRPr="00483B39" w:rsidRDefault="001815A9" w:rsidP="00184862">
            <w:pPr>
              <w:rPr>
                <w:ins w:id="55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56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6D8A4EF1" w14:textId="77777777" w:rsidR="001815A9" w:rsidRPr="00483B39" w:rsidRDefault="001815A9" w:rsidP="00184862">
            <w:pPr>
              <w:rPr>
                <w:ins w:id="57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  <w:p w14:paraId="6E035FF8" w14:textId="77777777" w:rsidR="001815A9" w:rsidRPr="00483B39" w:rsidRDefault="001815A9" w:rsidP="00184862">
            <w:pPr>
              <w:rPr>
                <w:ins w:id="58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  <w:p w14:paraId="1285A701" w14:textId="77777777" w:rsidR="001815A9" w:rsidRPr="00483B39" w:rsidRDefault="001815A9" w:rsidP="00184862">
            <w:pPr>
              <w:rPr>
                <w:ins w:id="59" w:author="Mriganka Medhi" w:date="2022-08-22T16:28:00Z"/>
                <w:rFonts w:ascii="Times New Roman" w:eastAsia="Times New Roman" w:hAnsi="Times New Roman" w:cs="Times New Roman"/>
                <w:b/>
              </w:rPr>
            </w:pPr>
          </w:p>
        </w:tc>
      </w:tr>
      <w:tr w:rsidR="001815A9" w:rsidRPr="001C094A" w14:paraId="091C1798" w14:textId="77777777" w:rsidTr="00184862">
        <w:trPr>
          <w:ins w:id="60" w:author="Mriganka Medhi" w:date="2022-08-22T16:28:00Z"/>
        </w:trPr>
        <w:tc>
          <w:tcPr>
            <w:tcW w:w="3119" w:type="dxa"/>
            <w:shd w:val="clear" w:color="auto" w:fill="auto"/>
          </w:tcPr>
          <w:p w14:paraId="2A56DA9A" w14:textId="77777777" w:rsidR="001815A9" w:rsidRPr="00483B39" w:rsidRDefault="001815A9" w:rsidP="00184862">
            <w:pPr>
              <w:rPr>
                <w:ins w:id="61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62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261" w:type="dxa"/>
            <w:shd w:val="clear" w:color="auto" w:fill="auto"/>
          </w:tcPr>
          <w:p w14:paraId="610D16F1" w14:textId="77777777" w:rsidR="001815A9" w:rsidRPr="00483B39" w:rsidRDefault="001815A9" w:rsidP="00184862">
            <w:pPr>
              <w:rPr>
                <w:ins w:id="63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64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118" w:type="dxa"/>
            <w:shd w:val="clear" w:color="auto" w:fill="auto"/>
          </w:tcPr>
          <w:p w14:paraId="4E3602F4" w14:textId="77777777" w:rsidR="001815A9" w:rsidRPr="00483B39" w:rsidRDefault="001815A9" w:rsidP="00184862">
            <w:pPr>
              <w:rPr>
                <w:ins w:id="65" w:author="Mriganka Medhi" w:date="2022-08-22T16:28:00Z"/>
                <w:rFonts w:ascii="Times New Roman" w:eastAsia="Times New Roman" w:hAnsi="Times New Roman" w:cs="Times New Roman"/>
                <w:b/>
              </w:rPr>
            </w:pPr>
            <w:ins w:id="66" w:author="Mriganka Medhi" w:date="2022-08-22T16:28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</w:tr>
      <w:bookmarkEnd w:id="31"/>
    </w:tbl>
    <w:p w14:paraId="17AD33AE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6AA445D1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B834FB" w:rsidRPr="004654DF" w:rsidDel="001815A9" w14:paraId="63E1E5B1" w14:textId="2367A169" w:rsidTr="00367836">
        <w:trPr>
          <w:trHeight w:val="500"/>
          <w:del w:id="67" w:author="Mriganka Medhi" w:date="2022-08-22T16:27:00Z"/>
        </w:trPr>
        <w:tc>
          <w:tcPr>
            <w:tcW w:w="3438" w:type="dxa"/>
          </w:tcPr>
          <w:p w14:paraId="099F0D8C" w14:textId="246A02CA" w:rsidR="008E0F0F" w:rsidDel="001815A9" w:rsidRDefault="00B834FB" w:rsidP="0010034B">
            <w:pPr>
              <w:rPr>
                <w:del w:id="68" w:author="Mriganka Medhi" w:date="2022-08-22T16:27:00Z"/>
                <w:rFonts w:ascii="Times New Roman" w:hAnsi="Times New Roman" w:cs="Times New Roman"/>
              </w:rPr>
            </w:pPr>
            <w:del w:id="69" w:author="Mriganka Medhi" w:date="2022-08-22T16:27:00Z">
              <w:r w:rsidDel="001815A9">
                <w:rPr>
                  <w:rFonts w:ascii="Times New Roman" w:hAnsi="Times New Roman" w:cs="Times New Roman"/>
                  <w:b/>
                </w:rPr>
                <w:delText xml:space="preserve">Prepared </w:delText>
              </w:r>
              <w:r w:rsidRPr="001C094A" w:rsidDel="001815A9">
                <w:rPr>
                  <w:rFonts w:ascii="Times New Roman" w:hAnsi="Times New Roman" w:cs="Times New Roman"/>
                  <w:b/>
                </w:rPr>
                <w:delText xml:space="preserve">By: </w:delText>
              </w:r>
            </w:del>
          </w:p>
          <w:p w14:paraId="35D75AC0" w14:textId="33B40F12" w:rsidR="008E0F0F" w:rsidDel="001815A9" w:rsidRDefault="00A83685" w:rsidP="0010034B">
            <w:pPr>
              <w:rPr>
                <w:del w:id="70" w:author="Mriganka Medhi" w:date="2022-08-22T16:27:00Z"/>
                <w:rFonts w:ascii="Times New Roman" w:hAnsi="Times New Roman" w:cs="Times New Roman"/>
                <w:b/>
              </w:rPr>
            </w:pPr>
            <w:del w:id="71" w:author="Mriganka Medhi" w:date="2022-08-22T16:27:00Z">
              <w:r w:rsidDel="001815A9">
                <w:rPr>
                  <w:rFonts w:ascii="Times New Roman" w:hAnsi="Times New Roman" w:cs="Times New Roman"/>
                </w:rPr>
                <w:delText>DM - Mechanical</w:delText>
              </w:r>
            </w:del>
          </w:p>
          <w:p w14:paraId="21C135A5" w14:textId="1DB2E1C9" w:rsidR="00B834FB" w:rsidRPr="004654DF" w:rsidDel="001815A9" w:rsidRDefault="00B834FB" w:rsidP="00EA393F">
            <w:pPr>
              <w:rPr>
                <w:del w:id="72" w:author="Mriganka Medhi" w:date="2022-08-22T16:27:00Z"/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0C33AFC5" w14:textId="5EB044E0" w:rsidR="00B834FB" w:rsidDel="001815A9" w:rsidRDefault="00B834FB" w:rsidP="0010034B">
            <w:pPr>
              <w:rPr>
                <w:del w:id="73" w:author="Mriganka Medhi" w:date="2022-08-22T16:27:00Z"/>
                <w:rFonts w:ascii="Times New Roman" w:hAnsi="Times New Roman" w:cs="Times New Roman"/>
                <w:b/>
              </w:rPr>
            </w:pPr>
            <w:del w:id="74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 xml:space="preserve">Reviewed </w:delText>
              </w:r>
              <w:r w:rsidDel="001815A9">
                <w:rPr>
                  <w:rFonts w:ascii="Times New Roman" w:hAnsi="Times New Roman" w:cs="Times New Roman"/>
                  <w:b/>
                </w:rPr>
                <w:delText xml:space="preserve">&amp; </w:delText>
              </w:r>
              <w:r w:rsidRPr="001C094A" w:rsidDel="001815A9">
                <w:rPr>
                  <w:rFonts w:ascii="Times New Roman" w:hAnsi="Times New Roman" w:cs="Times New Roman"/>
                  <w:b/>
                </w:rPr>
                <w:delText xml:space="preserve">Issued By: </w:delText>
              </w:r>
            </w:del>
          </w:p>
          <w:p w14:paraId="35EACE37" w14:textId="18C5EC1E" w:rsidR="00B834FB" w:rsidRPr="004654DF" w:rsidDel="001815A9" w:rsidRDefault="00B834FB" w:rsidP="0010034B">
            <w:pPr>
              <w:rPr>
                <w:del w:id="75" w:author="Mriganka Medhi" w:date="2022-08-22T16:27:00Z"/>
                <w:rFonts w:ascii="Times New Roman" w:hAnsi="Times New Roman" w:cs="Times New Roman"/>
              </w:rPr>
            </w:pPr>
            <w:del w:id="76" w:author="Mriganka Medhi" w:date="2022-08-22T16:27:00Z">
              <w:r w:rsidRPr="004654DF" w:rsidDel="001815A9">
                <w:rPr>
                  <w:rFonts w:ascii="Times New Roman" w:hAnsi="Times New Roman" w:cs="Times New Roman"/>
                </w:rPr>
                <w:delText>Management Representative</w:delText>
              </w:r>
            </w:del>
          </w:p>
        </w:tc>
        <w:tc>
          <w:tcPr>
            <w:tcW w:w="3260" w:type="dxa"/>
          </w:tcPr>
          <w:p w14:paraId="0BF5EFEC" w14:textId="24462C1A" w:rsidR="00B834FB" w:rsidDel="001815A9" w:rsidRDefault="00B834FB" w:rsidP="0010034B">
            <w:pPr>
              <w:rPr>
                <w:del w:id="77" w:author="Mriganka Medhi" w:date="2022-08-22T16:27:00Z"/>
                <w:rFonts w:ascii="Times New Roman" w:hAnsi="Times New Roman" w:cs="Times New Roman"/>
                <w:b/>
              </w:rPr>
            </w:pPr>
            <w:del w:id="78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 xml:space="preserve">Approved By: </w:delText>
              </w:r>
            </w:del>
          </w:p>
          <w:p w14:paraId="7501DF56" w14:textId="5E31466D" w:rsidR="00B834FB" w:rsidRPr="004654DF" w:rsidDel="001815A9" w:rsidRDefault="00367836">
            <w:pPr>
              <w:rPr>
                <w:del w:id="79" w:author="Mriganka Medhi" w:date="2022-08-22T16:27:00Z"/>
                <w:rFonts w:ascii="Times New Roman" w:hAnsi="Times New Roman" w:cs="Times New Roman"/>
              </w:rPr>
            </w:pPr>
            <w:del w:id="80" w:author="Mriganka Medhi" w:date="2022-08-22T16:27:00Z">
              <w:r w:rsidDel="001815A9">
                <w:rPr>
                  <w:rFonts w:ascii="Times New Roman" w:hAnsi="Times New Roman" w:cs="Times New Roman"/>
                </w:rPr>
                <w:delText xml:space="preserve">Head – </w:delText>
              </w:r>
              <w:r w:rsidR="008E0F0F" w:rsidDel="001815A9">
                <w:rPr>
                  <w:rFonts w:ascii="Times New Roman" w:hAnsi="Times New Roman" w:cs="Times New Roman"/>
                </w:rPr>
                <w:delText>Mechanical</w:delText>
              </w:r>
            </w:del>
          </w:p>
        </w:tc>
      </w:tr>
      <w:tr w:rsidR="00B834FB" w:rsidRPr="001C094A" w:rsidDel="001815A9" w14:paraId="5790670D" w14:textId="0EE03834" w:rsidTr="00367836">
        <w:trPr>
          <w:trHeight w:val="1036"/>
          <w:del w:id="81" w:author="Mriganka Medhi" w:date="2022-08-22T16:27:00Z"/>
        </w:trPr>
        <w:tc>
          <w:tcPr>
            <w:tcW w:w="3438" w:type="dxa"/>
          </w:tcPr>
          <w:p w14:paraId="6C35B674" w14:textId="1C8EC605" w:rsidR="00B834FB" w:rsidDel="001815A9" w:rsidRDefault="00B834FB" w:rsidP="0010034B">
            <w:pPr>
              <w:rPr>
                <w:del w:id="82" w:author="Mriganka Medhi" w:date="2022-08-22T16:27:00Z"/>
                <w:rFonts w:ascii="Times New Roman" w:hAnsi="Times New Roman" w:cs="Times New Roman"/>
                <w:b/>
              </w:rPr>
            </w:pPr>
            <w:del w:id="83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63A56358" w14:textId="2C4F6989" w:rsidR="00B834FB" w:rsidDel="001815A9" w:rsidRDefault="00B834FB" w:rsidP="0010034B">
            <w:pPr>
              <w:rPr>
                <w:del w:id="84" w:author="Mriganka Medhi" w:date="2022-08-22T16:27:00Z"/>
                <w:rFonts w:ascii="Times New Roman" w:hAnsi="Times New Roman" w:cs="Times New Roman"/>
                <w:b/>
              </w:rPr>
            </w:pPr>
          </w:p>
          <w:p w14:paraId="5AE113B0" w14:textId="7D907DB0" w:rsidR="00B834FB" w:rsidDel="001815A9" w:rsidRDefault="00B834FB" w:rsidP="0010034B">
            <w:pPr>
              <w:rPr>
                <w:del w:id="85" w:author="Mriganka Medhi" w:date="2022-08-22T16:27:00Z"/>
                <w:rFonts w:ascii="Times New Roman" w:hAnsi="Times New Roman" w:cs="Times New Roman"/>
                <w:b/>
              </w:rPr>
            </w:pPr>
          </w:p>
          <w:p w14:paraId="07BD3649" w14:textId="2B32CFBC" w:rsidR="00B834FB" w:rsidDel="001815A9" w:rsidRDefault="00B834FB" w:rsidP="0010034B">
            <w:pPr>
              <w:rPr>
                <w:del w:id="86" w:author="Mriganka Medhi" w:date="2022-08-22T16:27:00Z"/>
                <w:rFonts w:ascii="Times New Roman" w:hAnsi="Times New Roman" w:cs="Times New Roman"/>
                <w:b/>
              </w:rPr>
            </w:pPr>
          </w:p>
          <w:p w14:paraId="00D83EDA" w14:textId="57583071" w:rsidR="00B834FB" w:rsidRPr="001C094A" w:rsidDel="001815A9" w:rsidRDefault="00B834FB" w:rsidP="0010034B">
            <w:pPr>
              <w:rPr>
                <w:del w:id="87" w:author="Mriganka Medhi" w:date="2022-08-22T16:27:00Z"/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02EFEABF" w14:textId="647D4509" w:rsidR="00B834FB" w:rsidRPr="001C094A" w:rsidDel="001815A9" w:rsidRDefault="00B834FB" w:rsidP="0010034B">
            <w:pPr>
              <w:rPr>
                <w:del w:id="88" w:author="Mriganka Medhi" w:date="2022-08-22T16:27:00Z"/>
                <w:rFonts w:ascii="Times New Roman" w:hAnsi="Times New Roman" w:cs="Times New Roman"/>
                <w:b/>
              </w:rPr>
            </w:pPr>
            <w:del w:id="89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490D41AF" w14:textId="34CE59D7" w:rsidR="00B834FB" w:rsidRPr="001C094A" w:rsidDel="001815A9" w:rsidRDefault="00B834FB" w:rsidP="0010034B">
            <w:pPr>
              <w:rPr>
                <w:del w:id="90" w:author="Mriganka Medhi" w:date="2022-08-22T16:27:00Z"/>
                <w:rFonts w:ascii="Times New Roman" w:hAnsi="Times New Roman" w:cs="Times New Roman"/>
                <w:b/>
              </w:rPr>
            </w:pPr>
          </w:p>
          <w:p w14:paraId="1C9DA091" w14:textId="6B595256" w:rsidR="00B834FB" w:rsidRPr="001C094A" w:rsidDel="001815A9" w:rsidRDefault="00B834FB" w:rsidP="0010034B">
            <w:pPr>
              <w:rPr>
                <w:del w:id="91" w:author="Mriganka Medhi" w:date="2022-08-22T16:27:00Z"/>
                <w:rFonts w:ascii="Times New Roman" w:hAnsi="Times New Roman" w:cs="Times New Roman"/>
                <w:b/>
              </w:rPr>
            </w:pPr>
          </w:p>
          <w:p w14:paraId="66259891" w14:textId="5CB8A726" w:rsidR="00B834FB" w:rsidRPr="001C094A" w:rsidDel="001815A9" w:rsidRDefault="00B834FB" w:rsidP="0010034B">
            <w:pPr>
              <w:rPr>
                <w:del w:id="92" w:author="Mriganka Medhi" w:date="2022-08-22T16:27:00Z"/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4B5ACDDD" w14:textId="6DD8066F" w:rsidR="00B834FB" w:rsidRPr="001C094A" w:rsidDel="001815A9" w:rsidRDefault="00B834FB" w:rsidP="0010034B">
            <w:pPr>
              <w:rPr>
                <w:del w:id="93" w:author="Mriganka Medhi" w:date="2022-08-22T16:27:00Z"/>
                <w:rFonts w:ascii="Times New Roman" w:hAnsi="Times New Roman" w:cs="Times New Roman"/>
                <w:b/>
              </w:rPr>
            </w:pPr>
            <w:del w:id="94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7598734B" w14:textId="137BC7B0" w:rsidR="00B834FB" w:rsidRPr="001C094A" w:rsidDel="001815A9" w:rsidRDefault="00B834FB" w:rsidP="0010034B">
            <w:pPr>
              <w:rPr>
                <w:del w:id="95" w:author="Mriganka Medhi" w:date="2022-08-22T16:27:00Z"/>
                <w:rFonts w:ascii="Times New Roman" w:hAnsi="Times New Roman" w:cs="Times New Roman"/>
                <w:b/>
              </w:rPr>
            </w:pPr>
          </w:p>
          <w:p w14:paraId="748C068B" w14:textId="0EA86C0E" w:rsidR="00B834FB" w:rsidRPr="001C094A" w:rsidDel="001815A9" w:rsidRDefault="00B834FB" w:rsidP="0010034B">
            <w:pPr>
              <w:rPr>
                <w:del w:id="96" w:author="Mriganka Medhi" w:date="2022-08-22T16:27:00Z"/>
                <w:rFonts w:ascii="Times New Roman" w:hAnsi="Times New Roman" w:cs="Times New Roman"/>
                <w:b/>
              </w:rPr>
            </w:pPr>
          </w:p>
          <w:p w14:paraId="3AE3FDE7" w14:textId="6E4602A4" w:rsidR="00B834FB" w:rsidRPr="001C094A" w:rsidDel="001815A9" w:rsidRDefault="00B834FB" w:rsidP="0010034B">
            <w:pPr>
              <w:rPr>
                <w:del w:id="97" w:author="Mriganka Medhi" w:date="2022-08-22T16:27:00Z"/>
                <w:rFonts w:ascii="Times New Roman" w:hAnsi="Times New Roman" w:cs="Times New Roman"/>
                <w:b/>
              </w:rPr>
            </w:pPr>
          </w:p>
        </w:tc>
      </w:tr>
      <w:tr w:rsidR="00B834FB" w:rsidRPr="001C094A" w:rsidDel="001815A9" w14:paraId="0A280614" w14:textId="3CDB96A0" w:rsidTr="00367836">
        <w:trPr>
          <w:trHeight w:val="98"/>
          <w:del w:id="98" w:author="Mriganka Medhi" w:date="2022-08-22T16:27:00Z"/>
        </w:trPr>
        <w:tc>
          <w:tcPr>
            <w:tcW w:w="3438" w:type="dxa"/>
          </w:tcPr>
          <w:p w14:paraId="59CE3949" w14:textId="70194CFC" w:rsidR="00B834FB" w:rsidRPr="001C094A" w:rsidDel="001815A9" w:rsidRDefault="00B834FB" w:rsidP="00C52DD9">
            <w:pPr>
              <w:rPr>
                <w:del w:id="99" w:author="Mriganka Medhi" w:date="2022-08-22T16:27:00Z"/>
                <w:rFonts w:ascii="Times New Roman" w:hAnsi="Times New Roman" w:cs="Times New Roman"/>
                <w:b/>
              </w:rPr>
            </w:pPr>
            <w:del w:id="100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>Date:</w:delText>
              </w:r>
              <w:r w:rsidR="00F909EE" w:rsidDel="001815A9">
                <w:rPr>
                  <w:rFonts w:ascii="Times New Roman" w:hAnsi="Times New Roman" w:cs="Times New Roman"/>
                  <w:b/>
                </w:rPr>
                <w:delText xml:space="preserve"> </w:delText>
              </w:r>
              <w:r w:rsidR="00A83685" w:rsidDel="001815A9">
                <w:rPr>
                  <w:rFonts w:ascii="Times New Roman" w:hAnsi="Times New Roman" w:cs="Times New Roman"/>
                  <w:b/>
                </w:rPr>
                <w:delText>06-01-2022</w:delText>
              </w:r>
            </w:del>
          </w:p>
        </w:tc>
        <w:tc>
          <w:tcPr>
            <w:tcW w:w="2766" w:type="dxa"/>
          </w:tcPr>
          <w:p w14:paraId="57787E02" w14:textId="36726DB9" w:rsidR="00B834FB" w:rsidRPr="001C094A" w:rsidDel="001815A9" w:rsidRDefault="00B834FB" w:rsidP="00F909EE">
            <w:pPr>
              <w:rPr>
                <w:del w:id="101" w:author="Mriganka Medhi" w:date="2022-08-22T16:27:00Z"/>
                <w:rFonts w:ascii="Times New Roman" w:hAnsi="Times New Roman" w:cs="Times New Roman"/>
                <w:b/>
              </w:rPr>
            </w:pPr>
            <w:del w:id="102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>Date:</w:delText>
              </w:r>
              <w:r w:rsidDel="001815A9">
                <w:rPr>
                  <w:rFonts w:ascii="Times New Roman" w:hAnsi="Times New Roman" w:cs="Times New Roman"/>
                  <w:b/>
                </w:rPr>
                <w:delText xml:space="preserve"> </w:delText>
              </w:r>
              <w:r w:rsidR="00A83685" w:rsidDel="001815A9">
                <w:rPr>
                  <w:rFonts w:ascii="Times New Roman" w:hAnsi="Times New Roman" w:cs="Times New Roman"/>
                  <w:b/>
                </w:rPr>
                <w:delText>06-01-2022</w:delText>
              </w:r>
            </w:del>
          </w:p>
        </w:tc>
        <w:tc>
          <w:tcPr>
            <w:tcW w:w="3260" w:type="dxa"/>
          </w:tcPr>
          <w:p w14:paraId="4487006C" w14:textId="783C5025" w:rsidR="00B834FB" w:rsidRPr="001C094A" w:rsidDel="001815A9" w:rsidRDefault="00B834FB" w:rsidP="00F909EE">
            <w:pPr>
              <w:rPr>
                <w:del w:id="103" w:author="Mriganka Medhi" w:date="2022-08-22T16:27:00Z"/>
                <w:rFonts w:ascii="Times New Roman" w:hAnsi="Times New Roman" w:cs="Times New Roman"/>
                <w:b/>
              </w:rPr>
            </w:pPr>
            <w:del w:id="104" w:author="Mriganka Medhi" w:date="2022-08-22T16:27:00Z">
              <w:r w:rsidRPr="001C094A" w:rsidDel="001815A9">
                <w:rPr>
                  <w:rFonts w:ascii="Times New Roman" w:hAnsi="Times New Roman" w:cs="Times New Roman"/>
                  <w:b/>
                </w:rPr>
                <w:delText>Date:</w:delText>
              </w:r>
              <w:r w:rsidDel="001815A9">
                <w:rPr>
                  <w:rFonts w:ascii="Times New Roman" w:hAnsi="Times New Roman" w:cs="Times New Roman"/>
                  <w:b/>
                </w:rPr>
                <w:delText xml:space="preserve"> </w:delText>
              </w:r>
              <w:r w:rsidR="00A83685" w:rsidDel="001815A9">
                <w:rPr>
                  <w:rFonts w:ascii="Times New Roman" w:hAnsi="Times New Roman" w:cs="Times New Roman"/>
                  <w:b/>
                </w:rPr>
                <w:delText>06-01-2022</w:delText>
              </w:r>
            </w:del>
          </w:p>
        </w:tc>
      </w:tr>
    </w:tbl>
    <w:p w14:paraId="3C7DF4BF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97FA" w14:textId="77777777" w:rsidR="005F6FB6" w:rsidRDefault="005F6FB6" w:rsidP="0036287A">
      <w:pPr>
        <w:spacing w:after="0" w:line="240" w:lineRule="auto"/>
      </w:pPr>
      <w:r>
        <w:separator/>
      </w:r>
    </w:p>
  </w:endnote>
  <w:endnote w:type="continuationSeparator" w:id="0">
    <w:p w14:paraId="48FFED90" w14:textId="77777777" w:rsidR="005F6FB6" w:rsidRDefault="005F6FB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B566" w14:textId="77777777" w:rsidR="001815A9" w:rsidRDefault="00181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82DE" w14:textId="4CB520BF" w:rsidR="00C40473" w:rsidRDefault="001815A9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B612B5" wp14:editId="46FDAD9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a0d5421eaf0be68f66d154de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C1CBB0" w14:textId="2AD98FBA" w:rsidR="001815A9" w:rsidRPr="001815A9" w:rsidRDefault="001815A9" w:rsidP="001815A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815A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612B5" id="_x0000_t202" coordsize="21600,21600" o:spt="202" path="m,l,21600r21600,l21600,xe">
              <v:stroke joinstyle="miter"/>
              <v:path gradientshapeok="t" o:connecttype="rect"/>
            </v:shapetype>
            <v:shape id="MSIPCMa0d5421eaf0be68f66d154de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7C1CBB0" w14:textId="2AD98FBA" w:rsidR="001815A9" w:rsidRPr="001815A9" w:rsidRDefault="001815A9" w:rsidP="001815A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815A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3EB9" w14:textId="77777777" w:rsidR="001815A9" w:rsidRDefault="00181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DE6C" w14:textId="77777777" w:rsidR="005F6FB6" w:rsidRDefault="005F6FB6" w:rsidP="0036287A">
      <w:pPr>
        <w:spacing w:after="0" w:line="240" w:lineRule="auto"/>
      </w:pPr>
      <w:r>
        <w:separator/>
      </w:r>
    </w:p>
  </w:footnote>
  <w:footnote w:type="continuationSeparator" w:id="0">
    <w:p w14:paraId="0C7B76C8" w14:textId="77777777" w:rsidR="005F6FB6" w:rsidRDefault="005F6FB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6E14" w14:textId="77777777" w:rsidR="001815A9" w:rsidRDefault="00181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1815A9" w14:paraId="21782F7E" w14:textId="77777777" w:rsidTr="0018486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0B7D78" w14:textId="77777777" w:rsidR="001815A9" w:rsidRDefault="001815A9" w:rsidP="001815A9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7B7AA5C3" wp14:editId="2B3615E3">
                <wp:extent cx="1517650" cy="736600"/>
                <wp:effectExtent l="0" t="0" r="0" b="0"/>
                <wp:docPr id="1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D92840" w14:textId="77777777" w:rsidR="001815A9" w:rsidRPr="00B834FB" w:rsidRDefault="001815A9" w:rsidP="001815A9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EA2047" w14:textId="77777777" w:rsidR="001815A9" w:rsidRPr="00B834FB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E5158A" w14:textId="7AEB2E63" w:rsidR="001815A9" w:rsidRPr="00D24620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</w:t>
          </w:r>
          <w:ins w:id="105" w:author="Mriganka Medhi" w:date="2022-08-22T16:28:00Z">
            <w:r>
              <w:rPr>
                <w:rFonts w:ascii="Times New Roman" w:hAnsi="Times New Roman"/>
                <w:b/>
              </w:rPr>
              <w:t>68</w:t>
            </w:r>
          </w:ins>
          <w:del w:id="106" w:author="Mriganka Medhi" w:date="2022-08-22T16:28:00Z">
            <w:r w:rsidDel="001815A9">
              <w:rPr>
                <w:rFonts w:ascii="Times New Roman" w:hAnsi="Times New Roman"/>
                <w:b/>
              </w:rPr>
              <w:delText>32</w:delText>
            </w:r>
          </w:del>
        </w:p>
      </w:tc>
    </w:tr>
    <w:tr w:rsidR="001815A9" w14:paraId="44AF7C89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C2BEE1" w14:textId="77777777" w:rsidR="001815A9" w:rsidRDefault="001815A9" w:rsidP="001815A9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2189DE" w14:textId="77777777" w:rsidR="001815A9" w:rsidRPr="00B834FB" w:rsidRDefault="001815A9" w:rsidP="001815A9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DB2D21A" w14:textId="77777777" w:rsidR="001815A9" w:rsidRPr="00B834FB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332217" w14:textId="77777777" w:rsidR="001815A9" w:rsidRPr="00351941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13</w:t>
          </w:r>
          <w:r w:rsidRPr="00351941">
            <w:rPr>
              <w:rFonts w:ascii="Times New Roman" w:hAnsi="Times New Roman"/>
              <w:b/>
            </w:rPr>
            <w:t>-08-2022</w:t>
          </w:r>
        </w:p>
      </w:tc>
    </w:tr>
    <w:tr w:rsidR="001815A9" w14:paraId="6F8D1418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4965BF" w14:textId="77777777" w:rsidR="001815A9" w:rsidRDefault="001815A9" w:rsidP="001815A9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D1074F" w14:textId="3731C3FF" w:rsidR="001815A9" w:rsidRPr="003C293A" w:rsidRDefault="001815A9" w:rsidP="001815A9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 xml:space="preserve">Procedure for </w:t>
          </w:r>
          <w:r w:rsidRPr="001815A9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HOSE REPLACEMENT IN HYDRAULIC CIRCUIT</w:t>
          </w:r>
        </w:p>
        <w:p w14:paraId="13124103" w14:textId="77777777" w:rsidR="001815A9" w:rsidRPr="005F5954" w:rsidRDefault="001815A9" w:rsidP="001815A9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54C55D" w14:textId="77777777" w:rsidR="001815A9" w:rsidRPr="00B834FB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24603E" w14:textId="04D64460" w:rsidR="001815A9" w:rsidRPr="00351941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4</w:t>
          </w:r>
        </w:p>
      </w:tc>
    </w:tr>
    <w:tr w:rsidR="001815A9" w14:paraId="2A362D75" w14:textId="77777777" w:rsidTr="0018486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48DA4D" w14:textId="77777777" w:rsidR="001815A9" w:rsidRDefault="001815A9" w:rsidP="001815A9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EB7FF0" w14:textId="77777777" w:rsidR="001815A9" w:rsidRPr="00B834FB" w:rsidRDefault="001815A9" w:rsidP="001815A9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97C3FF" w14:textId="77777777" w:rsidR="001815A9" w:rsidRPr="00B834FB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46F51D" w14:textId="77777777" w:rsidR="001815A9" w:rsidRPr="00B834FB" w:rsidRDefault="001815A9" w:rsidP="001815A9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0438D9A7" w14:textId="77777777" w:rsidR="00E721E9" w:rsidRDefault="00E721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9399" w14:textId="77777777" w:rsidR="001815A9" w:rsidRDefault="00181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603ADC"/>
    <w:multiLevelType w:val="hybridMultilevel"/>
    <w:tmpl w:val="280CD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7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F30BE"/>
    <w:multiLevelType w:val="hybridMultilevel"/>
    <w:tmpl w:val="0418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0F6600E"/>
    <w:multiLevelType w:val="multilevel"/>
    <w:tmpl w:val="57AA6B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4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96" w:hanging="180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96E0BB44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A1304"/>
    <w:multiLevelType w:val="hybridMultilevel"/>
    <w:tmpl w:val="6ABC21E0"/>
    <w:lvl w:ilvl="0" w:tplc="0C5696C2">
      <w:numFmt w:val="bullet"/>
      <w:lvlText w:val=""/>
      <w:lvlJc w:val="left"/>
      <w:pPr>
        <w:ind w:left="-30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9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6B4091F"/>
    <w:multiLevelType w:val="hybridMultilevel"/>
    <w:tmpl w:val="08608E74"/>
    <w:lvl w:ilvl="0" w:tplc="0C5696C2">
      <w:numFmt w:val="bullet"/>
      <w:lvlText w:val=""/>
      <w:lvlJc w:val="left"/>
      <w:pPr>
        <w:ind w:left="6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307B8"/>
    <w:multiLevelType w:val="hybridMultilevel"/>
    <w:tmpl w:val="76B20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0B1350"/>
    <w:multiLevelType w:val="hybridMultilevel"/>
    <w:tmpl w:val="6BAE84D8"/>
    <w:lvl w:ilvl="0" w:tplc="B1580EA0">
      <w:numFmt w:val="bullet"/>
      <w:lvlText w:val=""/>
      <w:lvlJc w:val="left"/>
      <w:pPr>
        <w:ind w:left="78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23594">
    <w:abstractNumId w:val="24"/>
  </w:num>
  <w:num w:numId="2" w16cid:durableId="418604450">
    <w:abstractNumId w:val="39"/>
  </w:num>
  <w:num w:numId="3" w16cid:durableId="823282064">
    <w:abstractNumId w:val="31"/>
  </w:num>
  <w:num w:numId="4" w16cid:durableId="49615694">
    <w:abstractNumId w:val="10"/>
  </w:num>
  <w:num w:numId="5" w16cid:durableId="1297762300">
    <w:abstractNumId w:val="6"/>
  </w:num>
  <w:num w:numId="6" w16cid:durableId="233321338">
    <w:abstractNumId w:val="42"/>
  </w:num>
  <w:num w:numId="7" w16cid:durableId="768814515">
    <w:abstractNumId w:val="35"/>
  </w:num>
  <w:num w:numId="8" w16cid:durableId="2021616849">
    <w:abstractNumId w:val="11"/>
  </w:num>
  <w:num w:numId="9" w16cid:durableId="7219450">
    <w:abstractNumId w:val="17"/>
  </w:num>
  <w:num w:numId="10" w16cid:durableId="1869416011">
    <w:abstractNumId w:val="8"/>
  </w:num>
  <w:num w:numId="11" w16cid:durableId="574240031">
    <w:abstractNumId w:val="15"/>
  </w:num>
  <w:num w:numId="12" w16cid:durableId="1705641140">
    <w:abstractNumId w:val="9"/>
  </w:num>
  <w:num w:numId="13" w16cid:durableId="1598830287">
    <w:abstractNumId w:val="26"/>
  </w:num>
  <w:num w:numId="14" w16cid:durableId="1469663602">
    <w:abstractNumId w:val="41"/>
  </w:num>
  <w:num w:numId="15" w16cid:durableId="1031152174">
    <w:abstractNumId w:val="19"/>
  </w:num>
  <w:num w:numId="16" w16cid:durableId="410539541">
    <w:abstractNumId w:val="29"/>
  </w:num>
  <w:num w:numId="17" w16cid:durableId="1029065143">
    <w:abstractNumId w:val="1"/>
  </w:num>
  <w:num w:numId="18" w16cid:durableId="1636641330">
    <w:abstractNumId w:val="40"/>
  </w:num>
  <w:num w:numId="19" w16cid:durableId="1725566678">
    <w:abstractNumId w:val="25"/>
  </w:num>
  <w:num w:numId="20" w16cid:durableId="50467576">
    <w:abstractNumId w:val="44"/>
  </w:num>
  <w:num w:numId="21" w16cid:durableId="1977441987">
    <w:abstractNumId w:val="33"/>
  </w:num>
  <w:num w:numId="22" w16cid:durableId="511264721">
    <w:abstractNumId w:val="46"/>
  </w:num>
  <w:num w:numId="23" w16cid:durableId="891843920">
    <w:abstractNumId w:val="7"/>
  </w:num>
  <w:num w:numId="24" w16cid:durableId="984774569">
    <w:abstractNumId w:val="23"/>
  </w:num>
  <w:num w:numId="25" w16cid:durableId="229467004">
    <w:abstractNumId w:val="43"/>
  </w:num>
  <w:num w:numId="26" w16cid:durableId="1948467475">
    <w:abstractNumId w:val="32"/>
  </w:num>
  <w:num w:numId="27" w16cid:durableId="1204824393">
    <w:abstractNumId w:val="16"/>
  </w:num>
  <w:num w:numId="28" w16cid:durableId="1402215376">
    <w:abstractNumId w:val="4"/>
  </w:num>
  <w:num w:numId="29" w16cid:durableId="1462260744">
    <w:abstractNumId w:val="14"/>
  </w:num>
  <w:num w:numId="30" w16cid:durableId="1945923019">
    <w:abstractNumId w:val="0"/>
  </w:num>
  <w:num w:numId="31" w16cid:durableId="1283880313">
    <w:abstractNumId w:val="21"/>
  </w:num>
  <w:num w:numId="32" w16cid:durableId="991635924">
    <w:abstractNumId w:val="28"/>
  </w:num>
  <w:num w:numId="33" w16cid:durableId="473833419">
    <w:abstractNumId w:val="45"/>
  </w:num>
  <w:num w:numId="34" w16cid:durableId="130175082">
    <w:abstractNumId w:val="37"/>
  </w:num>
  <w:num w:numId="35" w16cid:durableId="1610507058">
    <w:abstractNumId w:val="3"/>
  </w:num>
  <w:num w:numId="36" w16cid:durableId="1318991395">
    <w:abstractNumId w:val="13"/>
  </w:num>
  <w:num w:numId="37" w16cid:durableId="205067244">
    <w:abstractNumId w:val="12"/>
  </w:num>
  <w:num w:numId="38" w16cid:durableId="1707676053">
    <w:abstractNumId w:val="34"/>
  </w:num>
  <w:num w:numId="39" w16cid:durableId="893390019">
    <w:abstractNumId w:val="36"/>
  </w:num>
  <w:num w:numId="40" w16cid:durableId="300887744">
    <w:abstractNumId w:val="30"/>
  </w:num>
  <w:num w:numId="41" w16cid:durableId="1496145637">
    <w:abstractNumId w:val="38"/>
  </w:num>
  <w:num w:numId="42" w16cid:durableId="1481651346">
    <w:abstractNumId w:val="5"/>
  </w:num>
  <w:num w:numId="43" w16cid:durableId="2137528782">
    <w:abstractNumId w:val="22"/>
  </w:num>
  <w:num w:numId="44" w16cid:durableId="2130128594">
    <w:abstractNumId w:val="2"/>
  </w:num>
  <w:num w:numId="45" w16cid:durableId="1864785639">
    <w:abstractNumId w:val="20"/>
  </w:num>
  <w:num w:numId="46" w16cid:durableId="1105811499">
    <w:abstractNumId w:val="18"/>
  </w:num>
  <w:num w:numId="47" w16cid:durableId="509754257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a Medhi">
    <w15:presenceInfo w15:providerId="AD" w15:userId="S::00052475@vedanta.co.in::772655b6-0e17-446a-a50b-a42603c9d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4B7"/>
    <w:rsid w:val="0016490C"/>
    <w:rsid w:val="001652EA"/>
    <w:rsid w:val="00172225"/>
    <w:rsid w:val="0018029F"/>
    <w:rsid w:val="00180982"/>
    <w:rsid w:val="001815A9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D3FB0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795B"/>
    <w:rsid w:val="002D0F5E"/>
    <w:rsid w:val="002D3FDA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278DC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4FAC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6FB6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B29E0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0F0F"/>
    <w:rsid w:val="008E1D54"/>
    <w:rsid w:val="008E5D61"/>
    <w:rsid w:val="008E7D13"/>
    <w:rsid w:val="008F0F70"/>
    <w:rsid w:val="008F1916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03103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3685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C5DCC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36FE4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1927"/>
    <w:rsid w:val="00E721E9"/>
    <w:rsid w:val="00E753C4"/>
    <w:rsid w:val="00E754FC"/>
    <w:rsid w:val="00E77A52"/>
    <w:rsid w:val="00E80860"/>
    <w:rsid w:val="00E83893"/>
    <w:rsid w:val="00E8597A"/>
    <w:rsid w:val="00E97AB6"/>
    <w:rsid w:val="00EA393F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052F6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854AB"/>
    <w:rsid w:val="00F909EE"/>
    <w:rsid w:val="00F9459D"/>
    <w:rsid w:val="00FA4EF9"/>
    <w:rsid w:val="00FA5A25"/>
    <w:rsid w:val="00FB75D2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3DB4DE"/>
  <w15:docId w15:val="{EF15529A-99A7-44FE-BC0C-B896E999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6B29E0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B29E0"/>
    <w:rPr>
      <w:rFonts w:ascii="Times New Roman" w:eastAsia="Times New Roman" w:hAnsi="Times New Roman" w:cs="Times New Roman"/>
      <w:b/>
      <w:sz w:val="24"/>
      <w:szCs w:val="20"/>
    </w:rPr>
  </w:style>
  <w:style w:type="paragraph" w:styleId="Revision">
    <w:name w:val="Revision"/>
    <w:hidden/>
    <w:uiPriority w:val="99"/>
    <w:semiHidden/>
    <w:rsid w:val="00181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C48676-9792-47DB-8307-57EC443DA2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D09F7-2595-474A-BC0F-C2244E4A7B82}"/>
</file>

<file path=customXml/itemProps3.xml><?xml version="1.0" encoding="utf-8"?>
<ds:datastoreItem xmlns:ds="http://schemas.openxmlformats.org/officeDocument/2006/customXml" ds:itemID="{92155FDD-073E-485E-929F-FDFE91EB229F}"/>
</file>

<file path=customXml/itemProps4.xml><?xml version="1.0" encoding="utf-8"?>
<ds:datastoreItem xmlns:ds="http://schemas.openxmlformats.org/officeDocument/2006/customXml" ds:itemID="{A82506E1-292D-4E6D-9793-A16CF06C6B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2022-08-22T10:58:00Z</dcterms:created>
  <dcterms:modified xsi:type="dcterms:W3CDTF">2022-08-22T10:58:00Z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2022-08-22T10:58:39Z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3a08860f-5e76-4f0b-b37b-94a6b5718b5f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1043900</vt:r8>
  </property>
  <property fmtid="{D5CDD505-2E9C-101B-9397-08002B2CF9AE}" pid="11" name="_ExtendedDescription">
    <vt:lpwstr/>
  </property>
</Properties>
</file>