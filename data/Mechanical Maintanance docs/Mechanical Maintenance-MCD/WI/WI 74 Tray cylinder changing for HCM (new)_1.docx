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B1B3" w14:textId="77777777" w:rsidR="009E17B8" w:rsidRDefault="009E17B8" w:rsidP="00AE5C62">
      <w:pPr>
        <w:jc w:val="both"/>
        <w:rPr>
          <w:rFonts w:ascii="Times New Roman" w:hAnsi="Times New Roman" w:cs="Times New Roman"/>
          <w:b/>
          <w:sz w:val="24"/>
          <w:szCs w:val="24"/>
        </w:rPr>
      </w:pPr>
    </w:p>
    <w:p w14:paraId="7363F644" w14:textId="77777777" w:rsidR="00AE5C62" w:rsidRPr="00D006B7" w:rsidRDefault="0036287A" w:rsidP="00AE5C62">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PURPOSE:</w:t>
      </w:r>
      <w:r w:rsidR="001D33A9" w:rsidRPr="009130D6">
        <w:rPr>
          <w:rFonts w:ascii="Times New Roman" w:hAnsi="Times New Roman" w:cs="Times New Roman"/>
          <w:b/>
          <w:sz w:val="24"/>
          <w:szCs w:val="24"/>
        </w:rPr>
        <w:t xml:space="preserve"> </w:t>
      </w:r>
      <w:r w:rsidR="00D006B7" w:rsidRPr="00151573">
        <w:rPr>
          <w:rFonts w:ascii="Times New Roman" w:hAnsi="Times New Roman" w:cs="Times New Roman"/>
          <w:sz w:val="24"/>
          <w:szCs w:val="24"/>
        </w:rPr>
        <w:t xml:space="preserve">To define safe procedure for </w:t>
      </w:r>
      <w:r w:rsidR="00CA57F6" w:rsidRPr="00151573">
        <w:rPr>
          <w:rFonts w:ascii="Times New Roman" w:eastAsia="Times New Roman" w:hAnsi="Times New Roman" w:cs="Times New Roman"/>
          <w:i/>
          <w:sz w:val="24"/>
          <w:szCs w:val="24"/>
          <w:lang w:eastAsia="en-IN"/>
        </w:rPr>
        <w:t>Tray cylinder changing for HCM</w:t>
      </w:r>
    </w:p>
    <w:p w14:paraId="5CEB9187" w14:textId="77777777" w:rsidR="009130D6" w:rsidRDefault="009130D6" w:rsidP="009130D6">
      <w:pPr>
        <w:pStyle w:val="ListParagraph"/>
        <w:jc w:val="both"/>
        <w:rPr>
          <w:rFonts w:ascii="Times New Roman" w:hAnsi="Times New Roman" w:cs="Times New Roman"/>
          <w:sz w:val="24"/>
          <w:szCs w:val="24"/>
        </w:rPr>
      </w:pPr>
    </w:p>
    <w:p w14:paraId="6E0742F1" w14:textId="54B0F143" w:rsidR="009130D6" w:rsidRPr="00CA57F6" w:rsidRDefault="0036287A" w:rsidP="009130D6">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SCOPE:</w:t>
      </w:r>
      <w:r w:rsidR="001D33A9" w:rsidRPr="009130D6">
        <w:rPr>
          <w:rFonts w:ascii="Times New Roman" w:hAnsi="Times New Roman" w:cs="Times New Roman"/>
          <w:b/>
          <w:sz w:val="24"/>
          <w:szCs w:val="24"/>
        </w:rPr>
        <w:t xml:space="preserve"> </w:t>
      </w:r>
      <w:r w:rsidR="00CA57F6" w:rsidRPr="00151573">
        <w:rPr>
          <w:rFonts w:ascii="Times New Roman" w:eastAsia="Times New Roman" w:hAnsi="Times New Roman" w:cs="Times New Roman"/>
          <w:bCs/>
          <w:sz w:val="24"/>
          <w:szCs w:val="24"/>
          <w:lang w:eastAsia="en-IN"/>
        </w:rPr>
        <w:t xml:space="preserve">MCD </w:t>
      </w:r>
      <w:r w:rsidR="00151573">
        <w:rPr>
          <w:rFonts w:ascii="Times New Roman" w:eastAsia="Times New Roman" w:hAnsi="Times New Roman" w:cs="Times New Roman"/>
          <w:bCs/>
          <w:sz w:val="24"/>
          <w:szCs w:val="24"/>
          <w:lang w:eastAsia="en-IN"/>
        </w:rPr>
        <w:t>–</w:t>
      </w:r>
      <w:r w:rsidR="00CA57F6" w:rsidRPr="00151573">
        <w:rPr>
          <w:rFonts w:ascii="Times New Roman" w:eastAsia="Times New Roman" w:hAnsi="Times New Roman" w:cs="Times New Roman"/>
          <w:bCs/>
          <w:sz w:val="24"/>
          <w:szCs w:val="24"/>
          <w:lang w:eastAsia="en-IN"/>
        </w:rPr>
        <w:t xml:space="preserve"> 2</w:t>
      </w:r>
      <w:r w:rsidR="00151573">
        <w:rPr>
          <w:rFonts w:ascii="Times New Roman" w:eastAsia="Times New Roman" w:hAnsi="Times New Roman" w:cs="Times New Roman"/>
          <w:bCs/>
          <w:sz w:val="24"/>
          <w:szCs w:val="24"/>
          <w:lang w:eastAsia="en-IN"/>
        </w:rPr>
        <w:t xml:space="preserve"> </w:t>
      </w:r>
    </w:p>
    <w:p w14:paraId="27A01103" w14:textId="77777777" w:rsidR="009130D6" w:rsidRDefault="009130D6" w:rsidP="009130D6">
      <w:pPr>
        <w:pStyle w:val="ListParagraph"/>
        <w:rPr>
          <w:rFonts w:ascii="Times New Roman" w:hAnsi="Times New Roman" w:cs="Times New Roman"/>
          <w:sz w:val="24"/>
          <w:szCs w:val="24"/>
        </w:rPr>
      </w:pPr>
    </w:p>
    <w:p w14:paraId="5D51561E" w14:textId="77777777" w:rsidR="001D33A9" w:rsidRDefault="00E2148F" w:rsidP="001D33A9">
      <w:pPr>
        <w:pStyle w:val="ListParagraph"/>
        <w:numPr>
          <w:ilvl w:val="0"/>
          <w:numId w:val="1"/>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0036287A" w:rsidRPr="009130D6">
        <w:rPr>
          <w:rFonts w:ascii="Times New Roman" w:hAnsi="Times New Roman" w:cs="Times New Roman"/>
          <w:b/>
          <w:sz w:val="24"/>
          <w:szCs w:val="24"/>
        </w:rPr>
        <w:t>:</w:t>
      </w:r>
      <w:r w:rsidR="006A009B" w:rsidRPr="009130D6">
        <w:rPr>
          <w:rFonts w:ascii="Times New Roman" w:hAnsi="Times New Roman" w:cs="Times New Roman"/>
          <w:sz w:val="24"/>
          <w:szCs w:val="24"/>
        </w:rPr>
        <w:t xml:space="preserve"> </w:t>
      </w:r>
      <w:r w:rsidR="00CA57F6" w:rsidRPr="00151573">
        <w:rPr>
          <w:rFonts w:ascii="Times New Roman" w:eastAsia="Times New Roman" w:hAnsi="Times New Roman" w:cs="Times New Roman"/>
          <w:sz w:val="24"/>
          <w:szCs w:val="24"/>
          <w:lang w:eastAsia="en-IN"/>
        </w:rPr>
        <w:t>Mechanical in charge</w:t>
      </w:r>
      <w:r w:rsidR="00312CEB">
        <w:rPr>
          <w:rFonts w:ascii="Times New Roman" w:eastAsia="Times New Roman" w:hAnsi="Times New Roman" w:cs="Times New Roman"/>
          <w:sz w:val="24"/>
          <w:szCs w:val="24"/>
          <w:lang w:eastAsia="en-IN"/>
        </w:rPr>
        <w:t xml:space="preserve"> &amp; Maintenance Fitter</w:t>
      </w:r>
    </w:p>
    <w:p w14:paraId="1461B204" w14:textId="77777777" w:rsidR="009130D6" w:rsidRPr="00D006B7" w:rsidRDefault="009130D6" w:rsidP="009130D6">
      <w:pPr>
        <w:pStyle w:val="ListParagraph"/>
        <w:rPr>
          <w:rFonts w:ascii="Times New Roman" w:hAnsi="Times New Roman" w:cs="Times New Roman"/>
          <w:sz w:val="24"/>
          <w:szCs w:val="24"/>
        </w:rPr>
      </w:pPr>
    </w:p>
    <w:p w14:paraId="6467A986" w14:textId="77777777" w:rsidR="00D006B7" w:rsidRPr="00151573" w:rsidRDefault="00D006B7" w:rsidP="00151573">
      <w:pPr>
        <w:pStyle w:val="ListParagraph"/>
        <w:numPr>
          <w:ilvl w:val="0"/>
          <w:numId w:val="1"/>
        </w:numPr>
        <w:spacing w:after="0"/>
        <w:contextualSpacing w:val="0"/>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b/>
          <w:bCs/>
          <w:sz w:val="24"/>
          <w:szCs w:val="24"/>
          <w:lang w:eastAsia="en-IN"/>
        </w:rPr>
        <w:t>SAFETY PRECAUTIONS:</w:t>
      </w:r>
    </w:p>
    <w:p w14:paraId="77DF5457" w14:textId="77777777" w:rsidR="00D006B7" w:rsidRPr="007A0F23" w:rsidRDefault="00D006B7" w:rsidP="00D006B7">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hAnsi="Times New Roman" w:cs="Times New Roman"/>
          <w:sz w:val="24"/>
        </w:rPr>
        <w:t xml:space="preserve">Ensure </w:t>
      </w:r>
      <w:r w:rsidRPr="00151573">
        <w:rPr>
          <w:rFonts w:ascii="Times New Roman" w:hAnsi="Times New Roman" w:cs="Times New Roman"/>
          <w:i/>
          <w:sz w:val="24"/>
        </w:rPr>
        <w:t>Electrical &amp; Mechanical isolation</w:t>
      </w:r>
      <w:r w:rsidRPr="00CA5A9D">
        <w:rPr>
          <w:rFonts w:ascii="Times New Roman" w:hAnsi="Times New Roman" w:cs="Times New Roman"/>
          <w:sz w:val="24"/>
        </w:rPr>
        <w:t xml:space="preserve"> prior to starting work on equipment. Follow documented isolation procedure as per Vedanta approved isolation standards.</w:t>
      </w:r>
    </w:p>
    <w:p w14:paraId="4DB38591" w14:textId="77777777" w:rsidR="00D006B7" w:rsidRDefault="00D006B7" w:rsidP="00151573">
      <w:pPr>
        <w:pStyle w:val="ListParagraph"/>
        <w:numPr>
          <w:ilvl w:val="0"/>
          <w:numId w:val="40"/>
        </w:numPr>
        <w:spacing w:after="0" w:line="240" w:lineRule="auto"/>
        <w:rPr>
          <w:rFonts w:ascii="Times New Roman" w:eastAsia="Times New Roman" w:hAnsi="Times New Roman" w:cs="Times New Roman"/>
          <w:sz w:val="24"/>
          <w:szCs w:val="24"/>
          <w:lang w:eastAsia="en-IN"/>
        </w:rPr>
      </w:pPr>
      <w:r w:rsidRPr="00D006B7">
        <w:rPr>
          <w:rFonts w:ascii="Times New Roman" w:eastAsia="Times New Roman" w:hAnsi="Times New Roman" w:cs="Times New Roman"/>
          <w:sz w:val="24"/>
          <w:szCs w:val="24"/>
          <w:lang w:eastAsia="en-IN"/>
        </w:rPr>
        <w:t xml:space="preserve">Check availability of valid DCP fire extinguishers, if not available then inform shift in charge. </w:t>
      </w:r>
    </w:p>
    <w:p w14:paraId="7B17DE2B" w14:textId="77777777" w:rsidR="00D006B7" w:rsidRPr="00CA5A9D" w:rsidRDefault="00D006B7" w:rsidP="00D006B7">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i/>
          <w:sz w:val="24"/>
          <w:szCs w:val="24"/>
          <w:lang w:eastAsia="en-IN"/>
        </w:rPr>
        <w:t>Safety briefing / Toolbox talk</w:t>
      </w:r>
      <w:r w:rsidRPr="00CA5A9D">
        <w:rPr>
          <w:rFonts w:ascii="Times New Roman" w:eastAsia="Times New Roman" w:hAnsi="Times New Roman" w:cs="Times New Roman"/>
          <w:sz w:val="24"/>
          <w:szCs w:val="24"/>
          <w:lang w:eastAsia="en-IN"/>
        </w:rPr>
        <w:t xml:space="preserve"> to be carried out and to be documented </w:t>
      </w:r>
    </w:p>
    <w:p w14:paraId="5DB3174C" w14:textId="77777777" w:rsidR="00D006B7" w:rsidRPr="00D006B7" w:rsidRDefault="00D006B7" w:rsidP="00151573">
      <w:pPr>
        <w:pStyle w:val="ListParagraph"/>
        <w:numPr>
          <w:ilvl w:val="0"/>
          <w:numId w:val="40"/>
        </w:numPr>
        <w:spacing w:after="0"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w:t>
      </w:r>
      <w:r w:rsidRPr="007A0F23">
        <w:rPr>
          <w:rFonts w:ascii="Times New Roman" w:eastAsia="Times New Roman" w:hAnsi="Times New Roman" w:cs="Times New Roman"/>
          <w:i/>
          <w:sz w:val="24"/>
          <w:szCs w:val="24"/>
          <w:lang w:eastAsia="en-IN"/>
        </w:rPr>
        <w:t>one man one lock</w:t>
      </w:r>
      <w:r w:rsidRPr="00CA5A9D">
        <w:rPr>
          <w:rFonts w:ascii="Times New Roman" w:eastAsia="Times New Roman" w:hAnsi="Times New Roman" w:cs="Times New Roman"/>
          <w:sz w:val="24"/>
          <w:szCs w:val="24"/>
          <w:lang w:eastAsia="en-IN"/>
        </w:rPr>
        <w:t xml:space="preserve"> system and use of LOTO box</w:t>
      </w:r>
    </w:p>
    <w:p w14:paraId="3A91AC3B" w14:textId="77777777" w:rsidR="00D006B7" w:rsidRPr="00D006B7" w:rsidRDefault="00D006B7" w:rsidP="00151573">
      <w:pPr>
        <w:pStyle w:val="ListParagraph"/>
        <w:numPr>
          <w:ilvl w:val="0"/>
          <w:numId w:val="40"/>
        </w:numPr>
        <w:spacing w:after="0" w:line="240" w:lineRule="auto"/>
        <w:rPr>
          <w:rFonts w:ascii="Times New Roman" w:eastAsia="Times New Roman" w:hAnsi="Times New Roman" w:cs="Times New Roman"/>
          <w:sz w:val="24"/>
          <w:szCs w:val="24"/>
          <w:lang w:eastAsia="en-IN"/>
        </w:rPr>
      </w:pPr>
      <w:r w:rsidRPr="00D006B7">
        <w:rPr>
          <w:rFonts w:ascii="Times New Roman" w:eastAsia="Times New Roman" w:hAnsi="Times New Roman" w:cs="Times New Roman"/>
          <w:sz w:val="24"/>
          <w:szCs w:val="24"/>
          <w:lang w:eastAsia="en-IN"/>
        </w:rPr>
        <w:t xml:space="preserve">Check and ensure safety of man and equipment before starting operations. </w:t>
      </w:r>
    </w:p>
    <w:p w14:paraId="01892350" w14:textId="77777777" w:rsidR="00D006B7" w:rsidRPr="00D006B7" w:rsidRDefault="00D006B7" w:rsidP="00151573">
      <w:pPr>
        <w:pStyle w:val="ListParagraph"/>
        <w:numPr>
          <w:ilvl w:val="0"/>
          <w:numId w:val="40"/>
        </w:numPr>
        <w:spacing w:after="0" w:line="240" w:lineRule="auto"/>
        <w:rPr>
          <w:rFonts w:ascii="Times New Roman" w:eastAsia="Times New Roman" w:hAnsi="Times New Roman" w:cs="Times New Roman"/>
          <w:sz w:val="24"/>
          <w:szCs w:val="24"/>
          <w:lang w:eastAsia="en-IN"/>
        </w:rPr>
      </w:pPr>
      <w:r w:rsidRPr="00D006B7">
        <w:rPr>
          <w:rFonts w:ascii="Times New Roman" w:eastAsia="Times New Roman" w:hAnsi="Times New Roman" w:cs="Times New Roman"/>
          <w:sz w:val="24"/>
          <w:szCs w:val="24"/>
          <w:lang w:eastAsia="en-IN"/>
        </w:rPr>
        <w:t>Ensure proper illumination during dark hours.  In case of any issues the same should be highlighted to the Production shift in charge.</w:t>
      </w:r>
      <w:r w:rsidR="00D21C8F">
        <w:rPr>
          <w:rFonts w:ascii="Times New Roman" w:eastAsia="Times New Roman" w:hAnsi="Times New Roman" w:cs="Times New Roman"/>
          <w:sz w:val="24"/>
          <w:szCs w:val="24"/>
          <w:lang w:eastAsia="en-IN"/>
        </w:rPr>
        <w:t xml:space="preserve"> Shift &amp; keep 24V portable light in case of emergency &amp; Torch for illumination</w:t>
      </w:r>
    </w:p>
    <w:p w14:paraId="051C594E" w14:textId="77777777" w:rsidR="00D21C8F" w:rsidRPr="00CA5A9D" w:rsidRDefault="00D21C8F" w:rsidP="00D21C8F">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All unwanted material from the area to be removed before releasing the equipment electrical isolation.</w:t>
      </w:r>
    </w:p>
    <w:p w14:paraId="2B9AC361" w14:textId="77777777" w:rsidR="00D21C8F" w:rsidRDefault="00D21C8F" w:rsidP="00D21C8F">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proper documented procedure for releasing the electrical isolations as per Vedanta approved isolation standards. </w:t>
      </w:r>
    </w:p>
    <w:p w14:paraId="6B462E7E" w14:textId="77777777" w:rsidR="00D21C8F" w:rsidRDefault="00D21C8F" w:rsidP="00D21C8F">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7A0F23">
        <w:rPr>
          <w:rFonts w:ascii="Times New Roman" w:eastAsia="Times New Roman" w:hAnsi="Times New Roman" w:cs="Times New Roman"/>
          <w:i/>
          <w:sz w:val="24"/>
          <w:szCs w:val="24"/>
          <w:lang w:eastAsia="en-IN"/>
        </w:rPr>
        <w:t>Certified lifting Tools &amp; Tackles</w:t>
      </w:r>
      <w:r>
        <w:rPr>
          <w:rFonts w:ascii="Times New Roman" w:eastAsia="Times New Roman" w:hAnsi="Times New Roman" w:cs="Times New Roman"/>
          <w:sz w:val="24"/>
          <w:szCs w:val="24"/>
          <w:lang w:eastAsia="en-IN"/>
        </w:rPr>
        <w:t xml:space="preserve"> to be used for the job.</w:t>
      </w:r>
    </w:p>
    <w:p w14:paraId="7E7298E9" w14:textId="77777777" w:rsidR="00A757D7" w:rsidRDefault="00A757D7" w:rsidP="00391C62">
      <w:pPr>
        <w:pStyle w:val="ListParagraph"/>
        <w:rPr>
          <w:rFonts w:ascii="Times New Roman" w:hAnsi="Times New Roman" w:cs="Times New Roman"/>
          <w:b/>
          <w:sz w:val="24"/>
          <w:szCs w:val="24"/>
        </w:rPr>
      </w:pPr>
    </w:p>
    <w:p w14:paraId="0D6111EB" w14:textId="77777777" w:rsidR="003F6ED7" w:rsidRDefault="003F6ED7" w:rsidP="003F6ED7">
      <w:pPr>
        <w:pStyle w:val="ListParagraph"/>
        <w:numPr>
          <w:ilvl w:val="0"/>
          <w:numId w:val="1"/>
        </w:numPr>
        <w:spacing w:after="0"/>
        <w:contextualSpacing w:val="0"/>
        <w:jc w:val="both"/>
        <w:rPr>
          <w:rFonts w:ascii="Times New Roman" w:hAnsi="Times New Roman" w:cs="Times New Roman"/>
          <w:b/>
          <w:sz w:val="24"/>
          <w:szCs w:val="24"/>
        </w:rPr>
      </w:pPr>
      <w:r>
        <w:rPr>
          <w:rFonts w:ascii="Times New Roman" w:hAnsi="Times New Roman" w:cs="Times New Roman"/>
          <w:b/>
          <w:sz w:val="24"/>
          <w:szCs w:val="24"/>
        </w:rPr>
        <w:t>PPE to be used :</w:t>
      </w:r>
    </w:p>
    <w:p w14:paraId="5FF90DCE" w14:textId="77777777" w:rsidR="003F6ED7" w:rsidRPr="00BB5E48" w:rsidRDefault="003F6ED7" w:rsidP="003F6ED7">
      <w:pPr>
        <w:pStyle w:val="ListParagraph"/>
        <w:numPr>
          <w:ilvl w:val="0"/>
          <w:numId w:val="41"/>
        </w:numPr>
        <w:tabs>
          <w:tab w:val="left" w:pos="1890"/>
        </w:tabs>
        <w:spacing w:after="0" w:line="240" w:lineRule="auto"/>
        <w:rPr>
          <w:rFonts w:ascii="Times New Roman" w:eastAsia="Times New Roman" w:hAnsi="Times New Roman" w:cs="Times New Roman"/>
          <w:sz w:val="24"/>
          <w:szCs w:val="24"/>
          <w:lang w:eastAsia="en-IN"/>
        </w:rPr>
      </w:pPr>
      <w:r w:rsidRPr="00070785">
        <w:rPr>
          <w:rFonts w:ascii="Times New Roman" w:eastAsia="Times New Roman" w:hAnsi="Times New Roman" w:cs="Times New Roman"/>
          <w:sz w:val="24"/>
          <w:szCs w:val="24"/>
          <w:lang w:eastAsia="en-IN"/>
        </w:rPr>
        <w:t xml:space="preserve">Safety </w:t>
      </w:r>
      <w:r w:rsidRPr="00BB5E48">
        <w:rPr>
          <w:rFonts w:ascii="Times New Roman" w:eastAsia="Times New Roman" w:hAnsi="Times New Roman" w:cs="Times New Roman"/>
          <w:sz w:val="24"/>
          <w:szCs w:val="24"/>
          <w:lang w:eastAsia="en-IN"/>
        </w:rPr>
        <w:t>Helmet</w:t>
      </w:r>
    </w:p>
    <w:p w14:paraId="709382D5" w14:textId="77777777" w:rsidR="003F6ED7" w:rsidRPr="00BB5E48" w:rsidRDefault="003F6ED7" w:rsidP="003F6ED7">
      <w:pPr>
        <w:pStyle w:val="ListParagraph"/>
        <w:numPr>
          <w:ilvl w:val="0"/>
          <w:numId w:val="41"/>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Safety shoes</w:t>
      </w:r>
    </w:p>
    <w:p w14:paraId="660F0DE7" w14:textId="77777777" w:rsidR="003F6ED7" w:rsidRPr="007A0F23" w:rsidRDefault="003F6ED7" w:rsidP="003F6ED7">
      <w:pPr>
        <w:pStyle w:val="ListParagraph"/>
        <w:numPr>
          <w:ilvl w:val="0"/>
          <w:numId w:val="41"/>
        </w:numPr>
        <w:tabs>
          <w:tab w:val="left" w:pos="1890"/>
        </w:tabs>
        <w:spacing w:after="0" w:line="240" w:lineRule="auto"/>
        <w:rPr>
          <w:rFonts w:ascii="Times New Roman" w:eastAsia="Times New Roman" w:hAnsi="Times New Roman" w:cs="Times New Roman"/>
          <w:sz w:val="24"/>
          <w:szCs w:val="24"/>
          <w:lang w:eastAsia="en-IN"/>
        </w:rPr>
      </w:pPr>
      <w:r w:rsidRPr="007A0F23">
        <w:rPr>
          <w:rFonts w:ascii="Times New Roman" w:eastAsia="Times New Roman" w:hAnsi="Times New Roman" w:cs="Times New Roman"/>
          <w:sz w:val="24"/>
          <w:szCs w:val="24"/>
          <w:lang w:eastAsia="en-IN"/>
        </w:rPr>
        <w:t>Safety Goggles</w:t>
      </w:r>
    </w:p>
    <w:p w14:paraId="6A953FBE" w14:textId="77777777" w:rsidR="003F6ED7" w:rsidRPr="00BB5E48" w:rsidRDefault="003F6ED7" w:rsidP="003F6ED7">
      <w:pPr>
        <w:pStyle w:val="ListParagraph"/>
        <w:numPr>
          <w:ilvl w:val="0"/>
          <w:numId w:val="41"/>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 xml:space="preserve">Hand gloves </w:t>
      </w:r>
    </w:p>
    <w:p w14:paraId="7ABB3A48" w14:textId="77777777" w:rsidR="00C40473" w:rsidRPr="00151573" w:rsidRDefault="003F6ED7" w:rsidP="00151573">
      <w:pPr>
        <w:pStyle w:val="ListParagraph"/>
        <w:numPr>
          <w:ilvl w:val="0"/>
          <w:numId w:val="41"/>
        </w:numPr>
        <w:tabs>
          <w:tab w:val="left" w:pos="1890"/>
        </w:tabs>
        <w:spacing w:after="0" w:line="240" w:lineRule="auto"/>
        <w:rPr>
          <w:rFonts w:ascii="Times New Roman" w:hAnsi="Times New Roman" w:cs="Times New Roman"/>
          <w:b/>
          <w:sz w:val="24"/>
          <w:szCs w:val="24"/>
        </w:rPr>
      </w:pPr>
      <w:r w:rsidRPr="00BB5E48">
        <w:rPr>
          <w:rFonts w:ascii="Times New Roman" w:eastAsia="Times New Roman" w:hAnsi="Times New Roman" w:cs="Times New Roman"/>
          <w:sz w:val="24"/>
          <w:szCs w:val="24"/>
          <w:lang w:eastAsia="en-IN"/>
        </w:rPr>
        <w:t>Dust mask</w:t>
      </w:r>
    </w:p>
    <w:p w14:paraId="7BB7C953" w14:textId="77777777" w:rsidR="003F6ED7" w:rsidRDefault="003F6ED7" w:rsidP="00151573">
      <w:pPr>
        <w:pStyle w:val="ListParagraph"/>
        <w:tabs>
          <w:tab w:val="left" w:pos="1890"/>
        </w:tabs>
        <w:spacing w:after="0" w:line="240" w:lineRule="auto"/>
        <w:ind w:left="1440"/>
        <w:rPr>
          <w:rFonts w:ascii="Times New Roman" w:hAnsi="Times New Roman" w:cs="Times New Roman"/>
          <w:b/>
          <w:sz w:val="24"/>
          <w:szCs w:val="24"/>
        </w:rPr>
      </w:pPr>
    </w:p>
    <w:p w14:paraId="54B36804" w14:textId="77777777" w:rsidR="003F6ED7" w:rsidRDefault="003F6ED7" w:rsidP="003F6ED7">
      <w:pPr>
        <w:pStyle w:val="ListParagraph"/>
        <w:numPr>
          <w:ilvl w:val="0"/>
          <w:numId w:val="1"/>
        </w:numPr>
        <w:rPr>
          <w:rFonts w:ascii="Times New Roman" w:hAnsi="Times New Roman" w:cs="Times New Roman"/>
          <w:b/>
          <w:sz w:val="24"/>
          <w:szCs w:val="24"/>
        </w:rPr>
      </w:pPr>
      <w:r w:rsidRPr="007A0F23">
        <w:rPr>
          <w:rFonts w:ascii="Times New Roman" w:hAnsi="Times New Roman" w:cs="Times New Roman"/>
          <w:b/>
          <w:sz w:val="24"/>
          <w:szCs w:val="24"/>
        </w:rPr>
        <w:t>Activities</w:t>
      </w:r>
    </w:p>
    <w:p w14:paraId="01AA4CD4" w14:textId="77777777" w:rsidR="003F6ED7" w:rsidRPr="007A0F23" w:rsidRDefault="003F6ED7" w:rsidP="003F6ED7">
      <w:pPr>
        <w:pStyle w:val="ListParagraph"/>
        <w:numPr>
          <w:ilvl w:val="0"/>
          <w:numId w:val="42"/>
        </w:numPr>
        <w:spacing w:after="0" w:line="240" w:lineRule="auto"/>
        <w:jc w:val="both"/>
        <w:rPr>
          <w:rFonts w:ascii="Times New Roman" w:hAnsi="Times New Roman" w:cs="Times New Roman"/>
          <w:sz w:val="24"/>
        </w:rPr>
      </w:pPr>
      <w:r w:rsidRPr="007A0F23">
        <w:rPr>
          <w:rFonts w:ascii="Times New Roman" w:hAnsi="Times New Roman" w:cs="Times New Roman"/>
          <w:sz w:val="24"/>
        </w:rPr>
        <w:t>Activity No 1</w:t>
      </w:r>
      <w:r w:rsidRPr="007A0F23">
        <w:rPr>
          <w:rFonts w:ascii="Times New Roman" w:hAnsi="Times New Roman" w:cs="Times New Roman"/>
          <w:sz w:val="24"/>
        </w:rPr>
        <w:tab/>
      </w:r>
      <w:r w:rsidRPr="007A0F23">
        <w:rPr>
          <w:rFonts w:ascii="Times New Roman" w:hAnsi="Times New Roman" w:cs="Times New Roman"/>
          <w:sz w:val="24"/>
        </w:rPr>
        <w:tab/>
        <w:t>:</w:t>
      </w:r>
      <w:r w:rsidRPr="007A0F23">
        <w:rPr>
          <w:rFonts w:ascii="Times New Roman" w:hAnsi="Times New Roman" w:cs="Times New Roman"/>
          <w:sz w:val="24"/>
        </w:rPr>
        <w:tab/>
      </w:r>
      <w:r>
        <w:rPr>
          <w:rFonts w:ascii="Times New Roman" w:hAnsi="Times New Roman" w:cs="Times New Roman"/>
          <w:sz w:val="24"/>
        </w:rPr>
        <w:t xml:space="preserve">Replacement of HCM </w:t>
      </w:r>
      <w:r>
        <w:rPr>
          <w:rFonts w:ascii="Times New Roman" w:hAnsi="Times New Roman" w:cs="Times New Roman"/>
          <w:i/>
          <w:sz w:val="24"/>
        </w:rPr>
        <w:t>Tray cylinder</w:t>
      </w:r>
    </w:p>
    <w:p w14:paraId="7D521FA7" w14:textId="77777777" w:rsidR="003F6ED7" w:rsidRPr="007A0F23" w:rsidRDefault="003F6ED7" w:rsidP="003F6ED7">
      <w:pPr>
        <w:pStyle w:val="ListParagraph"/>
        <w:numPr>
          <w:ilvl w:val="0"/>
          <w:numId w:val="42"/>
        </w:numPr>
        <w:spacing w:after="0" w:line="240" w:lineRule="auto"/>
        <w:rPr>
          <w:rFonts w:ascii="Times New Roman" w:hAnsi="Times New Roman" w:cs="Times New Roman"/>
          <w:sz w:val="24"/>
        </w:rPr>
      </w:pPr>
      <w:r w:rsidRPr="007A0F23">
        <w:rPr>
          <w:rFonts w:ascii="Times New Roman" w:hAnsi="Times New Roman" w:cs="Times New Roman"/>
          <w:sz w:val="24"/>
        </w:rPr>
        <w:t>Activity No 2</w:t>
      </w:r>
      <w:r w:rsidRPr="007A0F23">
        <w:rPr>
          <w:rFonts w:ascii="Times New Roman" w:hAnsi="Times New Roman" w:cs="Times New Roman"/>
          <w:sz w:val="24"/>
        </w:rPr>
        <w:tab/>
      </w:r>
      <w:r w:rsidRPr="007A0F23">
        <w:rPr>
          <w:rFonts w:ascii="Times New Roman" w:hAnsi="Times New Roman" w:cs="Times New Roman"/>
          <w:sz w:val="24"/>
        </w:rPr>
        <w:tab/>
        <w:t>:</w:t>
      </w:r>
      <w:r w:rsidRPr="007A0F23">
        <w:rPr>
          <w:rFonts w:ascii="Times New Roman" w:hAnsi="Times New Roman" w:cs="Times New Roman"/>
          <w:sz w:val="24"/>
        </w:rPr>
        <w:tab/>
      </w:r>
      <w:r>
        <w:rPr>
          <w:rFonts w:ascii="Times New Roman" w:hAnsi="Times New Roman" w:cs="Times New Roman"/>
          <w:sz w:val="24"/>
        </w:rPr>
        <w:t xml:space="preserve">Replacement of </w:t>
      </w:r>
      <w:r w:rsidR="00A56724" w:rsidRPr="00151573">
        <w:rPr>
          <w:rFonts w:ascii="Times New Roman" w:hAnsi="Times New Roman" w:cs="Times New Roman"/>
          <w:i/>
          <w:sz w:val="24"/>
        </w:rPr>
        <w:t>Rail lock mechanism</w:t>
      </w:r>
    </w:p>
    <w:p w14:paraId="5295442D" w14:textId="77777777" w:rsidR="003F6ED7" w:rsidRDefault="003F6ED7" w:rsidP="003F6ED7">
      <w:pPr>
        <w:pStyle w:val="ListParagraph"/>
        <w:numPr>
          <w:ilvl w:val="0"/>
          <w:numId w:val="42"/>
        </w:numPr>
        <w:spacing w:after="0" w:line="240" w:lineRule="auto"/>
        <w:jc w:val="both"/>
        <w:rPr>
          <w:rFonts w:ascii="Times New Roman" w:hAnsi="Times New Roman" w:cs="Times New Roman"/>
          <w:sz w:val="24"/>
        </w:rPr>
      </w:pPr>
      <w:r w:rsidRPr="007A0F23">
        <w:rPr>
          <w:rFonts w:ascii="Times New Roman" w:hAnsi="Times New Roman" w:cs="Times New Roman"/>
          <w:sz w:val="24"/>
        </w:rPr>
        <w:t>Activity No 3</w:t>
      </w:r>
      <w:r w:rsidRPr="007A0F23">
        <w:rPr>
          <w:rFonts w:ascii="Times New Roman" w:hAnsi="Times New Roman" w:cs="Times New Roman"/>
          <w:sz w:val="24"/>
        </w:rPr>
        <w:tab/>
      </w:r>
      <w:r w:rsidRPr="007A0F23">
        <w:rPr>
          <w:rFonts w:ascii="Times New Roman" w:hAnsi="Times New Roman" w:cs="Times New Roman"/>
          <w:sz w:val="24"/>
        </w:rPr>
        <w:tab/>
        <w:t>:</w:t>
      </w:r>
      <w:r w:rsidRPr="007A0F23">
        <w:rPr>
          <w:rFonts w:ascii="Times New Roman" w:hAnsi="Times New Roman" w:cs="Times New Roman"/>
          <w:sz w:val="24"/>
        </w:rPr>
        <w:tab/>
      </w:r>
      <w:r>
        <w:rPr>
          <w:rFonts w:ascii="Times New Roman" w:hAnsi="Times New Roman" w:cs="Times New Roman"/>
          <w:sz w:val="24"/>
        </w:rPr>
        <w:t xml:space="preserve">Replacement of </w:t>
      </w:r>
      <w:r w:rsidR="00A56724" w:rsidRPr="00151573">
        <w:rPr>
          <w:rFonts w:ascii="Times New Roman" w:hAnsi="Times New Roman" w:cs="Times New Roman"/>
          <w:i/>
          <w:sz w:val="24"/>
        </w:rPr>
        <w:t>HCM hood</w:t>
      </w:r>
    </w:p>
    <w:p w14:paraId="43655720" w14:textId="77777777" w:rsidR="00A56724" w:rsidRPr="007A0F23" w:rsidRDefault="00A56724" w:rsidP="00A56724">
      <w:pPr>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Activity No 4</w:t>
      </w:r>
      <w:r w:rsidRPr="007A0F23">
        <w:rPr>
          <w:rFonts w:ascii="Times New Roman" w:hAnsi="Times New Roman" w:cs="Times New Roman"/>
          <w:sz w:val="24"/>
          <w:szCs w:val="24"/>
        </w:rPr>
        <w:tab/>
      </w:r>
      <w:r w:rsidRPr="007A0F23">
        <w:rPr>
          <w:rFonts w:ascii="Times New Roman" w:hAnsi="Times New Roman" w:cs="Times New Roman"/>
          <w:sz w:val="24"/>
          <w:szCs w:val="24"/>
        </w:rPr>
        <w:tab/>
        <w:t xml:space="preserve">: </w:t>
      </w:r>
      <w:r w:rsidRPr="007A0F23">
        <w:rPr>
          <w:rFonts w:ascii="Times New Roman" w:hAnsi="Times New Roman" w:cs="Times New Roman"/>
          <w:sz w:val="24"/>
          <w:szCs w:val="24"/>
        </w:rPr>
        <w:tab/>
      </w:r>
      <w:r>
        <w:rPr>
          <w:rFonts w:ascii="Times New Roman" w:hAnsi="Times New Roman" w:cs="Times New Roman"/>
          <w:sz w:val="24"/>
        </w:rPr>
        <w:t xml:space="preserve">Replacement of </w:t>
      </w:r>
      <w:r w:rsidR="002A68A9" w:rsidRPr="00151573">
        <w:rPr>
          <w:rFonts w:ascii="Times New Roman" w:hAnsi="Times New Roman" w:cs="Times New Roman"/>
          <w:i/>
          <w:sz w:val="24"/>
        </w:rPr>
        <w:t>HCM hood(1</w:t>
      </w:r>
      <w:r w:rsidR="002A68A9" w:rsidRPr="00151573">
        <w:rPr>
          <w:rFonts w:ascii="Times New Roman" w:hAnsi="Times New Roman" w:cs="Times New Roman"/>
          <w:i/>
          <w:sz w:val="24"/>
          <w:vertAlign w:val="superscript"/>
        </w:rPr>
        <w:t>st</w:t>
      </w:r>
      <w:r w:rsidR="002A68A9" w:rsidRPr="00151573">
        <w:rPr>
          <w:rFonts w:ascii="Times New Roman" w:hAnsi="Times New Roman" w:cs="Times New Roman"/>
          <w:i/>
          <w:sz w:val="24"/>
        </w:rPr>
        <w:t xml:space="preserve"> from oven side)</w:t>
      </w:r>
    </w:p>
    <w:p w14:paraId="21CC4C3B" w14:textId="77777777" w:rsidR="003F6ED7" w:rsidRDefault="003F6ED7" w:rsidP="003F6ED7">
      <w:pPr>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Activity No </w:t>
      </w:r>
      <w:r w:rsidR="00A56724">
        <w:rPr>
          <w:rFonts w:ascii="Times New Roman" w:hAnsi="Times New Roman" w:cs="Times New Roman"/>
          <w:sz w:val="24"/>
          <w:szCs w:val="24"/>
        </w:rPr>
        <w:t>5</w:t>
      </w:r>
      <w:r w:rsidRPr="007A0F23">
        <w:rPr>
          <w:rFonts w:ascii="Times New Roman" w:hAnsi="Times New Roman" w:cs="Times New Roman"/>
          <w:sz w:val="24"/>
          <w:szCs w:val="24"/>
        </w:rPr>
        <w:tab/>
      </w:r>
      <w:r w:rsidRPr="007A0F23">
        <w:rPr>
          <w:rFonts w:ascii="Times New Roman" w:hAnsi="Times New Roman" w:cs="Times New Roman"/>
          <w:sz w:val="24"/>
          <w:szCs w:val="24"/>
        </w:rPr>
        <w:tab/>
        <w:t xml:space="preserve">: </w:t>
      </w:r>
      <w:r w:rsidRPr="007A0F23">
        <w:rPr>
          <w:rFonts w:ascii="Times New Roman" w:hAnsi="Times New Roman" w:cs="Times New Roman"/>
          <w:sz w:val="24"/>
          <w:szCs w:val="24"/>
        </w:rPr>
        <w:tab/>
      </w:r>
      <w:r w:rsidR="002A68A9">
        <w:rPr>
          <w:rFonts w:ascii="Times New Roman" w:hAnsi="Times New Roman" w:cs="Times New Roman"/>
          <w:sz w:val="24"/>
        </w:rPr>
        <w:t xml:space="preserve">Replacement of </w:t>
      </w:r>
      <w:r w:rsidR="002A68A9" w:rsidRPr="00151573">
        <w:rPr>
          <w:rFonts w:ascii="Times New Roman" w:hAnsi="Times New Roman" w:cs="Times New Roman"/>
          <w:i/>
          <w:sz w:val="24"/>
        </w:rPr>
        <w:t>Bogie wheel</w:t>
      </w:r>
      <w:r w:rsidRPr="00151573">
        <w:rPr>
          <w:rFonts w:ascii="Times New Roman" w:hAnsi="Times New Roman" w:cs="Times New Roman"/>
          <w:i/>
          <w:sz w:val="24"/>
          <w:szCs w:val="24"/>
        </w:rPr>
        <w:t>.</w:t>
      </w:r>
    </w:p>
    <w:p w14:paraId="35953299" w14:textId="77777777" w:rsidR="004E577C" w:rsidRPr="00256813" w:rsidRDefault="004E577C" w:rsidP="004E577C">
      <w:pPr>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Activity No 6</w:t>
      </w:r>
      <w:r>
        <w:rPr>
          <w:rFonts w:ascii="Times New Roman" w:hAnsi="Times New Roman" w:cs="Times New Roman"/>
          <w:sz w:val="24"/>
          <w:szCs w:val="24"/>
        </w:rPr>
        <w:tab/>
      </w:r>
      <w:r w:rsidRPr="007A0F23">
        <w:rPr>
          <w:rFonts w:ascii="Times New Roman" w:hAnsi="Times New Roman" w:cs="Times New Roman"/>
          <w:sz w:val="24"/>
          <w:szCs w:val="24"/>
        </w:rPr>
        <w:tab/>
        <w:t xml:space="preserve">: </w:t>
      </w:r>
      <w:r w:rsidRPr="007A0F23">
        <w:rPr>
          <w:rFonts w:ascii="Times New Roman" w:hAnsi="Times New Roman" w:cs="Times New Roman"/>
          <w:sz w:val="24"/>
          <w:szCs w:val="24"/>
        </w:rPr>
        <w:tab/>
      </w:r>
      <w:r>
        <w:rPr>
          <w:rFonts w:ascii="Times New Roman" w:hAnsi="Times New Roman" w:cs="Times New Roman"/>
          <w:sz w:val="24"/>
        </w:rPr>
        <w:t xml:space="preserve">Replacement of </w:t>
      </w:r>
      <w:r w:rsidRPr="00151573">
        <w:rPr>
          <w:rFonts w:ascii="Times New Roman" w:hAnsi="Times New Roman" w:cs="Times New Roman"/>
          <w:i/>
          <w:sz w:val="24"/>
        </w:rPr>
        <w:t>HCM Door handler</w:t>
      </w:r>
    </w:p>
    <w:p w14:paraId="37C2F624" w14:textId="77777777" w:rsidR="00911CEB" w:rsidRPr="00911CEB" w:rsidRDefault="00911CEB" w:rsidP="00911CEB">
      <w:pPr>
        <w:pStyle w:val="ListParagraph"/>
        <w:numPr>
          <w:ilvl w:val="0"/>
          <w:numId w:val="42"/>
        </w:numPr>
        <w:spacing w:after="0" w:line="240" w:lineRule="auto"/>
        <w:jc w:val="both"/>
        <w:rPr>
          <w:rFonts w:ascii="Times New Roman" w:hAnsi="Times New Roman" w:cs="Times New Roman"/>
          <w:sz w:val="24"/>
          <w:szCs w:val="24"/>
        </w:rPr>
      </w:pPr>
      <w:r w:rsidRPr="00911CEB">
        <w:rPr>
          <w:rFonts w:ascii="Times New Roman" w:hAnsi="Times New Roman" w:cs="Times New Roman"/>
          <w:sz w:val="24"/>
          <w:szCs w:val="24"/>
        </w:rPr>
        <w:t>Activity No 7</w:t>
      </w:r>
      <w:r>
        <w:rPr>
          <w:rFonts w:ascii="Times New Roman" w:hAnsi="Times New Roman" w:cs="Times New Roman"/>
          <w:sz w:val="24"/>
          <w:szCs w:val="24"/>
        </w:rPr>
        <w:tab/>
      </w:r>
      <w:r w:rsidRPr="00911CEB">
        <w:rPr>
          <w:rFonts w:ascii="Times New Roman" w:hAnsi="Times New Roman" w:cs="Times New Roman"/>
          <w:sz w:val="24"/>
          <w:szCs w:val="24"/>
        </w:rPr>
        <w:tab/>
        <w:t>:</w:t>
      </w:r>
      <w:r w:rsidRPr="00911CEB">
        <w:rPr>
          <w:rFonts w:ascii="Times New Roman" w:hAnsi="Times New Roman" w:cs="Times New Roman"/>
          <w:sz w:val="24"/>
          <w:szCs w:val="24"/>
        </w:rPr>
        <w:tab/>
      </w:r>
      <w:r>
        <w:rPr>
          <w:rFonts w:ascii="Times New Roman" w:hAnsi="Times New Roman" w:cs="Times New Roman"/>
          <w:sz w:val="24"/>
          <w:szCs w:val="24"/>
        </w:rPr>
        <w:t xml:space="preserve">Replacement of </w:t>
      </w:r>
      <w:r w:rsidRPr="00151573">
        <w:rPr>
          <w:rFonts w:ascii="Times New Roman" w:hAnsi="Times New Roman" w:cs="Times New Roman"/>
          <w:i/>
          <w:sz w:val="24"/>
          <w:szCs w:val="24"/>
        </w:rPr>
        <w:t>Tray cylinder hose</w:t>
      </w:r>
      <w:r w:rsidRPr="00911CEB">
        <w:rPr>
          <w:rFonts w:ascii="Times New Roman" w:hAnsi="Times New Roman" w:cs="Times New Roman"/>
          <w:sz w:val="24"/>
          <w:szCs w:val="24"/>
        </w:rPr>
        <w:t xml:space="preserve"> </w:t>
      </w:r>
    </w:p>
    <w:p w14:paraId="4D69A5C2" w14:textId="77777777" w:rsidR="002A68A9" w:rsidRDefault="004E577C" w:rsidP="002A68A9">
      <w:pPr>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Activity No </w:t>
      </w:r>
      <w:r w:rsidR="00911CEB">
        <w:rPr>
          <w:rFonts w:ascii="Times New Roman" w:hAnsi="Times New Roman" w:cs="Times New Roman"/>
          <w:sz w:val="24"/>
          <w:szCs w:val="24"/>
        </w:rPr>
        <w:t>8</w:t>
      </w:r>
      <w:r w:rsidR="002A68A9" w:rsidRPr="007A0F23">
        <w:rPr>
          <w:rFonts w:ascii="Times New Roman" w:hAnsi="Times New Roman" w:cs="Times New Roman"/>
          <w:sz w:val="24"/>
          <w:szCs w:val="24"/>
        </w:rPr>
        <w:tab/>
      </w:r>
      <w:r w:rsidR="002A68A9" w:rsidRPr="007A0F23">
        <w:rPr>
          <w:rFonts w:ascii="Times New Roman" w:hAnsi="Times New Roman" w:cs="Times New Roman"/>
          <w:sz w:val="24"/>
          <w:szCs w:val="24"/>
        </w:rPr>
        <w:tab/>
        <w:t xml:space="preserve">: </w:t>
      </w:r>
      <w:r w:rsidR="002A68A9" w:rsidRPr="007A0F23">
        <w:rPr>
          <w:rFonts w:ascii="Times New Roman" w:hAnsi="Times New Roman" w:cs="Times New Roman"/>
          <w:sz w:val="24"/>
          <w:szCs w:val="24"/>
        </w:rPr>
        <w:tab/>
      </w:r>
      <w:r w:rsidR="002A68A9" w:rsidRPr="00151573">
        <w:rPr>
          <w:rFonts w:ascii="Times New Roman" w:hAnsi="Times New Roman" w:cs="Times New Roman"/>
          <w:i/>
          <w:sz w:val="24"/>
          <w:szCs w:val="24"/>
        </w:rPr>
        <w:t xml:space="preserve">Preventive </w:t>
      </w:r>
      <w:r w:rsidR="002A68A9" w:rsidRPr="007A0F23">
        <w:rPr>
          <w:rFonts w:ascii="Times New Roman" w:hAnsi="Times New Roman" w:cs="Times New Roman"/>
          <w:sz w:val="24"/>
          <w:szCs w:val="24"/>
        </w:rPr>
        <w:t>Maintenance.</w:t>
      </w:r>
    </w:p>
    <w:p w14:paraId="6908E5C8" w14:textId="77777777" w:rsidR="002A68A9" w:rsidRPr="007A0F23" w:rsidRDefault="002A68A9" w:rsidP="00151573">
      <w:pPr>
        <w:spacing w:after="0" w:line="240" w:lineRule="auto"/>
        <w:ind w:left="1440"/>
        <w:jc w:val="both"/>
        <w:rPr>
          <w:rFonts w:ascii="Times New Roman" w:hAnsi="Times New Roman" w:cs="Times New Roman"/>
          <w:sz w:val="24"/>
          <w:szCs w:val="24"/>
        </w:rPr>
      </w:pPr>
    </w:p>
    <w:p w14:paraId="15640F7D" w14:textId="77777777" w:rsidR="003F6ED7" w:rsidRPr="007A0F23" w:rsidRDefault="003F6ED7" w:rsidP="003F6ED7">
      <w:pPr>
        <w:pStyle w:val="ListParagraph"/>
        <w:spacing w:after="0" w:line="240" w:lineRule="auto"/>
        <w:ind w:left="1440"/>
        <w:jc w:val="both"/>
        <w:rPr>
          <w:rFonts w:ascii="Times New Roman" w:hAnsi="Times New Roman" w:cs="Times New Roman"/>
          <w:sz w:val="24"/>
        </w:rPr>
      </w:pPr>
    </w:p>
    <w:p w14:paraId="3AB2DC1E" w14:textId="77777777" w:rsidR="003F6ED7" w:rsidRPr="0076492D" w:rsidRDefault="003F6ED7" w:rsidP="003F6ED7">
      <w:pPr>
        <w:pStyle w:val="ListParagraph"/>
        <w:numPr>
          <w:ilvl w:val="0"/>
          <w:numId w:val="1"/>
        </w:numPr>
        <w:rPr>
          <w:rFonts w:ascii="Times New Roman" w:eastAsia="Times New Roman" w:hAnsi="Times New Roman" w:cs="Times New Roman"/>
          <w:sz w:val="24"/>
          <w:szCs w:val="24"/>
          <w:lang w:eastAsia="en-IN"/>
        </w:rPr>
      </w:pPr>
      <w:r w:rsidRPr="007A0F23">
        <w:rPr>
          <w:rFonts w:ascii="Times New Roman" w:hAnsi="Times New Roman" w:cs="Times New Roman"/>
          <w:b/>
          <w:sz w:val="24"/>
          <w:szCs w:val="24"/>
        </w:rPr>
        <w:t>Aspect</w:t>
      </w:r>
      <w:r w:rsidRPr="0076492D">
        <w:rPr>
          <w:rFonts w:ascii="Times New Roman" w:eastAsia="Times New Roman" w:hAnsi="Times New Roman" w:cs="Times New Roman"/>
          <w:b/>
          <w:bCs/>
          <w:sz w:val="24"/>
          <w:szCs w:val="24"/>
          <w:lang w:eastAsia="en-IN"/>
        </w:rPr>
        <w:t>-Impact</w:t>
      </w:r>
      <w:r>
        <w:rPr>
          <w:rFonts w:ascii="Times New Roman" w:eastAsia="Times New Roman" w:hAnsi="Times New Roman" w:cs="Times New Roman"/>
          <w:b/>
          <w:bCs/>
          <w:sz w:val="24"/>
          <w:szCs w:val="24"/>
        </w:rPr>
        <w:t>:</w:t>
      </w:r>
    </w:p>
    <w:p w14:paraId="7AB33D17" w14:textId="77777777" w:rsidR="003F6ED7" w:rsidRDefault="003F6ED7" w:rsidP="003F6ED7">
      <w:pPr>
        <w:pStyle w:val="BodyText2"/>
        <w:numPr>
          <w:ilvl w:val="0"/>
          <w:numId w:val="42"/>
        </w:numPr>
        <w:spacing w:line="340" w:lineRule="atLeast"/>
        <w:jc w:val="left"/>
        <w:rPr>
          <w:b w:val="0"/>
          <w:bCs/>
        </w:rPr>
      </w:pPr>
      <w:r>
        <w:rPr>
          <w:b w:val="0"/>
          <w:bCs/>
        </w:rPr>
        <w:t xml:space="preserve">Scrap generation </w:t>
      </w:r>
      <w:r>
        <w:rPr>
          <w:b w:val="0"/>
          <w:bCs/>
        </w:rPr>
        <w:tab/>
      </w:r>
      <w:r>
        <w:rPr>
          <w:b w:val="0"/>
          <w:bCs/>
        </w:rPr>
        <w:tab/>
      </w:r>
      <w:r>
        <w:rPr>
          <w:b w:val="0"/>
          <w:bCs/>
        </w:rPr>
        <w:tab/>
        <w:t>Resource Depletion.</w:t>
      </w:r>
    </w:p>
    <w:p w14:paraId="493BA586" w14:textId="77777777" w:rsidR="003F6ED7" w:rsidRDefault="003F6ED7" w:rsidP="003F6ED7">
      <w:pPr>
        <w:pStyle w:val="BodyText2"/>
        <w:numPr>
          <w:ilvl w:val="0"/>
          <w:numId w:val="42"/>
        </w:numPr>
        <w:spacing w:line="340" w:lineRule="atLeast"/>
        <w:jc w:val="left"/>
        <w:rPr>
          <w:b w:val="0"/>
          <w:bCs/>
        </w:rPr>
      </w:pPr>
      <w:r>
        <w:rPr>
          <w:b w:val="0"/>
          <w:bCs/>
        </w:rPr>
        <w:lastRenderedPageBreak/>
        <w:t xml:space="preserve">Dust Generation </w:t>
      </w:r>
      <w:r>
        <w:rPr>
          <w:b w:val="0"/>
          <w:bCs/>
        </w:rPr>
        <w:tab/>
      </w:r>
      <w:r>
        <w:rPr>
          <w:b w:val="0"/>
          <w:bCs/>
        </w:rPr>
        <w:tab/>
      </w:r>
      <w:r>
        <w:rPr>
          <w:b w:val="0"/>
          <w:bCs/>
        </w:rPr>
        <w:tab/>
        <w:t>Air Pollution.</w:t>
      </w:r>
    </w:p>
    <w:p w14:paraId="1049DD6D" w14:textId="77777777" w:rsidR="003F6ED7" w:rsidRDefault="003F6ED7" w:rsidP="003F6ED7">
      <w:pPr>
        <w:pStyle w:val="BodyText2"/>
        <w:numPr>
          <w:ilvl w:val="0"/>
          <w:numId w:val="42"/>
        </w:numPr>
        <w:spacing w:line="340" w:lineRule="atLeast"/>
        <w:jc w:val="left"/>
        <w:rPr>
          <w:b w:val="0"/>
          <w:bCs/>
        </w:rPr>
      </w:pPr>
      <w:r>
        <w:rPr>
          <w:b w:val="0"/>
          <w:bCs/>
        </w:rPr>
        <w:t xml:space="preserve">Oil </w:t>
      </w:r>
      <w:r w:rsidR="00E2536B">
        <w:rPr>
          <w:b w:val="0"/>
          <w:bCs/>
        </w:rPr>
        <w:t>Spillage</w:t>
      </w:r>
      <w:r w:rsidR="00E2536B">
        <w:rPr>
          <w:b w:val="0"/>
          <w:bCs/>
        </w:rPr>
        <w:tab/>
      </w:r>
      <w:r w:rsidR="00E2536B">
        <w:rPr>
          <w:b w:val="0"/>
          <w:bCs/>
        </w:rPr>
        <w:tab/>
      </w:r>
      <w:r>
        <w:rPr>
          <w:b w:val="0"/>
          <w:bCs/>
        </w:rPr>
        <w:tab/>
      </w:r>
      <w:r>
        <w:rPr>
          <w:b w:val="0"/>
          <w:bCs/>
        </w:rPr>
        <w:tab/>
      </w:r>
      <w:r w:rsidR="00E2536B">
        <w:rPr>
          <w:b w:val="0"/>
          <w:bCs/>
        </w:rPr>
        <w:t>Land Contamination &amp; Resource depletion</w:t>
      </w:r>
    </w:p>
    <w:p w14:paraId="7CC0469B" w14:textId="77777777" w:rsidR="00E2536B" w:rsidRDefault="00E2536B" w:rsidP="00E2536B">
      <w:pPr>
        <w:pStyle w:val="BodyText2"/>
        <w:numPr>
          <w:ilvl w:val="0"/>
          <w:numId w:val="42"/>
        </w:numPr>
        <w:spacing w:line="340" w:lineRule="atLeast"/>
        <w:jc w:val="left"/>
        <w:rPr>
          <w:b w:val="0"/>
          <w:bCs/>
        </w:rPr>
      </w:pPr>
      <w:r w:rsidRPr="00E2536B">
        <w:rPr>
          <w:b w:val="0"/>
          <w:bCs/>
        </w:rPr>
        <w:t>Used Cotton Cloth/Handgloves</w:t>
      </w:r>
      <w:r>
        <w:rPr>
          <w:b w:val="0"/>
          <w:bCs/>
        </w:rPr>
        <w:tab/>
        <w:t xml:space="preserve">Land Contamination </w:t>
      </w:r>
    </w:p>
    <w:p w14:paraId="7761A85C" w14:textId="77777777" w:rsidR="003F6ED7" w:rsidRDefault="003F6ED7" w:rsidP="00151573">
      <w:pPr>
        <w:pStyle w:val="BodyText2"/>
        <w:spacing w:line="340" w:lineRule="atLeast"/>
        <w:ind w:left="1440"/>
        <w:jc w:val="left"/>
        <w:rPr>
          <w:b w:val="0"/>
          <w:bCs/>
        </w:rPr>
      </w:pPr>
    </w:p>
    <w:p w14:paraId="7884BB98" w14:textId="77777777" w:rsidR="00327C27" w:rsidRDefault="00327C27" w:rsidP="00327C27">
      <w:pPr>
        <w:pStyle w:val="BodyText2"/>
        <w:spacing w:line="340" w:lineRule="atLeast"/>
        <w:ind w:left="1080"/>
        <w:jc w:val="left"/>
        <w:rPr>
          <w:b w:val="0"/>
          <w:bCs/>
        </w:rPr>
      </w:pPr>
    </w:p>
    <w:p w14:paraId="171D9EE5" w14:textId="77777777" w:rsidR="00327C27" w:rsidRPr="007A0F23" w:rsidRDefault="00327C27" w:rsidP="00327C27">
      <w:pPr>
        <w:pStyle w:val="ListParagraph"/>
        <w:numPr>
          <w:ilvl w:val="0"/>
          <w:numId w:val="1"/>
        </w:numPr>
        <w:rPr>
          <w:b/>
          <w:szCs w:val="24"/>
          <w:u w:val="single"/>
        </w:rPr>
      </w:pPr>
      <w:r w:rsidRPr="007A0F23">
        <w:rPr>
          <w:rFonts w:ascii="Times New Roman" w:hAnsi="Times New Roman" w:cs="Times New Roman"/>
          <w:b/>
          <w:sz w:val="24"/>
          <w:szCs w:val="24"/>
        </w:rPr>
        <w:t>Hazards</w:t>
      </w:r>
      <w:r w:rsidRPr="007A0F23">
        <w:rPr>
          <w:sz w:val="24"/>
          <w:szCs w:val="24"/>
        </w:rPr>
        <w:t xml:space="preserve"> </w:t>
      </w:r>
      <w:r w:rsidRPr="007A0F23">
        <w:rPr>
          <w:rFonts w:ascii="Times New Roman" w:hAnsi="Times New Roman" w:cs="Times New Roman"/>
          <w:b/>
          <w:sz w:val="24"/>
          <w:szCs w:val="24"/>
        </w:rPr>
        <w:t>identified</w:t>
      </w:r>
      <w:r w:rsidRPr="007A0F23">
        <w:rPr>
          <w:rFonts w:ascii="Times New Roman" w:hAnsi="Times New Roman" w:cs="Times New Roman"/>
          <w:b/>
          <w:sz w:val="24"/>
          <w:szCs w:val="24"/>
          <w:u w:val="single"/>
        </w:rPr>
        <w:t xml:space="preserve"> </w:t>
      </w:r>
    </w:p>
    <w:p w14:paraId="66658796" w14:textId="77777777" w:rsidR="00327C27" w:rsidRPr="00F8407C" w:rsidRDefault="00327C27" w:rsidP="00327C27">
      <w:pPr>
        <w:pStyle w:val="BodyText2"/>
        <w:numPr>
          <w:ilvl w:val="0"/>
          <w:numId w:val="43"/>
        </w:numPr>
        <w:spacing w:line="340" w:lineRule="atLeast"/>
        <w:jc w:val="left"/>
      </w:pPr>
      <w:r w:rsidRPr="00F8407C">
        <w:t xml:space="preserve">Physical Hazard                 </w:t>
      </w:r>
    </w:p>
    <w:p w14:paraId="600F81DF" w14:textId="77777777" w:rsidR="00327C27" w:rsidRDefault="00327C27" w:rsidP="00327C27">
      <w:pPr>
        <w:pStyle w:val="BodyText2"/>
        <w:numPr>
          <w:ilvl w:val="0"/>
          <w:numId w:val="44"/>
        </w:numPr>
        <w:spacing w:line="340" w:lineRule="atLeast"/>
        <w:jc w:val="left"/>
        <w:rPr>
          <w:b w:val="0"/>
        </w:rPr>
      </w:pPr>
      <w:r w:rsidRPr="000D035F">
        <w:rPr>
          <w:b w:val="0"/>
        </w:rPr>
        <w:t xml:space="preserve">Fall of Hot </w:t>
      </w:r>
      <w:r>
        <w:rPr>
          <w:b w:val="0"/>
        </w:rPr>
        <w:t>coke , flying of coke dust and fines</w:t>
      </w:r>
    </w:p>
    <w:p w14:paraId="4DF635EE" w14:textId="77777777" w:rsidR="00327C27" w:rsidRDefault="00327C27" w:rsidP="00327C27">
      <w:pPr>
        <w:pStyle w:val="BodyText2"/>
        <w:numPr>
          <w:ilvl w:val="0"/>
          <w:numId w:val="44"/>
        </w:numPr>
        <w:spacing w:line="340" w:lineRule="atLeast"/>
        <w:jc w:val="left"/>
        <w:rPr>
          <w:b w:val="0"/>
        </w:rPr>
      </w:pPr>
      <w:r w:rsidRPr="000D035F">
        <w:rPr>
          <w:b w:val="0"/>
        </w:rPr>
        <w:t>Slip due to Oil</w:t>
      </w:r>
    </w:p>
    <w:p w14:paraId="797FD734" w14:textId="77777777" w:rsidR="00327C27" w:rsidRDefault="00327C27" w:rsidP="00327C27">
      <w:pPr>
        <w:pStyle w:val="BodyText2"/>
        <w:numPr>
          <w:ilvl w:val="0"/>
          <w:numId w:val="44"/>
        </w:numPr>
        <w:spacing w:line="340" w:lineRule="atLeast"/>
        <w:jc w:val="left"/>
        <w:rPr>
          <w:b w:val="0"/>
        </w:rPr>
      </w:pPr>
      <w:r>
        <w:rPr>
          <w:b w:val="0"/>
        </w:rPr>
        <w:t>Dripping hot water from tray</w:t>
      </w:r>
    </w:p>
    <w:p w14:paraId="386FEDBD" w14:textId="77777777" w:rsidR="00327C27" w:rsidRDefault="00327C27" w:rsidP="00327C27">
      <w:pPr>
        <w:pStyle w:val="BodyText2"/>
        <w:numPr>
          <w:ilvl w:val="0"/>
          <w:numId w:val="44"/>
        </w:numPr>
        <w:spacing w:line="340" w:lineRule="atLeast"/>
        <w:jc w:val="left"/>
        <w:rPr>
          <w:b w:val="0"/>
        </w:rPr>
      </w:pPr>
      <w:r>
        <w:rPr>
          <w:b w:val="0"/>
        </w:rPr>
        <w:t>Contact with hot structural parts of tray bottom</w:t>
      </w:r>
    </w:p>
    <w:p w14:paraId="39002B46" w14:textId="77777777" w:rsidR="00327C27" w:rsidRDefault="00327C27" w:rsidP="00327C27">
      <w:pPr>
        <w:pStyle w:val="BodyText2"/>
        <w:numPr>
          <w:ilvl w:val="0"/>
          <w:numId w:val="43"/>
        </w:numPr>
        <w:spacing w:line="340" w:lineRule="atLeast"/>
        <w:jc w:val="left"/>
      </w:pPr>
      <w:r w:rsidRPr="00F8407C">
        <w:t>Mechanical Hazard</w:t>
      </w:r>
    </w:p>
    <w:p w14:paraId="5688FE6F" w14:textId="77777777" w:rsidR="00327C27" w:rsidRDefault="00327C27" w:rsidP="00327C27">
      <w:pPr>
        <w:pStyle w:val="BodyText2"/>
        <w:numPr>
          <w:ilvl w:val="0"/>
          <w:numId w:val="45"/>
        </w:numPr>
        <w:spacing w:line="340" w:lineRule="atLeast"/>
        <w:jc w:val="left"/>
        <w:rPr>
          <w:b w:val="0"/>
        </w:rPr>
      </w:pPr>
      <w:r w:rsidRPr="007A0F23">
        <w:rPr>
          <w:b w:val="0"/>
        </w:rPr>
        <w:t>Impact, Entrapment, Slip and fall</w:t>
      </w:r>
    </w:p>
    <w:p w14:paraId="6095D8A4" w14:textId="77777777" w:rsidR="00327C27" w:rsidRDefault="00327C27" w:rsidP="00327C27">
      <w:pPr>
        <w:pStyle w:val="BodyText2"/>
        <w:numPr>
          <w:ilvl w:val="0"/>
          <w:numId w:val="43"/>
        </w:numPr>
        <w:spacing w:line="340" w:lineRule="atLeast"/>
        <w:jc w:val="left"/>
      </w:pPr>
      <w:r>
        <w:t>Chemical</w:t>
      </w:r>
      <w:r w:rsidRPr="00F8407C">
        <w:t xml:space="preserve"> Hazard</w:t>
      </w:r>
    </w:p>
    <w:p w14:paraId="6FA4F021" w14:textId="77777777" w:rsidR="00327C27" w:rsidRPr="007A0F23" w:rsidRDefault="00327C27" w:rsidP="00327C27">
      <w:pPr>
        <w:pStyle w:val="BodyText2"/>
        <w:numPr>
          <w:ilvl w:val="0"/>
          <w:numId w:val="45"/>
        </w:numPr>
        <w:spacing w:line="340" w:lineRule="atLeast"/>
        <w:jc w:val="left"/>
        <w:rPr>
          <w:b w:val="0"/>
        </w:rPr>
      </w:pPr>
      <w:r w:rsidRPr="002D7F4B">
        <w:rPr>
          <w:b w:val="0"/>
        </w:rPr>
        <w:t>Fire and explosion, fumes.</w:t>
      </w:r>
    </w:p>
    <w:p w14:paraId="259D190D" w14:textId="77777777" w:rsidR="00327C27" w:rsidRDefault="00327C27" w:rsidP="00327C27">
      <w:pPr>
        <w:pStyle w:val="BodyText2"/>
        <w:numPr>
          <w:ilvl w:val="0"/>
          <w:numId w:val="43"/>
        </w:numPr>
        <w:spacing w:line="340" w:lineRule="atLeast"/>
        <w:jc w:val="left"/>
      </w:pPr>
      <w:r w:rsidRPr="002934AF">
        <w:t>Human behaviour aspect of operators</w:t>
      </w:r>
      <w:r>
        <w:t xml:space="preserve">: </w:t>
      </w:r>
    </w:p>
    <w:p w14:paraId="16D6D354" w14:textId="77777777" w:rsidR="00327C27" w:rsidRPr="00BD5612" w:rsidRDefault="00327C27" w:rsidP="00327C27">
      <w:pPr>
        <w:pStyle w:val="BodyText2"/>
        <w:numPr>
          <w:ilvl w:val="0"/>
          <w:numId w:val="44"/>
        </w:numPr>
        <w:spacing w:line="340" w:lineRule="atLeast"/>
        <w:jc w:val="left"/>
      </w:pPr>
      <w:r w:rsidRPr="007A0F23">
        <w:rPr>
          <w:b w:val="0"/>
        </w:rPr>
        <w:t>Alcoholism.</w:t>
      </w:r>
    </w:p>
    <w:p w14:paraId="4A75FB8E" w14:textId="77777777" w:rsidR="00327C27" w:rsidRPr="00BD5612" w:rsidRDefault="00327C27" w:rsidP="00327C27">
      <w:pPr>
        <w:pStyle w:val="BodyText2"/>
        <w:numPr>
          <w:ilvl w:val="0"/>
          <w:numId w:val="44"/>
        </w:numPr>
        <w:spacing w:line="340" w:lineRule="atLeast"/>
        <w:jc w:val="left"/>
      </w:pPr>
      <w:r w:rsidRPr="007A0F23">
        <w:rPr>
          <w:b w:val="0"/>
        </w:rPr>
        <w:t>Casual approach.</w:t>
      </w:r>
    </w:p>
    <w:p w14:paraId="2B405FB6" w14:textId="77777777" w:rsidR="00327C27" w:rsidRPr="00BD5612" w:rsidRDefault="00327C27" w:rsidP="00327C27">
      <w:pPr>
        <w:pStyle w:val="BodyText2"/>
        <w:numPr>
          <w:ilvl w:val="0"/>
          <w:numId w:val="44"/>
        </w:numPr>
        <w:spacing w:line="340" w:lineRule="atLeast"/>
        <w:jc w:val="left"/>
      </w:pPr>
      <w:r w:rsidRPr="007A0F23">
        <w:rPr>
          <w:b w:val="0"/>
        </w:rPr>
        <w:t>Horse play.</w:t>
      </w:r>
    </w:p>
    <w:p w14:paraId="5FA49CE3" w14:textId="77777777" w:rsidR="00327C27" w:rsidRPr="00BD5612" w:rsidRDefault="00327C27" w:rsidP="00327C27">
      <w:pPr>
        <w:pStyle w:val="BodyText2"/>
        <w:numPr>
          <w:ilvl w:val="0"/>
          <w:numId w:val="44"/>
        </w:numPr>
        <w:spacing w:line="340" w:lineRule="atLeast"/>
        <w:jc w:val="left"/>
      </w:pPr>
      <w:r w:rsidRPr="007A0F23">
        <w:rPr>
          <w:b w:val="0"/>
        </w:rPr>
        <w:t>Non</w:t>
      </w:r>
      <w:r>
        <w:t xml:space="preserve"> </w:t>
      </w:r>
      <w:r w:rsidRPr="007A0F23">
        <w:rPr>
          <w:b w:val="0"/>
        </w:rPr>
        <w:t>usage of PPE’s</w:t>
      </w:r>
    </w:p>
    <w:p w14:paraId="49238D27" w14:textId="77777777" w:rsidR="00327C27" w:rsidRPr="00BD5612" w:rsidRDefault="00327C27" w:rsidP="00327C27">
      <w:pPr>
        <w:pStyle w:val="BodyText2"/>
        <w:numPr>
          <w:ilvl w:val="0"/>
          <w:numId w:val="44"/>
        </w:numPr>
        <w:spacing w:line="340" w:lineRule="atLeast"/>
        <w:jc w:val="left"/>
      </w:pPr>
      <w:r w:rsidRPr="007A0F23">
        <w:rPr>
          <w:b w:val="0"/>
        </w:rPr>
        <w:t>Improper Housekeeping</w:t>
      </w:r>
    </w:p>
    <w:p w14:paraId="73EADF17" w14:textId="77777777" w:rsidR="00327C27" w:rsidRPr="00BD5612" w:rsidRDefault="00327C27" w:rsidP="00327C27">
      <w:pPr>
        <w:pStyle w:val="BodyText2"/>
        <w:numPr>
          <w:ilvl w:val="0"/>
          <w:numId w:val="44"/>
        </w:numPr>
        <w:spacing w:line="340" w:lineRule="atLeast"/>
        <w:jc w:val="left"/>
      </w:pPr>
      <w:r w:rsidRPr="007A0F23">
        <w:rPr>
          <w:b w:val="0"/>
        </w:rPr>
        <w:t>Height Phobia</w:t>
      </w:r>
    </w:p>
    <w:p w14:paraId="147D71F7" w14:textId="77777777" w:rsidR="003F6ED7" w:rsidRPr="00462248" w:rsidRDefault="003F6ED7" w:rsidP="00151573">
      <w:pPr>
        <w:pStyle w:val="ListParagraph"/>
        <w:tabs>
          <w:tab w:val="left" w:pos="1890"/>
        </w:tabs>
        <w:spacing w:after="0" w:line="240" w:lineRule="auto"/>
        <w:ind w:left="1440"/>
        <w:rPr>
          <w:rFonts w:ascii="Times New Roman" w:hAnsi="Times New Roman" w:cs="Times New Roman"/>
          <w:b/>
          <w:sz w:val="24"/>
          <w:szCs w:val="24"/>
        </w:rPr>
      </w:pPr>
    </w:p>
    <w:p w14:paraId="2B89C6E8" w14:textId="77777777" w:rsidR="00A77874" w:rsidRDefault="0036287A" w:rsidP="00A77874">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294C9F8D" w14:textId="77777777" w:rsidR="00327C27" w:rsidRDefault="00CA57F6" w:rsidP="00151573">
      <w:pPr>
        <w:spacing w:after="0" w:line="240" w:lineRule="auto"/>
        <w:ind w:firstLine="720"/>
        <w:jc w:val="both"/>
        <w:rPr>
          <w:rFonts w:ascii="Times New Roman" w:hAnsi="Times New Roman" w:cs="Times New Roman"/>
          <w:b/>
          <w:i/>
          <w:sz w:val="24"/>
        </w:rPr>
      </w:pPr>
      <w:r w:rsidRPr="00151573">
        <w:rPr>
          <w:rFonts w:ascii="Times New Roman" w:hAnsi="Times New Roman" w:cs="Times New Roman"/>
          <w:b/>
          <w:sz w:val="24"/>
          <w:szCs w:val="24"/>
        </w:rPr>
        <w:t xml:space="preserve"> </w:t>
      </w:r>
      <w:r w:rsidR="00327C27" w:rsidRPr="00151573">
        <w:rPr>
          <w:rFonts w:ascii="Times New Roman" w:hAnsi="Times New Roman" w:cs="Times New Roman"/>
          <w:b/>
          <w:sz w:val="24"/>
        </w:rPr>
        <w:t>Activity No 1</w:t>
      </w:r>
      <w:r w:rsidR="00327C27" w:rsidRPr="00151573">
        <w:rPr>
          <w:rFonts w:ascii="Times New Roman" w:hAnsi="Times New Roman" w:cs="Times New Roman"/>
          <w:b/>
          <w:sz w:val="24"/>
        </w:rPr>
        <w:tab/>
      </w:r>
      <w:r w:rsidR="00327C27" w:rsidRPr="00151573">
        <w:rPr>
          <w:rFonts w:ascii="Times New Roman" w:hAnsi="Times New Roman" w:cs="Times New Roman"/>
          <w:b/>
          <w:sz w:val="24"/>
        </w:rPr>
        <w:tab/>
        <w:t>:</w:t>
      </w:r>
      <w:r w:rsidR="00327C27" w:rsidRPr="00151573">
        <w:rPr>
          <w:rFonts w:ascii="Times New Roman" w:hAnsi="Times New Roman" w:cs="Times New Roman"/>
          <w:b/>
          <w:sz w:val="24"/>
        </w:rPr>
        <w:tab/>
        <w:t xml:space="preserve">Replacement of HCM </w:t>
      </w:r>
      <w:r w:rsidR="00327C27" w:rsidRPr="00151573">
        <w:rPr>
          <w:rFonts w:ascii="Times New Roman" w:hAnsi="Times New Roman" w:cs="Times New Roman"/>
          <w:b/>
          <w:i/>
          <w:sz w:val="24"/>
        </w:rPr>
        <w:t>Tray cylinder</w:t>
      </w:r>
    </w:p>
    <w:p w14:paraId="7B91BFEE" w14:textId="77777777" w:rsidR="00A95E53" w:rsidRPr="00151573" w:rsidRDefault="00A95E53" w:rsidP="00151573">
      <w:pPr>
        <w:spacing w:after="0" w:line="240" w:lineRule="auto"/>
        <w:ind w:firstLine="720"/>
        <w:jc w:val="both"/>
        <w:rPr>
          <w:rFonts w:ascii="Times New Roman" w:hAnsi="Times New Roman" w:cs="Times New Roman"/>
          <w:b/>
          <w:sz w:val="24"/>
        </w:rPr>
      </w:pPr>
    </w:p>
    <w:p w14:paraId="6DC22705" w14:textId="34E99A78" w:rsidR="00327C27" w:rsidRPr="00151573" w:rsidRDefault="00011DBF" w:rsidP="00151573">
      <w:pPr>
        <w:pStyle w:val="ListParagraph"/>
        <w:numPr>
          <w:ilvl w:val="0"/>
          <w:numId w:val="44"/>
        </w:numPr>
        <w:spacing w:after="0" w:line="240" w:lineRule="auto"/>
        <w:ind w:left="1500"/>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bCs/>
          <w:sz w:val="24"/>
          <w:szCs w:val="24"/>
          <w:lang w:eastAsia="en-IN"/>
        </w:rPr>
        <w:t xml:space="preserve">Ensure </w:t>
      </w:r>
      <w:r w:rsidR="00327C27">
        <w:rPr>
          <w:rFonts w:ascii="Times New Roman" w:eastAsia="Times New Roman" w:hAnsi="Times New Roman" w:cs="Times New Roman"/>
          <w:sz w:val="24"/>
          <w:szCs w:val="24"/>
          <w:lang w:eastAsia="en-IN"/>
        </w:rPr>
        <w:t>the new tray cylinder is pressure tested &amp; ok</w:t>
      </w:r>
      <w:r w:rsidR="00CA57F6" w:rsidRPr="00151573">
        <w:rPr>
          <w:rFonts w:ascii="Times New Roman" w:eastAsia="Times New Roman" w:hAnsi="Times New Roman" w:cs="Times New Roman"/>
          <w:sz w:val="24"/>
          <w:szCs w:val="24"/>
          <w:lang w:eastAsia="en-IN"/>
        </w:rPr>
        <w:t xml:space="preserve">         </w:t>
      </w:r>
    </w:p>
    <w:p w14:paraId="4C5FDC08" w14:textId="77777777" w:rsidR="00CA57F6" w:rsidRPr="00151573" w:rsidRDefault="00CA57F6" w:rsidP="00151573">
      <w:pPr>
        <w:pStyle w:val="ListParagraph"/>
        <w:numPr>
          <w:ilvl w:val="0"/>
          <w:numId w:val="47"/>
        </w:numPr>
        <w:spacing w:after="0" w:line="240" w:lineRule="auto"/>
        <w:ind w:left="1560"/>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Shift the material, tools and tackles required to area of maintenance</w:t>
      </w:r>
      <w:r w:rsidRPr="00151573">
        <w:rPr>
          <w:rFonts w:ascii="Times New Roman" w:eastAsia="Times New Roman" w:hAnsi="Times New Roman" w:cs="Times New Roman"/>
          <w:bCs/>
          <w:sz w:val="24"/>
          <w:szCs w:val="24"/>
          <w:lang w:eastAsia="en-IN"/>
        </w:rPr>
        <w:t>.</w:t>
      </w:r>
    </w:p>
    <w:p w14:paraId="14890A6E" w14:textId="00D7B0F5" w:rsidR="00CA57F6" w:rsidRPr="00011DBF" w:rsidRDefault="00F24F82" w:rsidP="00151573">
      <w:pPr>
        <w:pStyle w:val="ListParagraph"/>
        <w:numPr>
          <w:ilvl w:val="0"/>
          <w:numId w:val="47"/>
        </w:numPr>
        <w:spacing w:after="0" w:line="240" w:lineRule="auto"/>
        <w:ind w:left="1560"/>
        <w:jc w:val="both"/>
        <w:rPr>
          <w:rFonts w:ascii="Times New Roman" w:eastAsia="Times New Roman" w:hAnsi="Times New Roman" w:cs="Times New Roman"/>
          <w:sz w:val="24"/>
          <w:szCs w:val="24"/>
          <w:lang w:eastAsia="en-IN"/>
        </w:rPr>
      </w:pPr>
      <w:r w:rsidRPr="00327C27">
        <w:rPr>
          <w:rFonts w:ascii="Times New Roman" w:eastAsia="Times New Roman" w:hAnsi="Times New Roman" w:cs="Times New Roman"/>
          <w:sz w:val="24"/>
          <w:szCs w:val="24"/>
          <w:lang w:eastAsia="en-IN"/>
        </w:rPr>
        <w:t xml:space="preserve">HCM to be aligned at Oven no </w:t>
      </w:r>
      <w:r w:rsidR="00093100">
        <w:rPr>
          <w:rFonts w:ascii="Times New Roman" w:eastAsia="Times New Roman" w:hAnsi="Times New Roman" w:cs="Times New Roman"/>
          <w:sz w:val="24"/>
          <w:szCs w:val="24"/>
          <w:lang w:eastAsia="en-IN"/>
        </w:rPr>
        <w:t xml:space="preserve">01 or </w:t>
      </w:r>
      <w:r w:rsidRPr="00327C27">
        <w:rPr>
          <w:rFonts w:ascii="Times New Roman" w:eastAsia="Times New Roman" w:hAnsi="Times New Roman" w:cs="Times New Roman"/>
          <w:sz w:val="24"/>
          <w:szCs w:val="24"/>
          <w:lang w:eastAsia="en-IN"/>
        </w:rPr>
        <w:t>36</w:t>
      </w:r>
      <w:r w:rsidR="00CA57F6" w:rsidRPr="00327C27">
        <w:rPr>
          <w:rFonts w:ascii="Times New Roman" w:eastAsia="Times New Roman" w:hAnsi="Times New Roman" w:cs="Times New Roman"/>
          <w:sz w:val="24"/>
          <w:szCs w:val="24"/>
          <w:lang w:eastAsia="en-IN"/>
        </w:rPr>
        <w:t xml:space="preserve"> for maintenance</w:t>
      </w:r>
      <w:r w:rsidR="00CA57F6" w:rsidRPr="00151573">
        <w:rPr>
          <w:rFonts w:ascii="Times New Roman" w:eastAsia="Times New Roman" w:hAnsi="Times New Roman" w:cs="Times New Roman"/>
          <w:bCs/>
          <w:sz w:val="24"/>
          <w:szCs w:val="24"/>
          <w:lang w:eastAsia="en-IN"/>
        </w:rPr>
        <w:t>.</w:t>
      </w:r>
    </w:p>
    <w:p w14:paraId="6861EA89" w14:textId="77777777" w:rsidR="00093100" w:rsidRPr="00327C27" w:rsidRDefault="00093100" w:rsidP="00151573">
      <w:pPr>
        <w:pStyle w:val="ListParagraph"/>
        <w:numPr>
          <w:ilvl w:val="0"/>
          <w:numId w:val="47"/>
        </w:numPr>
        <w:spacing w:after="0" w:line="240" w:lineRule="auto"/>
        <w:ind w:left="1560"/>
        <w:jc w:val="both"/>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Before aligning the HCM</w:t>
      </w:r>
      <w:r w:rsidR="00445899">
        <w:rPr>
          <w:rFonts w:ascii="Times New Roman" w:eastAsia="Times New Roman" w:hAnsi="Times New Roman" w:cs="Times New Roman"/>
          <w:bCs/>
          <w:sz w:val="24"/>
          <w:szCs w:val="24"/>
          <w:lang w:eastAsia="en-IN"/>
        </w:rPr>
        <w:t xml:space="preserve"> for removal of cylinder,</w:t>
      </w:r>
      <w:r>
        <w:rPr>
          <w:rFonts w:ascii="Times New Roman" w:eastAsia="Times New Roman" w:hAnsi="Times New Roman" w:cs="Times New Roman"/>
          <w:bCs/>
          <w:sz w:val="24"/>
          <w:szCs w:val="24"/>
          <w:lang w:eastAsia="en-IN"/>
        </w:rPr>
        <w:t xml:space="preserve"> shift the new cylinder to adjacent oven</w:t>
      </w:r>
      <w:r w:rsidR="00445899">
        <w:rPr>
          <w:rFonts w:ascii="Times New Roman" w:eastAsia="Times New Roman" w:hAnsi="Times New Roman" w:cs="Times New Roman"/>
          <w:bCs/>
          <w:sz w:val="24"/>
          <w:szCs w:val="24"/>
          <w:lang w:eastAsia="en-IN"/>
        </w:rPr>
        <w:t xml:space="preserve"> with help of F-15 crane.</w:t>
      </w:r>
    </w:p>
    <w:p w14:paraId="42F63F2F" w14:textId="44D2CFE3" w:rsidR="00445899" w:rsidRPr="00151573"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Pr>
          <w:rFonts w:ascii="Times New Roman" w:eastAsia="Times New Roman" w:hAnsi="Times New Roman" w:cs="Times New Roman"/>
          <w:sz w:val="24"/>
          <w:szCs w:val="24"/>
          <w:lang w:eastAsia="en-IN"/>
        </w:rPr>
        <w:t xml:space="preserve">Take </w:t>
      </w:r>
      <w:r w:rsidRPr="00011DBF">
        <w:rPr>
          <w:rFonts w:ascii="Times New Roman" w:eastAsia="Times New Roman" w:hAnsi="Times New Roman" w:cs="Times New Roman"/>
          <w:bCs/>
          <w:sz w:val="24"/>
          <w:szCs w:val="24"/>
          <w:lang w:eastAsia="en-IN"/>
        </w:rPr>
        <w:t xml:space="preserve">work permit of the activity from the respective shift in charge </w:t>
      </w:r>
    </w:p>
    <w:p w14:paraId="7BE2C6B6" w14:textId="402E0DC9" w:rsidR="00CA57F6" w:rsidRPr="00011DBF"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151573">
        <w:rPr>
          <w:rFonts w:ascii="Times New Roman" w:eastAsia="Times New Roman" w:hAnsi="Times New Roman" w:cs="Times New Roman"/>
          <w:bCs/>
          <w:sz w:val="24"/>
          <w:szCs w:val="24"/>
          <w:lang w:eastAsia="en-IN"/>
        </w:rPr>
        <w:t xml:space="preserve">Take </w:t>
      </w:r>
      <w:r w:rsidR="00445899" w:rsidRPr="00151573">
        <w:rPr>
          <w:rFonts w:ascii="Times New Roman" w:eastAsia="Times New Roman" w:hAnsi="Times New Roman" w:cs="Times New Roman"/>
          <w:bCs/>
          <w:sz w:val="24"/>
          <w:szCs w:val="24"/>
          <w:lang w:eastAsia="en-IN"/>
        </w:rPr>
        <w:t xml:space="preserve">Electrical </w:t>
      </w:r>
      <w:r w:rsidRPr="00151573">
        <w:rPr>
          <w:rFonts w:ascii="Times New Roman" w:eastAsia="Times New Roman" w:hAnsi="Times New Roman" w:cs="Times New Roman"/>
          <w:bCs/>
          <w:sz w:val="24"/>
          <w:szCs w:val="24"/>
          <w:lang w:eastAsia="en-IN"/>
        </w:rPr>
        <w:t xml:space="preserve">shutdown </w:t>
      </w:r>
      <w:r w:rsidR="00445899" w:rsidRPr="00151573">
        <w:rPr>
          <w:rFonts w:ascii="Times New Roman" w:eastAsia="Times New Roman" w:hAnsi="Times New Roman" w:cs="Times New Roman"/>
          <w:bCs/>
          <w:sz w:val="24"/>
          <w:szCs w:val="24"/>
          <w:lang w:eastAsia="en-IN"/>
        </w:rPr>
        <w:t xml:space="preserve"> </w:t>
      </w:r>
      <w:r w:rsidR="00B46AE3" w:rsidRPr="00A64A98">
        <w:rPr>
          <w:rFonts w:ascii="Times New Roman" w:eastAsia="Times New Roman" w:hAnsi="Times New Roman" w:cs="Times New Roman"/>
          <w:bCs/>
          <w:sz w:val="24"/>
          <w:szCs w:val="24"/>
          <w:lang w:eastAsia="en-IN"/>
        </w:rPr>
        <w:t>of HCM</w:t>
      </w:r>
      <w:r w:rsidRPr="00151573">
        <w:rPr>
          <w:rFonts w:ascii="Times New Roman" w:eastAsia="Times New Roman" w:hAnsi="Times New Roman" w:cs="Times New Roman"/>
          <w:bCs/>
          <w:sz w:val="24"/>
          <w:szCs w:val="24"/>
          <w:lang w:eastAsia="en-IN"/>
        </w:rPr>
        <w:t xml:space="preserve"> before </w:t>
      </w:r>
      <w:r w:rsidR="00043E14" w:rsidRPr="00151573">
        <w:rPr>
          <w:rFonts w:ascii="Times New Roman" w:eastAsia="Times New Roman" w:hAnsi="Times New Roman" w:cs="Times New Roman"/>
          <w:bCs/>
          <w:sz w:val="24"/>
          <w:szCs w:val="24"/>
          <w:lang w:eastAsia="en-IN"/>
        </w:rPr>
        <w:t xml:space="preserve">start of </w:t>
      </w:r>
      <w:r w:rsidRPr="00151573">
        <w:rPr>
          <w:rFonts w:ascii="Times New Roman" w:eastAsia="Times New Roman" w:hAnsi="Times New Roman" w:cs="Times New Roman"/>
          <w:bCs/>
          <w:sz w:val="24"/>
          <w:szCs w:val="24"/>
          <w:lang w:eastAsia="en-IN"/>
        </w:rPr>
        <w:t>job.</w:t>
      </w:r>
    </w:p>
    <w:p w14:paraId="45EE2FC0" w14:textId="6E363ACD" w:rsidR="00CA57F6" w:rsidRPr="004E577C"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011DBF">
        <w:rPr>
          <w:rFonts w:ascii="Times New Roman" w:eastAsia="Times New Roman" w:hAnsi="Times New Roman" w:cs="Times New Roman"/>
          <w:bCs/>
          <w:sz w:val="24"/>
          <w:szCs w:val="24"/>
          <w:lang w:eastAsia="en-IN"/>
        </w:rPr>
        <w:t>Trained workmen are allowed to execute the job.</w:t>
      </w:r>
    </w:p>
    <w:p w14:paraId="5DAAA780" w14:textId="317ACD39" w:rsidR="00CA57F6" w:rsidRPr="00151573" w:rsidRDefault="00CA57F6" w:rsidP="00151573">
      <w:pPr>
        <w:pStyle w:val="ListParagraph"/>
        <w:numPr>
          <w:ilvl w:val="0"/>
          <w:numId w:val="47"/>
        </w:numPr>
        <w:spacing w:after="0" w:line="240" w:lineRule="auto"/>
        <w:ind w:left="1560"/>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bCs/>
          <w:sz w:val="24"/>
          <w:szCs w:val="24"/>
          <w:lang w:eastAsia="en-IN"/>
        </w:rPr>
        <w:t>Close the</w:t>
      </w:r>
      <w:r w:rsidRPr="00151573">
        <w:rPr>
          <w:rFonts w:ascii="Times New Roman" w:eastAsia="Times New Roman" w:hAnsi="Times New Roman" w:cs="Times New Roman"/>
          <w:sz w:val="24"/>
          <w:szCs w:val="24"/>
          <w:lang w:eastAsia="en-IN"/>
        </w:rPr>
        <w:t xml:space="preserve"> shut off valves of A port and B port hydraulic line of the tray cylinder.</w:t>
      </w:r>
    </w:p>
    <w:p w14:paraId="76E8AFAA" w14:textId="144F57DD" w:rsidR="00CA57F6" w:rsidRPr="004E577C"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Pr>
          <w:rFonts w:ascii="Times New Roman" w:eastAsia="Times New Roman" w:hAnsi="Times New Roman" w:cs="Times New Roman"/>
          <w:sz w:val="14"/>
          <w:szCs w:val="14"/>
          <w:lang w:eastAsia="en-IN"/>
        </w:rPr>
        <w:t> </w:t>
      </w:r>
      <w:r>
        <w:rPr>
          <w:rFonts w:ascii="Times New Roman" w:eastAsia="Times New Roman" w:hAnsi="Times New Roman" w:cs="Times New Roman"/>
          <w:sz w:val="24"/>
          <w:szCs w:val="24"/>
          <w:lang w:eastAsia="en-IN"/>
        </w:rPr>
        <w:t xml:space="preserve">A cross </w:t>
      </w:r>
      <w:r w:rsidRPr="00011DBF">
        <w:rPr>
          <w:rFonts w:ascii="Times New Roman" w:eastAsia="Times New Roman" w:hAnsi="Times New Roman" w:cs="Times New Roman"/>
          <w:bCs/>
          <w:sz w:val="24"/>
          <w:szCs w:val="24"/>
          <w:lang w:eastAsia="en-IN"/>
        </w:rPr>
        <w:t>beam to be welded inside the tray just above the tray cylinder in perpendicular axis.</w:t>
      </w:r>
    </w:p>
    <w:p w14:paraId="57A8089D" w14:textId="35E84BB0" w:rsidR="00CA57F6" w:rsidRPr="00151573"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151573">
        <w:rPr>
          <w:rFonts w:ascii="Times New Roman" w:eastAsia="Times New Roman" w:hAnsi="Times New Roman" w:cs="Times New Roman"/>
          <w:bCs/>
          <w:sz w:val="24"/>
          <w:szCs w:val="24"/>
          <w:lang w:eastAsia="en-IN"/>
        </w:rPr>
        <w:t xml:space="preserve"> One liner above the cylinder to be removed and a </w:t>
      </w:r>
      <w:r w:rsidR="00A30AE7" w:rsidRPr="00011DBF">
        <w:rPr>
          <w:rFonts w:ascii="Times New Roman" w:eastAsia="Times New Roman" w:hAnsi="Times New Roman" w:cs="Times New Roman"/>
          <w:bCs/>
          <w:sz w:val="24"/>
          <w:szCs w:val="24"/>
          <w:lang w:eastAsia="en-IN"/>
        </w:rPr>
        <w:t xml:space="preserve">certified </w:t>
      </w:r>
      <w:r w:rsidRPr="004E577C">
        <w:rPr>
          <w:rFonts w:ascii="Times New Roman" w:eastAsia="Times New Roman" w:hAnsi="Times New Roman" w:cs="Times New Roman"/>
          <w:bCs/>
          <w:sz w:val="24"/>
          <w:szCs w:val="24"/>
          <w:lang w:eastAsia="en-IN"/>
        </w:rPr>
        <w:t>2</w:t>
      </w:r>
      <w:r w:rsidR="00A30AE7" w:rsidRPr="00911CEB">
        <w:rPr>
          <w:rFonts w:ascii="Times New Roman" w:eastAsia="Times New Roman" w:hAnsi="Times New Roman" w:cs="Times New Roman"/>
          <w:bCs/>
          <w:sz w:val="24"/>
          <w:szCs w:val="24"/>
          <w:lang w:eastAsia="en-IN"/>
        </w:rPr>
        <w:t>T</w:t>
      </w:r>
      <w:r w:rsidRPr="00256813">
        <w:rPr>
          <w:rFonts w:ascii="Times New Roman" w:eastAsia="Times New Roman" w:hAnsi="Times New Roman" w:cs="Times New Roman"/>
          <w:bCs/>
          <w:sz w:val="24"/>
          <w:szCs w:val="24"/>
          <w:lang w:eastAsia="en-IN"/>
        </w:rPr>
        <w:t xml:space="preserve"> </w:t>
      </w:r>
      <w:r w:rsidRPr="00151573">
        <w:rPr>
          <w:rFonts w:ascii="Times New Roman" w:eastAsia="Times New Roman" w:hAnsi="Times New Roman" w:cs="Times New Roman"/>
          <w:bCs/>
          <w:sz w:val="24"/>
          <w:szCs w:val="24"/>
          <w:lang w:eastAsia="en-IN"/>
        </w:rPr>
        <w:t xml:space="preserve"> chain block needs to fixed to the welded cross beam through the removed liner.</w:t>
      </w:r>
    </w:p>
    <w:p w14:paraId="645F529D" w14:textId="2BAC5D5B" w:rsidR="00CA57F6" w:rsidRPr="004E577C"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011DBF">
        <w:rPr>
          <w:rFonts w:ascii="Times New Roman" w:eastAsia="Times New Roman" w:hAnsi="Times New Roman" w:cs="Times New Roman"/>
          <w:bCs/>
          <w:sz w:val="24"/>
          <w:szCs w:val="24"/>
          <w:lang w:eastAsia="en-IN"/>
        </w:rPr>
        <w:t>Now arrest the existing cylinder by 2 ton chain block</w:t>
      </w:r>
    </w:p>
    <w:p w14:paraId="37F13A3C" w14:textId="0E862B4D" w:rsidR="00CA57F6" w:rsidRPr="00256813"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011DBF">
        <w:rPr>
          <w:rFonts w:ascii="Times New Roman" w:eastAsia="Times New Roman" w:hAnsi="Times New Roman" w:cs="Times New Roman"/>
          <w:bCs/>
          <w:sz w:val="24"/>
          <w:szCs w:val="24"/>
          <w:lang w:eastAsia="en-IN"/>
        </w:rPr>
        <w:t xml:space="preserve">Dismantle the cylinder </w:t>
      </w:r>
      <w:r w:rsidR="00A30AE7" w:rsidRPr="004E577C">
        <w:rPr>
          <w:rFonts w:ascii="Times New Roman" w:eastAsia="Times New Roman" w:hAnsi="Times New Roman" w:cs="Times New Roman"/>
          <w:bCs/>
          <w:sz w:val="24"/>
          <w:szCs w:val="24"/>
          <w:lang w:eastAsia="en-IN"/>
        </w:rPr>
        <w:t xml:space="preserve">&amp; lower it on ground </w:t>
      </w:r>
      <w:r w:rsidRPr="00911CEB">
        <w:rPr>
          <w:rFonts w:ascii="Times New Roman" w:eastAsia="Times New Roman" w:hAnsi="Times New Roman" w:cs="Times New Roman"/>
          <w:bCs/>
          <w:sz w:val="24"/>
          <w:szCs w:val="24"/>
          <w:lang w:eastAsia="en-IN"/>
        </w:rPr>
        <w:t>and the hoses removed needs to be dressed with cotton waste to arrest oil spillage.</w:t>
      </w:r>
    </w:p>
    <w:p w14:paraId="3C53EA89" w14:textId="4C37E823" w:rsidR="00A30AE7" w:rsidRPr="00151573" w:rsidRDefault="00A30AE7"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151573">
        <w:rPr>
          <w:rFonts w:ascii="Times New Roman" w:eastAsia="Times New Roman" w:hAnsi="Times New Roman" w:cs="Times New Roman"/>
          <w:bCs/>
          <w:sz w:val="24"/>
          <w:szCs w:val="24"/>
          <w:lang w:eastAsia="en-IN"/>
        </w:rPr>
        <w:lastRenderedPageBreak/>
        <w:t xml:space="preserve">Clear the electrical shutdown </w:t>
      </w:r>
      <w:r w:rsidRPr="00011DBF">
        <w:rPr>
          <w:rFonts w:ascii="Times New Roman" w:eastAsia="Times New Roman" w:hAnsi="Times New Roman" w:cs="Times New Roman"/>
          <w:bCs/>
          <w:sz w:val="24"/>
          <w:szCs w:val="24"/>
          <w:lang w:eastAsia="en-IN"/>
        </w:rPr>
        <w:t xml:space="preserve">temporarily as per </w:t>
      </w:r>
      <w:r w:rsidRPr="004E577C">
        <w:rPr>
          <w:rFonts w:ascii="Times New Roman" w:eastAsia="Times New Roman" w:hAnsi="Times New Roman" w:cs="Times New Roman"/>
          <w:bCs/>
          <w:sz w:val="24"/>
          <w:szCs w:val="24"/>
          <w:lang w:eastAsia="en-IN"/>
        </w:rPr>
        <w:t>procedure</w:t>
      </w:r>
      <w:r w:rsidRPr="00911CEB">
        <w:rPr>
          <w:rFonts w:ascii="Times New Roman" w:eastAsia="Times New Roman" w:hAnsi="Times New Roman" w:cs="Times New Roman"/>
          <w:bCs/>
          <w:sz w:val="24"/>
          <w:szCs w:val="24"/>
          <w:lang w:eastAsia="en-IN"/>
        </w:rPr>
        <w:t xml:space="preserve"> after removing men and tools &amp; tackles from line of action</w:t>
      </w:r>
      <w:r w:rsidRPr="00256813">
        <w:rPr>
          <w:rFonts w:ascii="Times New Roman" w:eastAsia="Times New Roman" w:hAnsi="Times New Roman" w:cs="Times New Roman"/>
          <w:bCs/>
          <w:sz w:val="24"/>
          <w:szCs w:val="24"/>
          <w:lang w:eastAsia="en-IN"/>
        </w:rPr>
        <w:t>.</w:t>
      </w:r>
    </w:p>
    <w:p w14:paraId="7A596255" w14:textId="77777777" w:rsidR="00A30AE7" w:rsidRPr="00B46AE3" w:rsidRDefault="00A30AE7" w:rsidP="00151573">
      <w:pPr>
        <w:pStyle w:val="ListParagraph"/>
        <w:numPr>
          <w:ilvl w:val="0"/>
          <w:numId w:val="47"/>
        </w:numPr>
        <w:spacing w:after="0" w:line="240" w:lineRule="auto"/>
        <w:ind w:left="1560"/>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bCs/>
          <w:sz w:val="24"/>
          <w:szCs w:val="24"/>
          <w:lang w:eastAsia="en-IN"/>
        </w:rPr>
        <w:t>Move the car and align it</w:t>
      </w:r>
      <w:r w:rsidRPr="00151573">
        <w:rPr>
          <w:rFonts w:ascii="Times New Roman" w:eastAsia="Times New Roman" w:hAnsi="Times New Roman" w:cs="Times New Roman"/>
          <w:sz w:val="24"/>
          <w:szCs w:val="24"/>
          <w:lang w:eastAsia="en-IN"/>
        </w:rPr>
        <w:t xml:space="preserve"> above the spare cylinder &amp; again take electrical shutdown </w:t>
      </w:r>
      <w:r w:rsidR="00B46AE3">
        <w:rPr>
          <w:rFonts w:ascii="Times New Roman" w:eastAsia="Times New Roman" w:hAnsi="Times New Roman" w:cs="Times New Roman"/>
          <w:sz w:val="24"/>
          <w:szCs w:val="24"/>
          <w:lang w:eastAsia="en-IN"/>
        </w:rPr>
        <w:t>of HCM</w:t>
      </w:r>
    </w:p>
    <w:p w14:paraId="521E4B8B" w14:textId="17D16547" w:rsidR="00A30AE7" w:rsidRPr="00151573" w:rsidRDefault="00A30AE7" w:rsidP="00151573">
      <w:pPr>
        <w:pStyle w:val="ListParagraph"/>
        <w:spacing w:after="0" w:line="240" w:lineRule="auto"/>
        <w:ind w:left="1140"/>
        <w:rPr>
          <w:rFonts w:ascii="Times New Roman" w:eastAsia="Times New Roman" w:hAnsi="Times New Roman" w:cs="Times New Roman"/>
          <w:sz w:val="24"/>
          <w:szCs w:val="24"/>
          <w:lang w:eastAsia="en-IN"/>
        </w:rPr>
      </w:pPr>
    </w:p>
    <w:p w14:paraId="6F44E64A" w14:textId="5727111C" w:rsidR="00CA57F6" w:rsidRPr="00151573"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011DBF">
        <w:rPr>
          <w:rFonts w:ascii="Times New Roman" w:eastAsia="Times New Roman" w:hAnsi="Times New Roman" w:cs="Times New Roman"/>
          <w:bCs/>
          <w:sz w:val="24"/>
          <w:szCs w:val="24"/>
          <w:lang w:eastAsia="en-IN"/>
        </w:rPr>
        <w:t xml:space="preserve">Replace the Existing Cylinder with </w:t>
      </w:r>
      <w:r w:rsidR="00451E5D">
        <w:rPr>
          <w:rFonts w:ascii="Times New Roman" w:eastAsia="Times New Roman" w:hAnsi="Times New Roman" w:cs="Times New Roman"/>
          <w:bCs/>
          <w:sz w:val="24"/>
          <w:szCs w:val="24"/>
          <w:lang w:eastAsia="en-IN"/>
        </w:rPr>
        <w:t>spare</w:t>
      </w:r>
      <w:r w:rsidR="00451E5D" w:rsidRPr="00151573">
        <w:rPr>
          <w:rFonts w:ascii="Times New Roman" w:eastAsia="Times New Roman" w:hAnsi="Times New Roman" w:cs="Times New Roman"/>
          <w:bCs/>
          <w:sz w:val="24"/>
          <w:szCs w:val="24"/>
          <w:lang w:eastAsia="en-IN"/>
        </w:rPr>
        <w:t xml:space="preserve"> </w:t>
      </w:r>
      <w:r w:rsidRPr="00151573">
        <w:rPr>
          <w:rFonts w:ascii="Times New Roman" w:eastAsia="Times New Roman" w:hAnsi="Times New Roman" w:cs="Times New Roman"/>
          <w:bCs/>
          <w:sz w:val="24"/>
          <w:szCs w:val="24"/>
          <w:lang w:eastAsia="en-IN"/>
        </w:rPr>
        <w:t>Cylinder and assemble it with hoses and proximity sensor.</w:t>
      </w:r>
    </w:p>
    <w:p w14:paraId="41439A12" w14:textId="6D84CB25" w:rsidR="00CA57F6" w:rsidRPr="00151573"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011DBF">
        <w:rPr>
          <w:rFonts w:ascii="Times New Roman" w:eastAsia="Times New Roman" w:hAnsi="Times New Roman" w:cs="Times New Roman"/>
          <w:bCs/>
          <w:sz w:val="24"/>
          <w:szCs w:val="24"/>
          <w:lang w:eastAsia="en-IN"/>
        </w:rPr>
        <w:t xml:space="preserve">Cylinder </w:t>
      </w:r>
      <w:r w:rsidR="002567C1" w:rsidRPr="00911CEB">
        <w:rPr>
          <w:rFonts w:ascii="Times New Roman" w:eastAsia="Times New Roman" w:hAnsi="Times New Roman" w:cs="Times New Roman"/>
          <w:bCs/>
          <w:sz w:val="24"/>
          <w:szCs w:val="24"/>
          <w:lang w:eastAsia="en-IN"/>
        </w:rPr>
        <w:t>fork to be connected</w:t>
      </w:r>
      <w:r w:rsidRPr="00256813">
        <w:rPr>
          <w:rFonts w:ascii="Times New Roman" w:eastAsia="Times New Roman" w:hAnsi="Times New Roman" w:cs="Times New Roman"/>
          <w:bCs/>
          <w:sz w:val="24"/>
          <w:szCs w:val="24"/>
          <w:lang w:eastAsia="en-IN"/>
        </w:rPr>
        <w:t xml:space="preserve"> to the tray and the shut off valves of A port and B port to be opened.</w:t>
      </w:r>
    </w:p>
    <w:p w14:paraId="597A81AC" w14:textId="1A7244E0" w:rsidR="00CA57F6" w:rsidRPr="004E577C"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011DBF">
        <w:rPr>
          <w:rFonts w:ascii="Times New Roman" w:eastAsia="Times New Roman" w:hAnsi="Times New Roman" w:cs="Times New Roman"/>
          <w:bCs/>
          <w:sz w:val="24"/>
          <w:szCs w:val="24"/>
          <w:lang w:eastAsia="en-IN"/>
        </w:rPr>
        <w:t>Liner needs to be fixed back and cross beam to be gas cut.</w:t>
      </w:r>
    </w:p>
    <w:p w14:paraId="4BCD9B38" w14:textId="2CC917B9" w:rsidR="00CA57F6" w:rsidRPr="00911CEB"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011DBF">
        <w:rPr>
          <w:rFonts w:ascii="Times New Roman" w:eastAsia="Times New Roman" w:hAnsi="Times New Roman" w:cs="Times New Roman"/>
          <w:bCs/>
          <w:sz w:val="24"/>
          <w:szCs w:val="24"/>
          <w:lang w:eastAsia="en-IN"/>
        </w:rPr>
        <w:t>Housekeeping needs be done at the</w:t>
      </w:r>
      <w:r w:rsidRPr="004E577C">
        <w:rPr>
          <w:rFonts w:ascii="Times New Roman" w:eastAsia="Times New Roman" w:hAnsi="Times New Roman" w:cs="Times New Roman"/>
          <w:bCs/>
          <w:sz w:val="24"/>
          <w:szCs w:val="24"/>
          <w:lang w:eastAsia="en-IN"/>
        </w:rPr>
        <w:t xml:space="preserve"> area of repair once the job is done.</w:t>
      </w:r>
    </w:p>
    <w:p w14:paraId="29C8973A" w14:textId="399FDF96" w:rsidR="00CA57F6" w:rsidRPr="004E577C"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011DBF">
        <w:rPr>
          <w:rFonts w:ascii="Times New Roman" w:eastAsia="Times New Roman" w:hAnsi="Times New Roman" w:cs="Times New Roman"/>
          <w:bCs/>
          <w:sz w:val="24"/>
          <w:szCs w:val="24"/>
          <w:lang w:eastAsia="en-IN"/>
        </w:rPr>
        <w:t>Shut downs to be released as per Standard procedure.</w:t>
      </w:r>
    </w:p>
    <w:p w14:paraId="0F5E446B" w14:textId="5B037B65" w:rsidR="00CA57F6" w:rsidRPr="00151573" w:rsidRDefault="00B86242"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011DBF">
        <w:rPr>
          <w:rFonts w:ascii="Times New Roman" w:eastAsia="Times New Roman" w:hAnsi="Times New Roman" w:cs="Times New Roman"/>
          <w:bCs/>
          <w:sz w:val="24"/>
          <w:szCs w:val="24"/>
          <w:lang w:eastAsia="en-IN"/>
        </w:rPr>
        <w:t xml:space="preserve">Trials to be </w:t>
      </w:r>
      <w:r w:rsidR="00CA57F6" w:rsidRPr="004E577C">
        <w:rPr>
          <w:rFonts w:ascii="Times New Roman" w:eastAsia="Times New Roman" w:hAnsi="Times New Roman" w:cs="Times New Roman"/>
          <w:bCs/>
          <w:sz w:val="24"/>
          <w:szCs w:val="24"/>
          <w:lang w:eastAsia="en-IN"/>
        </w:rPr>
        <w:t>taken, Che</w:t>
      </w:r>
      <w:r w:rsidRPr="00911CEB">
        <w:rPr>
          <w:rFonts w:ascii="Times New Roman" w:eastAsia="Times New Roman" w:hAnsi="Times New Roman" w:cs="Times New Roman"/>
          <w:bCs/>
          <w:sz w:val="24"/>
          <w:szCs w:val="24"/>
          <w:lang w:eastAsia="en-IN"/>
        </w:rPr>
        <w:t>ck for the moment of the tray</w:t>
      </w:r>
      <w:r w:rsidR="002567C1" w:rsidRPr="00151573">
        <w:rPr>
          <w:rFonts w:ascii="Times New Roman" w:eastAsia="Times New Roman" w:hAnsi="Times New Roman" w:cs="Times New Roman"/>
          <w:bCs/>
          <w:sz w:val="24"/>
          <w:szCs w:val="24"/>
          <w:lang w:eastAsia="en-IN"/>
        </w:rPr>
        <w:t xml:space="preserve">, SSI readings on screen, smooth movement , </w:t>
      </w:r>
      <w:r w:rsidRPr="00151573">
        <w:rPr>
          <w:rFonts w:ascii="Times New Roman" w:eastAsia="Times New Roman" w:hAnsi="Times New Roman" w:cs="Times New Roman"/>
          <w:bCs/>
          <w:sz w:val="24"/>
          <w:szCs w:val="24"/>
          <w:lang w:eastAsia="en-IN"/>
        </w:rPr>
        <w:t>prox</w:t>
      </w:r>
      <w:r w:rsidR="00CA57F6" w:rsidRPr="00151573">
        <w:rPr>
          <w:rFonts w:ascii="Times New Roman" w:eastAsia="Times New Roman" w:hAnsi="Times New Roman" w:cs="Times New Roman"/>
          <w:bCs/>
          <w:sz w:val="24"/>
          <w:szCs w:val="24"/>
          <w:lang w:eastAsia="en-IN"/>
        </w:rPr>
        <w:t>i</w:t>
      </w:r>
      <w:r w:rsidR="002567C1" w:rsidRPr="00151573">
        <w:rPr>
          <w:rFonts w:ascii="Times New Roman" w:eastAsia="Times New Roman" w:hAnsi="Times New Roman" w:cs="Times New Roman"/>
          <w:bCs/>
          <w:sz w:val="24"/>
          <w:szCs w:val="24"/>
          <w:lang w:eastAsia="en-IN"/>
        </w:rPr>
        <w:t>mi</w:t>
      </w:r>
      <w:r w:rsidR="00CA57F6" w:rsidRPr="00151573">
        <w:rPr>
          <w:rFonts w:ascii="Times New Roman" w:eastAsia="Times New Roman" w:hAnsi="Times New Roman" w:cs="Times New Roman"/>
          <w:bCs/>
          <w:sz w:val="24"/>
          <w:szCs w:val="24"/>
          <w:lang w:eastAsia="en-IN"/>
        </w:rPr>
        <w:t>ty sensing ,Oil leakages and any other Abnormality</w:t>
      </w:r>
    </w:p>
    <w:p w14:paraId="2E738720" w14:textId="2FA1CAB4" w:rsidR="00CA57F6" w:rsidRPr="00151573" w:rsidRDefault="00CA57F6" w:rsidP="00151573">
      <w:pPr>
        <w:pStyle w:val="ListParagraph"/>
        <w:numPr>
          <w:ilvl w:val="0"/>
          <w:numId w:val="47"/>
        </w:numPr>
        <w:spacing w:after="0" w:line="240" w:lineRule="auto"/>
        <w:ind w:left="1560"/>
        <w:jc w:val="both"/>
        <w:rPr>
          <w:rFonts w:ascii="Times New Roman" w:eastAsia="Times New Roman" w:hAnsi="Times New Roman" w:cs="Times New Roman"/>
          <w:bCs/>
          <w:sz w:val="24"/>
          <w:szCs w:val="24"/>
          <w:lang w:eastAsia="en-IN"/>
        </w:rPr>
      </w:pPr>
      <w:r w:rsidRPr="00011DBF">
        <w:rPr>
          <w:rFonts w:ascii="Times New Roman" w:eastAsia="Times New Roman" w:hAnsi="Times New Roman" w:cs="Times New Roman"/>
          <w:bCs/>
          <w:sz w:val="24"/>
          <w:szCs w:val="24"/>
          <w:lang w:eastAsia="en-IN"/>
        </w:rPr>
        <w:t>Report to the production for further operations once no abnormalities are found.</w:t>
      </w:r>
    </w:p>
    <w:p w14:paraId="2113B0B1" w14:textId="6CEA1C47" w:rsidR="00112163" w:rsidRPr="00CA57F6" w:rsidRDefault="00CA57F6" w:rsidP="00151573">
      <w:pPr>
        <w:pStyle w:val="ListParagraph"/>
        <w:numPr>
          <w:ilvl w:val="0"/>
          <w:numId w:val="47"/>
        </w:numPr>
        <w:spacing w:after="0" w:line="240" w:lineRule="auto"/>
        <w:ind w:left="1560"/>
        <w:jc w:val="both"/>
        <w:rPr>
          <w:rFonts w:ascii="Times New Roman" w:eastAsia="Times New Roman" w:hAnsi="Times New Roman" w:cs="Times New Roman"/>
          <w:sz w:val="24"/>
          <w:szCs w:val="24"/>
        </w:rPr>
      </w:pPr>
      <w:r w:rsidRPr="00151573">
        <w:rPr>
          <w:rFonts w:ascii="Times New Roman" w:eastAsia="Times New Roman" w:hAnsi="Times New Roman" w:cs="Times New Roman"/>
          <w:bCs/>
          <w:sz w:val="24"/>
          <w:szCs w:val="24"/>
          <w:lang w:eastAsia="en-IN"/>
        </w:rPr>
        <w:t>Close</w:t>
      </w:r>
      <w:r w:rsidRPr="00CA57F6">
        <w:rPr>
          <w:rFonts w:ascii="Times New Roman" w:eastAsia="Times New Roman" w:hAnsi="Times New Roman" w:cs="Times New Roman"/>
          <w:sz w:val="24"/>
          <w:szCs w:val="24"/>
        </w:rPr>
        <w:t xml:space="preserve"> the work permit of the activity from the respective shift in charge and User department.</w:t>
      </w:r>
    </w:p>
    <w:p w14:paraId="0B6E3685" w14:textId="77777777" w:rsidR="009130D6" w:rsidRDefault="009130D6" w:rsidP="00152D7F">
      <w:pPr>
        <w:pStyle w:val="ListParagraph"/>
        <w:ind w:left="1005"/>
        <w:jc w:val="both"/>
        <w:rPr>
          <w:rFonts w:ascii="Times New Roman" w:hAnsi="Times New Roman" w:cs="Times New Roman"/>
          <w:b/>
          <w:sz w:val="24"/>
          <w:szCs w:val="24"/>
        </w:rPr>
      </w:pPr>
    </w:p>
    <w:p w14:paraId="1E2E32FB" w14:textId="77777777" w:rsidR="00480D94" w:rsidRDefault="00480D94" w:rsidP="00480D94">
      <w:pPr>
        <w:spacing w:after="0" w:line="240" w:lineRule="auto"/>
        <w:ind w:firstLine="720"/>
        <w:jc w:val="both"/>
        <w:rPr>
          <w:rFonts w:ascii="Times New Roman" w:hAnsi="Times New Roman" w:cs="Times New Roman"/>
          <w:b/>
          <w:sz w:val="24"/>
        </w:rPr>
      </w:pPr>
      <w:r w:rsidRPr="007A0F23">
        <w:rPr>
          <w:rFonts w:ascii="Times New Roman" w:hAnsi="Times New Roman" w:cs="Times New Roman"/>
          <w:b/>
          <w:sz w:val="24"/>
        </w:rPr>
        <w:t xml:space="preserve">Activity No </w:t>
      </w:r>
      <w:r>
        <w:rPr>
          <w:rFonts w:ascii="Times New Roman" w:hAnsi="Times New Roman" w:cs="Times New Roman"/>
          <w:b/>
          <w:sz w:val="24"/>
        </w:rPr>
        <w:t>2</w:t>
      </w:r>
      <w:r w:rsidRPr="007A0F23">
        <w:rPr>
          <w:rFonts w:ascii="Times New Roman" w:hAnsi="Times New Roman" w:cs="Times New Roman"/>
          <w:b/>
          <w:sz w:val="24"/>
        </w:rPr>
        <w:tab/>
      </w:r>
      <w:r w:rsidRPr="007A0F23">
        <w:rPr>
          <w:rFonts w:ascii="Times New Roman" w:hAnsi="Times New Roman" w:cs="Times New Roman"/>
          <w:b/>
          <w:sz w:val="24"/>
        </w:rPr>
        <w:tab/>
        <w:t>:</w:t>
      </w:r>
      <w:r w:rsidRPr="007A0F23">
        <w:rPr>
          <w:rFonts w:ascii="Times New Roman" w:hAnsi="Times New Roman" w:cs="Times New Roman"/>
          <w:b/>
          <w:sz w:val="24"/>
        </w:rPr>
        <w:tab/>
      </w:r>
      <w:r w:rsidRPr="00151573">
        <w:rPr>
          <w:rFonts w:ascii="Times New Roman" w:hAnsi="Times New Roman" w:cs="Times New Roman"/>
          <w:b/>
          <w:sz w:val="24"/>
        </w:rPr>
        <w:t>Replacement of Rail lock mechanism</w:t>
      </w:r>
    </w:p>
    <w:p w14:paraId="6D669688" w14:textId="77777777" w:rsidR="00A95E53" w:rsidRPr="00480D94" w:rsidRDefault="00A95E53" w:rsidP="00480D94">
      <w:pPr>
        <w:spacing w:after="0" w:line="240" w:lineRule="auto"/>
        <w:ind w:firstLine="720"/>
        <w:jc w:val="both"/>
        <w:rPr>
          <w:rFonts w:ascii="Times New Roman" w:hAnsi="Times New Roman" w:cs="Times New Roman"/>
          <w:b/>
          <w:sz w:val="24"/>
        </w:rPr>
      </w:pPr>
    </w:p>
    <w:p w14:paraId="13A9C6F6"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Shift the material, tools and tackles required to area of maintenance</w:t>
      </w:r>
    </w:p>
    <w:p w14:paraId="7342800A"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HCM to be aligned at Oven no 1 for maintenance</w:t>
      </w:r>
    </w:p>
    <w:p w14:paraId="5936F412"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Position the equipment at oven no 1 at unlocking condition</w:t>
      </w:r>
      <w:r w:rsidRPr="00151573">
        <w:rPr>
          <w:rFonts w:ascii="Times New Roman" w:eastAsia="Times New Roman" w:hAnsi="Times New Roman" w:cs="Times New Roman"/>
          <w:b/>
          <w:bCs/>
          <w:sz w:val="24"/>
          <w:szCs w:val="24"/>
          <w:u w:val="single"/>
          <w:lang w:eastAsia="en-IN"/>
        </w:rPr>
        <w:t xml:space="preserve"> </w:t>
      </w:r>
      <w:r w:rsidRPr="00151573">
        <w:rPr>
          <w:rFonts w:ascii="Times New Roman" w:eastAsia="Times New Roman" w:hAnsi="Times New Roman" w:cs="Times New Roman"/>
          <w:sz w:val="24"/>
          <w:szCs w:val="24"/>
          <w:lang w:eastAsia="en-IN"/>
        </w:rPr>
        <w:t>of Rail locking system.</w:t>
      </w:r>
    </w:p>
    <w:p w14:paraId="2C3E3ADF"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Take work permit of the activity from the respective shift in charge and User department.</w:t>
      </w:r>
    </w:p>
    <w:p w14:paraId="6A6538CD" w14:textId="77777777" w:rsidR="00480D94" w:rsidRPr="00151573" w:rsidRDefault="00420340"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Take Electrical shutdown permit of HCM.</w:t>
      </w:r>
    </w:p>
    <w:p w14:paraId="48410EBA"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Trained</w:t>
      </w:r>
      <w:r w:rsidRPr="00151573">
        <w:rPr>
          <w:rFonts w:ascii="Times New Roman" w:eastAsia="Times New Roman" w:hAnsi="Times New Roman" w:cs="Times New Roman"/>
          <w:color w:val="000000"/>
          <w:sz w:val="24"/>
          <w:szCs w:val="24"/>
          <w:lang w:eastAsia="en-IN"/>
        </w:rPr>
        <w:t xml:space="preserve"> workmen are allowed to execute the job.</w:t>
      </w:r>
    </w:p>
    <w:p w14:paraId="02DED1E3"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Dismantle the Rail Locking cylinder from the locking system</w:t>
      </w:r>
      <w:r w:rsidR="00420340">
        <w:rPr>
          <w:rFonts w:ascii="Times New Roman" w:eastAsia="Times New Roman" w:hAnsi="Times New Roman" w:cs="Times New Roman"/>
          <w:sz w:val="24"/>
          <w:szCs w:val="24"/>
          <w:lang w:eastAsia="en-IN"/>
        </w:rPr>
        <w:t xml:space="preserve"> &amp; dress the open ends of Hydraulic hoses with cotton cloth to prevent contamination</w:t>
      </w:r>
      <w:r w:rsidRPr="00151573">
        <w:rPr>
          <w:rFonts w:ascii="Times New Roman" w:eastAsia="Times New Roman" w:hAnsi="Times New Roman" w:cs="Times New Roman"/>
          <w:sz w:val="24"/>
          <w:szCs w:val="24"/>
          <w:lang w:eastAsia="en-IN"/>
        </w:rPr>
        <w:t>.</w:t>
      </w:r>
    </w:p>
    <w:p w14:paraId="39269C8D"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Dismantle the rail locking system from the structure.</w:t>
      </w:r>
    </w:p>
    <w:p w14:paraId="195091B6"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Replace with new rail locking assembly by ensuring adequate packing with Shims. Between the structure and locking system.</w:t>
      </w:r>
    </w:p>
    <w:p w14:paraId="42F2BE58"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 xml:space="preserve">Assemble the rail locking assembly with the cylinder. </w:t>
      </w:r>
    </w:p>
    <w:p w14:paraId="757D1DE4"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Connect the hoses and proximity sensor back to the cylinder.</w:t>
      </w:r>
    </w:p>
    <w:p w14:paraId="5BF0B18E"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Housekeeping needs be done at the area of repair once the job is done.</w:t>
      </w:r>
    </w:p>
    <w:p w14:paraId="3BD88CFF"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Shut downs to be released as per Standard procedure.</w:t>
      </w:r>
    </w:p>
    <w:p w14:paraId="7DA5E880"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 xml:space="preserve">Trials to be  taken, Check for the Rail locking action, Check for the piston stroke ,Check for the gap between the rail and the roller and Oil leakages </w:t>
      </w:r>
    </w:p>
    <w:p w14:paraId="60D57CD8" w14:textId="77777777" w:rsidR="00480D94" w:rsidRPr="00151573"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Report to the production for further operations once no abnormalities are found.</w:t>
      </w:r>
    </w:p>
    <w:p w14:paraId="79235E88" w14:textId="77777777" w:rsidR="00480D94" w:rsidRDefault="00480D94"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Close the work permit of the activity from the respective shift in charge and User department.</w:t>
      </w:r>
    </w:p>
    <w:p w14:paraId="5CEE6F1B" w14:textId="77777777" w:rsidR="00EF4FCD" w:rsidRPr="00151573" w:rsidRDefault="00EF4FCD" w:rsidP="00151573">
      <w:pPr>
        <w:pStyle w:val="ListParagraph"/>
        <w:spacing w:after="0" w:line="240" w:lineRule="auto"/>
        <w:ind w:left="1140"/>
        <w:rPr>
          <w:rFonts w:ascii="Times New Roman" w:eastAsia="Times New Roman" w:hAnsi="Times New Roman" w:cs="Times New Roman"/>
          <w:sz w:val="24"/>
          <w:szCs w:val="24"/>
          <w:lang w:eastAsia="en-IN"/>
        </w:rPr>
      </w:pPr>
    </w:p>
    <w:p w14:paraId="422947A2" w14:textId="77777777" w:rsidR="00480D94" w:rsidRPr="00151573" w:rsidRDefault="00EF4FCD" w:rsidP="00151573">
      <w:pPr>
        <w:ind w:firstLine="720"/>
        <w:jc w:val="both"/>
        <w:rPr>
          <w:rFonts w:ascii="Times New Roman" w:hAnsi="Times New Roman" w:cs="Times New Roman"/>
          <w:b/>
          <w:sz w:val="24"/>
        </w:rPr>
      </w:pPr>
      <w:r w:rsidRPr="00151573">
        <w:rPr>
          <w:rFonts w:ascii="Times New Roman" w:hAnsi="Times New Roman" w:cs="Times New Roman"/>
          <w:b/>
          <w:sz w:val="24"/>
        </w:rPr>
        <w:t>Activity No 3</w:t>
      </w:r>
      <w:r w:rsidRPr="00151573">
        <w:rPr>
          <w:rFonts w:ascii="Times New Roman" w:hAnsi="Times New Roman" w:cs="Times New Roman"/>
          <w:b/>
          <w:sz w:val="24"/>
        </w:rPr>
        <w:tab/>
      </w:r>
      <w:r w:rsidRPr="00151573">
        <w:rPr>
          <w:rFonts w:ascii="Times New Roman" w:hAnsi="Times New Roman" w:cs="Times New Roman"/>
          <w:b/>
          <w:sz w:val="24"/>
        </w:rPr>
        <w:tab/>
        <w:t>:</w:t>
      </w:r>
      <w:r w:rsidRPr="00151573">
        <w:rPr>
          <w:rFonts w:ascii="Times New Roman" w:hAnsi="Times New Roman" w:cs="Times New Roman"/>
          <w:b/>
          <w:sz w:val="24"/>
        </w:rPr>
        <w:tab/>
        <w:t>Replacement of HCM hood</w:t>
      </w:r>
      <w:r w:rsidR="0088609E">
        <w:rPr>
          <w:rFonts w:ascii="Times New Roman" w:hAnsi="Times New Roman" w:cs="Times New Roman"/>
          <w:b/>
          <w:sz w:val="24"/>
        </w:rPr>
        <w:t xml:space="preserve"> ( Rear)</w:t>
      </w:r>
    </w:p>
    <w:p w14:paraId="44ADF01D" w14:textId="77777777" w:rsidR="00EF4FCD" w:rsidRPr="00151573" w:rsidRDefault="00EF4FCD" w:rsidP="00151573">
      <w:pPr>
        <w:pStyle w:val="ListParagraph"/>
        <w:numPr>
          <w:ilvl w:val="0"/>
          <w:numId w:val="48"/>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Shift the material, tools and tackles required to area of maintenance.</w:t>
      </w:r>
    </w:p>
    <w:p w14:paraId="5FE14F57" w14:textId="77777777" w:rsidR="00EF4FCD" w:rsidRPr="00E1714C" w:rsidRDefault="00EF4FCD" w:rsidP="00151573">
      <w:pPr>
        <w:pStyle w:val="ListParagraph"/>
        <w:numPr>
          <w:ilvl w:val="0"/>
          <w:numId w:val="48"/>
        </w:numPr>
        <w:spacing w:after="0" w:line="240" w:lineRule="auto"/>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t>HCM to be aligned at Oven no 1 for Replacement</w:t>
      </w:r>
      <w:r w:rsidRPr="00151573">
        <w:rPr>
          <w:rFonts w:ascii="Times New Roman" w:eastAsia="Times New Roman" w:hAnsi="Times New Roman" w:cs="Times New Roman"/>
          <w:sz w:val="24"/>
          <w:szCs w:val="24"/>
          <w:lang w:eastAsia="en-IN"/>
        </w:rPr>
        <w:t>.</w:t>
      </w:r>
    </w:p>
    <w:p w14:paraId="61ADAF65" w14:textId="77777777" w:rsidR="00EF4FCD" w:rsidRPr="00E1714C" w:rsidRDefault="00EF4FCD" w:rsidP="00151573">
      <w:pPr>
        <w:pStyle w:val="ListParagraph"/>
        <w:numPr>
          <w:ilvl w:val="0"/>
          <w:numId w:val="48"/>
        </w:numPr>
        <w:spacing w:after="0" w:line="240" w:lineRule="auto"/>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lastRenderedPageBreak/>
        <w:t>Take work permit of the activity from the respective shift in charge and User department.</w:t>
      </w:r>
    </w:p>
    <w:p w14:paraId="5F2E9A05" w14:textId="77777777" w:rsidR="00EF4FCD" w:rsidRPr="00E1714C" w:rsidRDefault="00EF4FCD"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 xml:space="preserve">Take </w:t>
      </w:r>
      <w:r w:rsidR="00451E5D">
        <w:rPr>
          <w:rFonts w:ascii="Times New Roman" w:eastAsia="Times New Roman" w:hAnsi="Times New Roman" w:cs="Times New Roman"/>
          <w:sz w:val="24"/>
          <w:szCs w:val="24"/>
          <w:lang w:eastAsia="en-IN"/>
        </w:rPr>
        <w:t xml:space="preserve">electrical </w:t>
      </w:r>
      <w:r w:rsidRPr="00151573">
        <w:rPr>
          <w:rFonts w:ascii="Times New Roman" w:eastAsia="Times New Roman" w:hAnsi="Times New Roman" w:cs="Times New Roman"/>
          <w:sz w:val="24"/>
          <w:szCs w:val="24"/>
          <w:lang w:eastAsia="en-IN"/>
        </w:rPr>
        <w:t>shutdown</w:t>
      </w:r>
      <w:r w:rsidRPr="00E1714C">
        <w:rPr>
          <w:rFonts w:ascii="Times New Roman" w:eastAsia="Times New Roman" w:hAnsi="Times New Roman" w:cs="Times New Roman"/>
          <w:color w:val="000000"/>
          <w:sz w:val="24"/>
          <w:szCs w:val="24"/>
          <w:lang w:eastAsia="en-IN"/>
        </w:rPr>
        <w:t xml:space="preserve"> permit of HCM and the DSL HCC side before attending job.</w:t>
      </w:r>
    </w:p>
    <w:p w14:paraId="19D793FA" w14:textId="77777777" w:rsidR="00EF4FCD" w:rsidRPr="00E1714C" w:rsidRDefault="00EF4FCD"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14"/>
          <w:szCs w:val="14"/>
          <w:lang w:eastAsia="en-IN"/>
        </w:rPr>
        <w:t xml:space="preserve"> </w:t>
      </w:r>
      <w:r w:rsidRPr="00E1714C">
        <w:rPr>
          <w:rFonts w:ascii="Times New Roman" w:eastAsia="Times New Roman" w:hAnsi="Times New Roman" w:cs="Times New Roman"/>
          <w:sz w:val="24"/>
          <w:szCs w:val="24"/>
          <w:lang w:eastAsia="en-IN"/>
        </w:rPr>
        <w:t>Trained workmen should execute the job.</w:t>
      </w:r>
    </w:p>
    <w:p w14:paraId="7E548F58" w14:textId="77777777" w:rsidR="00EF4FCD" w:rsidRPr="00451E5D" w:rsidRDefault="00EF4FCD"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t xml:space="preserve">A crane </w:t>
      </w:r>
      <w:r w:rsidRPr="00451E5D">
        <w:rPr>
          <w:rFonts w:ascii="Times New Roman" w:eastAsia="Times New Roman" w:hAnsi="Times New Roman" w:cs="Times New Roman"/>
          <w:sz w:val="24"/>
          <w:szCs w:val="24"/>
          <w:lang w:eastAsia="en-IN"/>
        </w:rPr>
        <w:t>mounted truck/crane operational with competent person is to be mounted below the angle of repose at CST South side.</w:t>
      </w:r>
    </w:p>
    <w:p w14:paraId="0D0C25A6" w14:textId="77777777" w:rsidR="00EF4FCD" w:rsidRDefault="00EF4FCD"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451E5D">
        <w:rPr>
          <w:rFonts w:ascii="Times New Roman" w:eastAsia="Times New Roman" w:hAnsi="Times New Roman" w:cs="Times New Roman"/>
          <w:sz w:val="24"/>
          <w:szCs w:val="24"/>
          <w:lang w:eastAsia="en-IN"/>
        </w:rPr>
        <w:t>Remove the</w:t>
      </w:r>
      <w:r>
        <w:rPr>
          <w:rFonts w:ascii="Times New Roman" w:eastAsia="Times New Roman" w:hAnsi="Times New Roman" w:cs="Times New Roman"/>
          <w:sz w:val="24"/>
          <w:szCs w:val="24"/>
          <w:lang w:eastAsia="en-IN"/>
        </w:rPr>
        <w:t xml:space="preserve"> locking plates of the hood on sides</w:t>
      </w:r>
    </w:p>
    <w:p w14:paraId="260CFC64" w14:textId="77777777" w:rsidR="00EF4FCD" w:rsidRPr="00151573" w:rsidRDefault="00EF4FCD"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Weld the cleats on top of hood for handling &amp; slinging purpose</w:t>
      </w:r>
    </w:p>
    <w:p w14:paraId="5B3B4CD0" w14:textId="77777777" w:rsidR="00EF4FCD" w:rsidRDefault="00EF4FCD"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 xml:space="preserve">Attach </w:t>
      </w:r>
      <w:r w:rsidR="0088609E">
        <w:rPr>
          <w:rFonts w:ascii="Times New Roman" w:eastAsia="Times New Roman" w:hAnsi="Times New Roman" w:cs="Times New Roman"/>
          <w:sz w:val="24"/>
          <w:szCs w:val="24"/>
          <w:lang w:eastAsia="en-IN"/>
        </w:rPr>
        <w:t xml:space="preserve">certified </w:t>
      </w:r>
      <w:r w:rsidRPr="00151573">
        <w:rPr>
          <w:rFonts w:ascii="Times New Roman" w:eastAsia="Times New Roman" w:hAnsi="Times New Roman" w:cs="Times New Roman"/>
          <w:sz w:val="24"/>
          <w:szCs w:val="24"/>
          <w:lang w:eastAsia="en-IN"/>
        </w:rPr>
        <w:t>slings to the hood &amp; hoist it till it moves out of the hotcoke machine</w:t>
      </w:r>
    </w:p>
    <w:p w14:paraId="0CFEA227" w14:textId="77777777" w:rsidR="0088609E" w:rsidRDefault="0088609E"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Remove the old hood &amp; park at a safe location</w:t>
      </w:r>
    </w:p>
    <w:p w14:paraId="1F9F7CCD" w14:textId="77777777" w:rsidR="0088609E" w:rsidRPr="00151573" w:rsidRDefault="0088609E"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Install the new hood in position &amp; lock it with locking plates on either sides</w:t>
      </w:r>
    </w:p>
    <w:p w14:paraId="448374A7" w14:textId="77777777" w:rsidR="00EF4FCD" w:rsidRPr="00E1714C" w:rsidRDefault="00EF4FCD"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t>Shut downs to be released as per Standard procedure.</w:t>
      </w:r>
    </w:p>
    <w:p w14:paraId="021EFCA5" w14:textId="77777777" w:rsidR="00EF4FCD" w:rsidRPr="00E1714C" w:rsidRDefault="00EF4FCD"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t>Trials to be taken, Check for the Tray movement</w:t>
      </w:r>
      <w:r>
        <w:rPr>
          <w:rFonts w:ascii="Times New Roman" w:eastAsia="Times New Roman" w:hAnsi="Times New Roman" w:cs="Times New Roman"/>
          <w:sz w:val="24"/>
          <w:szCs w:val="24"/>
          <w:lang w:eastAsia="en-IN"/>
        </w:rPr>
        <w:t xml:space="preserve"> &amp; should not foul with any door handler</w:t>
      </w:r>
      <w:r w:rsidRPr="00E1714C">
        <w:rPr>
          <w:rFonts w:ascii="Times New Roman" w:eastAsia="Times New Roman" w:hAnsi="Times New Roman" w:cs="Times New Roman"/>
          <w:sz w:val="24"/>
          <w:szCs w:val="24"/>
          <w:lang w:eastAsia="en-IN"/>
        </w:rPr>
        <w:t>,Check for any odd noise.</w:t>
      </w:r>
    </w:p>
    <w:p w14:paraId="79CEEE79" w14:textId="77777777" w:rsidR="00EF4FCD" w:rsidRDefault="00EF4FCD" w:rsidP="00151573">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t>Report to the production for further operations once no abnormalities are found.</w:t>
      </w:r>
    </w:p>
    <w:p w14:paraId="129FA26E" w14:textId="77777777" w:rsidR="00EF4FCD" w:rsidRPr="00F35344" w:rsidRDefault="00EF4FCD" w:rsidP="00151573">
      <w:pPr>
        <w:pStyle w:val="ListParagraph"/>
        <w:numPr>
          <w:ilvl w:val="0"/>
          <w:numId w:val="48"/>
        </w:numPr>
        <w:spacing w:after="0" w:line="240" w:lineRule="auto"/>
        <w:jc w:val="both"/>
        <w:rPr>
          <w:rFonts w:ascii="Times New Roman" w:eastAsia="Times New Roman" w:hAnsi="Times New Roman" w:cs="Times New Roman"/>
          <w:sz w:val="24"/>
          <w:szCs w:val="24"/>
        </w:rPr>
      </w:pPr>
      <w:r w:rsidRPr="00F35344">
        <w:rPr>
          <w:rFonts w:ascii="Times New Roman" w:eastAsia="Times New Roman" w:hAnsi="Times New Roman" w:cs="Times New Roman"/>
          <w:sz w:val="24"/>
          <w:szCs w:val="24"/>
          <w:lang w:eastAsia="en-IN"/>
        </w:rPr>
        <w:t>Close the work permit</w:t>
      </w:r>
      <w:r w:rsidRPr="00F35344">
        <w:rPr>
          <w:rFonts w:ascii="Times New Roman" w:eastAsia="Times New Roman" w:hAnsi="Times New Roman" w:cs="Times New Roman"/>
          <w:sz w:val="24"/>
          <w:szCs w:val="24"/>
        </w:rPr>
        <w:t xml:space="preserve"> of the activity from the respective shift in charge and User department.</w:t>
      </w:r>
    </w:p>
    <w:p w14:paraId="112713EE" w14:textId="77777777" w:rsidR="00EF4FCD" w:rsidRDefault="00EF4FCD">
      <w:pPr>
        <w:pStyle w:val="ListParagraph"/>
        <w:ind w:left="1005"/>
        <w:jc w:val="both"/>
        <w:rPr>
          <w:rFonts w:ascii="Times New Roman" w:hAnsi="Times New Roman" w:cs="Times New Roman"/>
          <w:b/>
          <w:sz w:val="24"/>
        </w:rPr>
      </w:pPr>
    </w:p>
    <w:p w14:paraId="23344D41" w14:textId="77777777" w:rsidR="000676FC" w:rsidRPr="007A0F23" w:rsidRDefault="000676FC" w:rsidP="00151573">
      <w:pPr>
        <w:ind w:firstLine="720"/>
        <w:rPr>
          <w:rFonts w:ascii="Times New Roman" w:hAnsi="Times New Roman" w:cs="Times New Roman"/>
          <w:b/>
          <w:sz w:val="24"/>
        </w:rPr>
      </w:pPr>
      <w:r w:rsidRPr="007A0F23">
        <w:rPr>
          <w:rFonts w:ascii="Times New Roman" w:hAnsi="Times New Roman" w:cs="Times New Roman"/>
          <w:b/>
          <w:sz w:val="24"/>
        </w:rPr>
        <w:t xml:space="preserve">Activity No </w:t>
      </w:r>
      <w:r>
        <w:rPr>
          <w:rFonts w:ascii="Times New Roman" w:hAnsi="Times New Roman" w:cs="Times New Roman"/>
          <w:b/>
          <w:sz w:val="24"/>
        </w:rPr>
        <w:t>4</w:t>
      </w:r>
      <w:r w:rsidRPr="007A0F23">
        <w:rPr>
          <w:rFonts w:ascii="Times New Roman" w:hAnsi="Times New Roman" w:cs="Times New Roman"/>
          <w:b/>
          <w:sz w:val="24"/>
        </w:rPr>
        <w:tab/>
        <w:t>:</w:t>
      </w:r>
      <w:r w:rsidRPr="007A0F23">
        <w:rPr>
          <w:rFonts w:ascii="Times New Roman" w:hAnsi="Times New Roman" w:cs="Times New Roman"/>
          <w:b/>
          <w:sz w:val="24"/>
        </w:rPr>
        <w:tab/>
        <w:t>Replacement of HCM hood</w:t>
      </w:r>
      <w:r>
        <w:rPr>
          <w:rFonts w:ascii="Times New Roman" w:hAnsi="Times New Roman" w:cs="Times New Roman"/>
          <w:b/>
          <w:sz w:val="24"/>
        </w:rPr>
        <w:t xml:space="preserve"> ( Front 1</w:t>
      </w:r>
      <w:r w:rsidRPr="00151573">
        <w:rPr>
          <w:rFonts w:ascii="Times New Roman" w:hAnsi="Times New Roman" w:cs="Times New Roman"/>
          <w:b/>
          <w:sz w:val="24"/>
          <w:vertAlign w:val="superscript"/>
        </w:rPr>
        <w:t>st</w:t>
      </w:r>
      <w:r>
        <w:rPr>
          <w:rFonts w:ascii="Times New Roman" w:hAnsi="Times New Roman" w:cs="Times New Roman"/>
          <w:b/>
          <w:sz w:val="24"/>
        </w:rPr>
        <w:t xml:space="preserve"> one from Oven side)</w:t>
      </w:r>
    </w:p>
    <w:p w14:paraId="28848E82" w14:textId="77777777" w:rsidR="000676FC" w:rsidRDefault="000676FC" w:rsidP="000676FC">
      <w:pPr>
        <w:pStyle w:val="ListParagraph"/>
        <w:numPr>
          <w:ilvl w:val="0"/>
          <w:numId w:val="48"/>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procedure is for replacement of only 1</w:t>
      </w:r>
      <w:r w:rsidRPr="00151573">
        <w:rPr>
          <w:rFonts w:ascii="Times New Roman" w:eastAsia="Times New Roman" w:hAnsi="Times New Roman" w:cs="Times New Roman"/>
          <w:sz w:val="24"/>
          <w:szCs w:val="24"/>
          <w:vertAlign w:val="superscript"/>
          <w:lang w:eastAsia="en-IN"/>
        </w:rPr>
        <w:t>st</w:t>
      </w:r>
      <w:r>
        <w:rPr>
          <w:rFonts w:ascii="Times New Roman" w:eastAsia="Times New Roman" w:hAnsi="Times New Roman" w:cs="Times New Roman"/>
          <w:sz w:val="24"/>
          <w:szCs w:val="24"/>
          <w:lang w:eastAsia="en-IN"/>
        </w:rPr>
        <w:t xml:space="preserve"> hood from oven side without disturbing the other hoods.</w:t>
      </w:r>
    </w:p>
    <w:p w14:paraId="005BC72E" w14:textId="77777777" w:rsidR="000676FC" w:rsidRPr="007A0F23" w:rsidRDefault="000676FC" w:rsidP="000676FC">
      <w:pPr>
        <w:pStyle w:val="ListParagraph"/>
        <w:numPr>
          <w:ilvl w:val="0"/>
          <w:numId w:val="48"/>
        </w:numPr>
        <w:spacing w:after="0" w:line="240" w:lineRule="auto"/>
        <w:rPr>
          <w:rFonts w:ascii="Times New Roman" w:eastAsia="Times New Roman" w:hAnsi="Times New Roman" w:cs="Times New Roman"/>
          <w:sz w:val="24"/>
          <w:szCs w:val="24"/>
          <w:lang w:eastAsia="en-IN"/>
        </w:rPr>
      </w:pPr>
      <w:r w:rsidRPr="007A0F23">
        <w:rPr>
          <w:rFonts w:ascii="Times New Roman" w:eastAsia="Times New Roman" w:hAnsi="Times New Roman" w:cs="Times New Roman"/>
          <w:sz w:val="24"/>
          <w:szCs w:val="24"/>
          <w:lang w:eastAsia="en-IN"/>
        </w:rPr>
        <w:t>Shift the material, tools and tackles required to area of maintenance.</w:t>
      </w:r>
    </w:p>
    <w:p w14:paraId="5BF4DACB" w14:textId="77777777" w:rsidR="000676FC" w:rsidRPr="00E1714C" w:rsidRDefault="000676FC" w:rsidP="000676FC">
      <w:pPr>
        <w:pStyle w:val="ListParagraph"/>
        <w:numPr>
          <w:ilvl w:val="0"/>
          <w:numId w:val="48"/>
        </w:numPr>
        <w:spacing w:after="0" w:line="240" w:lineRule="auto"/>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t xml:space="preserve">HCM to be aligned </w:t>
      </w:r>
      <w:r>
        <w:rPr>
          <w:rFonts w:ascii="Times New Roman" w:eastAsia="Times New Roman" w:hAnsi="Times New Roman" w:cs="Times New Roman"/>
          <w:sz w:val="24"/>
          <w:szCs w:val="24"/>
          <w:lang w:eastAsia="en-IN"/>
        </w:rPr>
        <w:t>with Ground Pusher</w:t>
      </w:r>
      <w:r w:rsidRPr="00E1714C">
        <w:rPr>
          <w:rFonts w:ascii="Times New Roman" w:eastAsia="Times New Roman" w:hAnsi="Times New Roman" w:cs="Times New Roman"/>
          <w:sz w:val="24"/>
          <w:szCs w:val="24"/>
          <w:lang w:eastAsia="en-IN"/>
        </w:rPr>
        <w:t xml:space="preserve"> for Replacement</w:t>
      </w:r>
      <w:r w:rsidRPr="007A0F23">
        <w:rPr>
          <w:rFonts w:ascii="Times New Roman" w:eastAsia="Times New Roman" w:hAnsi="Times New Roman" w:cs="Times New Roman"/>
          <w:sz w:val="24"/>
          <w:szCs w:val="24"/>
          <w:lang w:eastAsia="en-IN"/>
        </w:rPr>
        <w:t>.</w:t>
      </w:r>
    </w:p>
    <w:p w14:paraId="5B7A8898" w14:textId="77777777" w:rsidR="000676FC" w:rsidRPr="00E1714C" w:rsidRDefault="000676FC" w:rsidP="000676FC">
      <w:pPr>
        <w:pStyle w:val="ListParagraph"/>
        <w:numPr>
          <w:ilvl w:val="0"/>
          <w:numId w:val="48"/>
        </w:numPr>
        <w:spacing w:after="0" w:line="240" w:lineRule="auto"/>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t>Take work permit of the activity from the respective shift in charge and User department.</w:t>
      </w:r>
    </w:p>
    <w:p w14:paraId="06D71832" w14:textId="77777777" w:rsidR="000676FC" w:rsidRPr="00E1714C" w:rsidRDefault="000676FC"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7A0F23">
        <w:rPr>
          <w:rFonts w:ascii="Times New Roman" w:eastAsia="Times New Roman" w:hAnsi="Times New Roman" w:cs="Times New Roman"/>
          <w:sz w:val="24"/>
          <w:szCs w:val="24"/>
          <w:lang w:eastAsia="en-IN"/>
        </w:rPr>
        <w:t xml:space="preserve">Take </w:t>
      </w:r>
      <w:r>
        <w:rPr>
          <w:rFonts w:ascii="Times New Roman" w:eastAsia="Times New Roman" w:hAnsi="Times New Roman" w:cs="Times New Roman"/>
          <w:sz w:val="24"/>
          <w:szCs w:val="24"/>
          <w:lang w:eastAsia="en-IN"/>
        </w:rPr>
        <w:t xml:space="preserve">electrical </w:t>
      </w:r>
      <w:r w:rsidRPr="007A0F23">
        <w:rPr>
          <w:rFonts w:ascii="Times New Roman" w:eastAsia="Times New Roman" w:hAnsi="Times New Roman" w:cs="Times New Roman"/>
          <w:sz w:val="24"/>
          <w:szCs w:val="24"/>
          <w:lang w:eastAsia="en-IN"/>
        </w:rPr>
        <w:t>shutdown</w:t>
      </w:r>
      <w:r w:rsidRPr="00E1714C">
        <w:rPr>
          <w:rFonts w:ascii="Times New Roman" w:eastAsia="Times New Roman" w:hAnsi="Times New Roman" w:cs="Times New Roman"/>
          <w:color w:val="000000"/>
          <w:sz w:val="24"/>
          <w:szCs w:val="24"/>
          <w:lang w:eastAsia="en-IN"/>
        </w:rPr>
        <w:t xml:space="preserve"> permit of HCM before attending job.</w:t>
      </w:r>
    </w:p>
    <w:p w14:paraId="04C7FC00" w14:textId="77777777" w:rsidR="000676FC" w:rsidRPr="00E1714C" w:rsidRDefault="000676FC"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14"/>
          <w:szCs w:val="14"/>
          <w:lang w:eastAsia="en-IN"/>
        </w:rPr>
        <w:t xml:space="preserve"> </w:t>
      </w:r>
      <w:r w:rsidRPr="00E1714C">
        <w:rPr>
          <w:rFonts w:ascii="Times New Roman" w:eastAsia="Times New Roman" w:hAnsi="Times New Roman" w:cs="Times New Roman"/>
          <w:sz w:val="24"/>
          <w:szCs w:val="24"/>
          <w:lang w:eastAsia="en-IN"/>
        </w:rPr>
        <w:t>Trained workmen should execute the job.</w:t>
      </w:r>
    </w:p>
    <w:p w14:paraId="071B4A92" w14:textId="77777777" w:rsidR="000676FC" w:rsidRPr="007A0F23" w:rsidRDefault="000676FC"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t xml:space="preserve">A crane </w:t>
      </w:r>
      <w:r w:rsidRPr="007A0F23">
        <w:rPr>
          <w:rFonts w:ascii="Times New Roman" w:eastAsia="Times New Roman" w:hAnsi="Times New Roman" w:cs="Times New Roman"/>
          <w:sz w:val="24"/>
          <w:szCs w:val="24"/>
          <w:lang w:eastAsia="en-IN"/>
        </w:rPr>
        <w:t>mounted truck/</w:t>
      </w:r>
      <w:r>
        <w:rPr>
          <w:rFonts w:ascii="Times New Roman" w:eastAsia="Times New Roman" w:hAnsi="Times New Roman" w:cs="Times New Roman"/>
          <w:sz w:val="24"/>
          <w:szCs w:val="24"/>
          <w:lang w:eastAsia="en-IN"/>
        </w:rPr>
        <w:t xml:space="preserve">15T </w:t>
      </w:r>
      <w:r w:rsidRPr="007A0F23">
        <w:rPr>
          <w:rFonts w:ascii="Times New Roman" w:eastAsia="Times New Roman" w:hAnsi="Times New Roman" w:cs="Times New Roman"/>
          <w:sz w:val="24"/>
          <w:szCs w:val="24"/>
          <w:lang w:eastAsia="en-IN"/>
        </w:rPr>
        <w:t xml:space="preserve">crane operational with competent person is </w:t>
      </w:r>
      <w:r w:rsidR="001F4061">
        <w:rPr>
          <w:rFonts w:ascii="Times New Roman" w:eastAsia="Times New Roman" w:hAnsi="Times New Roman" w:cs="Times New Roman"/>
          <w:sz w:val="24"/>
          <w:szCs w:val="24"/>
          <w:lang w:eastAsia="en-IN"/>
        </w:rPr>
        <w:t>required to be parked near Ground Pusher</w:t>
      </w:r>
    </w:p>
    <w:p w14:paraId="3D0869DA" w14:textId="77777777" w:rsidR="000676FC" w:rsidRDefault="000676FC"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7A0F23">
        <w:rPr>
          <w:rFonts w:ascii="Times New Roman" w:eastAsia="Times New Roman" w:hAnsi="Times New Roman" w:cs="Times New Roman"/>
          <w:sz w:val="24"/>
          <w:szCs w:val="24"/>
          <w:lang w:eastAsia="en-IN"/>
        </w:rPr>
        <w:t>Remove the</w:t>
      </w:r>
      <w:r>
        <w:rPr>
          <w:rFonts w:ascii="Times New Roman" w:eastAsia="Times New Roman" w:hAnsi="Times New Roman" w:cs="Times New Roman"/>
          <w:sz w:val="24"/>
          <w:szCs w:val="24"/>
          <w:lang w:eastAsia="en-IN"/>
        </w:rPr>
        <w:t xml:space="preserve"> locking plates of the hood on sides</w:t>
      </w:r>
    </w:p>
    <w:p w14:paraId="06D1AD7C" w14:textId="77777777" w:rsidR="001F4061" w:rsidRDefault="001F4061"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Cut the HCM hood into 2 pieces &amp; remove it with help of crane in 2 pieces from gap between Door Handler stiffeners</w:t>
      </w:r>
    </w:p>
    <w:p w14:paraId="34F926FE" w14:textId="77777777" w:rsidR="000676FC" w:rsidRPr="007A0F23" w:rsidRDefault="000676FC"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7A0F23">
        <w:rPr>
          <w:rFonts w:ascii="Times New Roman" w:eastAsia="Times New Roman" w:hAnsi="Times New Roman" w:cs="Times New Roman"/>
          <w:sz w:val="24"/>
          <w:szCs w:val="24"/>
          <w:lang w:eastAsia="en-IN"/>
        </w:rPr>
        <w:t xml:space="preserve">Weld the cleats on top of </w:t>
      </w:r>
      <w:r w:rsidR="001F4061">
        <w:rPr>
          <w:rFonts w:ascii="Times New Roman" w:eastAsia="Times New Roman" w:hAnsi="Times New Roman" w:cs="Times New Roman"/>
          <w:sz w:val="24"/>
          <w:szCs w:val="24"/>
          <w:lang w:eastAsia="en-IN"/>
        </w:rPr>
        <w:t xml:space="preserve">spare </w:t>
      </w:r>
      <w:r w:rsidRPr="007A0F23">
        <w:rPr>
          <w:rFonts w:ascii="Times New Roman" w:eastAsia="Times New Roman" w:hAnsi="Times New Roman" w:cs="Times New Roman"/>
          <w:sz w:val="24"/>
          <w:szCs w:val="24"/>
          <w:lang w:eastAsia="en-IN"/>
        </w:rPr>
        <w:t>hood for handling &amp; slinging purpose</w:t>
      </w:r>
    </w:p>
    <w:p w14:paraId="5559B9E9" w14:textId="77777777" w:rsidR="000676FC" w:rsidRDefault="000676FC"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7A0F23">
        <w:rPr>
          <w:rFonts w:ascii="Times New Roman" w:eastAsia="Times New Roman" w:hAnsi="Times New Roman" w:cs="Times New Roman"/>
          <w:sz w:val="24"/>
          <w:szCs w:val="24"/>
          <w:lang w:eastAsia="en-IN"/>
        </w:rPr>
        <w:t xml:space="preserve">Attach </w:t>
      </w:r>
      <w:r>
        <w:rPr>
          <w:rFonts w:ascii="Times New Roman" w:eastAsia="Times New Roman" w:hAnsi="Times New Roman" w:cs="Times New Roman"/>
          <w:sz w:val="24"/>
          <w:szCs w:val="24"/>
          <w:lang w:eastAsia="en-IN"/>
        </w:rPr>
        <w:t xml:space="preserve">certified </w:t>
      </w:r>
      <w:r w:rsidRPr="007A0F23">
        <w:rPr>
          <w:rFonts w:ascii="Times New Roman" w:eastAsia="Times New Roman" w:hAnsi="Times New Roman" w:cs="Times New Roman"/>
          <w:sz w:val="24"/>
          <w:szCs w:val="24"/>
          <w:lang w:eastAsia="en-IN"/>
        </w:rPr>
        <w:t xml:space="preserve">slings to the </w:t>
      </w:r>
      <w:r w:rsidR="001F4061">
        <w:rPr>
          <w:rFonts w:ascii="Times New Roman" w:eastAsia="Times New Roman" w:hAnsi="Times New Roman" w:cs="Times New Roman"/>
          <w:sz w:val="24"/>
          <w:szCs w:val="24"/>
          <w:lang w:eastAsia="en-IN"/>
        </w:rPr>
        <w:t xml:space="preserve">old </w:t>
      </w:r>
      <w:r w:rsidRPr="007A0F23">
        <w:rPr>
          <w:rFonts w:ascii="Times New Roman" w:eastAsia="Times New Roman" w:hAnsi="Times New Roman" w:cs="Times New Roman"/>
          <w:sz w:val="24"/>
          <w:szCs w:val="24"/>
          <w:lang w:eastAsia="en-IN"/>
        </w:rPr>
        <w:t>hood &amp; hoist it till it moves out of the hotcoke machine</w:t>
      </w:r>
    </w:p>
    <w:p w14:paraId="6E3DFF1A" w14:textId="77777777" w:rsidR="000676FC" w:rsidRDefault="000676FC"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Remove the old hood &amp; park at a safe location</w:t>
      </w:r>
    </w:p>
    <w:p w14:paraId="5B707205" w14:textId="77777777" w:rsidR="001F4061" w:rsidRDefault="000676FC"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Install the new hood in position </w:t>
      </w:r>
      <w:r w:rsidR="001F4061">
        <w:rPr>
          <w:rFonts w:ascii="Times New Roman" w:eastAsia="Times New Roman" w:hAnsi="Times New Roman" w:cs="Times New Roman"/>
          <w:sz w:val="24"/>
          <w:szCs w:val="24"/>
          <w:lang w:eastAsia="en-IN"/>
        </w:rPr>
        <w:t>from Ground pusher side by resting of pusher shield &amp; HCM tray.</w:t>
      </w:r>
    </w:p>
    <w:p w14:paraId="03D3011D" w14:textId="77777777" w:rsidR="001F4061" w:rsidRDefault="001F4061"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Pull the new hood gently towards HCM on side walls in co-ordinated manner with help of 2 nos of 2T chain pulley block &amp; position at designated location</w:t>
      </w:r>
    </w:p>
    <w:p w14:paraId="50DE5A19" w14:textId="77777777" w:rsidR="000676FC" w:rsidRDefault="001F4061"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positioning,</w:t>
      </w:r>
      <w:r w:rsidR="000676FC">
        <w:rPr>
          <w:rFonts w:ascii="Times New Roman" w:eastAsia="Times New Roman" w:hAnsi="Times New Roman" w:cs="Times New Roman"/>
          <w:sz w:val="24"/>
          <w:szCs w:val="24"/>
          <w:lang w:eastAsia="en-IN"/>
        </w:rPr>
        <w:t xml:space="preserve"> lock it with locking plates on either sides</w:t>
      </w:r>
      <w:r>
        <w:rPr>
          <w:rFonts w:ascii="Times New Roman" w:eastAsia="Times New Roman" w:hAnsi="Times New Roman" w:cs="Times New Roman"/>
          <w:sz w:val="24"/>
          <w:szCs w:val="24"/>
          <w:lang w:eastAsia="en-IN"/>
        </w:rPr>
        <w:t xml:space="preserve"> &amp; L stiffeners on front side</w:t>
      </w:r>
    </w:p>
    <w:p w14:paraId="7D33637E" w14:textId="77777777" w:rsidR="001F4061" w:rsidRPr="007A0F23" w:rsidRDefault="001F4061"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 not weld the stiffeners to hood, weld to side walls only</w:t>
      </w:r>
    </w:p>
    <w:p w14:paraId="377CE6FD" w14:textId="77777777" w:rsidR="000676FC" w:rsidRPr="00E1714C" w:rsidRDefault="000676FC"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t>Shut downs to be released as per Standard procedure.</w:t>
      </w:r>
    </w:p>
    <w:p w14:paraId="4DB64875" w14:textId="77777777" w:rsidR="000676FC" w:rsidRPr="00E1714C" w:rsidRDefault="000676FC"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lastRenderedPageBreak/>
        <w:t>Trials to be taken, Check for the Tray movement</w:t>
      </w:r>
      <w:r>
        <w:rPr>
          <w:rFonts w:ascii="Times New Roman" w:eastAsia="Times New Roman" w:hAnsi="Times New Roman" w:cs="Times New Roman"/>
          <w:sz w:val="24"/>
          <w:szCs w:val="24"/>
          <w:lang w:eastAsia="en-IN"/>
        </w:rPr>
        <w:t xml:space="preserve"> &amp; should not foul with any door handler</w:t>
      </w:r>
      <w:r w:rsidRPr="00E1714C">
        <w:rPr>
          <w:rFonts w:ascii="Times New Roman" w:eastAsia="Times New Roman" w:hAnsi="Times New Roman" w:cs="Times New Roman"/>
          <w:sz w:val="24"/>
          <w:szCs w:val="24"/>
          <w:lang w:eastAsia="en-IN"/>
        </w:rPr>
        <w:t>,</w:t>
      </w:r>
      <w:r w:rsidR="001F4061">
        <w:rPr>
          <w:rFonts w:ascii="Times New Roman" w:eastAsia="Times New Roman" w:hAnsi="Times New Roman" w:cs="Times New Roman"/>
          <w:sz w:val="24"/>
          <w:szCs w:val="24"/>
          <w:lang w:eastAsia="en-IN"/>
        </w:rPr>
        <w:t xml:space="preserve"> </w:t>
      </w:r>
      <w:r w:rsidRPr="00E1714C">
        <w:rPr>
          <w:rFonts w:ascii="Times New Roman" w:eastAsia="Times New Roman" w:hAnsi="Times New Roman" w:cs="Times New Roman"/>
          <w:sz w:val="24"/>
          <w:szCs w:val="24"/>
          <w:lang w:eastAsia="en-IN"/>
        </w:rPr>
        <w:t>Check for any odd noise.</w:t>
      </w:r>
    </w:p>
    <w:p w14:paraId="65069475" w14:textId="77777777" w:rsidR="000676FC" w:rsidRDefault="000676FC" w:rsidP="000676FC">
      <w:pPr>
        <w:pStyle w:val="ListParagraph"/>
        <w:numPr>
          <w:ilvl w:val="0"/>
          <w:numId w:val="48"/>
        </w:numPr>
        <w:spacing w:after="0" w:line="240" w:lineRule="auto"/>
        <w:jc w:val="both"/>
        <w:rPr>
          <w:rFonts w:ascii="Times New Roman" w:eastAsia="Times New Roman" w:hAnsi="Times New Roman" w:cs="Times New Roman"/>
          <w:sz w:val="24"/>
          <w:szCs w:val="24"/>
          <w:lang w:eastAsia="en-IN"/>
        </w:rPr>
      </w:pPr>
      <w:r w:rsidRPr="00E1714C">
        <w:rPr>
          <w:rFonts w:ascii="Times New Roman" w:eastAsia="Times New Roman" w:hAnsi="Times New Roman" w:cs="Times New Roman"/>
          <w:sz w:val="24"/>
          <w:szCs w:val="24"/>
          <w:lang w:eastAsia="en-IN"/>
        </w:rPr>
        <w:t>Report to the production for further operations once no abnormalities are found.</w:t>
      </w:r>
    </w:p>
    <w:p w14:paraId="487A322E" w14:textId="77777777" w:rsidR="00EF4FCD" w:rsidRDefault="000676FC">
      <w:pPr>
        <w:pStyle w:val="ListParagraph"/>
        <w:ind w:left="1005"/>
        <w:jc w:val="both"/>
        <w:rPr>
          <w:rFonts w:ascii="Times New Roman" w:hAnsi="Times New Roman" w:cs="Times New Roman"/>
          <w:b/>
          <w:sz w:val="24"/>
        </w:rPr>
      </w:pPr>
      <w:r w:rsidRPr="00F35344">
        <w:rPr>
          <w:rFonts w:ascii="Times New Roman" w:eastAsia="Times New Roman" w:hAnsi="Times New Roman" w:cs="Times New Roman"/>
          <w:sz w:val="24"/>
          <w:szCs w:val="24"/>
          <w:lang w:eastAsia="en-IN"/>
        </w:rPr>
        <w:t>Close the work permit</w:t>
      </w:r>
      <w:r w:rsidRPr="00F35344">
        <w:rPr>
          <w:rFonts w:ascii="Times New Roman" w:eastAsia="Times New Roman" w:hAnsi="Times New Roman" w:cs="Times New Roman"/>
          <w:sz w:val="24"/>
          <w:szCs w:val="24"/>
        </w:rPr>
        <w:t xml:space="preserve"> of the activity from the respective shift in charge and User department.</w:t>
      </w:r>
    </w:p>
    <w:p w14:paraId="12E3FB36" w14:textId="77777777" w:rsidR="00A76A03" w:rsidRPr="007A0F23" w:rsidRDefault="00A76A03" w:rsidP="00A76A03">
      <w:pPr>
        <w:ind w:firstLine="720"/>
        <w:rPr>
          <w:rFonts w:ascii="Times New Roman" w:hAnsi="Times New Roman" w:cs="Times New Roman"/>
          <w:b/>
          <w:sz w:val="24"/>
        </w:rPr>
      </w:pPr>
      <w:r w:rsidRPr="007A0F23">
        <w:rPr>
          <w:rFonts w:ascii="Times New Roman" w:hAnsi="Times New Roman" w:cs="Times New Roman"/>
          <w:b/>
          <w:sz w:val="24"/>
        </w:rPr>
        <w:t xml:space="preserve">Activity No </w:t>
      </w:r>
      <w:r>
        <w:rPr>
          <w:rFonts w:ascii="Times New Roman" w:hAnsi="Times New Roman" w:cs="Times New Roman"/>
          <w:b/>
          <w:sz w:val="24"/>
        </w:rPr>
        <w:t>5</w:t>
      </w:r>
      <w:r w:rsidRPr="007A0F23">
        <w:rPr>
          <w:rFonts w:ascii="Times New Roman" w:hAnsi="Times New Roman" w:cs="Times New Roman"/>
          <w:b/>
          <w:sz w:val="24"/>
        </w:rPr>
        <w:tab/>
        <w:t>:</w:t>
      </w:r>
      <w:r w:rsidRPr="007A0F23">
        <w:rPr>
          <w:rFonts w:ascii="Times New Roman" w:hAnsi="Times New Roman" w:cs="Times New Roman"/>
          <w:b/>
          <w:sz w:val="24"/>
        </w:rPr>
        <w:tab/>
        <w:t xml:space="preserve">Replacement of </w:t>
      </w:r>
      <w:r w:rsidR="0015124E">
        <w:rPr>
          <w:rFonts w:ascii="Times New Roman" w:hAnsi="Times New Roman" w:cs="Times New Roman"/>
          <w:b/>
          <w:sz w:val="24"/>
        </w:rPr>
        <w:t>Bogie wheel</w:t>
      </w:r>
      <w:r>
        <w:rPr>
          <w:rFonts w:ascii="Times New Roman" w:hAnsi="Times New Roman" w:cs="Times New Roman"/>
          <w:b/>
          <w:sz w:val="24"/>
        </w:rPr>
        <w:t xml:space="preserve"> </w:t>
      </w:r>
    </w:p>
    <w:p w14:paraId="4F28FAB1" w14:textId="77777777" w:rsidR="00A76A03" w:rsidRPr="00151573" w:rsidRDefault="00A76A03" w:rsidP="00151573">
      <w:pPr>
        <w:pStyle w:val="ListParagraph"/>
        <w:numPr>
          <w:ilvl w:val="0"/>
          <w:numId w:val="45"/>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 xml:space="preserve">Take work permit of the activity from the respective shift in </w:t>
      </w:r>
      <w:r w:rsidR="00A560E2" w:rsidRPr="0022554B">
        <w:rPr>
          <w:rFonts w:ascii="Times New Roman" w:eastAsia="Times New Roman" w:hAnsi="Times New Roman" w:cs="Times New Roman"/>
          <w:sz w:val="24"/>
          <w:szCs w:val="24"/>
          <w:lang w:eastAsia="en-IN"/>
        </w:rPr>
        <w:t>charge.</w:t>
      </w:r>
    </w:p>
    <w:p w14:paraId="72263B5A"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Identif</w:t>
      </w:r>
      <w:r w:rsidR="00B74421">
        <w:rPr>
          <w:rFonts w:ascii="Times New Roman" w:eastAsia="Times New Roman" w:hAnsi="Times New Roman" w:cs="Times New Roman"/>
          <w:sz w:val="24"/>
          <w:szCs w:val="24"/>
          <w:lang w:eastAsia="en-IN"/>
        </w:rPr>
        <w:t xml:space="preserve">y the boogie wheel that needs </w:t>
      </w:r>
      <w:r w:rsidRPr="00151573">
        <w:rPr>
          <w:rFonts w:ascii="Times New Roman" w:eastAsia="Times New Roman" w:hAnsi="Times New Roman" w:cs="Times New Roman"/>
          <w:sz w:val="24"/>
          <w:szCs w:val="24"/>
          <w:lang w:eastAsia="en-IN"/>
        </w:rPr>
        <w:t>replacement.</w:t>
      </w:r>
    </w:p>
    <w:p w14:paraId="3FBFF0D8" w14:textId="77777777" w:rsidR="00A560E2" w:rsidRDefault="00DB4832"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Shift the pre lubricated Bo</w:t>
      </w:r>
      <w:r w:rsidR="00A76A03" w:rsidRPr="00151573">
        <w:rPr>
          <w:rFonts w:ascii="Times New Roman" w:eastAsia="Times New Roman" w:hAnsi="Times New Roman" w:cs="Times New Roman"/>
          <w:sz w:val="24"/>
          <w:szCs w:val="24"/>
          <w:lang w:eastAsia="en-IN"/>
        </w:rPr>
        <w:t>gie wheel</w:t>
      </w:r>
      <w:r w:rsidR="00A560E2">
        <w:rPr>
          <w:rFonts w:ascii="Times New Roman" w:eastAsia="Times New Roman" w:hAnsi="Times New Roman" w:cs="Times New Roman"/>
          <w:sz w:val="24"/>
          <w:szCs w:val="24"/>
          <w:lang w:eastAsia="en-IN"/>
        </w:rPr>
        <w:t xml:space="preserve"> – LHS / RHS as per the requirement near to the car</w:t>
      </w:r>
    </w:p>
    <w:p w14:paraId="41875FC4" w14:textId="77777777" w:rsidR="00A560E2" w:rsidRDefault="00A560E2"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Following will be parking location of HCM for respective replacement</w:t>
      </w:r>
    </w:p>
    <w:p w14:paraId="0171BF1E" w14:textId="77777777" w:rsidR="00A560E2" w:rsidRDefault="00A560E2" w:rsidP="00151573">
      <w:pPr>
        <w:pStyle w:val="ListParagraph"/>
        <w:numPr>
          <w:ilvl w:val="1"/>
          <w:numId w:val="4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Bogie Wheel – 3A : Oven no-1</w:t>
      </w:r>
    </w:p>
    <w:p w14:paraId="03BD9E5F" w14:textId="77777777" w:rsidR="00A560E2" w:rsidRDefault="00A560E2" w:rsidP="00A560E2">
      <w:pPr>
        <w:pStyle w:val="ListParagraph"/>
        <w:numPr>
          <w:ilvl w:val="1"/>
          <w:numId w:val="4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Bogie Wheel – 3B : Oven no-73(Door stand location)</w:t>
      </w:r>
    </w:p>
    <w:p w14:paraId="1C714608" w14:textId="77777777" w:rsidR="00A560E2" w:rsidRDefault="00A560E2" w:rsidP="00A560E2">
      <w:pPr>
        <w:pStyle w:val="ListParagraph"/>
        <w:numPr>
          <w:ilvl w:val="1"/>
          <w:numId w:val="4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Bogie Wheel – 4A : Oven no 3</w:t>
      </w:r>
    </w:p>
    <w:p w14:paraId="409863A0" w14:textId="77777777" w:rsidR="00A560E2" w:rsidRDefault="00A560E2" w:rsidP="00A560E2">
      <w:pPr>
        <w:pStyle w:val="ListParagraph"/>
        <w:numPr>
          <w:ilvl w:val="1"/>
          <w:numId w:val="4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Bogie Wheel – 4B : Oven no 72</w:t>
      </w:r>
    </w:p>
    <w:p w14:paraId="3132CCF3"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Tools and tackles required to be shifted at same area.</w:t>
      </w:r>
    </w:p>
    <w:p w14:paraId="04ED63F1"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Shut down of the HCM and DSL needs to be taken.</w:t>
      </w:r>
    </w:p>
    <w:p w14:paraId="221FC9FA"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Trained workmen should execute the job.</w:t>
      </w:r>
    </w:p>
    <w:p w14:paraId="389442DA"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 xml:space="preserve">The </w:t>
      </w:r>
      <w:r w:rsidR="00A560E2">
        <w:rPr>
          <w:rFonts w:ascii="Times New Roman" w:eastAsia="Times New Roman" w:hAnsi="Times New Roman" w:cs="Times New Roman"/>
          <w:sz w:val="24"/>
          <w:szCs w:val="24"/>
          <w:lang w:eastAsia="en-IN"/>
        </w:rPr>
        <w:t xml:space="preserve">adjacent chassis </w:t>
      </w:r>
      <w:r w:rsidRPr="00151573">
        <w:rPr>
          <w:rFonts w:ascii="Times New Roman" w:eastAsia="Times New Roman" w:hAnsi="Times New Roman" w:cs="Times New Roman"/>
          <w:sz w:val="24"/>
          <w:szCs w:val="24"/>
          <w:lang w:eastAsia="en-IN"/>
        </w:rPr>
        <w:t xml:space="preserve">structure of the car needs to </w:t>
      </w:r>
      <w:r w:rsidR="00A560E2">
        <w:rPr>
          <w:rFonts w:ascii="Times New Roman" w:eastAsia="Times New Roman" w:hAnsi="Times New Roman" w:cs="Times New Roman"/>
          <w:sz w:val="24"/>
          <w:szCs w:val="24"/>
          <w:lang w:eastAsia="en-IN"/>
        </w:rPr>
        <w:t xml:space="preserve">be </w:t>
      </w:r>
      <w:r w:rsidRPr="00151573">
        <w:rPr>
          <w:rFonts w:ascii="Times New Roman" w:eastAsia="Times New Roman" w:hAnsi="Times New Roman" w:cs="Times New Roman"/>
          <w:sz w:val="24"/>
          <w:szCs w:val="24"/>
          <w:lang w:eastAsia="en-IN"/>
        </w:rPr>
        <w:t>hydraulically lift</w:t>
      </w:r>
      <w:r w:rsidR="00A560E2">
        <w:rPr>
          <w:rFonts w:ascii="Times New Roman" w:eastAsia="Times New Roman" w:hAnsi="Times New Roman" w:cs="Times New Roman"/>
          <w:sz w:val="24"/>
          <w:szCs w:val="24"/>
          <w:lang w:eastAsia="en-IN"/>
        </w:rPr>
        <w:t>ed(around 50mm)</w:t>
      </w:r>
      <w:r w:rsidRPr="00151573">
        <w:rPr>
          <w:rFonts w:ascii="Times New Roman" w:eastAsia="Times New Roman" w:hAnsi="Times New Roman" w:cs="Times New Roman"/>
          <w:sz w:val="24"/>
          <w:szCs w:val="24"/>
          <w:lang w:eastAsia="en-IN"/>
        </w:rPr>
        <w:t xml:space="preserve"> with 150T</w:t>
      </w:r>
      <w:r w:rsidR="00300CEF">
        <w:rPr>
          <w:rFonts w:ascii="Times New Roman" w:eastAsia="Times New Roman" w:hAnsi="Times New Roman" w:cs="Times New Roman"/>
          <w:sz w:val="24"/>
          <w:szCs w:val="24"/>
          <w:lang w:eastAsia="en-IN"/>
        </w:rPr>
        <w:t xml:space="preserve"> Bar </w:t>
      </w:r>
      <w:r w:rsidR="00A560E2">
        <w:rPr>
          <w:rFonts w:ascii="Times New Roman" w:eastAsia="Times New Roman" w:hAnsi="Times New Roman" w:cs="Times New Roman"/>
          <w:sz w:val="24"/>
          <w:szCs w:val="24"/>
          <w:lang w:eastAsia="en-IN"/>
        </w:rPr>
        <w:t>x150mm</w:t>
      </w:r>
      <w:r w:rsidR="00300CEF">
        <w:rPr>
          <w:rFonts w:ascii="Times New Roman" w:eastAsia="Times New Roman" w:hAnsi="Times New Roman" w:cs="Times New Roman"/>
          <w:sz w:val="24"/>
          <w:szCs w:val="24"/>
          <w:lang w:eastAsia="en-IN"/>
        </w:rPr>
        <w:t xml:space="preserve"> stroke</w:t>
      </w:r>
      <w:r w:rsidRPr="00151573">
        <w:rPr>
          <w:rFonts w:ascii="Times New Roman" w:eastAsia="Times New Roman" w:hAnsi="Times New Roman" w:cs="Times New Roman"/>
          <w:sz w:val="24"/>
          <w:szCs w:val="24"/>
          <w:lang w:eastAsia="en-IN"/>
        </w:rPr>
        <w:t xml:space="preserve"> jack</w:t>
      </w:r>
      <w:r w:rsidR="00A560E2">
        <w:rPr>
          <w:rFonts w:ascii="Times New Roman" w:eastAsia="Times New Roman" w:hAnsi="Times New Roman" w:cs="Times New Roman"/>
          <w:sz w:val="24"/>
          <w:szCs w:val="24"/>
          <w:lang w:eastAsia="en-IN"/>
        </w:rPr>
        <w:t>-1 no</w:t>
      </w:r>
      <w:r w:rsidRPr="00151573">
        <w:rPr>
          <w:rFonts w:ascii="Times New Roman" w:eastAsia="Times New Roman" w:hAnsi="Times New Roman" w:cs="Times New Roman"/>
          <w:sz w:val="24"/>
          <w:szCs w:val="24"/>
          <w:lang w:eastAsia="en-IN"/>
        </w:rPr>
        <w:t xml:space="preserve"> </w:t>
      </w:r>
      <w:r w:rsidR="00A560E2">
        <w:rPr>
          <w:rFonts w:ascii="Times New Roman" w:eastAsia="Times New Roman" w:hAnsi="Times New Roman" w:cs="Times New Roman"/>
          <w:sz w:val="24"/>
          <w:szCs w:val="24"/>
          <w:lang w:eastAsia="en-IN"/>
        </w:rPr>
        <w:t>to free the B</w:t>
      </w:r>
      <w:r w:rsidRPr="00151573">
        <w:rPr>
          <w:rFonts w:ascii="Times New Roman" w:eastAsia="Times New Roman" w:hAnsi="Times New Roman" w:cs="Times New Roman"/>
          <w:sz w:val="24"/>
          <w:szCs w:val="24"/>
          <w:lang w:eastAsia="en-IN"/>
        </w:rPr>
        <w:t>ogie wheel</w:t>
      </w:r>
      <w:r w:rsidR="00A560E2">
        <w:rPr>
          <w:rFonts w:ascii="Times New Roman" w:eastAsia="Times New Roman" w:hAnsi="Times New Roman" w:cs="Times New Roman"/>
          <w:sz w:val="24"/>
          <w:szCs w:val="24"/>
          <w:lang w:eastAsia="en-IN"/>
        </w:rPr>
        <w:t>(Avoid contact with rail)</w:t>
      </w:r>
      <w:r w:rsidRPr="00151573">
        <w:rPr>
          <w:rFonts w:ascii="Times New Roman" w:eastAsia="Times New Roman" w:hAnsi="Times New Roman" w:cs="Times New Roman"/>
          <w:sz w:val="24"/>
          <w:szCs w:val="24"/>
          <w:lang w:eastAsia="en-IN"/>
        </w:rPr>
        <w:t xml:space="preserve"> for dismantling.</w:t>
      </w:r>
    </w:p>
    <w:p w14:paraId="2AD58687" w14:textId="77777777" w:rsidR="00A76A03" w:rsidRPr="00E10EBA"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E10EBA">
        <w:rPr>
          <w:rFonts w:ascii="Times New Roman" w:eastAsia="Times New Roman" w:hAnsi="Times New Roman" w:cs="Times New Roman"/>
          <w:sz w:val="24"/>
          <w:szCs w:val="24"/>
          <w:lang w:eastAsia="en-IN"/>
        </w:rPr>
        <w:t>Loosen the eight bolts(M16</w:t>
      </w:r>
      <w:r w:rsidR="00A560E2">
        <w:rPr>
          <w:rFonts w:ascii="Times New Roman" w:eastAsia="Times New Roman" w:hAnsi="Times New Roman" w:cs="Times New Roman"/>
          <w:sz w:val="24"/>
          <w:szCs w:val="24"/>
          <w:lang w:eastAsia="en-IN"/>
        </w:rPr>
        <w:t>x130 HT</w:t>
      </w:r>
      <w:r w:rsidRPr="00E10EBA">
        <w:rPr>
          <w:rFonts w:ascii="Times New Roman" w:eastAsia="Times New Roman" w:hAnsi="Times New Roman" w:cs="Times New Roman"/>
          <w:sz w:val="24"/>
          <w:szCs w:val="24"/>
          <w:lang w:eastAsia="en-IN"/>
        </w:rPr>
        <w:t xml:space="preserve"> bolts) and remove the packing above the bogie wheel</w:t>
      </w:r>
    </w:p>
    <w:p w14:paraId="5C96C102"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Hyd</w:t>
      </w:r>
      <w:r w:rsidR="00300CEF">
        <w:rPr>
          <w:rFonts w:ascii="Times New Roman" w:eastAsia="Times New Roman" w:hAnsi="Times New Roman" w:cs="Times New Roman"/>
          <w:sz w:val="24"/>
          <w:szCs w:val="24"/>
          <w:lang w:eastAsia="en-IN"/>
        </w:rPr>
        <w:t>raulic jack</w:t>
      </w:r>
      <w:r w:rsidRPr="00151573">
        <w:rPr>
          <w:rFonts w:ascii="Times New Roman" w:eastAsia="Times New Roman" w:hAnsi="Times New Roman" w:cs="Times New Roman"/>
          <w:sz w:val="24"/>
          <w:szCs w:val="24"/>
          <w:lang w:eastAsia="en-IN"/>
        </w:rPr>
        <w:t xml:space="preserve"> of 150 bar should be used by providing the metallic support below the jack cylinder.</w:t>
      </w:r>
    </w:p>
    <w:p w14:paraId="1E774D02" w14:textId="77777777" w:rsidR="00A76A03" w:rsidRPr="00151573" w:rsidRDefault="00A76A03" w:rsidP="00151573">
      <w:pPr>
        <w:pStyle w:val="ListParagraph"/>
        <w:numPr>
          <w:ilvl w:val="0"/>
          <w:numId w:val="45"/>
        </w:numPr>
        <w:spacing w:after="0" w:line="240" w:lineRule="auto"/>
        <w:jc w:val="both"/>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Remove the motor &amp; disconnect the cable if cable is short and cannot be kept on ground</w:t>
      </w:r>
      <w:r w:rsidR="00300CEF">
        <w:rPr>
          <w:rFonts w:ascii="Times New Roman" w:eastAsia="Times New Roman" w:hAnsi="Times New Roman" w:cs="Times New Roman"/>
          <w:sz w:val="24"/>
          <w:szCs w:val="24"/>
          <w:lang w:eastAsia="en-IN"/>
        </w:rPr>
        <w:t xml:space="preserve"> else keep it on HCM and secure it with rope</w:t>
      </w:r>
    </w:p>
    <w:p w14:paraId="61D2130D"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The wheel needs to be dismantled from the HCM structure</w:t>
      </w:r>
      <w:r w:rsidR="00300CEF">
        <w:rPr>
          <w:rFonts w:ascii="Times New Roman" w:eastAsia="Times New Roman" w:hAnsi="Times New Roman" w:cs="Times New Roman"/>
          <w:sz w:val="24"/>
          <w:szCs w:val="24"/>
          <w:lang w:eastAsia="en-IN"/>
        </w:rPr>
        <w:t xml:space="preserve"> by rolling on the rail supported on either sides by crew till it comes in reach of crane for hoisting</w:t>
      </w:r>
      <w:r w:rsidRPr="00151573">
        <w:rPr>
          <w:rFonts w:ascii="Times New Roman" w:eastAsia="Times New Roman" w:hAnsi="Times New Roman" w:cs="Times New Roman"/>
          <w:sz w:val="24"/>
          <w:szCs w:val="24"/>
          <w:lang w:eastAsia="en-IN"/>
        </w:rPr>
        <w:t>.</w:t>
      </w:r>
    </w:p>
    <w:p w14:paraId="5331C4F2"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 xml:space="preserve">The new boogie wheel needs to be shifted by means of </w:t>
      </w:r>
      <w:r w:rsidR="00300CEF">
        <w:rPr>
          <w:rFonts w:ascii="Times New Roman" w:eastAsia="Times New Roman" w:hAnsi="Times New Roman" w:cs="Times New Roman"/>
          <w:sz w:val="24"/>
          <w:szCs w:val="24"/>
          <w:lang w:eastAsia="en-IN"/>
        </w:rPr>
        <w:t>F-15</w:t>
      </w:r>
      <w:r w:rsidRPr="00151573">
        <w:rPr>
          <w:rFonts w:ascii="Times New Roman" w:eastAsia="Times New Roman" w:hAnsi="Times New Roman" w:cs="Times New Roman"/>
          <w:sz w:val="24"/>
          <w:szCs w:val="24"/>
          <w:lang w:eastAsia="en-IN"/>
        </w:rPr>
        <w:t xml:space="preserve"> crane on the respective rail</w:t>
      </w:r>
      <w:r w:rsidR="00300CEF">
        <w:rPr>
          <w:rFonts w:ascii="Times New Roman" w:eastAsia="Times New Roman" w:hAnsi="Times New Roman" w:cs="Times New Roman"/>
          <w:sz w:val="24"/>
          <w:szCs w:val="24"/>
          <w:lang w:eastAsia="en-IN"/>
        </w:rPr>
        <w:t xml:space="preserve"> &amp; then rolled to the position</w:t>
      </w:r>
      <w:r w:rsidRPr="00151573">
        <w:rPr>
          <w:rFonts w:ascii="Times New Roman" w:eastAsia="Times New Roman" w:hAnsi="Times New Roman" w:cs="Times New Roman"/>
          <w:sz w:val="24"/>
          <w:szCs w:val="24"/>
          <w:lang w:eastAsia="en-IN"/>
        </w:rPr>
        <w:t>.</w:t>
      </w:r>
    </w:p>
    <w:p w14:paraId="375D4EFB" w14:textId="77777777" w:rsidR="00A76A0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Replace the same with new one and assemble the same with adequate packing.</w:t>
      </w:r>
    </w:p>
    <w:p w14:paraId="11ABCF93" w14:textId="77777777" w:rsidR="00832B82" w:rsidRPr="00151573" w:rsidRDefault="00832B82"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Ensure all 8 bolts are freely going and not bent.</w:t>
      </w:r>
    </w:p>
    <w:p w14:paraId="0746EC75"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Further assemble the motor.</w:t>
      </w:r>
    </w:p>
    <w:p w14:paraId="46EA04DE"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Housekeeping needs be done at the area of repair bay by removing the tools, tackles and scrap.</w:t>
      </w:r>
    </w:p>
    <w:p w14:paraId="1AC9939D" w14:textId="77777777" w:rsidR="00A76A03" w:rsidRPr="00151573" w:rsidRDefault="00A76A03" w:rsidP="00151573">
      <w:pPr>
        <w:pStyle w:val="ListParagraph"/>
        <w:numPr>
          <w:ilvl w:val="0"/>
          <w:numId w:val="52"/>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Motor to be terminated for supply if removed</w:t>
      </w:r>
    </w:p>
    <w:p w14:paraId="4230B524" w14:textId="77777777" w:rsidR="00A76A03" w:rsidRPr="00BA08C7"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BA08C7">
        <w:rPr>
          <w:rFonts w:ascii="Times New Roman" w:eastAsia="Times New Roman" w:hAnsi="Times New Roman" w:cs="Times New Roman"/>
          <w:sz w:val="24"/>
          <w:szCs w:val="24"/>
          <w:lang w:eastAsia="en-IN"/>
        </w:rPr>
        <w:t xml:space="preserve">Fill the gearbox with Omala </w:t>
      </w:r>
      <w:r w:rsidR="00832B82">
        <w:rPr>
          <w:rFonts w:ascii="Times New Roman" w:eastAsia="Times New Roman" w:hAnsi="Times New Roman" w:cs="Times New Roman"/>
          <w:sz w:val="24"/>
          <w:szCs w:val="24"/>
          <w:lang w:eastAsia="en-IN"/>
        </w:rPr>
        <w:t>3</w:t>
      </w:r>
      <w:r w:rsidRPr="00BA08C7">
        <w:rPr>
          <w:rFonts w:ascii="Times New Roman" w:eastAsia="Times New Roman" w:hAnsi="Times New Roman" w:cs="Times New Roman"/>
          <w:sz w:val="24"/>
          <w:szCs w:val="24"/>
          <w:lang w:eastAsia="en-IN"/>
        </w:rPr>
        <w:t>20 oil</w:t>
      </w:r>
      <w:r w:rsidR="00832B82">
        <w:rPr>
          <w:rFonts w:ascii="Times New Roman" w:eastAsia="Times New Roman" w:hAnsi="Times New Roman" w:cs="Times New Roman"/>
          <w:sz w:val="24"/>
          <w:szCs w:val="24"/>
          <w:lang w:eastAsia="en-IN"/>
        </w:rPr>
        <w:t xml:space="preserve"> if not prefilled</w:t>
      </w:r>
    </w:p>
    <w:p w14:paraId="61A20E60"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Shut downs to be released as per Standard procedure.</w:t>
      </w:r>
    </w:p>
    <w:p w14:paraId="210E7316"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151573">
        <w:rPr>
          <w:rFonts w:ascii="Times New Roman" w:eastAsia="Times New Roman" w:hAnsi="Times New Roman" w:cs="Times New Roman"/>
          <w:sz w:val="24"/>
          <w:szCs w:val="24"/>
          <w:lang w:eastAsia="en-IN"/>
        </w:rPr>
        <w:t>Trials to be taken, Check for the wheel movement, check for any odd noise.</w:t>
      </w:r>
    </w:p>
    <w:p w14:paraId="4261D049" w14:textId="77777777" w:rsidR="00A76A03" w:rsidRPr="00151573" w:rsidRDefault="00A76A03" w:rsidP="00151573">
      <w:pPr>
        <w:pStyle w:val="ListParagraph"/>
        <w:numPr>
          <w:ilvl w:val="0"/>
          <w:numId w:val="45"/>
        </w:numPr>
        <w:spacing w:after="0" w:line="240" w:lineRule="auto"/>
        <w:rPr>
          <w:rFonts w:ascii="Times New Roman" w:eastAsia="Times New Roman" w:hAnsi="Times New Roman" w:cs="Times New Roman"/>
          <w:sz w:val="24"/>
          <w:szCs w:val="24"/>
        </w:rPr>
      </w:pPr>
      <w:r w:rsidRPr="00151573">
        <w:rPr>
          <w:rFonts w:ascii="Times New Roman" w:eastAsia="Times New Roman" w:hAnsi="Times New Roman" w:cs="Times New Roman"/>
          <w:sz w:val="24"/>
          <w:szCs w:val="24"/>
          <w:lang w:eastAsia="en-IN"/>
        </w:rPr>
        <w:t>Hand over the equipment for the operation department for starting the production once the equipment operation found healthy.</w:t>
      </w:r>
    </w:p>
    <w:p w14:paraId="3D804A53" w14:textId="77777777" w:rsidR="00A76A03" w:rsidRDefault="00A76A03" w:rsidP="00151573">
      <w:pPr>
        <w:pStyle w:val="ListParagraph"/>
        <w:numPr>
          <w:ilvl w:val="0"/>
          <w:numId w:val="45"/>
        </w:numPr>
        <w:spacing w:after="0" w:line="240" w:lineRule="auto"/>
        <w:rPr>
          <w:rFonts w:ascii="Times New Roman" w:eastAsia="Times New Roman" w:hAnsi="Times New Roman" w:cs="Times New Roman"/>
          <w:sz w:val="24"/>
          <w:szCs w:val="24"/>
        </w:rPr>
      </w:pPr>
      <w:r w:rsidRPr="00151573">
        <w:rPr>
          <w:rFonts w:ascii="Times New Roman" w:eastAsia="Times New Roman" w:hAnsi="Times New Roman" w:cs="Times New Roman"/>
          <w:sz w:val="24"/>
          <w:szCs w:val="24"/>
        </w:rPr>
        <w:t>Close the work permit of the activity from the respective shift in charge and User department.</w:t>
      </w:r>
    </w:p>
    <w:p w14:paraId="7DB028C4" w14:textId="77777777" w:rsidR="00835B53" w:rsidRDefault="00835B53" w:rsidP="00151573">
      <w:pPr>
        <w:pStyle w:val="ListParagraph"/>
        <w:spacing w:after="0" w:line="240" w:lineRule="auto"/>
        <w:ind w:left="1440"/>
        <w:rPr>
          <w:rFonts w:ascii="Times New Roman" w:eastAsia="Times New Roman" w:hAnsi="Times New Roman" w:cs="Times New Roman"/>
          <w:sz w:val="24"/>
          <w:szCs w:val="24"/>
        </w:rPr>
      </w:pPr>
    </w:p>
    <w:p w14:paraId="6A18E681" w14:textId="77777777" w:rsidR="00911CEB" w:rsidRDefault="00911CEB" w:rsidP="00151573">
      <w:pPr>
        <w:ind w:firstLine="720"/>
        <w:rPr>
          <w:rFonts w:ascii="Times New Roman" w:hAnsi="Times New Roman" w:cs="Times New Roman"/>
          <w:b/>
          <w:sz w:val="24"/>
          <w:szCs w:val="24"/>
        </w:rPr>
      </w:pPr>
    </w:p>
    <w:p w14:paraId="584FD414" w14:textId="77777777" w:rsidR="004E577C" w:rsidRDefault="004E577C" w:rsidP="00151573">
      <w:pPr>
        <w:ind w:firstLine="720"/>
        <w:rPr>
          <w:rFonts w:ascii="Times New Roman" w:hAnsi="Times New Roman" w:cs="Times New Roman"/>
          <w:b/>
          <w:sz w:val="24"/>
          <w:szCs w:val="24"/>
        </w:rPr>
      </w:pPr>
      <w:r w:rsidRPr="005B0CF2">
        <w:rPr>
          <w:rFonts w:ascii="Times New Roman" w:hAnsi="Times New Roman" w:cs="Times New Roman"/>
          <w:b/>
          <w:sz w:val="24"/>
          <w:szCs w:val="24"/>
        </w:rPr>
        <w:lastRenderedPageBreak/>
        <w:t xml:space="preserve">Activity No </w:t>
      </w:r>
      <w:r>
        <w:rPr>
          <w:rFonts w:ascii="Times New Roman" w:hAnsi="Times New Roman" w:cs="Times New Roman"/>
          <w:b/>
          <w:sz w:val="24"/>
          <w:szCs w:val="24"/>
        </w:rPr>
        <w:t xml:space="preserve">6 </w:t>
      </w:r>
      <w:r w:rsidRPr="005B0CF2">
        <w:rPr>
          <w:rFonts w:ascii="Times New Roman" w:hAnsi="Times New Roman" w:cs="Times New Roman"/>
          <w:b/>
          <w:sz w:val="24"/>
          <w:szCs w:val="24"/>
        </w:rPr>
        <w:t>:</w:t>
      </w:r>
      <w:r>
        <w:rPr>
          <w:rFonts w:ascii="Times New Roman" w:hAnsi="Times New Roman" w:cs="Times New Roman"/>
          <w:b/>
          <w:sz w:val="24"/>
          <w:szCs w:val="24"/>
        </w:rPr>
        <w:t xml:space="preserve"> </w:t>
      </w:r>
      <w:r w:rsidRPr="005B0CF2">
        <w:rPr>
          <w:rFonts w:ascii="Times New Roman" w:hAnsi="Times New Roman" w:cs="Times New Roman"/>
          <w:b/>
          <w:sz w:val="24"/>
          <w:szCs w:val="24"/>
        </w:rPr>
        <w:t>Door Handler replacement</w:t>
      </w:r>
      <w:r>
        <w:rPr>
          <w:rFonts w:ascii="Times New Roman" w:hAnsi="Times New Roman" w:cs="Times New Roman"/>
          <w:b/>
          <w:sz w:val="24"/>
          <w:szCs w:val="24"/>
        </w:rPr>
        <w:t xml:space="preserve"> – </w:t>
      </w:r>
      <w:r w:rsidRPr="005B0CF2">
        <w:rPr>
          <w:rFonts w:ascii="Times New Roman" w:hAnsi="Times New Roman" w:cs="Times New Roman"/>
          <w:b/>
          <w:sz w:val="24"/>
          <w:szCs w:val="24"/>
        </w:rPr>
        <w:t>HCM</w:t>
      </w:r>
    </w:p>
    <w:p w14:paraId="0987EEB7" w14:textId="77777777" w:rsidR="004E577C" w:rsidRDefault="004E577C" w:rsidP="004E577C">
      <w:pPr>
        <w:pStyle w:val="ListParagraph"/>
        <w:numPr>
          <w:ilvl w:val="0"/>
          <w:numId w:val="55"/>
        </w:numPr>
        <w:jc w:val="both"/>
        <w:rPr>
          <w:rFonts w:ascii="Times New Roman" w:eastAsia="Times New Roman" w:hAnsi="Times New Roman" w:cs="Times New Roman"/>
          <w:sz w:val="24"/>
          <w:szCs w:val="24"/>
        </w:rPr>
      </w:pPr>
      <w:r w:rsidRPr="00E72F0D">
        <w:rPr>
          <w:rFonts w:ascii="Times New Roman" w:eastAsia="Times New Roman" w:hAnsi="Times New Roman" w:cs="Times New Roman"/>
          <w:sz w:val="24"/>
          <w:szCs w:val="24"/>
        </w:rPr>
        <w:t>P</w:t>
      </w:r>
      <w:r>
        <w:rPr>
          <w:rFonts w:ascii="Times New Roman" w:eastAsia="Times New Roman" w:hAnsi="Times New Roman" w:cs="Times New Roman"/>
          <w:sz w:val="24"/>
          <w:szCs w:val="24"/>
        </w:rPr>
        <w:t>osition</w:t>
      </w:r>
      <w:r w:rsidRPr="00E72F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&amp; align </w:t>
      </w:r>
      <w:r w:rsidRPr="00E72F0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machine near Oven no-1 at extreme position without touching the end stopper</w:t>
      </w:r>
    </w:p>
    <w:p w14:paraId="3EDDA817" w14:textId="77777777" w:rsidR="004E577C" w:rsidRDefault="004E577C" w:rsidP="004E577C">
      <w:pPr>
        <w:pStyle w:val="ListParagraph"/>
        <w:numPr>
          <w:ilvl w:val="0"/>
          <w:numId w:val="5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the door handler and rest it on forward/reverse bottom winkle roller guides</w:t>
      </w:r>
    </w:p>
    <w:p w14:paraId="58864A61" w14:textId="77777777" w:rsidR="004E577C" w:rsidRDefault="004E577C" w:rsidP="004E577C">
      <w:pPr>
        <w:pStyle w:val="ListParagraph"/>
        <w:numPr>
          <w:ilvl w:val="0"/>
          <w:numId w:val="5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electrical shutdown of HCM &amp; HCM-DSL &amp; work permit for the job.</w:t>
      </w:r>
    </w:p>
    <w:p w14:paraId="32E044C7" w14:textId="77777777" w:rsidR="004E577C" w:rsidRDefault="004E577C" w:rsidP="004E577C">
      <w:pPr>
        <w:pStyle w:val="ListParagraph"/>
        <w:numPr>
          <w:ilvl w:val="0"/>
          <w:numId w:val="5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Adequate cooling of car to be done with water to the satisfaction of requesting engineer</w:t>
      </w:r>
    </w:p>
    <w:p w14:paraId="60BB6274" w14:textId="77777777" w:rsidR="004E577C" w:rsidRDefault="004E577C" w:rsidP="004E577C">
      <w:pPr>
        <w:pStyle w:val="ListParagraph"/>
        <w:numPr>
          <w:ilvl w:val="0"/>
          <w:numId w:val="5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Cover the oven door on HCM side with ceramic wool to reduce heat transfer towards HCM</w:t>
      </w:r>
    </w:p>
    <w:p w14:paraId="0FBCE604" w14:textId="77777777" w:rsidR="004E577C" w:rsidRDefault="004E577C" w:rsidP="004E577C">
      <w:pPr>
        <w:pStyle w:val="ListParagraph"/>
        <w:numPr>
          <w:ilvl w:val="0"/>
          <w:numId w:val="5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120T crane adjacent and parallel to the HCM for dismantling of door handler &amp; associated hydraulic cylinders</w:t>
      </w:r>
    </w:p>
    <w:p w14:paraId="5CD0F42E" w14:textId="77777777" w:rsidR="004E577C" w:rsidRDefault="004E577C" w:rsidP="004E577C">
      <w:pPr>
        <w:pStyle w:val="ListParagraph"/>
        <w:numPr>
          <w:ilvl w:val="0"/>
          <w:numId w:val="5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Appropriately mark the location of bottom winkle roller guides before dismantling, do not remove/disturb the top Forward/Reverse winkle roller guide(To be kept as reference)</w:t>
      </w:r>
    </w:p>
    <w:p w14:paraId="5734628D" w14:textId="77777777" w:rsidR="004E577C" w:rsidRDefault="004E577C" w:rsidP="004E577C">
      <w:pPr>
        <w:pStyle w:val="ListParagraph"/>
        <w:numPr>
          <w:ilvl w:val="0"/>
          <w:numId w:val="55"/>
        </w:numPr>
        <w:jc w:val="both"/>
        <w:rPr>
          <w:rFonts w:ascii="Times New Roman" w:eastAsia="Times New Roman" w:hAnsi="Times New Roman" w:cs="Times New Roman"/>
          <w:sz w:val="24"/>
          <w:szCs w:val="24"/>
        </w:rPr>
      </w:pPr>
      <w:r w:rsidRPr="00BF3829">
        <w:rPr>
          <w:rFonts w:ascii="Times New Roman" w:eastAsia="Times New Roman" w:hAnsi="Times New Roman" w:cs="Times New Roman"/>
          <w:sz w:val="24"/>
          <w:szCs w:val="24"/>
        </w:rPr>
        <w:t>Arrange to get SSI cables disconnected for Door han</w:t>
      </w:r>
      <w:r>
        <w:rPr>
          <w:rFonts w:ascii="Times New Roman" w:eastAsia="Times New Roman" w:hAnsi="Times New Roman" w:cs="Times New Roman"/>
          <w:sz w:val="24"/>
          <w:szCs w:val="24"/>
        </w:rPr>
        <w:t>dler cylinders- 4 nos through Electrical department</w:t>
      </w:r>
    </w:p>
    <w:p w14:paraId="0FB58CE6" w14:textId="77777777" w:rsidR="004E577C" w:rsidRPr="00BF3829" w:rsidRDefault="004E577C" w:rsidP="004E577C">
      <w:pPr>
        <w:pStyle w:val="ListParagraph"/>
        <w:numPr>
          <w:ilvl w:val="0"/>
          <w:numId w:val="55"/>
        </w:numPr>
        <w:jc w:val="both"/>
        <w:rPr>
          <w:rFonts w:ascii="Times New Roman" w:eastAsia="Times New Roman" w:hAnsi="Times New Roman" w:cs="Times New Roman"/>
          <w:sz w:val="24"/>
          <w:szCs w:val="24"/>
        </w:rPr>
      </w:pPr>
      <w:r w:rsidRPr="00BF3829">
        <w:rPr>
          <w:rFonts w:ascii="Times New Roman" w:eastAsia="Times New Roman" w:hAnsi="Times New Roman" w:cs="Times New Roman"/>
          <w:sz w:val="24"/>
          <w:szCs w:val="24"/>
        </w:rPr>
        <w:t>Remove the vertical hydraulic cylinders one after another, then remove horizontal hydraulic cylinders, then door handler structure &amp; winkle roller (WR)bottom guides with help of crane.</w:t>
      </w:r>
    </w:p>
    <w:p w14:paraId="42EB0695" w14:textId="77777777" w:rsidR="004E577C" w:rsidRDefault="004E577C" w:rsidP="004E577C">
      <w:pPr>
        <w:pStyle w:val="ListParagraph"/>
        <w:numPr>
          <w:ilvl w:val="0"/>
          <w:numId w:val="5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hydraulic hoses loose end to be covered with cotton cloth to avoid contamination</w:t>
      </w:r>
    </w:p>
    <w:p w14:paraId="4D68505B" w14:textId="77777777" w:rsidR="004E577C" w:rsidRDefault="004E577C" w:rsidP="004E577C">
      <w:pPr>
        <w:pStyle w:val="ListParagraph"/>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Clean and carry out surface preparation of removed bottom guides</w:t>
      </w:r>
    </w:p>
    <w:p w14:paraId="35DF7ED0" w14:textId="77777777" w:rsidR="004E577C" w:rsidRDefault="004E577C" w:rsidP="004E577C">
      <w:pPr>
        <w:pStyle w:val="ListParagraph"/>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the new door handler structure in position after fixing one bottom WR guide. Then install the other bottom WR guide.</w:t>
      </w:r>
    </w:p>
    <w:p w14:paraId="5A10BD8A" w14:textId="77777777" w:rsidR="004E577C" w:rsidRDefault="004E577C" w:rsidP="004E577C">
      <w:pPr>
        <w:pStyle w:val="ListParagraph"/>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the forward/Reverse cylinder-2 nos and connect the clevis to door handler fork.</w:t>
      </w:r>
    </w:p>
    <w:p w14:paraId="4F443804" w14:textId="77777777" w:rsidR="004E577C" w:rsidRDefault="004E577C" w:rsidP="004E577C">
      <w:pPr>
        <w:pStyle w:val="ListParagraph"/>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the Lifting/lowering cylinder-2 nos and connect the clevis to door handler fork.</w:t>
      </w:r>
    </w:p>
    <w:p w14:paraId="0725C5FA" w14:textId="77777777" w:rsidR="004E577C" w:rsidRDefault="004E577C" w:rsidP="004E577C">
      <w:pPr>
        <w:pStyle w:val="ListParagraph"/>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hydraulic hoses to respective cylinders and restore SSI cable connections to cylinders.</w:t>
      </w:r>
    </w:p>
    <w:p w14:paraId="4F28B719" w14:textId="77777777" w:rsidR="004E577C" w:rsidRDefault="004E577C" w:rsidP="004E577C">
      <w:pPr>
        <w:pStyle w:val="ListParagraph"/>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for center line of door handler &amp; chassis. </w:t>
      </w:r>
    </w:p>
    <w:p w14:paraId="68052B85" w14:textId="77777777" w:rsidR="004E577C" w:rsidRDefault="004E577C" w:rsidP="004E577C">
      <w:pPr>
        <w:pStyle w:val="ListParagraph"/>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carry out full welding of bottom WR guides, to be done after cold trials</w:t>
      </w:r>
    </w:p>
    <w:p w14:paraId="29638DAC" w14:textId="77777777" w:rsidR="004E577C" w:rsidRDefault="004E577C" w:rsidP="004E577C">
      <w:pPr>
        <w:pStyle w:val="ListParagraph"/>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lubrication of WR guides, Winkle roller</w:t>
      </w:r>
    </w:p>
    <w:p w14:paraId="6B3EB8BA" w14:textId="77777777" w:rsidR="004E577C" w:rsidRDefault="004E577C" w:rsidP="004E577C">
      <w:pPr>
        <w:pStyle w:val="ListParagraph"/>
        <w:numPr>
          <w:ilvl w:val="0"/>
          <w:numId w:val="55"/>
        </w:numPr>
        <w:rPr>
          <w:rFonts w:ascii="Times New Roman" w:eastAsia="Times New Roman" w:hAnsi="Times New Roman" w:cs="Times New Roman"/>
          <w:sz w:val="24"/>
          <w:szCs w:val="24"/>
        </w:rPr>
      </w:pPr>
      <w:r w:rsidRPr="00BF3829">
        <w:rPr>
          <w:rFonts w:ascii="Times New Roman" w:eastAsia="Times New Roman" w:hAnsi="Times New Roman" w:cs="Times New Roman"/>
          <w:sz w:val="24"/>
          <w:szCs w:val="24"/>
        </w:rPr>
        <w:t xml:space="preserve">Clear electrical shutdown </w:t>
      </w:r>
      <w:r>
        <w:rPr>
          <w:rFonts w:ascii="Times New Roman" w:eastAsia="Times New Roman" w:hAnsi="Times New Roman" w:cs="Times New Roman"/>
          <w:sz w:val="24"/>
          <w:szCs w:val="24"/>
        </w:rPr>
        <w:t>temporarily for trials</w:t>
      </w:r>
    </w:p>
    <w:p w14:paraId="6041AF14" w14:textId="77777777" w:rsidR="004E577C" w:rsidRPr="00BF3829" w:rsidRDefault="004E577C" w:rsidP="004E577C">
      <w:pPr>
        <w:pStyle w:val="ListParagraph"/>
        <w:numPr>
          <w:ilvl w:val="0"/>
          <w:numId w:val="55"/>
        </w:numPr>
        <w:rPr>
          <w:rFonts w:ascii="Times New Roman" w:eastAsia="Times New Roman" w:hAnsi="Times New Roman" w:cs="Times New Roman"/>
          <w:sz w:val="24"/>
          <w:szCs w:val="24"/>
        </w:rPr>
      </w:pPr>
      <w:r w:rsidRPr="00BF3829">
        <w:rPr>
          <w:rFonts w:ascii="Times New Roman" w:eastAsia="Times New Roman" w:hAnsi="Times New Roman" w:cs="Times New Roman"/>
          <w:sz w:val="24"/>
          <w:szCs w:val="24"/>
        </w:rPr>
        <w:t>Take trials of door handler without door and check for smooth movement</w:t>
      </w:r>
    </w:p>
    <w:p w14:paraId="52E687AD" w14:textId="77777777" w:rsidR="004E577C" w:rsidRDefault="004E577C" w:rsidP="004E577C">
      <w:pPr>
        <w:pStyle w:val="ListParagraph"/>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full welding of guides and then take trial of door handler in auto mode with door opening &amp; closing operation under close supervision in presence of Operations &amp; Electrical department</w:t>
      </w:r>
    </w:p>
    <w:p w14:paraId="70EFE9E3" w14:textId="77777777" w:rsidR="00F324D9" w:rsidRDefault="004E577C" w:rsidP="00151573">
      <w:pPr>
        <w:pStyle w:val="ListParagraph"/>
        <w:numPr>
          <w:ilvl w:val="0"/>
          <w:numId w:val="55"/>
        </w:numPr>
        <w:rPr>
          <w:rFonts w:ascii="Times New Roman" w:eastAsia="Times New Roman" w:hAnsi="Times New Roman" w:cs="Times New Roman"/>
          <w:sz w:val="24"/>
          <w:szCs w:val="24"/>
        </w:rPr>
      </w:pPr>
      <w:r w:rsidRPr="00BF3829">
        <w:rPr>
          <w:rFonts w:ascii="Times New Roman" w:eastAsia="Times New Roman" w:hAnsi="Times New Roman" w:cs="Times New Roman"/>
          <w:sz w:val="24"/>
          <w:szCs w:val="24"/>
        </w:rPr>
        <w:t>Clear e</w:t>
      </w:r>
      <w:r>
        <w:rPr>
          <w:rFonts w:ascii="Times New Roman" w:eastAsia="Times New Roman" w:hAnsi="Times New Roman" w:cs="Times New Roman"/>
          <w:sz w:val="24"/>
          <w:szCs w:val="24"/>
        </w:rPr>
        <w:t xml:space="preserve">lectrical shutdown &amp; </w:t>
      </w:r>
      <w:r w:rsidRPr="00BF3829">
        <w:rPr>
          <w:rFonts w:ascii="Times New Roman" w:eastAsia="Times New Roman" w:hAnsi="Times New Roman" w:cs="Times New Roman"/>
          <w:sz w:val="24"/>
          <w:szCs w:val="24"/>
        </w:rPr>
        <w:t>Clear work permit</w:t>
      </w:r>
    </w:p>
    <w:p w14:paraId="3EEC94D6" w14:textId="77777777" w:rsidR="00911CEB" w:rsidRPr="005B0CF2" w:rsidRDefault="00911CEB" w:rsidP="00151573">
      <w:pPr>
        <w:ind w:firstLine="720"/>
        <w:rPr>
          <w:rFonts w:ascii="Times New Roman" w:eastAsia="Times New Roman" w:hAnsi="Times New Roman" w:cs="Times New Roman"/>
          <w:sz w:val="24"/>
          <w:szCs w:val="24"/>
          <w:lang w:eastAsia="en-IN"/>
        </w:rPr>
      </w:pPr>
      <w:r w:rsidRPr="00151573">
        <w:rPr>
          <w:rFonts w:ascii="Times New Roman" w:hAnsi="Times New Roman" w:cs="Times New Roman"/>
          <w:b/>
          <w:sz w:val="24"/>
          <w:szCs w:val="24"/>
        </w:rPr>
        <w:t>Activity</w:t>
      </w:r>
      <w:r>
        <w:rPr>
          <w:rFonts w:ascii="Times New Roman" w:eastAsia="Times New Roman" w:hAnsi="Times New Roman" w:cs="Times New Roman"/>
          <w:b/>
          <w:bCs/>
          <w:sz w:val="24"/>
          <w:szCs w:val="24"/>
          <w:lang w:eastAsia="en-IN"/>
        </w:rPr>
        <w:t xml:space="preserve"> No 7 : Replacement</w:t>
      </w:r>
      <w:r w:rsidRPr="005B0CF2">
        <w:rPr>
          <w:rFonts w:ascii="Times New Roman" w:eastAsia="Times New Roman" w:hAnsi="Times New Roman" w:cs="Times New Roman"/>
          <w:b/>
          <w:bCs/>
          <w:sz w:val="24"/>
          <w:szCs w:val="24"/>
          <w:lang w:eastAsia="en-IN"/>
        </w:rPr>
        <w:t xml:space="preserve"> of Hot Coke Machine Tray cylinder hose .</w:t>
      </w:r>
    </w:p>
    <w:p w14:paraId="1516BAD3" w14:textId="77777777" w:rsidR="00911CEB" w:rsidRPr="005B0CF2" w:rsidRDefault="00911CEB" w:rsidP="00911CEB">
      <w:pPr>
        <w:pStyle w:val="ListParagraph"/>
        <w:numPr>
          <w:ilvl w:val="0"/>
          <w:numId w:val="57"/>
        </w:numPr>
        <w:jc w:val="both"/>
        <w:rPr>
          <w:rFonts w:ascii="Times New Roman" w:eastAsia="Times New Roman" w:hAnsi="Times New Roman" w:cs="Times New Roman"/>
          <w:sz w:val="24"/>
          <w:szCs w:val="24"/>
        </w:rPr>
      </w:pPr>
      <w:r w:rsidRPr="005B0CF2">
        <w:rPr>
          <w:rFonts w:ascii="Times New Roman" w:eastAsia="Times New Roman" w:hAnsi="Times New Roman" w:cs="Times New Roman"/>
          <w:sz w:val="24"/>
          <w:szCs w:val="24"/>
        </w:rPr>
        <w:t>Position the Machine in the repair bay /between oven no-36 &amp; 37 .</w:t>
      </w:r>
    </w:p>
    <w:p w14:paraId="2409E567" w14:textId="77777777" w:rsidR="00911CEB" w:rsidRPr="005B0CF2" w:rsidRDefault="00911CEB" w:rsidP="00911CEB">
      <w:pPr>
        <w:pStyle w:val="ListParagraph"/>
        <w:numPr>
          <w:ilvl w:val="0"/>
          <w:numId w:val="57"/>
        </w:numPr>
        <w:jc w:val="both"/>
        <w:rPr>
          <w:rFonts w:ascii="Times New Roman" w:eastAsia="Times New Roman" w:hAnsi="Times New Roman" w:cs="Times New Roman"/>
          <w:sz w:val="24"/>
          <w:szCs w:val="24"/>
        </w:rPr>
      </w:pPr>
      <w:r w:rsidRPr="005B0CF2">
        <w:rPr>
          <w:rFonts w:ascii="Times New Roman" w:eastAsia="Times New Roman" w:hAnsi="Times New Roman" w:cs="Times New Roman"/>
          <w:sz w:val="24"/>
          <w:szCs w:val="24"/>
        </w:rPr>
        <w:t>Take electrical shutdown</w:t>
      </w:r>
    </w:p>
    <w:p w14:paraId="2AB27577" w14:textId="77777777" w:rsidR="00911CEB" w:rsidRPr="005B0CF2" w:rsidRDefault="00911CEB" w:rsidP="00911CEB">
      <w:pPr>
        <w:pStyle w:val="ListParagraph"/>
        <w:numPr>
          <w:ilvl w:val="0"/>
          <w:numId w:val="57"/>
        </w:numPr>
        <w:jc w:val="both"/>
        <w:rPr>
          <w:rFonts w:ascii="Times New Roman" w:eastAsia="Times New Roman" w:hAnsi="Times New Roman" w:cs="Times New Roman"/>
          <w:sz w:val="24"/>
          <w:szCs w:val="24"/>
        </w:rPr>
      </w:pPr>
      <w:r w:rsidRPr="005B0CF2">
        <w:rPr>
          <w:rFonts w:ascii="Times New Roman" w:eastAsia="Times New Roman" w:hAnsi="Times New Roman" w:cs="Times New Roman"/>
          <w:sz w:val="24"/>
          <w:szCs w:val="24"/>
        </w:rPr>
        <w:t>Close the Shut off valve</w:t>
      </w:r>
      <w:r>
        <w:rPr>
          <w:rFonts w:ascii="Times New Roman" w:eastAsia="Times New Roman" w:hAnsi="Times New Roman" w:cs="Times New Roman"/>
          <w:sz w:val="24"/>
          <w:szCs w:val="24"/>
        </w:rPr>
        <w:t xml:space="preserve"> below the tray near to tray cylinder</w:t>
      </w:r>
      <w:r w:rsidRPr="005B0CF2">
        <w:rPr>
          <w:rFonts w:ascii="Times New Roman" w:eastAsia="Times New Roman" w:hAnsi="Times New Roman" w:cs="Times New Roman"/>
          <w:sz w:val="24"/>
          <w:szCs w:val="24"/>
        </w:rPr>
        <w:t>.</w:t>
      </w:r>
    </w:p>
    <w:p w14:paraId="1B510FEE" w14:textId="77777777" w:rsidR="00911CEB" w:rsidRPr="005B0CF2" w:rsidRDefault="00911CEB" w:rsidP="00911CEB">
      <w:pPr>
        <w:pStyle w:val="ListParagraph"/>
        <w:numPr>
          <w:ilvl w:val="0"/>
          <w:numId w:val="57"/>
        </w:numPr>
        <w:jc w:val="both"/>
        <w:rPr>
          <w:rFonts w:ascii="Times New Roman" w:eastAsia="Times New Roman" w:hAnsi="Times New Roman" w:cs="Times New Roman"/>
          <w:sz w:val="24"/>
          <w:szCs w:val="24"/>
        </w:rPr>
      </w:pPr>
      <w:r w:rsidRPr="005B0CF2">
        <w:rPr>
          <w:rFonts w:ascii="Times New Roman" w:eastAsia="Times New Roman" w:hAnsi="Times New Roman" w:cs="Times New Roman"/>
          <w:sz w:val="24"/>
          <w:szCs w:val="24"/>
        </w:rPr>
        <w:t>Remove the hose pipe, Ensure that the spillage oil is collected in the container.</w:t>
      </w:r>
    </w:p>
    <w:p w14:paraId="0FDCCBB2" w14:textId="77777777" w:rsidR="00911CEB" w:rsidRPr="005B0CF2" w:rsidRDefault="00911CEB" w:rsidP="00911CEB">
      <w:pPr>
        <w:pStyle w:val="ListParagraph"/>
        <w:numPr>
          <w:ilvl w:val="0"/>
          <w:numId w:val="57"/>
        </w:numPr>
        <w:jc w:val="both"/>
        <w:rPr>
          <w:rFonts w:ascii="Times New Roman" w:eastAsia="Times New Roman" w:hAnsi="Times New Roman" w:cs="Times New Roman"/>
          <w:sz w:val="24"/>
          <w:szCs w:val="24"/>
        </w:rPr>
      </w:pPr>
      <w:r w:rsidRPr="005B0CF2">
        <w:rPr>
          <w:rFonts w:ascii="Times New Roman" w:eastAsia="Times New Roman" w:hAnsi="Times New Roman" w:cs="Times New Roman"/>
          <w:sz w:val="24"/>
          <w:szCs w:val="24"/>
        </w:rPr>
        <w:t>Replace the hose.</w:t>
      </w:r>
    </w:p>
    <w:p w14:paraId="247F21EA" w14:textId="77777777" w:rsidR="00911CEB" w:rsidRPr="005B0CF2" w:rsidRDefault="00911CEB" w:rsidP="00911CEB">
      <w:pPr>
        <w:pStyle w:val="ListParagraph"/>
        <w:numPr>
          <w:ilvl w:val="0"/>
          <w:numId w:val="57"/>
        </w:numPr>
        <w:jc w:val="both"/>
        <w:rPr>
          <w:rFonts w:ascii="Times New Roman" w:eastAsia="Times New Roman" w:hAnsi="Times New Roman" w:cs="Times New Roman"/>
          <w:sz w:val="24"/>
          <w:szCs w:val="24"/>
        </w:rPr>
      </w:pPr>
      <w:r w:rsidRPr="005B0CF2">
        <w:rPr>
          <w:rFonts w:ascii="Times New Roman" w:eastAsia="Times New Roman" w:hAnsi="Times New Roman" w:cs="Times New Roman"/>
          <w:sz w:val="24"/>
          <w:szCs w:val="24"/>
        </w:rPr>
        <w:t>Clear the electrical shutdown</w:t>
      </w:r>
    </w:p>
    <w:p w14:paraId="3C44D4F7" w14:textId="77777777" w:rsidR="00911CEB" w:rsidRPr="005B0CF2" w:rsidRDefault="00911CEB" w:rsidP="00911CEB">
      <w:pPr>
        <w:pStyle w:val="ListParagraph"/>
        <w:numPr>
          <w:ilvl w:val="0"/>
          <w:numId w:val="57"/>
        </w:numPr>
        <w:jc w:val="both"/>
        <w:rPr>
          <w:rFonts w:ascii="Times New Roman" w:hAnsi="Times New Roman" w:cs="Times New Roman"/>
          <w:b/>
          <w:sz w:val="24"/>
          <w:szCs w:val="24"/>
        </w:rPr>
      </w:pPr>
      <w:r w:rsidRPr="005B0CF2">
        <w:rPr>
          <w:rFonts w:ascii="Times New Roman" w:eastAsia="Times New Roman" w:hAnsi="Times New Roman" w:cs="Times New Roman"/>
          <w:sz w:val="24"/>
          <w:szCs w:val="24"/>
          <w:lang w:eastAsia="en-IN"/>
        </w:rPr>
        <w:t>Hand over for operations after taking trials</w:t>
      </w:r>
      <w:r>
        <w:rPr>
          <w:rFonts w:ascii="Times New Roman" w:eastAsia="Times New Roman" w:hAnsi="Times New Roman" w:cs="Times New Roman"/>
          <w:sz w:val="24"/>
          <w:szCs w:val="24"/>
          <w:lang w:eastAsia="en-IN"/>
        </w:rPr>
        <w:t xml:space="preserve"> for leakage</w:t>
      </w:r>
      <w:r w:rsidRPr="005B0CF2">
        <w:rPr>
          <w:rFonts w:ascii="Times New Roman" w:eastAsia="Times New Roman" w:hAnsi="Times New Roman" w:cs="Times New Roman"/>
          <w:sz w:val="24"/>
          <w:szCs w:val="24"/>
          <w:lang w:eastAsia="en-IN"/>
        </w:rPr>
        <w:t>.</w:t>
      </w:r>
    </w:p>
    <w:p w14:paraId="37AAE218" w14:textId="77777777" w:rsidR="00F324D9" w:rsidRDefault="00F324D9" w:rsidP="00151573">
      <w:pPr>
        <w:ind w:firstLine="720"/>
        <w:rPr>
          <w:rFonts w:ascii="Times New Roman" w:hAnsi="Times New Roman" w:cs="Times New Roman"/>
          <w:b/>
          <w:sz w:val="24"/>
        </w:rPr>
      </w:pPr>
      <w:r w:rsidRPr="00151573">
        <w:rPr>
          <w:rFonts w:ascii="Times New Roman" w:hAnsi="Times New Roman" w:cs="Times New Roman"/>
          <w:b/>
          <w:sz w:val="24"/>
        </w:rPr>
        <w:t xml:space="preserve">Activity No </w:t>
      </w:r>
      <w:r w:rsidR="00911CEB">
        <w:rPr>
          <w:rFonts w:ascii="Times New Roman" w:hAnsi="Times New Roman" w:cs="Times New Roman"/>
          <w:b/>
          <w:sz w:val="24"/>
        </w:rPr>
        <w:t>8</w:t>
      </w:r>
      <w:r w:rsidRPr="00151573">
        <w:rPr>
          <w:rFonts w:ascii="Times New Roman" w:hAnsi="Times New Roman" w:cs="Times New Roman"/>
          <w:b/>
          <w:sz w:val="24"/>
        </w:rPr>
        <w:tab/>
        <w:t>:</w:t>
      </w:r>
      <w:r w:rsidR="00911CEB">
        <w:rPr>
          <w:rFonts w:ascii="Times New Roman" w:hAnsi="Times New Roman" w:cs="Times New Roman"/>
          <w:b/>
          <w:sz w:val="24"/>
        </w:rPr>
        <w:t xml:space="preserve"> </w:t>
      </w:r>
      <w:r>
        <w:rPr>
          <w:rFonts w:ascii="Times New Roman" w:hAnsi="Times New Roman" w:cs="Times New Roman"/>
          <w:b/>
          <w:sz w:val="24"/>
        </w:rPr>
        <w:t>Preventive Maintenance</w:t>
      </w:r>
      <w:r w:rsidRPr="00151573">
        <w:rPr>
          <w:rFonts w:ascii="Times New Roman" w:hAnsi="Times New Roman" w:cs="Times New Roman"/>
          <w:b/>
          <w:sz w:val="24"/>
        </w:rPr>
        <w:t xml:space="preserve"> </w:t>
      </w:r>
    </w:p>
    <w:p w14:paraId="31B08ECF" w14:textId="77777777" w:rsidR="00BB4262" w:rsidRPr="00151573" w:rsidRDefault="00BB4262" w:rsidP="00151573">
      <w:pPr>
        <w:ind w:firstLine="720"/>
        <w:rPr>
          <w:rFonts w:ascii="Times New Roman" w:hAnsi="Times New Roman" w:cs="Times New Roman"/>
          <w:sz w:val="24"/>
          <w:szCs w:val="24"/>
        </w:rPr>
      </w:pPr>
      <w:r w:rsidRPr="00151573">
        <w:rPr>
          <w:rFonts w:ascii="Times New Roman" w:hAnsi="Times New Roman" w:cs="Times New Roman"/>
          <w:sz w:val="24"/>
          <w:szCs w:val="24"/>
        </w:rPr>
        <w:t xml:space="preserve">Preventive Maintenance of </w:t>
      </w:r>
      <w:r w:rsidR="00835B53">
        <w:rPr>
          <w:rFonts w:ascii="Times New Roman" w:hAnsi="Times New Roman" w:cs="Times New Roman"/>
          <w:sz w:val="24"/>
          <w:szCs w:val="24"/>
        </w:rPr>
        <w:t>Hot Coke machine is</w:t>
      </w:r>
      <w:r w:rsidRPr="00151573">
        <w:rPr>
          <w:rFonts w:ascii="Times New Roman" w:hAnsi="Times New Roman" w:cs="Times New Roman"/>
          <w:sz w:val="24"/>
          <w:szCs w:val="24"/>
        </w:rPr>
        <w:t xml:space="preserve"> cover</w:t>
      </w:r>
      <w:r w:rsidR="00835B53">
        <w:rPr>
          <w:rFonts w:ascii="Times New Roman" w:hAnsi="Times New Roman" w:cs="Times New Roman"/>
          <w:sz w:val="24"/>
          <w:szCs w:val="24"/>
        </w:rPr>
        <w:t>ed</w:t>
      </w:r>
      <w:r w:rsidRPr="00151573">
        <w:rPr>
          <w:rFonts w:ascii="Times New Roman" w:hAnsi="Times New Roman" w:cs="Times New Roman"/>
          <w:sz w:val="24"/>
          <w:szCs w:val="24"/>
        </w:rPr>
        <w:t xml:space="preserve"> under</w:t>
      </w:r>
    </w:p>
    <w:p w14:paraId="5D6357BD" w14:textId="77777777" w:rsidR="00BB4262" w:rsidRPr="004E577C" w:rsidRDefault="00BB4262" w:rsidP="00BB4262">
      <w:pPr>
        <w:pStyle w:val="ListParagraph"/>
        <w:numPr>
          <w:ilvl w:val="0"/>
          <w:numId w:val="53"/>
        </w:numPr>
        <w:rPr>
          <w:rFonts w:ascii="Times New Roman" w:hAnsi="Times New Roman" w:cs="Times New Roman"/>
          <w:sz w:val="24"/>
          <w:szCs w:val="24"/>
        </w:rPr>
      </w:pPr>
      <w:r w:rsidRPr="00011DBF">
        <w:rPr>
          <w:rFonts w:ascii="Times New Roman" w:hAnsi="Times New Roman" w:cs="Times New Roman"/>
          <w:sz w:val="24"/>
          <w:szCs w:val="24"/>
        </w:rPr>
        <w:t>CLTI. (Cleaning, Lubrication, Tightening, Inspection)</w:t>
      </w:r>
    </w:p>
    <w:p w14:paraId="4729E4DF" w14:textId="77777777" w:rsidR="00BB4262" w:rsidRPr="00256813" w:rsidRDefault="00BB4262" w:rsidP="00BB4262">
      <w:pPr>
        <w:pStyle w:val="ListParagraph"/>
        <w:numPr>
          <w:ilvl w:val="0"/>
          <w:numId w:val="53"/>
        </w:numPr>
        <w:rPr>
          <w:rFonts w:ascii="Times New Roman" w:hAnsi="Times New Roman" w:cs="Times New Roman"/>
          <w:sz w:val="24"/>
          <w:szCs w:val="24"/>
        </w:rPr>
      </w:pPr>
      <w:r w:rsidRPr="00911CEB">
        <w:rPr>
          <w:rFonts w:ascii="Times New Roman" w:hAnsi="Times New Roman" w:cs="Times New Roman"/>
          <w:sz w:val="24"/>
          <w:szCs w:val="24"/>
        </w:rPr>
        <w:t>Monthly Preventive maintenance.</w:t>
      </w:r>
    </w:p>
    <w:p w14:paraId="2D3E187A" w14:textId="77777777" w:rsidR="00BB4262" w:rsidRPr="00151573" w:rsidRDefault="00BB4262" w:rsidP="00BB4262">
      <w:pPr>
        <w:pStyle w:val="ListParagraph"/>
        <w:numPr>
          <w:ilvl w:val="0"/>
          <w:numId w:val="53"/>
        </w:numPr>
        <w:rPr>
          <w:rFonts w:ascii="Times New Roman" w:hAnsi="Times New Roman" w:cs="Times New Roman"/>
          <w:sz w:val="24"/>
          <w:szCs w:val="24"/>
        </w:rPr>
      </w:pPr>
      <w:r w:rsidRPr="00151573">
        <w:rPr>
          <w:rFonts w:ascii="Times New Roman" w:hAnsi="Times New Roman" w:cs="Times New Roman"/>
          <w:sz w:val="24"/>
          <w:szCs w:val="24"/>
        </w:rPr>
        <w:t>Quarterly Preventive Maintenance.</w:t>
      </w:r>
    </w:p>
    <w:p w14:paraId="423DD584" w14:textId="77777777" w:rsidR="00BB4262" w:rsidRPr="00151573" w:rsidRDefault="00BB4262" w:rsidP="00BB4262">
      <w:pPr>
        <w:pStyle w:val="ListParagraph"/>
        <w:numPr>
          <w:ilvl w:val="0"/>
          <w:numId w:val="53"/>
        </w:numPr>
        <w:rPr>
          <w:rFonts w:ascii="Times New Roman" w:hAnsi="Times New Roman" w:cs="Times New Roman"/>
          <w:sz w:val="24"/>
          <w:szCs w:val="24"/>
        </w:rPr>
      </w:pPr>
      <w:r w:rsidRPr="00151573">
        <w:rPr>
          <w:rFonts w:ascii="Times New Roman" w:hAnsi="Times New Roman" w:cs="Times New Roman"/>
          <w:sz w:val="24"/>
          <w:szCs w:val="24"/>
        </w:rPr>
        <w:t>Half Yearly Preventive Maintenance.</w:t>
      </w:r>
    </w:p>
    <w:p w14:paraId="5934F095" w14:textId="77777777" w:rsidR="00BB4262" w:rsidRPr="00151573" w:rsidRDefault="00BB4262" w:rsidP="00BB4262">
      <w:pPr>
        <w:pStyle w:val="ListParagraph"/>
        <w:numPr>
          <w:ilvl w:val="0"/>
          <w:numId w:val="53"/>
        </w:numPr>
        <w:rPr>
          <w:rFonts w:ascii="Times New Roman" w:hAnsi="Times New Roman" w:cs="Times New Roman"/>
          <w:sz w:val="24"/>
          <w:szCs w:val="24"/>
        </w:rPr>
      </w:pPr>
      <w:r w:rsidRPr="00151573">
        <w:rPr>
          <w:rFonts w:ascii="Times New Roman" w:hAnsi="Times New Roman" w:cs="Times New Roman"/>
          <w:sz w:val="24"/>
          <w:szCs w:val="24"/>
        </w:rPr>
        <w:t>Yearly Maintenance.</w:t>
      </w:r>
    </w:p>
    <w:p w14:paraId="5EFE76D8" w14:textId="77777777" w:rsidR="00BB4262" w:rsidRPr="00151573" w:rsidRDefault="00BB4262" w:rsidP="00151573">
      <w:pPr>
        <w:ind w:left="720"/>
        <w:rPr>
          <w:rFonts w:ascii="Times New Roman" w:hAnsi="Times New Roman" w:cs="Times New Roman"/>
          <w:sz w:val="24"/>
          <w:szCs w:val="24"/>
        </w:rPr>
      </w:pPr>
      <w:r w:rsidRPr="00151573">
        <w:rPr>
          <w:rFonts w:ascii="Times New Roman" w:hAnsi="Times New Roman" w:cs="Times New Roman"/>
          <w:sz w:val="24"/>
          <w:szCs w:val="24"/>
        </w:rPr>
        <w:t>CLTI is basically is routine run check inspection and any identified abnormality is documented and updated in SAP in MR Notification. On opportunity the same is resolved and the abnormality is closed.</w:t>
      </w:r>
    </w:p>
    <w:p w14:paraId="632219D4" w14:textId="77777777" w:rsidR="00BB4262" w:rsidRPr="00151573" w:rsidRDefault="00BB4262">
      <w:pPr>
        <w:rPr>
          <w:rFonts w:ascii="Times New Roman" w:hAnsi="Times New Roman" w:cs="Times New Roman"/>
          <w:b/>
          <w:bCs/>
          <w:sz w:val="24"/>
        </w:rPr>
      </w:pPr>
      <w:r w:rsidRPr="00380655">
        <w:rPr>
          <w:sz w:val="24"/>
          <w:szCs w:val="24"/>
        </w:rPr>
        <w:t xml:space="preserve"> </w:t>
      </w:r>
      <w:r w:rsidR="00835B53">
        <w:rPr>
          <w:sz w:val="24"/>
          <w:szCs w:val="24"/>
        </w:rPr>
        <w:tab/>
      </w:r>
      <w:r w:rsidRPr="00151573">
        <w:rPr>
          <w:rFonts w:ascii="Times New Roman" w:hAnsi="Times New Roman" w:cs="Times New Roman"/>
          <w:b/>
          <w:bCs/>
          <w:sz w:val="24"/>
        </w:rPr>
        <w:t xml:space="preserve">Procedure for Preventive maintenance </w:t>
      </w:r>
    </w:p>
    <w:p w14:paraId="2E45C04B" w14:textId="77777777" w:rsidR="00BB4262" w:rsidRPr="00151573" w:rsidRDefault="00BB4262" w:rsidP="00151573">
      <w:pPr>
        <w:pStyle w:val="ListParagraph"/>
        <w:numPr>
          <w:ilvl w:val="0"/>
          <w:numId w:val="54"/>
        </w:numPr>
        <w:jc w:val="both"/>
        <w:rPr>
          <w:rFonts w:ascii="Times New Roman" w:hAnsi="Times New Roman" w:cs="Times New Roman"/>
          <w:sz w:val="24"/>
        </w:rPr>
      </w:pPr>
      <w:r w:rsidRPr="00151573">
        <w:rPr>
          <w:rFonts w:ascii="Times New Roman" w:hAnsi="Times New Roman" w:cs="Times New Roman"/>
          <w:sz w:val="24"/>
        </w:rPr>
        <w:t>Check the preventive maintenance schedule in SAP.</w:t>
      </w:r>
    </w:p>
    <w:p w14:paraId="44EED4C3" w14:textId="77777777" w:rsidR="00BB4262" w:rsidRPr="00151573" w:rsidRDefault="00BB4262" w:rsidP="00151573">
      <w:pPr>
        <w:pStyle w:val="ListParagraph"/>
        <w:numPr>
          <w:ilvl w:val="0"/>
          <w:numId w:val="54"/>
        </w:numPr>
        <w:jc w:val="both"/>
        <w:rPr>
          <w:rFonts w:ascii="Times New Roman" w:hAnsi="Times New Roman" w:cs="Times New Roman"/>
          <w:sz w:val="24"/>
        </w:rPr>
      </w:pPr>
      <w:r w:rsidRPr="00151573">
        <w:rPr>
          <w:rFonts w:ascii="Times New Roman" w:hAnsi="Times New Roman" w:cs="Times New Roman"/>
          <w:sz w:val="24"/>
        </w:rPr>
        <w:t>Take system generated print of generated PM and hand it over to maintenance crew for execution.</w:t>
      </w:r>
    </w:p>
    <w:p w14:paraId="19651CAD" w14:textId="77777777" w:rsidR="00BB4262" w:rsidRPr="00151573" w:rsidRDefault="006744D9" w:rsidP="00151573">
      <w:pPr>
        <w:pStyle w:val="ListParagraph"/>
        <w:numPr>
          <w:ilvl w:val="0"/>
          <w:numId w:val="54"/>
        </w:numPr>
        <w:jc w:val="both"/>
        <w:rPr>
          <w:rFonts w:ascii="Times New Roman" w:hAnsi="Times New Roman" w:cs="Times New Roman"/>
          <w:sz w:val="24"/>
        </w:rPr>
      </w:pPr>
      <w:r>
        <w:rPr>
          <w:rFonts w:ascii="Times New Roman" w:hAnsi="Times New Roman" w:cs="Times New Roman"/>
          <w:sz w:val="24"/>
        </w:rPr>
        <w:t xml:space="preserve">Isolate HCM </w:t>
      </w:r>
      <w:r w:rsidR="00BB4262" w:rsidRPr="00151573">
        <w:rPr>
          <w:rFonts w:ascii="Times New Roman" w:hAnsi="Times New Roman" w:cs="Times New Roman"/>
          <w:sz w:val="24"/>
        </w:rPr>
        <w:t>with proper isolation procedure as per the Vedanta isolation standard.</w:t>
      </w:r>
    </w:p>
    <w:p w14:paraId="5709D889" w14:textId="77777777" w:rsidR="00BB4262" w:rsidRPr="00911CEB" w:rsidRDefault="00BB4262" w:rsidP="00151573">
      <w:pPr>
        <w:pStyle w:val="ListParagraph"/>
        <w:numPr>
          <w:ilvl w:val="0"/>
          <w:numId w:val="54"/>
        </w:numPr>
        <w:jc w:val="both"/>
        <w:rPr>
          <w:rFonts w:ascii="Times New Roman" w:hAnsi="Times New Roman" w:cs="Times New Roman"/>
          <w:sz w:val="24"/>
        </w:rPr>
      </w:pPr>
      <w:r w:rsidRPr="00011DBF">
        <w:rPr>
          <w:rFonts w:ascii="Times New Roman" w:hAnsi="Times New Roman" w:cs="Times New Roman"/>
          <w:sz w:val="24"/>
        </w:rPr>
        <w:t>Carry out all tasks mentioned in the checklist as per guidelines and update the job comp</w:t>
      </w:r>
      <w:r w:rsidRPr="004E577C">
        <w:rPr>
          <w:rFonts w:ascii="Times New Roman" w:hAnsi="Times New Roman" w:cs="Times New Roman"/>
          <w:sz w:val="24"/>
        </w:rPr>
        <w:t>leted and actual conditions with the time taken for completion of the job.</w:t>
      </w:r>
    </w:p>
    <w:p w14:paraId="2FC4E8BF" w14:textId="77777777" w:rsidR="00BB4262" w:rsidRPr="00151573" w:rsidRDefault="00BB4262" w:rsidP="00151573">
      <w:pPr>
        <w:pStyle w:val="ListParagraph"/>
        <w:numPr>
          <w:ilvl w:val="0"/>
          <w:numId w:val="54"/>
        </w:numPr>
        <w:jc w:val="both"/>
        <w:rPr>
          <w:rFonts w:ascii="Times New Roman" w:hAnsi="Times New Roman" w:cs="Times New Roman"/>
          <w:sz w:val="24"/>
        </w:rPr>
      </w:pPr>
      <w:r w:rsidRPr="00256813">
        <w:rPr>
          <w:rFonts w:ascii="Times New Roman" w:hAnsi="Times New Roman" w:cs="Times New Roman"/>
          <w:sz w:val="24"/>
        </w:rPr>
        <w:t>Ensure all the jobs are completed and in case of any abnormality or pending jobs in the list, a separate notification has to be raised in SAP for ensuring the compliance.</w:t>
      </w:r>
    </w:p>
    <w:p w14:paraId="3021AD39" w14:textId="77777777" w:rsidR="00BB4262" w:rsidRPr="00151573" w:rsidRDefault="00BB4262">
      <w:pPr>
        <w:pStyle w:val="ListParagraph"/>
        <w:numPr>
          <w:ilvl w:val="0"/>
          <w:numId w:val="54"/>
        </w:numPr>
        <w:jc w:val="both"/>
        <w:rPr>
          <w:rFonts w:ascii="Times New Roman" w:hAnsi="Times New Roman" w:cs="Times New Roman"/>
          <w:sz w:val="24"/>
        </w:rPr>
      </w:pPr>
      <w:r w:rsidRPr="00151573">
        <w:rPr>
          <w:rFonts w:ascii="Times New Roman" w:hAnsi="Times New Roman" w:cs="Times New Roman"/>
          <w:sz w:val="24"/>
        </w:rPr>
        <w:t>All unwanted material from the area to be removed before releasing the equipment electrical isolation.</w:t>
      </w:r>
    </w:p>
    <w:p w14:paraId="16FF2246" w14:textId="77777777" w:rsidR="00BB4262" w:rsidRPr="00151573" w:rsidRDefault="00BB4262">
      <w:pPr>
        <w:pStyle w:val="ListParagraph"/>
        <w:numPr>
          <w:ilvl w:val="0"/>
          <w:numId w:val="54"/>
        </w:numPr>
        <w:jc w:val="both"/>
        <w:rPr>
          <w:rFonts w:ascii="Times New Roman" w:hAnsi="Times New Roman" w:cs="Times New Roman"/>
          <w:sz w:val="24"/>
        </w:rPr>
      </w:pPr>
      <w:r w:rsidRPr="00151573">
        <w:rPr>
          <w:rFonts w:ascii="Times New Roman" w:hAnsi="Times New Roman" w:cs="Times New Roman"/>
          <w:sz w:val="24"/>
        </w:rPr>
        <w:t xml:space="preserve">Follow proper documented procedure for releasing the electrical isolations as per Vedanta approved isolation standards. </w:t>
      </w:r>
    </w:p>
    <w:p w14:paraId="54D2A49B" w14:textId="77777777" w:rsidR="00BB4262" w:rsidRPr="004E577C" w:rsidRDefault="006744D9">
      <w:pPr>
        <w:pStyle w:val="ListParagraph"/>
        <w:numPr>
          <w:ilvl w:val="0"/>
          <w:numId w:val="54"/>
        </w:numPr>
        <w:jc w:val="both"/>
        <w:rPr>
          <w:rFonts w:ascii="Times New Roman" w:hAnsi="Times New Roman" w:cs="Times New Roman"/>
          <w:sz w:val="24"/>
        </w:rPr>
      </w:pPr>
      <w:r>
        <w:rPr>
          <w:rFonts w:ascii="Times New Roman" w:hAnsi="Times New Roman" w:cs="Times New Roman"/>
          <w:sz w:val="24"/>
        </w:rPr>
        <w:t>Take trial of machine after job &amp; report abnormality noticed if any</w:t>
      </w:r>
      <w:r w:rsidR="00BB4262" w:rsidRPr="00011DBF">
        <w:rPr>
          <w:rFonts w:ascii="Times New Roman" w:hAnsi="Times New Roman" w:cs="Times New Roman"/>
          <w:sz w:val="24"/>
        </w:rPr>
        <w:t>.</w:t>
      </w:r>
    </w:p>
    <w:p w14:paraId="3001AB98" w14:textId="77777777" w:rsidR="00BB4262" w:rsidRPr="00151573" w:rsidRDefault="00BB4262" w:rsidP="00151573">
      <w:pPr>
        <w:ind w:left="720"/>
        <w:jc w:val="both"/>
        <w:rPr>
          <w:rFonts w:ascii="Times New Roman" w:hAnsi="Times New Roman" w:cs="Times New Roman"/>
          <w:b/>
          <w:sz w:val="24"/>
        </w:rPr>
      </w:pPr>
      <w:r w:rsidRPr="00911CEB">
        <w:rPr>
          <w:rFonts w:ascii="Times New Roman" w:hAnsi="Times New Roman" w:cs="Times New Roman"/>
          <w:sz w:val="24"/>
        </w:rPr>
        <w:t>After completion of PM activity, the generated order needs to be closed within 24 hrs of the execution.</w:t>
      </w:r>
    </w:p>
    <w:p w14:paraId="4B20C587" w14:textId="77777777" w:rsidR="00EF4FCD" w:rsidRPr="00462248" w:rsidRDefault="00EF4FCD" w:rsidP="00152D7F">
      <w:pPr>
        <w:pStyle w:val="ListParagraph"/>
        <w:ind w:left="1005"/>
        <w:jc w:val="both"/>
        <w:rPr>
          <w:rFonts w:ascii="Times New Roman" w:hAnsi="Times New Roman" w:cs="Times New Roman"/>
          <w:b/>
          <w:sz w:val="24"/>
          <w:szCs w:val="24"/>
        </w:rPr>
      </w:pPr>
    </w:p>
    <w:p w14:paraId="4346A7AE" w14:textId="77777777" w:rsidR="00DD3AEE" w:rsidRPr="00462248" w:rsidRDefault="00DD3AEE" w:rsidP="002B2402">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REFERENCE</w:t>
      </w:r>
      <w:r w:rsidR="005570A0" w:rsidRPr="00462248">
        <w:rPr>
          <w:rFonts w:ascii="Times New Roman" w:hAnsi="Times New Roman" w:cs="Times New Roman"/>
          <w:b/>
          <w:sz w:val="24"/>
          <w:szCs w:val="24"/>
        </w:rPr>
        <w:t>S:</w:t>
      </w:r>
    </w:p>
    <w:p w14:paraId="089B9DAC" w14:textId="77777777" w:rsidR="00BB77F4" w:rsidRDefault="00BB77F4" w:rsidP="00BB77F4">
      <w:pPr>
        <w:pStyle w:val="ListParagraph"/>
        <w:ind w:left="709"/>
        <w:rPr>
          <w:rFonts w:ascii="Times New Roman" w:hAnsi="Times New Roman" w:cs="Times New Roman"/>
          <w:sz w:val="24"/>
          <w:szCs w:val="24"/>
        </w:rPr>
      </w:pPr>
    </w:p>
    <w:p w14:paraId="54FC92B2" w14:textId="77777777" w:rsidR="00BB4262" w:rsidRDefault="00BB4262" w:rsidP="00BB77F4">
      <w:pPr>
        <w:pStyle w:val="ListParagraph"/>
        <w:ind w:left="709"/>
        <w:rPr>
          <w:rFonts w:ascii="Times New Roman" w:hAnsi="Times New Roman" w:cs="Times New Roman"/>
          <w:sz w:val="24"/>
          <w:szCs w:val="24"/>
        </w:rPr>
      </w:pPr>
      <w:r>
        <w:rPr>
          <w:rFonts w:ascii="Times New Roman" w:hAnsi="Times New Roman" w:cs="Times New Roman"/>
          <w:sz w:val="24"/>
          <w:szCs w:val="24"/>
        </w:rPr>
        <w:t>OEM manuals</w:t>
      </w:r>
    </w:p>
    <w:p w14:paraId="78948DE1" w14:textId="77777777" w:rsidR="009130D6" w:rsidRDefault="009130D6" w:rsidP="00BB77F4">
      <w:pPr>
        <w:pStyle w:val="ListParagraph"/>
        <w:ind w:left="709"/>
        <w:rPr>
          <w:rFonts w:ascii="Times New Roman" w:hAnsi="Times New Roman" w:cs="Times New Roman"/>
          <w:sz w:val="24"/>
          <w:szCs w:val="24"/>
        </w:rPr>
      </w:pPr>
    </w:p>
    <w:p w14:paraId="7613DB0F" w14:textId="77777777" w:rsidR="009130D6" w:rsidRDefault="009130D6" w:rsidP="00BB77F4">
      <w:pPr>
        <w:pStyle w:val="ListParagraph"/>
        <w:ind w:left="709"/>
        <w:rPr>
          <w:rFonts w:ascii="Times New Roman" w:hAnsi="Times New Roman" w:cs="Times New Roman"/>
          <w:sz w:val="24"/>
          <w:szCs w:val="24"/>
        </w:rPr>
      </w:pPr>
    </w:p>
    <w:p w14:paraId="72C7C50F" w14:textId="77777777" w:rsidR="009130D6" w:rsidRDefault="009130D6" w:rsidP="00BB77F4">
      <w:pPr>
        <w:pStyle w:val="ListParagraph"/>
        <w:ind w:left="709"/>
        <w:rPr>
          <w:rFonts w:ascii="Times New Roman" w:hAnsi="Times New Roman" w:cs="Times New Roman"/>
          <w:sz w:val="24"/>
          <w:szCs w:val="24"/>
        </w:rPr>
      </w:pPr>
    </w:p>
    <w:p w14:paraId="74DFBEF7" w14:textId="77777777" w:rsidR="009130D6" w:rsidRDefault="009130D6" w:rsidP="00BB77F4">
      <w:pPr>
        <w:pStyle w:val="ListParagraph"/>
        <w:ind w:left="709"/>
        <w:rPr>
          <w:rFonts w:ascii="Times New Roman" w:hAnsi="Times New Roman" w:cs="Times New Roman"/>
          <w:sz w:val="24"/>
          <w:szCs w:val="24"/>
        </w:rPr>
      </w:pPr>
    </w:p>
    <w:p w14:paraId="46AE06F0" w14:textId="77777777" w:rsidR="009130D6" w:rsidRDefault="009130D6" w:rsidP="00BB77F4">
      <w:pPr>
        <w:pStyle w:val="ListParagraph"/>
        <w:ind w:left="709"/>
        <w:rPr>
          <w:rFonts w:ascii="Times New Roman" w:hAnsi="Times New Roman" w:cs="Times New Roman"/>
          <w:sz w:val="24"/>
          <w:szCs w:val="24"/>
        </w:rPr>
      </w:pPr>
    </w:p>
    <w:p w14:paraId="1D4CECBF" w14:textId="77777777" w:rsidR="009130D6" w:rsidRDefault="009130D6" w:rsidP="00BB77F4">
      <w:pPr>
        <w:pStyle w:val="ListParagraph"/>
        <w:ind w:left="709"/>
        <w:rPr>
          <w:rFonts w:ascii="Times New Roman" w:hAnsi="Times New Roman" w:cs="Times New Roman"/>
          <w:sz w:val="24"/>
          <w:szCs w:val="24"/>
        </w:rPr>
      </w:pPr>
    </w:p>
    <w:p w14:paraId="2B2320C6" w14:textId="77777777" w:rsidR="009130D6" w:rsidRDefault="009130D6" w:rsidP="00BB77F4">
      <w:pPr>
        <w:pStyle w:val="ListParagraph"/>
        <w:ind w:left="709"/>
        <w:rPr>
          <w:rFonts w:ascii="Times New Roman" w:hAnsi="Times New Roman" w:cs="Times New Roman"/>
          <w:sz w:val="24"/>
          <w:szCs w:val="24"/>
        </w:rPr>
      </w:pPr>
    </w:p>
    <w:p w14:paraId="7DAD070B" w14:textId="77777777" w:rsidR="009E17B8" w:rsidRDefault="009E17B8" w:rsidP="00BB77F4">
      <w:pPr>
        <w:pStyle w:val="ListParagraph"/>
        <w:ind w:left="709"/>
        <w:rPr>
          <w:rFonts w:ascii="Times New Roman" w:hAnsi="Times New Roman" w:cs="Times New Roman"/>
          <w:sz w:val="24"/>
          <w:szCs w:val="24"/>
        </w:rPr>
      </w:pPr>
    </w:p>
    <w:p w14:paraId="71F43D42" w14:textId="77777777" w:rsidR="009E17B8" w:rsidRDefault="009E17B8" w:rsidP="00BB77F4">
      <w:pPr>
        <w:pStyle w:val="ListParagraph"/>
        <w:ind w:left="709"/>
        <w:rPr>
          <w:rFonts w:ascii="Times New Roman" w:hAnsi="Times New Roman" w:cs="Times New Roman"/>
          <w:sz w:val="24"/>
          <w:szCs w:val="24"/>
        </w:rPr>
      </w:pPr>
    </w:p>
    <w:p w14:paraId="41DF0E61" w14:textId="77777777" w:rsidR="009E17B8" w:rsidRDefault="009E17B8" w:rsidP="00BB77F4">
      <w:pPr>
        <w:pStyle w:val="ListParagraph"/>
        <w:ind w:left="709"/>
        <w:rPr>
          <w:rFonts w:ascii="Times New Roman" w:hAnsi="Times New Roman" w:cs="Times New Roman"/>
          <w:sz w:val="24"/>
          <w:szCs w:val="24"/>
        </w:rPr>
      </w:pPr>
    </w:p>
    <w:p w14:paraId="25376D64" w14:textId="77777777" w:rsidR="00112163" w:rsidRPr="00462248" w:rsidRDefault="00112163" w:rsidP="00BB77F4">
      <w:pPr>
        <w:pStyle w:val="ListParagraph"/>
        <w:ind w:left="709"/>
        <w:rPr>
          <w:rFonts w:ascii="Times New Roman" w:hAnsi="Times New Roman" w:cs="Times New Roman"/>
          <w:sz w:val="24"/>
          <w:szCs w:val="24"/>
        </w:rPr>
      </w:pPr>
    </w:p>
    <w:p w14:paraId="5A6C5A1C" w14:textId="77777777" w:rsidR="00DD3AEE" w:rsidRPr="00462248" w:rsidRDefault="00DD3AEE" w:rsidP="00E06059">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RECORDS</w:t>
      </w:r>
      <w:r w:rsidR="005570A0" w:rsidRPr="0046224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076"/>
        <w:gridCol w:w="2176"/>
        <w:gridCol w:w="1276"/>
        <w:gridCol w:w="1276"/>
      </w:tblGrid>
      <w:tr w:rsidR="00D9681D" w:rsidRPr="00462248" w14:paraId="4F6EC18A" w14:textId="77777777" w:rsidTr="00151573">
        <w:tc>
          <w:tcPr>
            <w:tcW w:w="596" w:type="dxa"/>
          </w:tcPr>
          <w:p w14:paraId="09C9DAA3"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1FD5595D"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076" w:type="dxa"/>
          </w:tcPr>
          <w:p w14:paraId="56D1F676"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2176" w:type="dxa"/>
          </w:tcPr>
          <w:p w14:paraId="4FE8F71D"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375D031B"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064CE80C"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BB4262" w:rsidRPr="00462248" w14:paraId="1D8CDE6C" w14:textId="77777777" w:rsidTr="00151573">
        <w:tc>
          <w:tcPr>
            <w:tcW w:w="596" w:type="dxa"/>
          </w:tcPr>
          <w:p w14:paraId="6703B946" w14:textId="77777777" w:rsidR="00BB4262" w:rsidRPr="00462248" w:rsidRDefault="00BB4262" w:rsidP="008308F2">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2206" w:type="dxa"/>
          </w:tcPr>
          <w:p w14:paraId="14E7B316" w14:textId="77777777" w:rsidR="00BB4262" w:rsidRPr="00BB4262" w:rsidRDefault="00BB4262" w:rsidP="00FA4EF9">
            <w:pPr>
              <w:rPr>
                <w:rFonts w:ascii="Times New Roman" w:hAnsi="Times New Roman" w:cs="Times New Roman"/>
                <w:sz w:val="24"/>
                <w:szCs w:val="24"/>
              </w:rPr>
            </w:pPr>
            <w:r w:rsidRPr="00BB4262">
              <w:rPr>
                <w:rFonts w:ascii="Times New Roman" w:hAnsi="Times New Roman" w:cs="Times New Roman"/>
                <w:sz w:val="24"/>
                <w:szCs w:val="24"/>
              </w:rPr>
              <w:t>-</w:t>
            </w:r>
          </w:p>
        </w:tc>
        <w:tc>
          <w:tcPr>
            <w:tcW w:w="2076" w:type="dxa"/>
          </w:tcPr>
          <w:p w14:paraId="17CE01C0" w14:textId="6C4BB52B" w:rsidR="00BB4262" w:rsidRPr="00BB4262" w:rsidRDefault="00BB4262" w:rsidP="008308F2">
            <w:pPr>
              <w:rPr>
                <w:rFonts w:ascii="Times New Roman" w:hAnsi="Times New Roman" w:cs="Times New Roman"/>
                <w:sz w:val="24"/>
                <w:szCs w:val="24"/>
              </w:rPr>
            </w:pPr>
            <w:r w:rsidRPr="00BB4262">
              <w:rPr>
                <w:rFonts w:ascii="Times New Roman" w:hAnsi="Times New Roman" w:cs="Times New Roman"/>
                <w:sz w:val="24"/>
                <w:szCs w:val="24"/>
              </w:rPr>
              <w:t>CLTI</w:t>
            </w:r>
          </w:p>
        </w:tc>
        <w:tc>
          <w:tcPr>
            <w:tcW w:w="2176" w:type="dxa"/>
          </w:tcPr>
          <w:p w14:paraId="5525E36A" w14:textId="2F7229AF" w:rsidR="00BB4262" w:rsidRPr="00BB4262" w:rsidRDefault="00BB4262" w:rsidP="008308F2">
            <w:pPr>
              <w:rPr>
                <w:rFonts w:ascii="Times New Roman" w:hAnsi="Times New Roman" w:cs="Times New Roman"/>
                <w:sz w:val="24"/>
                <w:szCs w:val="24"/>
              </w:rPr>
            </w:pPr>
            <w:r w:rsidRPr="00BB4262">
              <w:rPr>
                <w:rFonts w:ascii="Times New Roman" w:hAnsi="Times New Roman" w:cs="Times New Roman"/>
                <w:sz w:val="24"/>
                <w:szCs w:val="24"/>
              </w:rPr>
              <w:t xml:space="preserve">Area in Charge </w:t>
            </w:r>
          </w:p>
        </w:tc>
        <w:tc>
          <w:tcPr>
            <w:tcW w:w="1276" w:type="dxa"/>
          </w:tcPr>
          <w:p w14:paraId="299229FC" w14:textId="49B5EA2D" w:rsidR="00BB4262" w:rsidRPr="00BB4262" w:rsidRDefault="00BB4262" w:rsidP="008308F2">
            <w:pPr>
              <w:rPr>
                <w:rFonts w:ascii="Times New Roman" w:hAnsi="Times New Roman" w:cs="Times New Roman"/>
                <w:sz w:val="24"/>
                <w:szCs w:val="24"/>
              </w:rPr>
            </w:pPr>
            <w:r w:rsidRPr="00BB4262">
              <w:rPr>
                <w:rFonts w:ascii="Times New Roman" w:hAnsi="Times New Roman" w:cs="Times New Roman"/>
                <w:sz w:val="24"/>
                <w:szCs w:val="24"/>
              </w:rPr>
              <w:t>Hard</w:t>
            </w:r>
          </w:p>
        </w:tc>
        <w:tc>
          <w:tcPr>
            <w:tcW w:w="1276" w:type="dxa"/>
          </w:tcPr>
          <w:p w14:paraId="67615F2B" w14:textId="62E5A4C0" w:rsidR="00BB4262" w:rsidRPr="00BB4262" w:rsidRDefault="00BB4262" w:rsidP="008308F2">
            <w:pPr>
              <w:rPr>
                <w:rFonts w:ascii="Times New Roman" w:hAnsi="Times New Roman" w:cs="Times New Roman"/>
                <w:sz w:val="24"/>
                <w:szCs w:val="24"/>
              </w:rPr>
            </w:pPr>
            <w:r w:rsidRPr="00BB4262">
              <w:rPr>
                <w:rFonts w:ascii="Times New Roman" w:hAnsi="Times New Roman" w:cs="Times New Roman"/>
                <w:sz w:val="24"/>
                <w:szCs w:val="24"/>
              </w:rPr>
              <w:t>1 Yr.</w:t>
            </w:r>
          </w:p>
        </w:tc>
      </w:tr>
      <w:tr w:rsidR="00BB4262" w:rsidRPr="00462248" w14:paraId="4F3E67B5" w14:textId="77777777" w:rsidTr="00151573">
        <w:tc>
          <w:tcPr>
            <w:tcW w:w="596" w:type="dxa"/>
          </w:tcPr>
          <w:p w14:paraId="403D9AFE" w14:textId="77777777" w:rsidR="00BB4262" w:rsidRPr="00462248" w:rsidRDefault="00BB4262" w:rsidP="008308F2">
            <w:pPr>
              <w:jc w:val="center"/>
              <w:rPr>
                <w:rFonts w:ascii="Times New Roman" w:hAnsi="Times New Roman" w:cs="Times New Roman"/>
                <w:sz w:val="24"/>
                <w:szCs w:val="24"/>
              </w:rPr>
            </w:pPr>
            <w:r>
              <w:rPr>
                <w:rFonts w:ascii="Times New Roman" w:hAnsi="Times New Roman" w:cs="Times New Roman"/>
                <w:sz w:val="24"/>
                <w:szCs w:val="24"/>
              </w:rPr>
              <w:t>2</w:t>
            </w:r>
          </w:p>
        </w:tc>
        <w:tc>
          <w:tcPr>
            <w:tcW w:w="2206" w:type="dxa"/>
          </w:tcPr>
          <w:p w14:paraId="166FE03D" w14:textId="77777777" w:rsidR="00BB4262" w:rsidRPr="00BB4262" w:rsidRDefault="00BB4262" w:rsidP="00FA4EF9">
            <w:pPr>
              <w:rPr>
                <w:rFonts w:ascii="Times New Roman" w:hAnsi="Times New Roman" w:cs="Times New Roman"/>
                <w:sz w:val="24"/>
                <w:szCs w:val="24"/>
              </w:rPr>
            </w:pPr>
            <w:r>
              <w:rPr>
                <w:rFonts w:ascii="Times New Roman" w:hAnsi="Times New Roman" w:cs="Times New Roman"/>
                <w:sz w:val="24"/>
                <w:szCs w:val="24"/>
              </w:rPr>
              <w:t>-</w:t>
            </w:r>
          </w:p>
        </w:tc>
        <w:tc>
          <w:tcPr>
            <w:tcW w:w="2076" w:type="dxa"/>
          </w:tcPr>
          <w:p w14:paraId="5CFA2F18"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PM Checklist</w:t>
            </w:r>
          </w:p>
        </w:tc>
        <w:tc>
          <w:tcPr>
            <w:tcW w:w="2176" w:type="dxa"/>
          </w:tcPr>
          <w:p w14:paraId="04ED88A2"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 xml:space="preserve">Area in Charge </w:t>
            </w:r>
          </w:p>
        </w:tc>
        <w:tc>
          <w:tcPr>
            <w:tcW w:w="1276" w:type="dxa"/>
          </w:tcPr>
          <w:p w14:paraId="279F6B52"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Hard</w:t>
            </w:r>
          </w:p>
        </w:tc>
        <w:tc>
          <w:tcPr>
            <w:tcW w:w="1276" w:type="dxa"/>
          </w:tcPr>
          <w:p w14:paraId="29E4F2AC"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1 Yr.</w:t>
            </w:r>
          </w:p>
        </w:tc>
      </w:tr>
      <w:tr w:rsidR="00BB4262" w:rsidRPr="00462248" w14:paraId="24F710BE" w14:textId="77777777" w:rsidTr="00151573">
        <w:tc>
          <w:tcPr>
            <w:tcW w:w="596" w:type="dxa"/>
          </w:tcPr>
          <w:p w14:paraId="281D5F93" w14:textId="77777777" w:rsidR="00BB4262" w:rsidRPr="00462248" w:rsidRDefault="00BB4262" w:rsidP="008308F2">
            <w:pPr>
              <w:jc w:val="center"/>
              <w:rPr>
                <w:rFonts w:ascii="Times New Roman" w:hAnsi="Times New Roman" w:cs="Times New Roman"/>
                <w:sz w:val="24"/>
                <w:szCs w:val="24"/>
              </w:rPr>
            </w:pPr>
            <w:r>
              <w:rPr>
                <w:rFonts w:ascii="Times New Roman" w:hAnsi="Times New Roman" w:cs="Times New Roman"/>
                <w:sz w:val="24"/>
                <w:szCs w:val="24"/>
              </w:rPr>
              <w:t>3</w:t>
            </w:r>
          </w:p>
        </w:tc>
        <w:tc>
          <w:tcPr>
            <w:tcW w:w="2206" w:type="dxa"/>
          </w:tcPr>
          <w:p w14:paraId="09E8558F" w14:textId="77777777" w:rsidR="00BB4262" w:rsidRPr="00BB4262" w:rsidRDefault="00BB4262" w:rsidP="00FA4EF9">
            <w:pPr>
              <w:rPr>
                <w:rFonts w:ascii="Times New Roman" w:hAnsi="Times New Roman" w:cs="Times New Roman"/>
                <w:sz w:val="24"/>
                <w:szCs w:val="24"/>
              </w:rPr>
            </w:pPr>
            <w:r>
              <w:rPr>
                <w:rFonts w:ascii="Times New Roman" w:hAnsi="Times New Roman" w:cs="Times New Roman"/>
                <w:sz w:val="24"/>
                <w:szCs w:val="24"/>
              </w:rPr>
              <w:t>-</w:t>
            </w:r>
          </w:p>
        </w:tc>
        <w:tc>
          <w:tcPr>
            <w:tcW w:w="2076" w:type="dxa"/>
          </w:tcPr>
          <w:p w14:paraId="3127098B"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 xml:space="preserve">Notification Data </w:t>
            </w:r>
          </w:p>
        </w:tc>
        <w:tc>
          <w:tcPr>
            <w:tcW w:w="2176" w:type="dxa"/>
          </w:tcPr>
          <w:p w14:paraId="41A5F4FC"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 xml:space="preserve">Area in charge </w:t>
            </w:r>
          </w:p>
        </w:tc>
        <w:tc>
          <w:tcPr>
            <w:tcW w:w="1276" w:type="dxa"/>
          </w:tcPr>
          <w:p w14:paraId="16B43912"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Soft</w:t>
            </w:r>
          </w:p>
        </w:tc>
        <w:tc>
          <w:tcPr>
            <w:tcW w:w="1276" w:type="dxa"/>
          </w:tcPr>
          <w:p w14:paraId="1AFE32FF" w14:textId="77777777" w:rsidR="00BB4262" w:rsidRPr="00BB4262" w:rsidRDefault="00BB4262" w:rsidP="008308F2">
            <w:pPr>
              <w:rPr>
                <w:rFonts w:ascii="Times New Roman" w:hAnsi="Times New Roman" w:cs="Times New Roman"/>
                <w:sz w:val="24"/>
                <w:szCs w:val="24"/>
              </w:rPr>
            </w:pPr>
          </w:p>
        </w:tc>
      </w:tr>
      <w:tr w:rsidR="00BB4262" w:rsidRPr="00462248" w14:paraId="14BB1B57" w14:textId="77777777" w:rsidTr="00151573">
        <w:tc>
          <w:tcPr>
            <w:tcW w:w="596" w:type="dxa"/>
          </w:tcPr>
          <w:p w14:paraId="354A1407" w14:textId="77777777" w:rsidR="00BB4262" w:rsidRPr="00462248" w:rsidRDefault="00BB4262" w:rsidP="008308F2">
            <w:pPr>
              <w:jc w:val="center"/>
              <w:rPr>
                <w:rFonts w:ascii="Times New Roman" w:hAnsi="Times New Roman" w:cs="Times New Roman"/>
                <w:sz w:val="24"/>
                <w:szCs w:val="24"/>
              </w:rPr>
            </w:pPr>
            <w:r>
              <w:rPr>
                <w:rFonts w:ascii="Times New Roman" w:hAnsi="Times New Roman" w:cs="Times New Roman"/>
                <w:sz w:val="24"/>
                <w:szCs w:val="24"/>
              </w:rPr>
              <w:t>4</w:t>
            </w:r>
          </w:p>
        </w:tc>
        <w:tc>
          <w:tcPr>
            <w:tcW w:w="2206" w:type="dxa"/>
          </w:tcPr>
          <w:p w14:paraId="75EF2390" w14:textId="77777777" w:rsidR="00BB4262" w:rsidRPr="00BB4262" w:rsidRDefault="00BB4262" w:rsidP="00FA4EF9">
            <w:pPr>
              <w:rPr>
                <w:rFonts w:ascii="Times New Roman" w:hAnsi="Times New Roman" w:cs="Times New Roman"/>
                <w:sz w:val="24"/>
                <w:szCs w:val="24"/>
              </w:rPr>
            </w:pPr>
            <w:r>
              <w:rPr>
                <w:rFonts w:ascii="Times New Roman" w:hAnsi="Times New Roman" w:cs="Times New Roman"/>
                <w:sz w:val="24"/>
                <w:szCs w:val="24"/>
              </w:rPr>
              <w:t>HI/74</w:t>
            </w:r>
          </w:p>
        </w:tc>
        <w:tc>
          <w:tcPr>
            <w:tcW w:w="2076" w:type="dxa"/>
          </w:tcPr>
          <w:p w14:paraId="72342F0A"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Hazard Identification</w:t>
            </w:r>
          </w:p>
        </w:tc>
        <w:tc>
          <w:tcPr>
            <w:tcW w:w="2176" w:type="dxa"/>
          </w:tcPr>
          <w:p w14:paraId="56FD89D8"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 xml:space="preserve">IMS </w:t>
            </w:r>
          </w:p>
        </w:tc>
        <w:tc>
          <w:tcPr>
            <w:tcW w:w="1276" w:type="dxa"/>
          </w:tcPr>
          <w:p w14:paraId="579DFD02"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Soft</w:t>
            </w:r>
          </w:p>
        </w:tc>
        <w:tc>
          <w:tcPr>
            <w:tcW w:w="1276" w:type="dxa"/>
          </w:tcPr>
          <w:p w14:paraId="630011E3"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1 Yr.</w:t>
            </w:r>
          </w:p>
        </w:tc>
      </w:tr>
      <w:tr w:rsidR="00BB4262" w:rsidRPr="00462248" w14:paraId="29DFBA6D" w14:textId="77777777" w:rsidTr="00151573">
        <w:tc>
          <w:tcPr>
            <w:tcW w:w="596" w:type="dxa"/>
          </w:tcPr>
          <w:p w14:paraId="6914A554" w14:textId="77777777" w:rsidR="00BB4262" w:rsidRPr="00462248" w:rsidRDefault="00BB4262" w:rsidP="008308F2">
            <w:pPr>
              <w:jc w:val="center"/>
              <w:rPr>
                <w:rFonts w:ascii="Times New Roman" w:hAnsi="Times New Roman" w:cs="Times New Roman"/>
                <w:sz w:val="24"/>
                <w:szCs w:val="24"/>
              </w:rPr>
            </w:pPr>
            <w:r>
              <w:rPr>
                <w:rFonts w:ascii="Times New Roman" w:hAnsi="Times New Roman" w:cs="Times New Roman"/>
                <w:sz w:val="24"/>
                <w:szCs w:val="24"/>
              </w:rPr>
              <w:t>5</w:t>
            </w:r>
          </w:p>
        </w:tc>
        <w:tc>
          <w:tcPr>
            <w:tcW w:w="2206" w:type="dxa"/>
          </w:tcPr>
          <w:p w14:paraId="581787B7" w14:textId="77777777" w:rsidR="00BB4262" w:rsidRPr="00BB4262" w:rsidRDefault="00BB4262" w:rsidP="00FA4EF9">
            <w:pPr>
              <w:rPr>
                <w:rFonts w:ascii="Times New Roman" w:hAnsi="Times New Roman" w:cs="Times New Roman"/>
                <w:sz w:val="24"/>
                <w:szCs w:val="24"/>
              </w:rPr>
            </w:pPr>
            <w:r>
              <w:rPr>
                <w:rFonts w:ascii="Times New Roman" w:hAnsi="Times New Roman" w:cs="Times New Roman"/>
                <w:sz w:val="24"/>
                <w:szCs w:val="24"/>
              </w:rPr>
              <w:t>RA/74</w:t>
            </w:r>
          </w:p>
        </w:tc>
        <w:tc>
          <w:tcPr>
            <w:tcW w:w="2076" w:type="dxa"/>
          </w:tcPr>
          <w:p w14:paraId="19BE6F85"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Risk Assessment</w:t>
            </w:r>
          </w:p>
        </w:tc>
        <w:tc>
          <w:tcPr>
            <w:tcW w:w="2176" w:type="dxa"/>
          </w:tcPr>
          <w:p w14:paraId="39C8F458"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IMS</w:t>
            </w:r>
          </w:p>
        </w:tc>
        <w:tc>
          <w:tcPr>
            <w:tcW w:w="1276" w:type="dxa"/>
          </w:tcPr>
          <w:p w14:paraId="6D52A231"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Soft</w:t>
            </w:r>
          </w:p>
        </w:tc>
        <w:tc>
          <w:tcPr>
            <w:tcW w:w="1276" w:type="dxa"/>
          </w:tcPr>
          <w:p w14:paraId="162523EB" w14:textId="77777777" w:rsidR="00BB4262" w:rsidRPr="00BB4262" w:rsidRDefault="00BB4262" w:rsidP="008308F2">
            <w:pPr>
              <w:rPr>
                <w:rFonts w:ascii="Times New Roman" w:hAnsi="Times New Roman" w:cs="Times New Roman"/>
                <w:sz w:val="24"/>
                <w:szCs w:val="24"/>
              </w:rPr>
            </w:pPr>
            <w:r w:rsidRPr="00151573">
              <w:rPr>
                <w:rFonts w:ascii="Times New Roman" w:hAnsi="Times New Roman" w:cs="Times New Roman"/>
                <w:sz w:val="24"/>
                <w:szCs w:val="24"/>
              </w:rPr>
              <w:t>1 Yr.</w:t>
            </w:r>
          </w:p>
        </w:tc>
      </w:tr>
    </w:tbl>
    <w:p w14:paraId="06FFA917" w14:textId="77777777" w:rsidR="00B834FB" w:rsidRDefault="00B834FB" w:rsidP="00DD3AEE">
      <w:pPr>
        <w:rPr>
          <w:rFonts w:ascii="Times New Roman" w:hAnsi="Times New Roman" w:cs="Times New Roman"/>
          <w:b/>
          <w:sz w:val="24"/>
          <w:szCs w:val="24"/>
        </w:rPr>
      </w:pPr>
    </w:p>
    <w:tbl>
      <w:tblPr>
        <w:tblStyle w:val="TableGrid4"/>
        <w:tblW w:w="9464" w:type="dxa"/>
        <w:tblLook w:val="04A0" w:firstRow="1" w:lastRow="0" w:firstColumn="1" w:lastColumn="0" w:noHBand="0" w:noVBand="1"/>
      </w:tblPr>
      <w:tblGrid>
        <w:gridCol w:w="3438"/>
        <w:gridCol w:w="2766"/>
        <w:gridCol w:w="3260"/>
      </w:tblGrid>
      <w:tr w:rsidR="00B834FB" w:rsidRPr="004654DF" w:rsidDel="00151573" w14:paraId="36B61396" w14:textId="6C011588" w:rsidTr="00367836">
        <w:trPr>
          <w:trHeight w:val="500"/>
          <w:del w:id="0" w:author="Mriganka Medhi" w:date="2022-08-22T16:31:00Z"/>
        </w:trPr>
        <w:tc>
          <w:tcPr>
            <w:tcW w:w="3438" w:type="dxa"/>
          </w:tcPr>
          <w:p w14:paraId="19068165" w14:textId="4DDDFAD3" w:rsidR="00B834FB" w:rsidDel="00151573" w:rsidRDefault="00B834FB" w:rsidP="0010034B">
            <w:pPr>
              <w:rPr>
                <w:del w:id="1" w:author="Mriganka Medhi" w:date="2022-08-22T16:31:00Z"/>
                <w:rFonts w:ascii="Times New Roman" w:hAnsi="Times New Roman" w:cs="Times New Roman"/>
                <w:b/>
              </w:rPr>
            </w:pPr>
            <w:del w:id="2" w:author="Mriganka Medhi" w:date="2022-08-22T16:31:00Z">
              <w:r w:rsidDel="00151573">
                <w:rPr>
                  <w:rFonts w:ascii="Times New Roman" w:hAnsi="Times New Roman" w:cs="Times New Roman"/>
                  <w:b/>
                </w:rPr>
                <w:delText xml:space="preserve">Prepared </w:delText>
              </w:r>
              <w:r w:rsidRPr="001C094A" w:rsidDel="00151573">
                <w:rPr>
                  <w:rFonts w:ascii="Times New Roman" w:hAnsi="Times New Roman" w:cs="Times New Roman"/>
                  <w:b/>
                </w:rPr>
                <w:delText xml:space="preserve">By: </w:delText>
              </w:r>
            </w:del>
          </w:p>
          <w:p w14:paraId="299EAF59" w14:textId="21DB13F4" w:rsidR="00B834FB" w:rsidRPr="004654DF" w:rsidDel="00151573" w:rsidRDefault="00977F15" w:rsidP="00F24F82">
            <w:pPr>
              <w:rPr>
                <w:del w:id="3" w:author="Mriganka Medhi" w:date="2022-08-22T16:31:00Z"/>
                <w:rFonts w:ascii="Times New Roman" w:hAnsi="Times New Roman" w:cs="Times New Roman"/>
              </w:rPr>
            </w:pPr>
            <w:del w:id="4" w:author="Mriganka Medhi" w:date="2022-08-22T16:31:00Z">
              <w:r w:rsidDel="00151573">
                <w:rPr>
                  <w:rFonts w:ascii="Times New Roman" w:hAnsi="Times New Roman" w:cs="Times New Roman"/>
                </w:rPr>
                <w:delText>DM - Mechanical</w:delText>
              </w:r>
            </w:del>
          </w:p>
        </w:tc>
        <w:tc>
          <w:tcPr>
            <w:tcW w:w="2766" w:type="dxa"/>
          </w:tcPr>
          <w:p w14:paraId="47B9B0E3" w14:textId="28EE044B" w:rsidR="00B834FB" w:rsidDel="00151573" w:rsidRDefault="00B834FB" w:rsidP="0010034B">
            <w:pPr>
              <w:rPr>
                <w:del w:id="5" w:author="Mriganka Medhi" w:date="2022-08-22T16:31:00Z"/>
                <w:rFonts w:ascii="Times New Roman" w:hAnsi="Times New Roman" w:cs="Times New Roman"/>
                <w:b/>
              </w:rPr>
            </w:pPr>
            <w:del w:id="6" w:author="Mriganka Medhi" w:date="2022-08-22T16:31:00Z">
              <w:r w:rsidRPr="001C094A" w:rsidDel="00151573">
                <w:rPr>
                  <w:rFonts w:ascii="Times New Roman" w:hAnsi="Times New Roman" w:cs="Times New Roman"/>
                  <w:b/>
                </w:rPr>
                <w:delText xml:space="preserve">Reviewed </w:delText>
              </w:r>
              <w:r w:rsidDel="00151573">
                <w:rPr>
                  <w:rFonts w:ascii="Times New Roman" w:hAnsi="Times New Roman" w:cs="Times New Roman"/>
                  <w:b/>
                </w:rPr>
                <w:delText xml:space="preserve">&amp; </w:delText>
              </w:r>
              <w:r w:rsidRPr="001C094A" w:rsidDel="00151573">
                <w:rPr>
                  <w:rFonts w:ascii="Times New Roman" w:hAnsi="Times New Roman" w:cs="Times New Roman"/>
                  <w:b/>
                </w:rPr>
                <w:delText xml:space="preserve">Issued By: </w:delText>
              </w:r>
            </w:del>
          </w:p>
          <w:p w14:paraId="39C3E036" w14:textId="5C776F07" w:rsidR="00B834FB" w:rsidRPr="004654DF" w:rsidDel="00151573" w:rsidRDefault="00B834FB" w:rsidP="0010034B">
            <w:pPr>
              <w:rPr>
                <w:del w:id="7" w:author="Mriganka Medhi" w:date="2022-08-22T16:31:00Z"/>
                <w:rFonts w:ascii="Times New Roman" w:hAnsi="Times New Roman" w:cs="Times New Roman"/>
              </w:rPr>
            </w:pPr>
            <w:del w:id="8" w:author="Mriganka Medhi" w:date="2022-08-22T16:31:00Z">
              <w:r w:rsidRPr="004654DF" w:rsidDel="00151573">
                <w:rPr>
                  <w:rFonts w:ascii="Times New Roman" w:hAnsi="Times New Roman" w:cs="Times New Roman"/>
                </w:rPr>
                <w:delText>Management Representative</w:delText>
              </w:r>
            </w:del>
          </w:p>
        </w:tc>
        <w:tc>
          <w:tcPr>
            <w:tcW w:w="3260" w:type="dxa"/>
          </w:tcPr>
          <w:p w14:paraId="2A7D591A" w14:textId="1869A63D" w:rsidR="00B834FB" w:rsidDel="00151573" w:rsidRDefault="00B834FB" w:rsidP="0010034B">
            <w:pPr>
              <w:rPr>
                <w:del w:id="9" w:author="Mriganka Medhi" w:date="2022-08-22T16:31:00Z"/>
                <w:rFonts w:ascii="Times New Roman" w:hAnsi="Times New Roman" w:cs="Times New Roman"/>
                <w:b/>
              </w:rPr>
            </w:pPr>
            <w:del w:id="10" w:author="Mriganka Medhi" w:date="2022-08-22T16:31:00Z">
              <w:r w:rsidRPr="001C094A" w:rsidDel="00151573">
                <w:rPr>
                  <w:rFonts w:ascii="Times New Roman" w:hAnsi="Times New Roman" w:cs="Times New Roman"/>
                  <w:b/>
                </w:rPr>
                <w:delText xml:space="preserve">Approved By: </w:delText>
              </w:r>
            </w:del>
          </w:p>
          <w:p w14:paraId="25CFF9FD" w14:textId="5029BB3E" w:rsidR="00B834FB" w:rsidRPr="004654DF" w:rsidDel="00151573" w:rsidRDefault="00367836">
            <w:pPr>
              <w:rPr>
                <w:del w:id="11" w:author="Mriganka Medhi" w:date="2022-08-22T16:31:00Z"/>
                <w:rFonts w:ascii="Times New Roman" w:hAnsi="Times New Roman" w:cs="Times New Roman"/>
              </w:rPr>
            </w:pPr>
            <w:del w:id="12" w:author="Mriganka Medhi" w:date="2022-08-22T16:31:00Z">
              <w:r w:rsidDel="00151573">
                <w:rPr>
                  <w:rFonts w:ascii="Times New Roman" w:hAnsi="Times New Roman" w:cs="Times New Roman"/>
                </w:rPr>
                <w:delText xml:space="preserve">Head – </w:delText>
              </w:r>
              <w:r w:rsidR="00BB4262" w:rsidDel="00151573">
                <w:rPr>
                  <w:rFonts w:ascii="Times New Roman" w:hAnsi="Times New Roman" w:cs="Times New Roman"/>
                </w:rPr>
                <w:delText>Mechanical</w:delText>
              </w:r>
            </w:del>
          </w:p>
        </w:tc>
      </w:tr>
      <w:tr w:rsidR="00B834FB" w:rsidRPr="001C094A" w:rsidDel="00151573" w14:paraId="1C2C1643" w14:textId="55DE6DD4" w:rsidTr="00367836">
        <w:trPr>
          <w:trHeight w:val="1036"/>
          <w:del w:id="13" w:author="Mriganka Medhi" w:date="2022-08-22T16:31:00Z"/>
        </w:trPr>
        <w:tc>
          <w:tcPr>
            <w:tcW w:w="3438" w:type="dxa"/>
          </w:tcPr>
          <w:p w14:paraId="021A2F92" w14:textId="2F5568CD" w:rsidR="00B834FB" w:rsidDel="00151573" w:rsidRDefault="00B834FB" w:rsidP="0010034B">
            <w:pPr>
              <w:rPr>
                <w:del w:id="14" w:author="Mriganka Medhi" w:date="2022-08-22T16:31:00Z"/>
                <w:rFonts w:ascii="Times New Roman" w:hAnsi="Times New Roman" w:cs="Times New Roman"/>
                <w:b/>
              </w:rPr>
            </w:pPr>
            <w:del w:id="15" w:author="Mriganka Medhi" w:date="2022-08-22T16:31:00Z">
              <w:r w:rsidRPr="001C094A" w:rsidDel="00151573">
                <w:rPr>
                  <w:rFonts w:ascii="Times New Roman" w:hAnsi="Times New Roman" w:cs="Times New Roman"/>
                  <w:b/>
                </w:rPr>
                <w:delText>Signature:</w:delText>
              </w:r>
            </w:del>
          </w:p>
          <w:p w14:paraId="419FB1DB" w14:textId="7AA23A2A" w:rsidR="00B834FB" w:rsidDel="00151573" w:rsidRDefault="00B834FB" w:rsidP="0010034B">
            <w:pPr>
              <w:rPr>
                <w:del w:id="16" w:author="Mriganka Medhi" w:date="2022-08-22T16:31:00Z"/>
                <w:rFonts w:ascii="Times New Roman" w:hAnsi="Times New Roman" w:cs="Times New Roman"/>
                <w:b/>
              </w:rPr>
            </w:pPr>
          </w:p>
          <w:p w14:paraId="2676F2C8" w14:textId="3C9E63B8" w:rsidR="00B834FB" w:rsidDel="00151573" w:rsidRDefault="00B834FB" w:rsidP="0010034B">
            <w:pPr>
              <w:rPr>
                <w:del w:id="17" w:author="Mriganka Medhi" w:date="2022-08-22T16:31:00Z"/>
                <w:rFonts w:ascii="Times New Roman" w:hAnsi="Times New Roman" w:cs="Times New Roman"/>
                <w:b/>
              </w:rPr>
            </w:pPr>
          </w:p>
          <w:p w14:paraId="3C4CB36E" w14:textId="23644EDB" w:rsidR="00B834FB" w:rsidDel="00151573" w:rsidRDefault="00B834FB" w:rsidP="0010034B">
            <w:pPr>
              <w:rPr>
                <w:del w:id="18" w:author="Mriganka Medhi" w:date="2022-08-22T16:31:00Z"/>
                <w:rFonts w:ascii="Times New Roman" w:hAnsi="Times New Roman" w:cs="Times New Roman"/>
                <w:b/>
              </w:rPr>
            </w:pPr>
          </w:p>
          <w:p w14:paraId="658C5574" w14:textId="5A31E633" w:rsidR="00B834FB" w:rsidRPr="001C094A" w:rsidDel="00151573" w:rsidRDefault="00B834FB" w:rsidP="0010034B">
            <w:pPr>
              <w:rPr>
                <w:del w:id="19" w:author="Mriganka Medhi" w:date="2022-08-22T16:31:00Z"/>
                <w:rFonts w:ascii="Times New Roman" w:hAnsi="Times New Roman" w:cs="Times New Roman"/>
                <w:b/>
              </w:rPr>
            </w:pPr>
          </w:p>
        </w:tc>
        <w:tc>
          <w:tcPr>
            <w:tcW w:w="2766" w:type="dxa"/>
          </w:tcPr>
          <w:p w14:paraId="53B742D1" w14:textId="3D61CDA6" w:rsidR="00B834FB" w:rsidRPr="001C094A" w:rsidDel="00151573" w:rsidRDefault="00B834FB" w:rsidP="0010034B">
            <w:pPr>
              <w:rPr>
                <w:del w:id="20" w:author="Mriganka Medhi" w:date="2022-08-22T16:31:00Z"/>
                <w:rFonts w:ascii="Times New Roman" w:hAnsi="Times New Roman" w:cs="Times New Roman"/>
                <w:b/>
              </w:rPr>
            </w:pPr>
            <w:del w:id="21" w:author="Mriganka Medhi" w:date="2022-08-22T16:31:00Z">
              <w:r w:rsidRPr="001C094A" w:rsidDel="00151573">
                <w:rPr>
                  <w:rFonts w:ascii="Times New Roman" w:hAnsi="Times New Roman" w:cs="Times New Roman"/>
                  <w:b/>
                </w:rPr>
                <w:delText>Signature:</w:delText>
              </w:r>
            </w:del>
          </w:p>
          <w:p w14:paraId="388B398C" w14:textId="6C1B38FC" w:rsidR="00B834FB" w:rsidRPr="001C094A" w:rsidDel="00151573" w:rsidRDefault="00B834FB" w:rsidP="0010034B">
            <w:pPr>
              <w:rPr>
                <w:del w:id="22" w:author="Mriganka Medhi" w:date="2022-08-22T16:31:00Z"/>
                <w:rFonts w:ascii="Times New Roman" w:hAnsi="Times New Roman" w:cs="Times New Roman"/>
                <w:b/>
              </w:rPr>
            </w:pPr>
          </w:p>
          <w:p w14:paraId="502B7FBB" w14:textId="6B661A06" w:rsidR="00B834FB" w:rsidRPr="001C094A" w:rsidDel="00151573" w:rsidRDefault="00B834FB" w:rsidP="0010034B">
            <w:pPr>
              <w:rPr>
                <w:del w:id="23" w:author="Mriganka Medhi" w:date="2022-08-22T16:31:00Z"/>
                <w:rFonts w:ascii="Times New Roman" w:hAnsi="Times New Roman" w:cs="Times New Roman"/>
                <w:b/>
              </w:rPr>
            </w:pPr>
          </w:p>
          <w:p w14:paraId="2FD01AE7" w14:textId="47014965" w:rsidR="00B834FB" w:rsidRPr="001C094A" w:rsidDel="00151573" w:rsidRDefault="00B834FB" w:rsidP="0010034B">
            <w:pPr>
              <w:rPr>
                <w:del w:id="24" w:author="Mriganka Medhi" w:date="2022-08-22T16:31:00Z"/>
                <w:rFonts w:ascii="Times New Roman" w:hAnsi="Times New Roman" w:cs="Times New Roman"/>
                <w:b/>
              </w:rPr>
            </w:pPr>
          </w:p>
        </w:tc>
        <w:tc>
          <w:tcPr>
            <w:tcW w:w="3260" w:type="dxa"/>
          </w:tcPr>
          <w:p w14:paraId="5DA4CDF5" w14:textId="4841718F" w:rsidR="00B834FB" w:rsidRPr="001C094A" w:rsidDel="00151573" w:rsidRDefault="00B834FB" w:rsidP="0010034B">
            <w:pPr>
              <w:rPr>
                <w:del w:id="25" w:author="Mriganka Medhi" w:date="2022-08-22T16:31:00Z"/>
                <w:rFonts w:ascii="Times New Roman" w:hAnsi="Times New Roman" w:cs="Times New Roman"/>
                <w:b/>
              </w:rPr>
            </w:pPr>
            <w:del w:id="26" w:author="Mriganka Medhi" w:date="2022-08-22T16:31:00Z">
              <w:r w:rsidRPr="001C094A" w:rsidDel="00151573">
                <w:rPr>
                  <w:rFonts w:ascii="Times New Roman" w:hAnsi="Times New Roman" w:cs="Times New Roman"/>
                  <w:b/>
                </w:rPr>
                <w:delText>Signature:</w:delText>
              </w:r>
            </w:del>
          </w:p>
          <w:p w14:paraId="167E1922" w14:textId="11AE46DB" w:rsidR="00B834FB" w:rsidRPr="001C094A" w:rsidDel="00151573" w:rsidRDefault="00B834FB" w:rsidP="0010034B">
            <w:pPr>
              <w:rPr>
                <w:del w:id="27" w:author="Mriganka Medhi" w:date="2022-08-22T16:31:00Z"/>
                <w:rFonts w:ascii="Times New Roman" w:hAnsi="Times New Roman" w:cs="Times New Roman"/>
                <w:b/>
              </w:rPr>
            </w:pPr>
          </w:p>
          <w:p w14:paraId="7E96DAC1" w14:textId="65E0F31B" w:rsidR="00B834FB" w:rsidRPr="001C094A" w:rsidDel="00151573" w:rsidRDefault="00B834FB" w:rsidP="0010034B">
            <w:pPr>
              <w:rPr>
                <w:del w:id="28" w:author="Mriganka Medhi" w:date="2022-08-22T16:31:00Z"/>
                <w:rFonts w:ascii="Times New Roman" w:hAnsi="Times New Roman" w:cs="Times New Roman"/>
                <w:b/>
              </w:rPr>
            </w:pPr>
          </w:p>
          <w:p w14:paraId="7C532129" w14:textId="01DB51D1" w:rsidR="00B834FB" w:rsidRPr="001C094A" w:rsidDel="00151573" w:rsidRDefault="00B834FB" w:rsidP="0010034B">
            <w:pPr>
              <w:rPr>
                <w:del w:id="29" w:author="Mriganka Medhi" w:date="2022-08-22T16:31:00Z"/>
                <w:rFonts w:ascii="Times New Roman" w:hAnsi="Times New Roman" w:cs="Times New Roman"/>
                <w:b/>
              </w:rPr>
            </w:pPr>
          </w:p>
        </w:tc>
      </w:tr>
      <w:tr w:rsidR="00B834FB" w:rsidRPr="001C094A" w:rsidDel="00151573" w14:paraId="75BB9802" w14:textId="1524AFF4" w:rsidTr="00367836">
        <w:trPr>
          <w:trHeight w:val="98"/>
          <w:del w:id="30" w:author="Mriganka Medhi" w:date="2022-08-22T16:31:00Z"/>
        </w:trPr>
        <w:tc>
          <w:tcPr>
            <w:tcW w:w="3438" w:type="dxa"/>
          </w:tcPr>
          <w:p w14:paraId="625EBF43" w14:textId="0D74D0B7" w:rsidR="00B834FB" w:rsidRPr="001C094A" w:rsidDel="00151573" w:rsidRDefault="00B834FB" w:rsidP="00B86242">
            <w:pPr>
              <w:rPr>
                <w:del w:id="31" w:author="Mriganka Medhi" w:date="2022-08-22T16:31:00Z"/>
                <w:rFonts w:ascii="Times New Roman" w:hAnsi="Times New Roman" w:cs="Times New Roman"/>
                <w:b/>
              </w:rPr>
            </w:pPr>
            <w:del w:id="32" w:author="Mriganka Medhi" w:date="2022-08-22T16:31:00Z">
              <w:r w:rsidRPr="001C094A" w:rsidDel="00151573">
                <w:rPr>
                  <w:rFonts w:ascii="Times New Roman" w:hAnsi="Times New Roman" w:cs="Times New Roman"/>
                  <w:b/>
                </w:rPr>
                <w:delText>Date:</w:delText>
              </w:r>
              <w:r w:rsidR="00F24F82" w:rsidDel="00151573">
                <w:rPr>
                  <w:rFonts w:ascii="Times New Roman" w:hAnsi="Times New Roman" w:cs="Times New Roman"/>
                  <w:b/>
                </w:rPr>
                <w:delText xml:space="preserve"> </w:delText>
              </w:r>
              <w:r w:rsidR="00977F15" w:rsidDel="00151573">
                <w:rPr>
                  <w:rFonts w:ascii="Times New Roman" w:hAnsi="Times New Roman" w:cs="Times New Roman"/>
                  <w:b/>
                </w:rPr>
                <w:delText>06-01-2022</w:delText>
              </w:r>
            </w:del>
          </w:p>
        </w:tc>
        <w:tc>
          <w:tcPr>
            <w:tcW w:w="2766" w:type="dxa"/>
          </w:tcPr>
          <w:p w14:paraId="67DC4CA6" w14:textId="2A064D1B" w:rsidR="00B834FB" w:rsidRPr="001C094A" w:rsidDel="00151573" w:rsidRDefault="00B834FB" w:rsidP="00B86242">
            <w:pPr>
              <w:rPr>
                <w:del w:id="33" w:author="Mriganka Medhi" w:date="2022-08-22T16:31:00Z"/>
                <w:rFonts w:ascii="Times New Roman" w:hAnsi="Times New Roman" w:cs="Times New Roman"/>
                <w:b/>
              </w:rPr>
            </w:pPr>
            <w:del w:id="34" w:author="Mriganka Medhi" w:date="2022-08-22T16:31:00Z">
              <w:r w:rsidRPr="001C094A" w:rsidDel="00151573">
                <w:rPr>
                  <w:rFonts w:ascii="Times New Roman" w:hAnsi="Times New Roman" w:cs="Times New Roman"/>
                  <w:b/>
                </w:rPr>
                <w:delText>Date:</w:delText>
              </w:r>
              <w:r w:rsidDel="00151573">
                <w:rPr>
                  <w:rFonts w:ascii="Times New Roman" w:hAnsi="Times New Roman" w:cs="Times New Roman"/>
                  <w:b/>
                </w:rPr>
                <w:delText xml:space="preserve"> </w:delText>
              </w:r>
              <w:r w:rsidR="00977F15" w:rsidDel="00151573">
                <w:rPr>
                  <w:rFonts w:ascii="Times New Roman" w:hAnsi="Times New Roman" w:cs="Times New Roman"/>
                  <w:b/>
                </w:rPr>
                <w:delText>06-01-2022</w:delText>
              </w:r>
            </w:del>
          </w:p>
        </w:tc>
        <w:tc>
          <w:tcPr>
            <w:tcW w:w="3260" w:type="dxa"/>
          </w:tcPr>
          <w:p w14:paraId="097557F2" w14:textId="2C5D5F7B" w:rsidR="00B834FB" w:rsidRPr="001C094A" w:rsidDel="00151573" w:rsidRDefault="00B834FB" w:rsidP="00B86242">
            <w:pPr>
              <w:rPr>
                <w:del w:id="35" w:author="Mriganka Medhi" w:date="2022-08-22T16:31:00Z"/>
                <w:rFonts w:ascii="Times New Roman" w:hAnsi="Times New Roman" w:cs="Times New Roman"/>
                <w:b/>
              </w:rPr>
            </w:pPr>
            <w:del w:id="36" w:author="Mriganka Medhi" w:date="2022-08-22T16:31:00Z">
              <w:r w:rsidRPr="001C094A" w:rsidDel="00151573">
                <w:rPr>
                  <w:rFonts w:ascii="Times New Roman" w:hAnsi="Times New Roman" w:cs="Times New Roman"/>
                  <w:b/>
                </w:rPr>
                <w:delText>Date:</w:delText>
              </w:r>
              <w:r w:rsidDel="00151573">
                <w:rPr>
                  <w:rFonts w:ascii="Times New Roman" w:hAnsi="Times New Roman" w:cs="Times New Roman"/>
                  <w:b/>
                </w:rPr>
                <w:delText xml:space="preserve"> </w:delText>
              </w:r>
              <w:r w:rsidR="00977F15" w:rsidDel="00151573">
                <w:rPr>
                  <w:rFonts w:ascii="Times New Roman" w:hAnsi="Times New Roman" w:cs="Times New Roman"/>
                  <w:b/>
                </w:rPr>
                <w:delText>06-01-2022</w:delText>
              </w:r>
            </w:del>
          </w:p>
        </w:tc>
      </w:tr>
    </w:tbl>
    <w:tbl>
      <w:tblPr>
        <w:tblW w:w="992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151573" w:rsidRPr="00F6433A" w14:paraId="5ABC0B86" w14:textId="77777777" w:rsidTr="00151573">
        <w:trPr>
          <w:ins w:id="37" w:author="Mriganka Medhi" w:date="2022-08-22T16:31:00Z"/>
        </w:trPr>
        <w:tc>
          <w:tcPr>
            <w:tcW w:w="1277" w:type="dxa"/>
            <w:tcBorders>
              <w:bottom w:val="single" w:sz="4" w:space="0" w:color="auto"/>
              <w:right w:val="single" w:sz="4" w:space="0" w:color="auto"/>
            </w:tcBorders>
          </w:tcPr>
          <w:p w14:paraId="585F03CB" w14:textId="77777777" w:rsidR="00151573" w:rsidRPr="00F6433A" w:rsidRDefault="00151573" w:rsidP="00184862">
            <w:pPr>
              <w:spacing w:after="0" w:line="240" w:lineRule="auto"/>
              <w:ind w:right="-108"/>
              <w:rPr>
                <w:ins w:id="38" w:author="Mriganka Medhi" w:date="2022-08-22T16:31:00Z"/>
                <w:rFonts w:ascii="Times New Roman" w:eastAsia="Times New Roman" w:hAnsi="Times New Roman" w:cs="Times New Roman"/>
                <w:b/>
                <w:sz w:val="20"/>
                <w:szCs w:val="20"/>
              </w:rPr>
            </w:pPr>
            <w:bookmarkStart w:id="39" w:name="_Hlk111297067"/>
            <w:ins w:id="40" w:author="Mriganka Medhi" w:date="2022-08-22T16:31:00Z">
              <w:r w:rsidRPr="00F6433A">
                <w:rPr>
                  <w:rFonts w:ascii="Times New Roman" w:eastAsia="Times New Roman" w:hAnsi="Times New Roman" w:cs="Times New Roman"/>
                  <w:b/>
                  <w:sz w:val="20"/>
                  <w:szCs w:val="20"/>
                </w:rPr>
                <w:t>Date</w:t>
              </w:r>
            </w:ins>
          </w:p>
        </w:tc>
        <w:tc>
          <w:tcPr>
            <w:tcW w:w="1701" w:type="dxa"/>
            <w:tcBorders>
              <w:left w:val="single" w:sz="4" w:space="0" w:color="auto"/>
              <w:bottom w:val="single" w:sz="4" w:space="0" w:color="auto"/>
              <w:right w:val="single" w:sz="4" w:space="0" w:color="auto"/>
            </w:tcBorders>
          </w:tcPr>
          <w:p w14:paraId="5021570A" w14:textId="77777777" w:rsidR="00151573" w:rsidRPr="00F6433A" w:rsidRDefault="00151573" w:rsidP="00184862">
            <w:pPr>
              <w:spacing w:after="0" w:line="240" w:lineRule="auto"/>
              <w:ind w:right="-151"/>
              <w:rPr>
                <w:ins w:id="41" w:author="Mriganka Medhi" w:date="2022-08-22T16:31:00Z"/>
                <w:rFonts w:ascii="Times New Roman" w:eastAsia="Times New Roman" w:hAnsi="Times New Roman" w:cs="Times New Roman"/>
                <w:b/>
                <w:sz w:val="20"/>
                <w:szCs w:val="20"/>
              </w:rPr>
            </w:pPr>
            <w:ins w:id="42" w:author="Mriganka Medhi" w:date="2022-08-22T16:31:00Z">
              <w:r w:rsidRPr="00F6433A">
                <w:rPr>
                  <w:rFonts w:ascii="Times New Roman" w:eastAsia="Times New Roman" w:hAnsi="Times New Roman" w:cs="Times New Roman"/>
                  <w:b/>
                  <w:sz w:val="20"/>
                  <w:szCs w:val="20"/>
                </w:rPr>
                <w:t>Manual Section Ref. &amp; Para</w:t>
              </w:r>
            </w:ins>
          </w:p>
        </w:tc>
        <w:tc>
          <w:tcPr>
            <w:tcW w:w="5953" w:type="dxa"/>
            <w:tcBorders>
              <w:left w:val="single" w:sz="4" w:space="0" w:color="auto"/>
              <w:bottom w:val="single" w:sz="4" w:space="0" w:color="auto"/>
              <w:right w:val="single" w:sz="4" w:space="0" w:color="auto"/>
            </w:tcBorders>
          </w:tcPr>
          <w:p w14:paraId="2A1501BC" w14:textId="77777777" w:rsidR="00151573" w:rsidRPr="00F6433A" w:rsidRDefault="00151573" w:rsidP="00184862">
            <w:pPr>
              <w:spacing w:after="0" w:line="240" w:lineRule="auto"/>
              <w:ind w:right="-151"/>
              <w:rPr>
                <w:ins w:id="43" w:author="Mriganka Medhi" w:date="2022-08-22T16:31:00Z"/>
                <w:rFonts w:ascii="Times New Roman" w:eastAsia="Times New Roman" w:hAnsi="Times New Roman" w:cs="Times New Roman"/>
                <w:b/>
                <w:sz w:val="20"/>
                <w:szCs w:val="20"/>
              </w:rPr>
            </w:pPr>
            <w:ins w:id="44" w:author="Mriganka Medhi" w:date="2022-08-22T16:31:00Z">
              <w:r w:rsidRPr="00F6433A">
                <w:rPr>
                  <w:rFonts w:ascii="Times New Roman" w:eastAsia="Times New Roman" w:hAnsi="Times New Roman" w:cs="Times New Roman"/>
                  <w:b/>
                  <w:sz w:val="20"/>
                  <w:szCs w:val="20"/>
                </w:rPr>
                <w:t>Brief details of Revision</w:t>
              </w:r>
            </w:ins>
          </w:p>
        </w:tc>
        <w:tc>
          <w:tcPr>
            <w:tcW w:w="992" w:type="dxa"/>
            <w:tcBorders>
              <w:left w:val="single" w:sz="4" w:space="0" w:color="auto"/>
            </w:tcBorders>
          </w:tcPr>
          <w:p w14:paraId="02F060BE" w14:textId="77777777" w:rsidR="00151573" w:rsidRPr="00F6433A" w:rsidRDefault="00151573" w:rsidP="00184862">
            <w:pPr>
              <w:tabs>
                <w:tab w:val="left" w:pos="1440"/>
                <w:tab w:val="left" w:pos="3240"/>
                <w:tab w:val="left" w:pos="8820"/>
              </w:tabs>
              <w:spacing w:after="0" w:line="240" w:lineRule="auto"/>
              <w:ind w:left="-108" w:right="-151"/>
              <w:jc w:val="center"/>
              <w:rPr>
                <w:ins w:id="45" w:author="Mriganka Medhi" w:date="2022-08-22T16:31:00Z"/>
                <w:rFonts w:ascii="Times New Roman" w:eastAsia="Times New Roman" w:hAnsi="Times New Roman" w:cs="Times New Roman"/>
                <w:b/>
                <w:sz w:val="20"/>
                <w:szCs w:val="20"/>
              </w:rPr>
            </w:pPr>
            <w:ins w:id="46" w:author="Mriganka Medhi" w:date="2022-08-22T16:31:00Z">
              <w:r w:rsidRPr="00F6433A">
                <w:rPr>
                  <w:rFonts w:ascii="Times New Roman" w:eastAsia="Times New Roman" w:hAnsi="Times New Roman" w:cs="Times New Roman"/>
                  <w:b/>
                  <w:sz w:val="20"/>
                  <w:szCs w:val="20"/>
                </w:rPr>
                <w:t>New Rev.</w:t>
              </w:r>
            </w:ins>
          </w:p>
        </w:tc>
      </w:tr>
      <w:tr w:rsidR="00151573" w:rsidRPr="00F6433A" w14:paraId="2B3AB9DD" w14:textId="77777777" w:rsidTr="00151573">
        <w:trPr>
          <w:ins w:id="47" w:author="Mriganka Medhi" w:date="2022-08-22T16:31:00Z"/>
        </w:trPr>
        <w:tc>
          <w:tcPr>
            <w:tcW w:w="1277" w:type="dxa"/>
            <w:tcBorders>
              <w:top w:val="single" w:sz="4" w:space="0" w:color="auto"/>
              <w:right w:val="single" w:sz="4" w:space="0" w:color="auto"/>
            </w:tcBorders>
          </w:tcPr>
          <w:p w14:paraId="7B12FDDA" w14:textId="77777777" w:rsidR="00151573" w:rsidRPr="00F6433A" w:rsidRDefault="00151573" w:rsidP="00184862">
            <w:pPr>
              <w:spacing w:after="0" w:line="240" w:lineRule="auto"/>
              <w:ind w:right="-108"/>
              <w:rPr>
                <w:ins w:id="48" w:author="Mriganka Medhi" w:date="2022-08-22T16:31:00Z"/>
                <w:rFonts w:ascii="Times New Roman" w:eastAsia="Times New Roman" w:hAnsi="Times New Roman" w:cs="Times New Roman"/>
                <w:sz w:val="20"/>
                <w:szCs w:val="20"/>
              </w:rPr>
            </w:pPr>
            <w:ins w:id="49" w:author="Mriganka Medhi" w:date="2022-08-22T16:31:00Z">
              <w:r>
                <w:rPr>
                  <w:rFonts w:ascii="Times New Roman" w:eastAsia="Times New Roman" w:hAnsi="Times New Roman" w:cs="Times New Roman"/>
                  <w:sz w:val="20"/>
                  <w:szCs w:val="20"/>
                </w:rPr>
                <w:t>13</w:t>
              </w:r>
              <w:r w:rsidRPr="00F6433A">
                <w:rPr>
                  <w:rFonts w:ascii="Times New Roman" w:eastAsia="Times New Roman" w:hAnsi="Times New Roman" w:cs="Times New Roman"/>
                  <w:sz w:val="20"/>
                  <w:szCs w:val="20"/>
                </w:rPr>
                <w:t>-08-2022</w:t>
              </w:r>
            </w:ins>
          </w:p>
        </w:tc>
        <w:tc>
          <w:tcPr>
            <w:tcW w:w="1701" w:type="dxa"/>
            <w:tcBorders>
              <w:top w:val="single" w:sz="4" w:space="0" w:color="auto"/>
              <w:left w:val="single" w:sz="4" w:space="0" w:color="auto"/>
              <w:right w:val="single" w:sz="4" w:space="0" w:color="auto"/>
            </w:tcBorders>
          </w:tcPr>
          <w:p w14:paraId="22A193CD" w14:textId="77777777" w:rsidR="00151573" w:rsidRPr="00F6433A" w:rsidRDefault="00151573" w:rsidP="00184862">
            <w:pPr>
              <w:spacing w:after="0" w:line="240" w:lineRule="auto"/>
              <w:ind w:right="-151"/>
              <w:rPr>
                <w:ins w:id="50" w:author="Mriganka Medhi" w:date="2022-08-22T16:31:00Z"/>
                <w:rFonts w:ascii="Times New Roman" w:eastAsia="Times New Roman" w:hAnsi="Times New Roman" w:cs="Times New Roman"/>
                <w:sz w:val="20"/>
                <w:szCs w:val="20"/>
              </w:rPr>
            </w:pPr>
            <w:ins w:id="51" w:author="Mriganka Medhi" w:date="2022-08-22T16:31:00Z">
              <w:r w:rsidRPr="00F6433A">
                <w:rPr>
                  <w:rFonts w:ascii="Times New Roman" w:eastAsia="Times New Roman" w:hAnsi="Times New Roman" w:cs="Times New Roman"/>
                  <w:sz w:val="20"/>
                  <w:szCs w:val="20"/>
                </w:rPr>
                <w:t>Header</w:t>
              </w:r>
            </w:ins>
          </w:p>
        </w:tc>
        <w:tc>
          <w:tcPr>
            <w:tcW w:w="5953" w:type="dxa"/>
            <w:tcBorders>
              <w:top w:val="single" w:sz="4" w:space="0" w:color="auto"/>
              <w:left w:val="single" w:sz="4" w:space="0" w:color="auto"/>
              <w:right w:val="single" w:sz="4" w:space="0" w:color="auto"/>
            </w:tcBorders>
          </w:tcPr>
          <w:p w14:paraId="2BAFDFD6" w14:textId="77777777" w:rsidR="00151573" w:rsidRPr="00F6433A" w:rsidRDefault="00151573" w:rsidP="00184862">
            <w:pPr>
              <w:spacing w:after="0" w:line="240" w:lineRule="auto"/>
              <w:jc w:val="both"/>
              <w:rPr>
                <w:ins w:id="52" w:author="Mriganka Medhi" w:date="2022-08-22T16:31:00Z"/>
                <w:rFonts w:ascii="Times New Roman" w:eastAsia="Times New Roman" w:hAnsi="Times New Roman" w:cs="Times New Roman"/>
                <w:sz w:val="20"/>
                <w:szCs w:val="20"/>
              </w:rPr>
            </w:pPr>
            <w:ins w:id="53" w:author="Mriganka Medhi" w:date="2022-08-22T16:31:00Z">
              <w:r w:rsidRPr="00F6433A">
                <w:rPr>
                  <w:rFonts w:ascii="Times New Roman" w:eastAsia="Times New Roman" w:hAnsi="Times New Roman" w:cs="Times New Roman"/>
                  <w:sz w:val="20"/>
                  <w:szCs w:val="20"/>
                </w:rPr>
                <w:t>Company logo &amp; Document no.</w:t>
              </w:r>
            </w:ins>
          </w:p>
        </w:tc>
        <w:tc>
          <w:tcPr>
            <w:tcW w:w="992" w:type="dxa"/>
            <w:tcBorders>
              <w:left w:val="single" w:sz="4" w:space="0" w:color="auto"/>
            </w:tcBorders>
          </w:tcPr>
          <w:p w14:paraId="152AEFB5" w14:textId="69AF5755" w:rsidR="00151573" w:rsidRPr="00F6433A" w:rsidRDefault="00151573" w:rsidP="00184862">
            <w:pPr>
              <w:tabs>
                <w:tab w:val="left" w:pos="1440"/>
                <w:tab w:val="left" w:pos="3240"/>
                <w:tab w:val="left" w:pos="8820"/>
              </w:tabs>
              <w:spacing w:after="0" w:line="240" w:lineRule="auto"/>
              <w:ind w:left="-108" w:right="-151"/>
              <w:jc w:val="center"/>
              <w:rPr>
                <w:ins w:id="54" w:author="Mriganka Medhi" w:date="2022-08-22T16:31:00Z"/>
                <w:rFonts w:ascii="Times New Roman" w:eastAsia="Times New Roman" w:hAnsi="Times New Roman" w:cs="Times New Roman"/>
                <w:sz w:val="20"/>
                <w:szCs w:val="20"/>
              </w:rPr>
            </w:pPr>
            <w:ins w:id="55" w:author="Mriganka Medhi" w:date="2022-08-22T16:31:00Z">
              <w:r w:rsidRPr="00F6433A">
                <w:rPr>
                  <w:rFonts w:ascii="Times New Roman" w:eastAsia="Times New Roman" w:hAnsi="Times New Roman" w:cs="Times New Roman"/>
                  <w:sz w:val="20"/>
                  <w:szCs w:val="20"/>
                </w:rPr>
                <w:t>0</w:t>
              </w:r>
            </w:ins>
            <w:ins w:id="56" w:author="Mriganka Medhi" w:date="2022-08-22T16:32:00Z">
              <w:r>
                <w:rPr>
                  <w:rFonts w:ascii="Times New Roman" w:eastAsia="Times New Roman" w:hAnsi="Times New Roman" w:cs="Times New Roman"/>
                  <w:sz w:val="20"/>
                  <w:szCs w:val="20"/>
                </w:rPr>
                <w:t>2</w:t>
              </w:r>
            </w:ins>
          </w:p>
        </w:tc>
      </w:tr>
      <w:tr w:rsidR="00151573" w:rsidRPr="00F6433A" w14:paraId="047DA71E" w14:textId="77777777" w:rsidTr="00151573">
        <w:trPr>
          <w:ins w:id="57" w:author="Mriganka Medhi" w:date="2022-08-22T16:31:00Z"/>
        </w:trPr>
        <w:tc>
          <w:tcPr>
            <w:tcW w:w="1277" w:type="dxa"/>
            <w:tcBorders>
              <w:top w:val="single" w:sz="4" w:space="0" w:color="auto"/>
              <w:right w:val="single" w:sz="4" w:space="0" w:color="auto"/>
            </w:tcBorders>
          </w:tcPr>
          <w:p w14:paraId="06F9153A" w14:textId="77777777" w:rsidR="00151573" w:rsidRPr="00F6433A" w:rsidRDefault="00151573" w:rsidP="00184862">
            <w:pPr>
              <w:spacing w:after="0" w:line="240" w:lineRule="auto"/>
              <w:ind w:right="-108"/>
              <w:rPr>
                <w:ins w:id="58" w:author="Mriganka Medhi" w:date="2022-08-22T16:31:00Z"/>
                <w:rFonts w:ascii="Times New Roman" w:eastAsia="Times New Roman" w:hAnsi="Times New Roman" w:cs="Times New Roman"/>
                <w:sz w:val="20"/>
                <w:szCs w:val="20"/>
              </w:rPr>
            </w:pPr>
          </w:p>
        </w:tc>
        <w:tc>
          <w:tcPr>
            <w:tcW w:w="1701" w:type="dxa"/>
            <w:tcBorders>
              <w:top w:val="single" w:sz="4" w:space="0" w:color="auto"/>
              <w:left w:val="single" w:sz="4" w:space="0" w:color="auto"/>
              <w:right w:val="single" w:sz="4" w:space="0" w:color="auto"/>
            </w:tcBorders>
          </w:tcPr>
          <w:p w14:paraId="1CAFFF8E" w14:textId="77777777" w:rsidR="00151573" w:rsidRPr="00F6433A" w:rsidRDefault="00151573" w:rsidP="00184862">
            <w:pPr>
              <w:spacing w:after="0" w:line="240" w:lineRule="auto"/>
              <w:ind w:right="-151"/>
              <w:rPr>
                <w:ins w:id="59" w:author="Mriganka Medhi" w:date="2022-08-22T16:31:00Z"/>
                <w:rFonts w:ascii="Times New Roman" w:eastAsia="Times New Roman" w:hAnsi="Times New Roman" w:cs="Times New Roman"/>
                <w:sz w:val="20"/>
                <w:szCs w:val="20"/>
              </w:rPr>
            </w:pPr>
          </w:p>
        </w:tc>
        <w:tc>
          <w:tcPr>
            <w:tcW w:w="5953" w:type="dxa"/>
            <w:tcBorders>
              <w:top w:val="single" w:sz="4" w:space="0" w:color="auto"/>
              <w:left w:val="single" w:sz="4" w:space="0" w:color="auto"/>
              <w:right w:val="single" w:sz="4" w:space="0" w:color="auto"/>
            </w:tcBorders>
          </w:tcPr>
          <w:p w14:paraId="26EBA7E1" w14:textId="77777777" w:rsidR="00151573" w:rsidRPr="00F6433A" w:rsidRDefault="00151573" w:rsidP="00184862">
            <w:pPr>
              <w:spacing w:after="0" w:line="240" w:lineRule="auto"/>
              <w:jc w:val="both"/>
              <w:rPr>
                <w:ins w:id="60" w:author="Mriganka Medhi" w:date="2022-08-22T16:31:00Z"/>
                <w:rFonts w:ascii="Times New Roman" w:eastAsia="Times New Roman" w:hAnsi="Times New Roman" w:cs="Times New Roman"/>
                <w:sz w:val="20"/>
                <w:szCs w:val="20"/>
              </w:rPr>
            </w:pPr>
          </w:p>
        </w:tc>
        <w:tc>
          <w:tcPr>
            <w:tcW w:w="992" w:type="dxa"/>
            <w:tcBorders>
              <w:left w:val="single" w:sz="4" w:space="0" w:color="auto"/>
            </w:tcBorders>
          </w:tcPr>
          <w:p w14:paraId="39942C8B" w14:textId="77777777" w:rsidR="00151573" w:rsidRPr="00F6433A" w:rsidRDefault="00151573" w:rsidP="00184862">
            <w:pPr>
              <w:tabs>
                <w:tab w:val="left" w:pos="1440"/>
                <w:tab w:val="left" w:pos="3240"/>
                <w:tab w:val="left" w:pos="8820"/>
              </w:tabs>
              <w:spacing w:after="0" w:line="240" w:lineRule="auto"/>
              <w:ind w:left="-108" w:right="-151"/>
              <w:jc w:val="center"/>
              <w:rPr>
                <w:ins w:id="61" w:author="Mriganka Medhi" w:date="2022-08-22T16:31:00Z"/>
                <w:rFonts w:ascii="Times New Roman" w:eastAsia="Times New Roman" w:hAnsi="Times New Roman" w:cs="Times New Roman"/>
                <w:sz w:val="20"/>
                <w:szCs w:val="20"/>
              </w:rPr>
            </w:pPr>
          </w:p>
        </w:tc>
      </w:tr>
      <w:tr w:rsidR="00151573" w:rsidRPr="00F6433A" w14:paraId="421091A5" w14:textId="77777777" w:rsidTr="00151573">
        <w:trPr>
          <w:ins w:id="62" w:author="Mriganka Medhi" w:date="2022-08-22T16:31:00Z"/>
        </w:trPr>
        <w:tc>
          <w:tcPr>
            <w:tcW w:w="1277" w:type="dxa"/>
            <w:tcBorders>
              <w:right w:val="nil"/>
            </w:tcBorders>
          </w:tcPr>
          <w:p w14:paraId="6380DC79" w14:textId="77777777" w:rsidR="00151573" w:rsidRPr="00F6433A" w:rsidRDefault="00151573" w:rsidP="00184862">
            <w:pPr>
              <w:spacing w:after="0" w:line="240" w:lineRule="auto"/>
              <w:ind w:right="-151"/>
              <w:jc w:val="center"/>
              <w:rPr>
                <w:ins w:id="63" w:author="Mriganka Medhi" w:date="2022-08-22T16:31:00Z"/>
                <w:rFonts w:ascii="Times New Roman" w:eastAsia="Times New Roman" w:hAnsi="Times New Roman" w:cs="Times New Roman"/>
                <w:sz w:val="20"/>
                <w:szCs w:val="20"/>
              </w:rPr>
            </w:pPr>
          </w:p>
        </w:tc>
        <w:tc>
          <w:tcPr>
            <w:tcW w:w="1701" w:type="dxa"/>
            <w:tcBorders>
              <w:left w:val="nil"/>
              <w:right w:val="nil"/>
            </w:tcBorders>
          </w:tcPr>
          <w:p w14:paraId="6196FF19" w14:textId="77777777" w:rsidR="00151573" w:rsidRPr="00F6433A" w:rsidRDefault="00151573" w:rsidP="00184862">
            <w:pPr>
              <w:spacing w:after="0" w:line="240" w:lineRule="auto"/>
              <w:ind w:right="-151"/>
              <w:jc w:val="center"/>
              <w:rPr>
                <w:ins w:id="64" w:author="Mriganka Medhi" w:date="2022-08-22T16:31:00Z"/>
                <w:rFonts w:ascii="Times New Roman" w:eastAsia="Times New Roman" w:hAnsi="Times New Roman" w:cs="Times New Roman"/>
                <w:sz w:val="20"/>
                <w:szCs w:val="20"/>
              </w:rPr>
            </w:pPr>
          </w:p>
        </w:tc>
        <w:tc>
          <w:tcPr>
            <w:tcW w:w="5953" w:type="dxa"/>
            <w:tcBorders>
              <w:left w:val="nil"/>
              <w:right w:val="nil"/>
            </w:tcBorders>
          </w:tcPr>
          <w:p w14:paraId="78C5468F" w14:textId="77777777" w:rsidR="00151573" w:rsidRPr="00F6433A" w:rsidRDefault="00151573" w:rsidP="00184862">
            <w:pPr>
              <w:spacing w:after="120"/>
              <w:rPr>
                <w:ins w:id="65" w:author="Mriganka Medhi" w:date="2022-08-22T16:31:00Z"/>
                <w:rFonts w:ascii="Times New Roman" w:eastAsia="Calibri" w:hAnsi="Times New Roman" w:cs="Times New Roman"/>
                <w:lang w:val="x-none"/>
              </w:rPr>
            </w:pPr>
          </w:p>
        </w:tc>
        <w:tc>
          <w:tcPr>
            <w:tcW w:w="992" w:type="dxa"/>
            <w:tcBorders>
              <w:left w:val="nil"/>
            </w:tcBorders>
          </w:tcPr>
          <w:p w14:paraId="4330CC0B" w14:textId="77777777" w:rsidR="00151573" w:rsidRPr="00F6433A" w:rsidRDefault="00151573" w:rsidP="00184862">
            <w:pPr>
              <w:tabs>
                <w:tab w:val="left" w:pos="1440"/>
                <w:tab w:val="left" w:pos="3240"/>
                <w:tab w:val="left" w:pos="8820"/>
              </w:tabs>
              <w:spacing w:after="0" w:line="240" w:lineRule="auto"/>
              <w:ind w:left="-108" w:right="-151"/>
              <w:jc w:val="center"/>
              <w:rPr>
                <w:ins w:id="66" w:author="Mriganka Medhi" w:date="2022-08-22T16:31:00Z"/>
                <w:rFonts w:ascii="Times New Roman" w:eastAsia="Times New Roman" w:hAnsi="Times New Roman" w:cs="Times New Roman"/>
                <w:sz w:val="20"/>
                <w:szCs w:val="20"/>
              </w:rPr>
            </w:pPr>
          </w:p>
        </w:tc>
      </w:tr>
      <w:bookmarkEnd w:id="39"/>
    </w:tbl>
    <w:p w14:paraId="38C36E4D" w14:textId="0F859692" w:rsidR="00BD5437" w:rsidRDefault="00BD5437" w:rsidP="00B834FB">
      <w:pPr>
        <w:rPr>
          <w:ins w:id="67" w:author="Mriganka Medhi" w:date="2022-08-22T16:31:00Z"/>
          <w:rFonts w:ascii="Times New Roman" w:hAnsi="Times New Roman" w:cs="Times New Roman"/>
          <w:b/>
          <w:sz w:val="24"/>
          <w:szCs w:val="24"/>
        </w:rPr>
      </w:pP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151573" w:rsidRPr="003570C6" w14:paraId="0704795E" w14:textId="77777777" w:rsidTr="00184862">
        <w:trPr>
          <w:ins w:id="68" w:author="Mriganka Medhi" w:date="2022-08-22T16:32:00Z"/>
        </w:trPr>
        <w:tc>
          <w:tcPr>
            <w:tcW w:w="3119" w:type="dxa"/>
            <w:shd w:val="clear" w:color="auto" w:fill="auto"/>
          </w:tcPr>
          <w:p w14:paraId="1C008DBB" w14:textId="77777777" w:rsidR="00151573" w:rsidRPr="00483B39" w:rsidRDefault="00151573" w:rsidP="00184862">
            <w:pPr>
              <w:rPr>
                <w:ins w:id="69" w:author="Mriganka Medhi" w:date="2022-08-22T16:32:00Z"/>
                <w:rFonts w:ascii="Times New Roman" w:eastAsia="Times New Roman" w:hAnsi="Times New Roman" w:cs="Times New Roman"/>
                <w:b/>
              </w:rPr>
            </w:pPr>
            <w:bookmarkStart w:id="70" w:name="_Hlk111298021"/>
            <w:ins w:id="71" w:author="Mriganka Medhi" w:date="2022-08-22T16:32:00Z">
              <w:r w:rsidRPr="00483B39">
                <w:rPr>
                  <w:rFonts w:ascii="Times New Roman" w:eastAsia="Times New Roman" w:hAnsi="Times New Roman" w:cs="Times New Roman"/>
                  <w:b/>
                </w:rPr>
                <w:t xml:space="preserve">Prepared By: </w:t>
              </w:r>
            </w:ins>
          </w:p>
          <w:p w14:paraId="5C49F0AF" w14:textId="77777777" w:rsidR="00151573" w:rsidRPr="00483B39" w:rsidRDefault="00151573" w:rsidP="00184862">
            <w:pPr>
              <w:rPr>
                <w:ins w:id="72" w:author="Mriganka Medhi" w:date="2022-08-22T16:32:00Z"/>
                <w:rFonts w:ascii="Times New Roman" w:eastAsia="Times New Roman" w:hAnsi="Times New Roman" w:cs="Times New Roman"/>
              </w:rPr>
            </w:pPr>
            <w:ins w:id="73" w:author="Mriganka Medhi" w:date="2022-08-22T16:32:00Z">
              <w:r w:rsidRPr="00483B39">
                <w:rPr>
                  <w:rFonts w:ascii="Times New Roman" w:eastAsia="Times New Roman" w:hAnsi="Times New Roman" w:cs="Times New Roman"/>
                </w:rPr>
                <w:t>Head Mechanical Maintenance, Battery 1- MCD</w:t>
              </w:r>
            </w:ins>
          </w:p>
        </w:tc>
        <w:tc>
          <w:tcPr>
            <w:tcW w:w="3261" w:type="dxa"/>
            <w:shd w:val="clear" w:color="auto" w:fill="auto"/>
          </w:tcPr>
          <w:p w14:paraId="1BA35ACB" w14:textId="77777777" w:rsidR="00151573" w:rsidRPr="00483B39" w:rsidRDefault="00151573" w:rsidP="00184862">
            <w:pPr>
              <w:rPr>
                <w:ins w:id="74" w:author="Mriganka Medhi" w:date="2022-08-22T16:32:00Z"/>
                <w:rFonts w:ascii="Times New Roman" w:eastAsia="Times New Roman" w:hAnsi="Times New Roman" w:cs="Times New Roman"/>
                <w:b/>
              </w:rPr>
            </w:pPr>
            <w:ins w:id="75" w:author="Mriganka Medhi" w:date="2022-08-22T16:32:00Z">
              <w:r w:rsidRPr="00483B39">
                <w:rPr>
                  <w:rFonts w:ascii="Times New Roman" w:eastAsia="Times New Roman" w:hAnsi="Times New Roman" w:cs="Times New Roman"/>
                  <w:b/>
                </w:rPr>
                <w:t xml:space="preserve">Reviewed &amp; Issued By: </w:t>
              </w:r>
            </w:ins>
          </w:p>
          <w:p w14:paraId="64DEE2D4" w14:textId="77777777" w:rsidR="00151573" w:rsidRPr="00483B39" w:rsidRDefault="00151573" w:rsidP="00184862">
            <w:pPr>
              <w:rPr>
                <w:ins w:id="76" w:author="Mriganka Medhi" w:date="2022-08-22T16:32:00Z"/>
                <w:rFonts w:ascii="Times New Roman" w:eastAsia="Times New Roman" w:hAnsi="Times New Roman" w:cs="Times New Roman"/>
              </w:rPr>
            </w:pPr>
            <w:ins w:id="77" w:author="Mriganka Medhi" w:date="2022-08-22T16:32:00Z">
              <w:r w:rsidRPr="00483B39">
                <w:rPr>
                  <w:rFonts w:ascii="Times New Roman" w:eastAsia="Times New Roman" w:hAnsi="Times New Roman" w:cs="Times New Roman"/>
                </w:rPr>
                <w:t>Management Representative</w:t>
              </w:r>
            </w:ins>
          </w:p>
        </w:tc>
        <w:tc>
          <w:tcPr>
            <w:tcW w:w="3118" w:type="dxa"/>
            <w:shd w:val="clear" w:color="auto" w:fill="auto"/>
          </w:tcPr>
          <w:p w14:paraId="55B0CAFC" w14:textId="77777777" w:rsidR="00151573" w:rsidRPr="00483B39" w:rsidRDefault="00151573" w:rsidP="00184862">
            <w:pPr>
              <w:rPr>
                <w:ins w:id="78" w:author="Mriganka Medhi" w:date="2022-08-22T16:32:00Z"/>
                <w:rFonts w:ascii="Times New Roman" w:eastAsia="Times New Roman" w:hAnsi="Times New Roman" w:cs="Times New Roman"/>
                <w:b/>
              </w:rPr>
            </w:pPr>
            <w:ins w:id="79" w:author="Mriganka Medhi" w:date="2022-08-22T16:32:00Z">
              <w:r w:rsidRPr="00483B39">
                <w:rPr>
                  <w:rFonts w:ascii="Times New Roman" w:eastAsia="Times New Roman" w:hAnsi="Times New Roman" w:cs="Times New Roman"/>
                  <w:b/>
                </w:rPr>
                <w:t xml:space="preserve">Approved By: </w:t>
              </w:r>
            </w:ins>
          </w:p>
          <w:p w14:paraId="7A681BEE" w14:textId="77777777" w:rsidR="00151573" w:rsidRPr="00483B39" w:rsidRDefault="00151573" w:rsidP="00184862">
            <w:pPr>
              <w:rPr>
                <w:ins w:id="80" w:author="Mriganka Medhi" w:date="2022-08-22T16:32:00Z"/>
                <w:rFonts w:ascii="Times New Roman" w:eastAsia="Times New Roman" w:hAnsi="Times New Roman" w:cs="Times New Roman"/>
              </w:rPr>
            </w:pPr>
            <w:ins w:id="81" w:author="Mriganka Medhi" w:date="2022-08-22T16:32:00Z">
              <w:r w:rsidRPr="00483B39">
                <w:rPr>
                  <w:rFonts w:ascii="Times New Roman" w:eastAsia="Times New Roman" w:hAnsi="Times New Roman" w:cs="Times New Roman"/>
                </w:rPr>
                <w:t>Head Mechanical Maintenance MCD</w:t>
              </w:r>
            </w:ins>
          </w:p>
        </w:tc>
      </w:tr>
      <w:tr w:rsidR="00151573" w:rsidRPr="003570C6" w14:paraId="241BFF0E" w14:textId="77777777" w:rsidTr="00184862">
        <w:trPr>
          <w:trHeight w:val="987"/>
          <w:ins w:id="82" w:author="Mriganka Medhi" w:date="2022-08-22T16:32:00Z"/>
        </w:trPr>
        <w:tc>
          <w:tcPr>
            <w:tcW w:w="3119" w:type="dxa"/>
            <w:shd w:val="clear" w:color="auto" w:fill="auto"/>
          </w:tcPr>
          <w:p w14:paraId="51B0C105" w14:textId="77777777" w:rsidR="00151573" w:rsidRPr="00483B39" w:rsidRDefault="00151573" w:rsidP="00184862">
            <w:pPr>
              <w:rPr>
                <w:ins w:id="83" w:author="Mriganka Medhi" w:date="2022-08-22T16:32:00Z"/>
                <w:rFonts w:ascii="Times New Roman" w:eastAsia="Times New Roman" w:hAnsi="Times New Roman" w:cs="Times New Roman"/>
                <w:b/>
              </w:rPr>
            </w:pPr>
            <w:ins w:id="84" w:author="Mriganka Medhi" w:date="2022-08-22T16:32:00Z">
              <w:r w:rsidRPr="00483B39">
                <w:rPr>
                  <w:rFonts w:ascii="Times New Roman" w:eastAsia="Times New Roman" w:hAnsi="Times New Roman" w:cs="Times New Roman"/>
                  <w:b/>
                </w:rPr>
                <w:t>Signature:</w:t>
              </w:r>
            </w:ins>
          </w:p>
          <w:p w14:paraId="04E9CDAA" w14:textId="77777777" w:rsidR="00151573" w:rsidRPr="00483B39" w:rsidRDefault="00151573" w:rsidP="00184862">
            <w:pPr>
              <w:rPr>
                <w:ins w:id="85" w:author="Mriganka Medhi" w:date="2022-08-22T16:32:00Z"/>
                <w:rFonts w:ascii="Times New Roman" w:eastAsia="Times New Roman" w:hAnsi="Times New Roman" w:cs="Times New Roman"/>
                <w:b/>
              </w:rPr>
            </w:pPr>
          </w:p>
          <w:p w14:paraId="18839501" w14:textId="77777777" w:rsidR="00151573" w:rsidRPr="00483B39" w:rsidRDefault="00151573" w:rsidP="00184862">
            <w:pPr>
              <w:rPr>
                <w:ins w:id="86" w:author="Mriganka Medhi" w:date="2022-08-22T16:32:00Z"/>
                <w:rFonts w:ascii="Times New Roman" w:eastAsia="Times New Roman" w:hAnsi="Times New Roman" w:cs="Times New Roman"/>
                <w:b/>
              </w:rPr>
            </w:pPr>
          </w:p>
          <w:p w14:paraId="0AF7FB38" w14:textId="77777777" w:rsidR="00151573" w:rsidRPr="00483B39" w:rsidRDefault="00151573" w:rsidP="00184862">
            <w:pPr>
              <w:rPr>
                <w:ins w:id="87" w:author="Mriganka Medhi" w:date="2022-08-22T16:32:00Z"/>
                <w:rFonts w:ascii="Times New Roman" w:eastAsia="Times New Roman" w:hAnsi="Times New Roman" w:cs="Times New Roman"/>
                <w:b/>
              </w:rPr>
            </w:pPr>
          </w:p>
          <w:p w14:paraId="666D3B21" w14:textId="77777777" w:rsidR="00151573" w:rsidRPr="00483B39" w:rsidRDefault="00151573" w:rsidP="00184862">
            <w:pPr>
              <w:rPr>
                <w:ins w:id="88" w:author="Mriganka Medhi" w:date="2022-08-22T16:32:00Z"/>
                <w:rFonts w:ascii="Times New Roman" w:eastAsia="Times New Roman" w:hAnsi="Times New Roman" w:cs="Times New Roman"/>
                <w:b/>
              </w:rPr>
            </w:pPr>
          </w:p>
        </w:tc>
        <w:tc>
          <w:tcPr>
            <w:tcW w:w="3261" w:type="dxa"/>
            <w:shd w:val="clear" w:color="auto" w:fill="auto"/>
          </w:tcPr>
          <w:p w14:paraId="07824C24" w14:textId="77777777" w:rsidR="00151573" w:rsidRPr="00483B39" w:rsidRDefault="00151573" w:rsidP="00184862">
            <w:pPr>
              <w:rPr>
                <w:ins w:id="89" w:author="Mriganka Medhi" w:date="2022-08-22T16:32:00Z"/>
                <w:rFonts w:ascii="Times New Roman" w:eastAsia="Times New Roman" w:hAnsi="Times New Roman" w:cs="Times New Roman"/>
                <w:b/>
              </w:rPr>
            </w:pPr>
            <w:ins w:id="90" w:author="Mriganka Medhi" w:date="2022-08-22T16:32:00Z">
              <w:r w:rsidRPr="00483B39">
                <w:rPr>
                  <w:rFonts w:ascii="Times New Roman" w:eastAsia="Times New Roman" w:hAnsi="Times New Roman" w:cs="Times New Roman"/>
                  <w:b/>
                </w:rPr>
                <w:t>Signature:</w:t>
              </w:r>
            </w:ins>
          </w:p>
          <w:p w14:paraId="2CAFAAD1" w14:textId="77777777" w:rsidR="00151573" w:rsidRPr="00483B39" w:rsidRDefault="00151573" w:rsidP="00184862">
            <w:pPr>
              <w:rPr>
                <w:ins w:id="91" w:author="Mriganka Medhi" w:date="2022-08-22T16:32:00Z"/>
                <w:rFonts w:ascii="Times New Roman" w:eastAsia="Times New Roman" w:hAnsi="Times New Roman" w:cs="Times New Roman"/>
                <w:b/>
              </w:rPr>
            </w:pPr>
          </w:p>
          <w:p w14:paraId="6A38CE11" w14:textId="77777777" w:rsidR="00151573" w:rsidRPr="00483B39" w:rsidRDefault="00151573" w:rsidP="00184862">
            <w:pPr>
              <w:rPr>
                <w:ins w:id="92" w:author="Mriganka Medhi" w:date="2022-08-22T16:32:00Z"/>
                <w:rFonts w:ascii="Times New Roman" w:eastAsia="Times New Roman" w:hAnsi="Times New Roman" w:cs="Times New Roman"/>
                <w:b/>
              </w:rPr>
            </w:pPr>
          </w:p>
          <w:p w14:paraId="20466095" w14:textId="77777777" w:rsidR="00151573" w:rsidRPr="00483B39" w:rsidRDefault="00151573" w:rsidP="00184862">
            <w:pPr>
              <w:rPr>
                <w:ins w:id="93" w:author="Mriganka Medhi" w:date="2022-08-22T16:32:00Z"/>
                <w:rFonts w:ascii="Times New Roman" w:eastAsia="Times New Roman" w:hAnsi="Times New Roman" w:cs="Times New Roman"/>
                <w:b/>
              </w:rPr>
            </w:pPr>
          </w:p>
        </w:tc>
        <w:tc>
          <w:tcPr>
            <w:tcW w:w="3118" w:type="dxa"/>
            <w:shd w:val="clear" w:color="auto" w:fill="auto"/>
          </w:tcPr>
          <w:p w14:paraId="46F3F804" w14:textId="77777777" w:rsidR="00151573" w:rsidRPr="00483B39" w:rsidRDefault="00151573" w:rsidP="00184862">
            <w:pPr>
              <w:rPr>
                <w:ins w:id="94" w:author="Mriganka Medhi" w:date="2022-08-22T16:32:00Z"/>
                <w:rFonts w:ascii="Times New Roman" w:eastAsia="Times New Roman" w:hAnsi="Times New Roman" w:cs="Times New Roman"/>
                <w:b/>
              </w:rPr>
            </w:pPr>
            <w:ins w:id="95" w:author="Mriganka Medhi" w:date="2022-08-22T16:32:00Z">
              <w:r w:rsidRPr="00483B39">
                <w:rPr>
                  <w:rFonts w:ascii="Times New Roman" w:eastAsia="Times New Roman" w:hAnsi="Times New Roman" w:cs="Times New Roman"/>
                  <w:b/>
                </w:rPr>
                <w:t>Signature:</w:t>
              </w:r>
            </w:ins>
          </w:p>
          <w:p w14:paraId="187E7AA9" w14:textId="77777777" w:rsidR="00151573" w:rsidRPr="00483B39" w:rsidRDefault="00151573" w:rsidP="00184862">
            <w:pPr>
              <w:rPr>
                <w:ins w:id="96" w:author="Mriganka Medhi" w:date="2022-08-22T16:32:00Z"/>
                <w:rFonts w:ascii="Times New Roman" w:eastAsia="Times New Roman" w:hAnsi="Times New Roman" w:cs="Times New Roman"/>
                <w:b/>
              </w:rPr>
            </w:pPr>
          </w:p>
          <w:p w14:paraId="47346AA1" w14:textId="77777777" w:rsidR="00151573" w:rsidRPr="00483B39" w:rsidRDefault="00151573" w:rsidP="00184862">
            <w:pPr>
              <w:rPr>
                <w:ins w:id="97" w:author="Mriganka Medhi" w:date="2022-08-22T16:32:00Z"/>
                <w:rFonts w:ascii="Times New Roman" w:eastAsia="Times New Roman" w:hAnsi="Times New Roman" w:cs="Times New Roman"/>
                <w:b/>
              </w:rPr>
            </w:pPr>
          </w:p>
          <w:p w14:paraId="40EB7609" w14:textId="77777777" w:rsidR="00151573" w:rsidRPr="00483B39" w:rsidRDefault="00151573" w:rsidP="00184862">
            <w:pPr>
              <w:rPr>
                <w:ins w:id="98" w:author="Mriganka Medhi" w:date="2022-08-22T16:32:00Z"/>
                <w:rFonts w:ascii="Times New Roman" w:eastAsia="Times New Roman" w:hAnsi="Times New Roman" w:cs="Times New Roman"/>
                <w:b/>
              </w:rPr>
            </w:pPr>
          </w:p>
        </w:tc>
      </w:tr>
      <w:tr w:rsidR="00151573" w:rsidRPr="001C094A" w14:paraId="7A35CAA0" w14:textId="77777777" w:rsidTr="00184862">
        <w:trPr>
          <w:ins w:id="99" w:author="Mriganka Medhi" w:date="2022-08-22T16:32:00Z"/>
        </w:trPr>
        <w:tc>
          <w:tcPr>
            <w:tcW w:w="3119" w:type="dxa"/>
            <w:shd w:val="clear" w:color="auto" w:fill="auto"/>
          </w:tcPr>
          <w:p w14:paraId="61147002" w14:textId="77777777" w:rsidR="00151573" w:rsidRPr="00483B39" w:rsidRDefault="00151573" w:rsidP="00184862">
            <w:pPr>
              <w:rPr>
                <w:ins w:id="100" w:author="Mriganka Medhi" w:date="2022-08-22T16:32:00Z"/>
                <w:rFonts w:ascii="Times New Roman" w:eastAsia="Times New Roman" w:hAnsi="Times New Roman" w:cs="Times New Roman"/>
                <w:b/>
              </w:rPr>
            </w:pPr>
            <w:ins w:id="101" w:author="Mriganka Medhi" w:date="2022-08-22T16:32:00Z">
              <w:r w:rsidRPr="00483B39">
                <w:rPr>
                  <w:rFonts w:ascii="Times New Roman" w:eastAsia="Times New Roman" w:hAnsi="Times New Roman" w:cs="Times New Roman"/>
                  <w:b/>
                </w:rPr>
                <w:t>Review Date: 13.08.2022</w:t>
              </w:r>
            </w:ins>
          </w:p>
        </w:tc>
        <w:tc>
          <w:tcPr>
            <w:tcW w:w="3261" w:type="dxa"/>
            <w:shd w:val="clear" w:color="auto" w:fill="auto"/>
          </w:tcPr>
          <w:p w14:paraId="6819F835" w14:textId="77777777" w:rsidR="00151573" w:rsidRPr="00483B39" w:rsidRDefault="00151573" w:rsidP="00184862">
            <w:pPr>
              <w:rPr>
                <w:ins w:id="102" w:author="Mriganka Medhi" w:date="2022-08-22T16:32:00Z"/>
                <w:rFonts w:ascii="Times New Roman" w:eastAsia="Times New Roman" w:hAnsi="Times New Roman" w:cs="Times New Roman"/>
                <w:b/>
              </w:rPr>
            </w:pPr>
            <w:ins w:id="103" w:author="Mriganka Medhi" w:date="2022-08-22T16:32:00Z">
              <w:r w:rsidRPr="00483B39">
                <w:rPr>
                  <w:rFonts w:ascii="Times New Roman" w:eastAsia="Times New Roman" w:hAnsi="Times New Roman" w:cs="Times New Roman"/>
                  <w:b/>
                </w:rPr>
                <w:t>Review Date: 13.08.2022</w:t>
              </w:r>
            </w:ins>
          </w:p>
        </w:tc>
        <w:tc>
          <w:tcPr>
            <w:tcW w:w="3118" w:type="dxa"/>
            <w:shd w:val="clear" w:color="auto" w:fill="auto"/>
          </w:tcPr>
          <w:p w14:paraId="4753F048" w14:textId="77777777" w:rsidR="00151573" w:rsidRPr="00483B39" w:rsidRDefault="00151573" w:rsidP="00184862">
            <w:pPr>
              <w:rPr>
                <w:ins w:id="104" w:author="Mriganka Medhi" w:date="2022-08-22T16:32:00Z"/>
                <w:rFonts w:ascii="Times New Roman" w:eastAsia="Times New Roman" w:hAnsi="Times New Roman" w:cs="Times New Roman"/>
                <w:b/>
              </w:rPr>
            </w:pPr>
            <w:ins w:id="105" w:author="Mriganka Medhi" w:date="2022-08-22T16:32:00Z">
              <w:r w:rsidRPr="00483B39">
                <w:rPr>
                  <w:rFonts w:ascii="Times New Roman" w:eastAsia="Times New Roman" w:hAnsi="Times New Roman" w:cs="Times New Roman"/>
                  <w:b/>
                </w:rPr>
                <w:t>Review Date: 13.08.2022</w:t>
              </w:r>
            </w:ins>
          </w:p>
        </w:tc>
      </w:tr>
      <w:bookmarkEnd w:id="70"/>
    </w:tbl>
    <w:p w14:paraId="12EE1EBB" w14:textId="77777777" w:rsidR="00151573" w:rsidRDefault="00151573" w:rsidP="00B834FB">
      <w:pPr>
        <w:rPr>
          <w:rFonts w:ascii="Times New Roman" w:hAnsi="Times New Roman" w:cs="Times New Roman"/>
          <w:b/>
          <w:sz w:val="24"/>
          <w:szCs w:val="24"/>
        </w:rPr>
      </w:pPr>
    </w:p>
    <w:sectPr w:rsidR="00151573" w:rsidSect="00C40473">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8D5C" w14:textId="77777777" w:rsidR="004B1312" w:rsidRDefault="004B1312" w:rsidP="0036287A">
      <w:pPr>
        <w:spacing w:after="0" w:line="240" w:lineRule="auto"/>
      </w:pPr>
      <w:r>
        <w:separator/>
      </w:r>
    </w:p>
  </w:endnote>
  <w:endnote w:type="continuationSeparator" w:id="0">
    <w:p w14:paraId="3F428CEF" w14:textId="77777777" w:rsidR="004B1312" w:rsidRDefault="004B131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03AB" w14:textId="77777777" w:rsidR="00151573" w:rsidRDefault="001515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F03B1" w14:textId="3A968B52" w:rsidR="00C40473" w:rsidRDefault="00151573">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3C6B8D93" wp14:editId="5D3A2943">
              <wp:simplePos x="0" y="0"/>
              <wp:positionH relativeFrom="page">
                <wp:posOffset>0</wp:posOffset>
              </wp:positionH>
              <wp:positionV relativeFrom="page">
                <wp:posOffset>10227945</wp:posOffset>
              </wp:positionV>
              <wp:extent cx="7560310" cy="273050"/>
              <wp:effectExtent l="0" t="0" r="0" b="12700"/>
              <wp:wrapNone/>
              <wp:docPr id="3" name="MSIPCM532f43d29e8a6ce49aa72438"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B67474" w14:textId="48AEB578" w:rsidR="00151573" w:rsidRPr="00151573" w:rsidRDefault="00151573" w:rsidP="00151573">
                          <w:pPr>
                            <w:spacing w:after="0"/>
                            <w:jc w:val="center"/>
                            <w:rPr>
                              <w:rFonts w:ascii="Calibri" w:hAnsi="Calibri" w:cs="Calibri"/>
                              <w:color w:val="737373"/>
                              <w:sz w:val="12"/>
                            </w:rPr>
                          </w:pPr>
                          <w:r w:rsidRPr="00151573">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C6B8D93" id="_x0000_t202" coordsize="21600,21600" o:spt="202" path="m,l,21600r21600,l21600,xe">
              <v:stroke joinstyle="miter"/>
              <v:path gradientshapeok="t" o:connecttype="rect"/>
            </v:shapetype>
            <v:shape id="MSIPCM532f43d29e8a6ce49aa72438"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38B67474" w14:textId="48AEB578" w:rsidR="00151573" w:rsidRPr="00151573" w:rsidRDefault="00151573" w:rsidP="00151573">
                    <w:pPr>
                      <w:spacing w:after="0"/>
                      <w:jc w:val="center"/>
                      <w:rPr>
                        <w:rFonts w:ascii="Calibri" w:hAnsi="Calibri" w:cs="Calibri"/>
                        <w:color w:val="737373"/>
                        <w:sz w:val="12"/>
                      </w:rPr>
                    </w:pPr>
                    <w:r w:rsidRPr="00151573">
                      <w:rPr>
                        <w:rFonts w:ascii="Calibri" w:hAnsi="Calibri" w:cs="Calibri"/>
                        <w:color w:val="737373"/>
                        <w:sz w:val="12"/>
                      </w:rPr>
                      <w:t>Sensitivity: Internal (C3)</w:t>
                    </w:r>
                  </w:p>
                </w:txbxContent>
              </v:textbox>
              <w10:wrap anchorx="page" anchory="page"/>
            </v:shape>
          </w:pict>
        </mc:Fallback>
      </mc:AlternateContent>
    </w:r>
    <w:r w:rsidR="00C40473">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C40473">
      <w:rPr>
        <w:rFonts w:ascii="Times New Roman" w:hAnsi="Times New Roman"/>
        <w:i/>
        <w:iCs/>
        <w:color w:val="FF0000"/>
        <w:sz w:val="16"/>
        <w:szCs w:val="24"/>
      </w:rPr>
      <w:t xml:space="preserve">Controlled Copy </w:t>
    </w:r>
    <w:r w:rsidR="00C40473">
      <w:rPr>
        <w:rFonts w:ascii="Times New Roman" w:hAnsi="Times New Roman"/>
        <w:i/>
        <w:iCs/>
        <w:sz w:val="16"/>
        <w:szCs w:val="24"/>
      </w:rPr>
      <w:t>in Red.  </w:t>
    </w:r>
    <w:r w:rsidR="00C40473">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BBAF" w14:textId="77777777" w:rsidR="00151573" w:rsidRDefault="00151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C49C6" w14:textId="77777777" w:rsidR="004B1312" w:rsidRDefault="004B1312" w:rsidP="0036287A">
      <w:pPr>
        <w:spacing w:after="0" w:line="240" w:lineRule="auto"/>
      </w:pPr>
      <w:r>
        <w:separator/>
      </w:r>
    </w:p>
  </w:footnote>
  <w:footnote w:type="continuationSeparator" w:id="0">
    <w:p w14:paraId="5D64D821" w14:textId="77777777" w:rsidR="004B1312" w:rsidRDefault="004B131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C4B66" w14:textId="77777777" w:rsidR="00151573" w:rsidRDefault="001515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151573" w14:paraId="518161C2" w14:textId="77777777" w:rsidTr="0018486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17155979" w14:textId="77777777" w:rsidR="00151573" w:rsidRDefault="00151573" w:rsidP="00151573">
          <w:pPr>
            <w:pStyle w:val="Header"/>
            <w:spacing w:line="276" w:lineRule="auto"/>
            <w:ind w:left="-122"/>
            <w:jc w:val="center"/>
          </w:pPr>
          <w:r w:rsidRPr="003450E1">
            <w:rPr>
              <w:noProof/>
            </w:rPr>
            <w:drawing>
              <wp:inline distT="0" distB="0" distL="0" distR="0" wp14:anchorId="0E735294" wp14:editId="7933BD12">
                <wp:extent cx="1517650" cy="736600"/>
                <wp:effectExtent l="0" t="0" r="0" b="0"/>
                <wp:docPr id="1"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29163FDD" w14:textId="77777777" w:rsidR="00151573" w:rsidRPr="00B834FB" w:rsidRDefault="00151573" w:rsidP="00151573">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559CD102" w14:textId="77777777" w:rsidR="00151573" w:rsidRPr="00B834FB" w:rsidRDefault="00151573" w:rsidP="00151573">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7C0B1DC1" w14:textId="278FB7C4" w:rsidR="00151573" w:rsidRPr="00D24620" w:rsidRDefault="00151573" w:rsidP="00151573">
          <w:pPr>
            <w:pStyle w:val="NoSpacing"/>
            <w:rPr>
              <w:rFonts w:ascii="Times New Roman" w:hAnsi="Times New Roman"/>
              <w:b/>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w:t>
          </w:r>
          <w:r>
            <w:rPr>
              <w:rFonts w:ascii="Times New Roman" w:hAnsi="Times New Roman"/>
              <w:b/>
            </w:rPr>
            <w:t>74</w:t>
          </w:r>
        </w:p>
      </w:tc>
    </w:tr>
    <w:tr w:rsidR="00151573" w14:paraId="4BF758EE"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B903800" w14:textId="77777777" w:rsidR="00151573" w:rsidRDefault="00151573" w:rsidP="00151573"/>
      </w:tc>
      <w:tc>
        <w:tcPr>
          <w:tcW w:w="4111" w:type="dxa"/>
          <w:tcBorders>
            <w:top w:val="single" w:sz="4" w:space="0" w:color="auto"/>
            <w:left w:val="single" w:sz="4" w:space="0" w:color="auto"/>
            <w:bottom w:val="single" w:sz="4" w:space="0" w:color="auto"/>
            <w:right w:val="single" w:sz="4" w:space="0" w:color="auto"/>
          </w:tcBorders>
          <w:vAlign w:val="center"/>
          <w:hideMark/>
        </w:tcPr>
        <w:p w14:paraId="16C140C1" w14:textId="77777777" w:rsidR="00151573" w:rsidRPr="00B834FB" w:rsidRDefault="00151573" w:rsidP="00151573">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0EDDDD32" w14:textId="77777777" w:rsidR="00151573" w:rsidRPr="00B834FB" w:rsidRDefault="00151573" w:rsidP="00151573">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707B79AA" w14:textId="77777777" w:rsidR="00151573" w:rsidRPr="00351941" w:rsidRDefault="00151573" w:rsidP="00151573">
          <w:pPr>
            <w:pStyle w:val="NoSpacing"/>
            <w:rPr>
              <w:rFonts w:ascii="Times New Roman" w:hAnsi="Times New Roman"/>
              <w:b/>
            </w:rPr>
          </w:pPr>
          <w:r>
            <w:rPr>
              <w:rFonts w:ascii="Times New Roman" w:hAnsi="Times New Roman"/>
              <w:b/>
            </w:rPr>
            <w:t>13</w:t>
          </w:r>
          <w:r w:rsidRPr="00351941">
            <w:rPr>
              <w:rFonts w:ascii="Times New Roman" w:hAnsi="Times New Roman"/>
              <w:b/>
            </w:rPr>
            <w:t>-08-2022</w:t>
          </w:r>
        </w:p>
      </w:tc>
    </w:tr>
    <w:tr w:rsidR="00151573" w14:paraId="3D8453C5"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B1B8B22" w14:textId="77777777" w:rsidR="00151573" w:rsidRDefault="00151573" w:rsidP="00151573"/>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1AB58E0A" w14:textId="5060E9B2" w:rsidR="00151573" w:rsidRPr="003C293A" w:rsidRDefault="00151573" w:rsidP="00151573">
          <w:pPr>
            <w:pStyle w:val="NoSpacing"/>
            <w:jc w:val="center"/>
            <w:rPr>
              <w:rFonts w:ascii="Times New Roman" w:hAnsi="Times New Roman" w:cs="Times New Roman"/>
              <w:b/>
            </w:rPr>
          </w:pPr>
          <w:r w:rsidRPr="00B834FB">
            <w:rPr>
              <w:rFonts w:ascii="Times New Roman" w:hAnsi="Times New Roman" w:cs="Times New Roman"/>
              <w:b/>
            </w:rPr>
            <w:t xml:space="preserve">Procedure for </w:t>
          </w:r>
          <w:r w:rsidRPr="00151573">
            <w:rPr>
              <w:rFonts w:ascii="Times New Roman" w:eastAsia="Times New Roman" w:hAnsi="Times New Roman" w:cs="Times New Roman"/>
              <w:b/>
              <w:bCs/>
              <w:sz w:val="24"/>
              <w:szCs w:val="24"/>
            </w:rPr>
            <w:t>TRAY CYLINDER REPLACEMENT</w:t>
          </w:r>
        </w:p>
        <w:p w14:paraId="4216E4AF" w14:textId="77777777" w:rsidR="00151573" w:rsidRPr="005F5954" w:rsidRDefault="00151573" w:rsidP="00151573">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034FD941" w14:textId="77777777" w:rsidR="00151573" w:rsidRPr="00B834FB" w:rsidRDefault="00151573" w:rsidP="00151573">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294E57A0" w14:textId="3196F09F" w:rsidR="00151573" w:rsidRPr="00351941" w:rsidRDefault="00151573" w:rsidP="00151573">
          <w:pPr>
            <w:pStyle w:val="NoSpacing"/>
            <w:rPr>
              <w:rFonts w:ascii="Times New Roman" w:hAnsi="Times New Roman"/>
              <w:b/>
            </w:rPr>
          </w:pPr>
          <w:r w:rsidRPr="00351941">
            <w:rPr>
              <w:rFonts w:ascii="Times New Roman" w:hAnsi="Times New Roman"/>
              <w:b/>
            </w:rPr>
            <w:t>0</w:t>
          </w:r>
          <w:r>
            <w:rPr>
              <w:rFonts w:ascii="Times New Roman" w:hAnsi="Times New Roman"/>
              <w:b/>
            </w:rPr>
            <w:t>2</w:t>
          </w:r>
        </w:p>
      </w:tc>
    </w:tr>
    <w:tr w:rsidR="00151573" w14:paraId="7F377AEA" w14:textId="77777777" w:rsidTr="0018486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88E715A" w14:textId="77777777" w:rsidR="00151573" w:rsidRDefault="00151573" w:rsidP="00151573"/>
      </w:tc>
      <w:tc>
        <w:tcPr>
          <w:tcW w:w="4111" w:type="dxa"/>
          <w:vMerge/>
          <w:tcBorders>
            <w:top w:val="single" w:sz="4" w:space="0" w:color="auto"/>
            <w:left w:val="single" w:sz="4" w:space="0" w:color="auto"/>
            <w:bottom w:val="single" w:sz="4" w:space="0" w:color="auto"/>
            <w:right w:val="single" w:sz="4" w:space="0" w:color="auto"/>
          </w:tcBorders>
          <w:vAlign w:val="center"/>
          <w:hideMark/>
        </w:tcPr>
        <w:p w14:paraId="2B9F59CC" w14:textId="77777777" w:rsidR="00151573" w:rsidRPr="00B834FB" w:rsidRDefault="00151573" w:rsidP="00151573">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1B44A142" w14:textId="77777777" w:rsidR="00151573" w:rsidRPr="00B834FB" w:rsidRDefault="00151573" w:rsidP="00151573">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32EB12A8" w14:textId="77777777" w:rsidR="00151573" w:rsidRPr="00B834FB" w:rsidRDefault="00151573" w:rsidP="00151573">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11894A93" w14:textId="77777777" w:rsidR="009C1D6A" w:rsidRDefault="009C1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5946" w14:textId="77777777" w:rsidR="00151573" w:rsidRDefault="001515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7F51"/>
    <w:multiLevelType w:val="hybridMultilevel"/>
    <w:tmpl w:val="22F68E40"/>
    <w:lvl w:ilvl="0" w:tplc="B1580EA0">
      <w:numFmt w:val="bullet"/>
      <w:lvlText w:val=""/>
      <w:lvlJc w:val="left"/>
      <w:pPr>
        <w:ind w:left="1950" w:hanging="420"/>
      </w:pPr>
      <w:rPr>
        <w:rFonts w:ascii="Symbol" w:eastAsia="Times New Roman" w:hAnsi="Symbol"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36D1246"/>
    <w:multiLevelType w:val="hybridMultilevel"/>
    <w:tmpl w:val="827A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A3BC3"/>
    <w:multiLevelType w:val="multilevel"/>
    <w:tmpl w:val="79788A76"/>
    <w:lvl w:ilvl="0">
      <w:start w:val="1"/>
      <w:numFmt w:val="decimal"/>
      <w:lvlText w:val="%1."/>
      <w:lvlJc w:val="left"/>
      <w:pPr>
        <w:ind w:left="1440" w:hanging="360"/>
      </w:pPr>
      <w:rPr>
        <w:rFonts w:hint="default"/>
        <w:b/>
        <w:sz w:val="24"/>
        <w:szCs w:val="24"/>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4"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B5748DD"/>
    <w:multiLevelType w:val="multilevel"/>
    <w:tmpl w:val="9C26D9DC"/>
    <w:lvl w:ilvl="0">
      <w:start w:val="1"/>
      <w:numFmt w:val="upperLetter"/>
      <w:lvlText w:val="%1."/>
      <w:lvlJc w:val="left"/>
      <w:pPr>
        <w:ind w:left="1080" w:hanging="360"/>
      </w:pPr>
      <w:rPr>
        <w:rFonts w:hint="default"/>
        <w:b/>
        <w:bCs/>
      </w:rPr>
    </w:lvl>
    <w:lvl w:ilvl="1">
      <w:start w:val="1"/>
      <w:numFmt w:val="bullet"/>
      <w:lvlText w:val=""/>
      <w:lvlJc w:val="left"/>
      <w:pPr>
        <w:ind w:left="2357" w:hanging="360"/>
      </w:pPr>
      <w:rPr>
        <w:rFonts w:ascii="Symbol" w:hAnsi="Symbol" w:hint="default"/>
      </w:rPr>
    </w:lvl>
    <w:lvl w:ilvl="2">
      <w:start w:val="1"/>
      <w:numFmt w:val="decimal"/>
      <w:lvlText w:val="%1.%2.%3"/>
      <w:lvlJc w:val="left"/>
      <w:pPr>
        <w:ind w:left="3994" w:hanging="720"/>
      </w:pPr>
      <w:rPr>
        <w:rFonts w:hint="default"/>
      </w:rPr>
    </w:lvl>
    <w:lvl w:ilvl="3">
      <w:start w:val="1"/>
      <w:numFmt w:val="decimal"/>
      <w:lvlText w:val="%1.%2.%3.%4"/>
      <w:lvlJc w:val="left"/>
      <w:pPr>
        <w:ind w:left="5271" w:hanging="720"/>
      </w:pPr>
      <w:rPr>
        <w:rFonts w:hint="default"/>
      </w:rPr>
    </w:lvl>
    <w:lvl w:ilvl="4">
      <w:start w:val="1"/>
      <w:numFmt w:val="decimal"/>
      <w:lvlText w:val="%1.%2.%3.%4.%5"/>
      <w:lvlJc w:val="left"/>
      <w:pPr>
        <w:ind w:left="6908"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822" w:hanging="1440"/>
      </w:pPr>
      <w:rPr>
        <w:rFonts w:hint="default"/>
      </w:rPr>
    </w:lvl>
    <w:lvl w:ilvl="7">
      <w:start w:val="1"/>
      <w:numFmt w:val="decimal"/>
      <w:lvlText w:val="%1.%2.%3.%4.%5.%6.%7.%8"/>
      <w:lvlJc w:val="left"/>
      <w:pPr>
        <w:ind w:left="11099" w:hanging="1440"/>
      </w:pPr>
      <w:rPr>
        <w:rFonts w:hint="default"/>
      </w:rPr>
    </w:lvl>
    <w:lvl w:ilvl="8">
      <w:start w:val="1"/>
      <w:numFmt w:val="decimal"/>
      <w:lvlText w:val="%1.%2.%3.%4.%5.%6.%7.%8.%9"/>
      <w:lvlJc w:val="left"/>
      <w:pPr>
        <w:ind w:left="12736" w:hanging="1800"/>
      </w:pPr>
      <w:rPr>
        <w:rFonts w:hint="default"/>
      </w:rPr>
    </w:lvl>
  </w:abstractNum>
  <w:abstractNum w:abstractNumId="6"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1603ADC"/>
    <w:multiLevelType w:val="hybridMultilevel"/>
    <w:tmpl w:val="280CD83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10" w15:restartNumberingAfterBreak="0">
    <w:nsid w:val="12241386"/>
    <w:multiLevelType w:val="hybridMultilevel"/>
    <w:tmpl w:val="CD70CC96"/>
    <w:lvl w:ilvl="0" w:tplc="04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5" w15:restartNumberingAfterBreak="0">
    <w:nsid w:val="16625458"/>
    <w:multiLevelType w:val="hybridMultilevel"/>
    <w:tmpl w:val="735CF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21"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22" w15:restartNumberingAfterBreak="0">
    <w:nsid w:val="2A10637E"/>
    <w:multiLevelType w:val="hybridMultilevel"/>
    <w:tmpl w:val="46244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24" w15:restartNumberingAfterBreak="0">
    <w:nsid w:val="2CDF30BE"/>
    <w:multiLevelType w:val="hybridMultilevel"/>
    <w:tmpl w:val="041874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26" w15:restartNumberingAfterBreak="0">
    <w:nsid w:val="334F0ECE"/>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27" w15:restartNumberingAfterBreak="0">
    <w:nsid w:val="338249C7"/>
    <w:multiLevelType w:val="hybridMultilevel"/>
    <w:tmpl w:val="1F0A1664"/>
    <w:lvl w:ilvl="0" w:tplc="B1580EA0">
      <w:numFmt w:val="bullet"/>
      <w:lvlText w:val=""/>
      <w:lvlJc w:val="left"/>
      <w:pPr>
        <w:ind w:left="1920" w:hanging="420"/>
      </w:pPr>
      <w:rPr>
        <w:rFonts w:ascii="Symbol" w:eastAsia="Times New Roman" w:hAnsi="Symbol" w:cs="Times New Roman"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8" w15:restartNumberingAfterBreak="0">
    <w:nsid w:val="3A440AE8"/>
    <w:multiLevelType w:val="hybridMultilevel"/>
    <w:tmpl w:val="2DB6FD6E"/>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9"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0F6600E"/>
    <w:multiLevelType w:val="multilevel"/>
    <w:tmpl w:val="57AA6BE2"/>
    <w:lvl w:ilvl="0">
      <w:start w:val="1"/>
      <w:numFmt w:val="bullet"/>
      <w:lvlText w:val=""/>
      <w:lvlJc w:val="left"/>
      <w:pPr>
        <w:ind w:left="1440" w:hanging="360"/>
      </w:pPr>
      <w:rPr>
        <w:rFonts w:ascii="Symbol" w:hAnsi="Symbol" w:hint="default"/>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31"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4A027283"/>
    <w:multiLevelType w:val="multilevel"/>
    <w:tmpl w:val="8410C376"/>
    <w:lvl w:ilvl="0">
      <w:start w:val="1"/>
      <w:numFmt w:val="decimal"/>
      <w:lvlText w:val="%1.0"/>
      <w:lvlJc w:val="left"/>
      <w:pPr>
        <w:ind w:left="720" w:hanging="720"/>
      </w:pPr>
      <w:rPr>
        <w:rFonts w:ascii="Times New Roman" w:hAnsi="Times New Roman" w:cs="Times New Roman" w:hint="default"/>
        <w:b/>
        <w:sz w:val="24"/>
        <w:szCs w:val="24"/>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4E69691A"/>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34"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36"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7"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39"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41"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E1329C"/>
    <w:multiLevelType w:val="hybridMultilevel"/>
    <w:tmpl w:val="3D50A5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00B1350"/>
    <w:multiLevelType w:val="hybridMultilevel"/>
    <w:tmpl w:val="6BAE84D8"/>
    <w:lvl w:ilvl="0" w:tplc="B1580EA0">
      <w:numFmt w:val="bullet"/>
      <w:lvlText w:val=""/>
      <w:lvlJc w:val="left"/>
      <w:pPr>
        <w:ind w:left="780" w:hanging="4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4B3F57"/>
    <w:multiLevelType w:val="hybridMultilevel"/>
    <w:tmpl w:val="6838917A"/>
    <w:lvl w:ilvl="0" w:tplc="B1580EA0">
      <w:numFmt w:val="bullet"/>
      <w:lvlText w:val=""/>
      <w:lvlJc w:val="left"/>
      <w:pPr>
        <w:ind w:left="420" w:hanging="42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50"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1"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52" w15:restartNumberingAfterBreak="0">
    <w:nsid w:val="7A1B2FF4"/>
    <w:multiLevelType w:val="hybridMultilevel"/>
    <w:tmpl w:val="CC80C54A"/>
    <w:lvl w:ilvl="0" w:tplc="B1580EA0">
      <w:numFmt w:val="bullet"/>
      <w:lvlText w:val=""/>
      <w:lvlJc w:val="left"/>
      <w:pPr>
        <w:ind w:left="1500" w:hanging="42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4" w15:restartNumberingAfterBreak="0">
    <w:nsid w:val="7B833417"/>
    <w:multiLevelType w:val="hybridMultilevel"/>
    <w:tmpl w:val="103AC0A6"/>
    <w:lvl w:ilvl="0" w:tplc="B1580EA0">
      <w:numFmt w:val="bullet"/>
      <w:lvlText w:val=""/>
      <w:lvlJc w:val="left"/>
      <w:pPr>
        <w:ind w:left="1560" w:hanging="420"/>
      </w:pPr>
      <w:rPr>
        <w:rFonts w:ascii="Symbol" w:eastAsia="Times New Roman" w:hAnsi="Symbol"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5"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16cid:durableId="74715858">
    <w:abstractNumId w:val="32"/>
  </w:num>
  <w:num w:numId="2" w16cid:durableId="1544708369">
    <w:abstractNumId w:val="47"/>
  </w:num>
  <w:num w:numId="3" w16cid:durableId="1281450804">
    <w:abstractNumId w:val="38"/>
  </w:num>
  <w:num w:numId="4" w16cid:durableId="713580128">
    <w:abstractNumId w:val="14"/>
  </w:num>
  <w:num w:numId="5" w16cid:durableId="1291520158">
    <w:abstractNumId w:val="9"/>
  </w:num>
  <w:num w:numId="6" w16cid:durableId="908344954">
    <w:abstractNumId w:val="50"/>
  </w:num>
  <w:num w:numId="7" w16cid:durableId="1186669913">
    <w:abstractNumId w:val="42"/>
  </w:num>
  <w:num w:numId="8" w16cid:durableId="123156008">
    <w:abstractNumId w:val="16"/>
  </w:num>
  <w:num w:numId="9" w16cid:durableId="1509634759">
    <w:abstractNumId w:val="23"/>
  </w:num>
  <w:num w:numId="10" w16cid:durableId="2115663620">
    <w:abstractNumId w:val="12"/>
  </w:num>
  <w:num w:numId="11" w16cid:durableId="870260329">
    <w:abstractNumId w:val="20"/>
  </w:num>
  <w:num w:numId="12" w16cid:durableId="275452048">
    <w:abstractNumId w:val="13"/>
  </w:num>
  <w:num w:numId="13" w16cid:durableId="572424161">
    <w:abstractNumId w:val="35"/>
  </w:num>
  <w:num w:numId="14" w16cid:durableId="1199977478">
    <w:abstractNumId w:val="49"/>
  </w:num>
  <w:num w:numId="15" w16cid:durableId="428817241">
    <w:abstractNumId w:val="25"/>
  </w:num>
  <w:num w:numId="16" w16cid:durableId="197819846">
    <w:abstractNumId w:val="37"/>
  </w:num>
  <w:num w:numId="17" w16cid:durableId="53091728">
    <w:abstractNumId w:val="4"/>
  </w:num>
  <w:num w:numId="18" w16cid:durableId="1293053182">
    <w:abstractNumId w:val="48"/>
  </w:num>
  <w:num w:numId="19" w16cid:durableId="881550598">
    <w:abstractNumId w:val="34"/>
  </w:num>
  <w:num w:numId="20" w16cid:durableId="1442722103">
    <w:abstractNumId w:val="53"/>
  </w:num>
  <w:num w:numId="21" w16cid:durableId="606545666">
    <w:abstractNumId w:val="40"/>
  </w:num>
  <w:num w:numId="22" w16cid:durableId="1039010138">
    <w:abstractNumId w:val="56"/>
  </w:num>
  <w:num w:numId="23" w16cid:durableId="50161157">
    <w:abstractNumId w:val="11"/>
  </w:num>
  <w:num w:numId="24" w16cid:durableId="1508251091">
    <w:abstractNumId w:val="31"/>
  </w:num>
  <w:num w:numId="25" w16cid:durableId="609750647">
    <w:abstractNumId w:val="51"/>
  </w:num>
  <w:num w:numId="26" w16cid:durableId="2030181908">
    <w:abstractNumId w:val="39"/>
  </w:num>
  <w:num w:numId="27" w16cid:durableId="147597507">
    <w:abstractNumId w:val="21"/>
  </w:num>
  <w:num w:numId="28" w16cid:durableId="673340608">
    <w:abstractNumId w:val="7"/>
  </w:num>
  <w:num w:numId="29" w16cid:durableId="1246190428">
    <w:abstractNumId w:val="19"/>
  </w:num>
  <w:num w:numId="30" w16cid:durableId="2087068375">
    <w:abstractNumId w:val="2"/>
  </w:num>
  <w:num w:numId="31" w16cid:durableId="2082672615">
    <w:abstractNumId w:val="29"/>
  </w:num>
  <w:num w:numId="32" w16cid:durableId="1962177382">
    <w:abstractNumId w:val="36"/>
  </w:num>
  <w:num w:numId="33" w16cid:durableId="1939832353">
    <w:abstractNumId w:val="55"/>
  </w:num>
  <w:num w:numId="34" w16cid:durableId="647788852">
    <w:abstractNumId w:val="44"/>
  </w:num>
  <w:num w:numId="35" w16cid:durableId="2017220480">
    <w:abstractNumId w:val="6"/>
  </w:num>
  <w:num w:numId="36" w16cid:durableId="223496006">
    <w:abstractNumId w:val="18"/>
  </w:num>
  <w:num w:numId="37" w16cid:durableId="172426764">
    <w:abstractNumId w:val="17"/>
  </w:num>
  <w:num w:numId="38" w16cid:durableId="1302345005">
    <w:abstractNumId w:val="41"/>
  </w:num>
  <w:num w:numId="39" w16cid:durableId="115607377">
    <w:abstractNumId w:val="22"/>
  </w:num>
  <w:num w:numId="40" w16cid:durableId="912005517">
    <w:abstractNumId w:val="45"/>
  </w:num>
  <w:num w:numId="41" w16cid:durableId="1863203855">
    <w:abstractNumId w:val="8"/>
  </w:num>
  <w:num w:numId="42" w16cid:durableId="694769197">
    <w:abstractNumId w:val="30"/>
  </w:num>
  <w:num w:numId="43" w16cid:durableId="1885674135">
    <w:abstractNumId w:val="5"/>
  </w:num>
  <w:num w:numId="44" w16cid:durableId="1341809639">
    <w:abstractNumId w:val="28"/>
  </w:num>
  <w:num w:numId="45" w16cid:durableId="1058669007">
    <w:abstractNumId w:val="24"/>
  </w:num>
  <w:num w:numId="46" w16cid:durableId="259607077">
    <w:abstractNumId w:val="52"/>
  </w:num>
  <w:num w:numId="47" w16cid:durableId="1654335183">
    <w:abstractNumId w:val="27"/>
  </w:num>
  <w:num w:numId="48" w16cid:durableId="504249743">
    <w:abstractNumId w:val="54"/>
  </w:num>
  <w:num w:numId="49" w16cid:durableId="529413919">
    <w:abstractNumId w:val="1"/>
  </w:num>
  <w:num w:numId="50" w16cid:durableId="500436518">
    <w:abstractNumId w:val="46"/>
  </w:num>
  <w:num w:numId="51" w16cid:durableId="368798946">
    <w:abstractNumId w:val="0"/>
  </w:num>
  <w:num w:numId="52" w16cid:durableId="542791352">
    <w:abstractNumId w:val="15"/>
  </w:num>
  <w:num w:numId="53" w16cid:durableId="1997416943">
    <w:abstractNumId w:val="43"/>
  </w:num>
  <w:num w:numId="54" w16cid:durableId="621423536">
    <w:abstractNumId w:val="10"/>
  </w:num>
  <w:num w:numId="55" w16cid:durableId="1811361277">
    <w:abstractNumId w:val="26"/>
  </w:num>
  <w:num w:numId="56" w16cid:durableId="1393196251">
    <w:abstractNumId w:val="3"/>
  </w:num>
  <w:num w:numId="57" w16cid:durableId="594292059">
    <w:abstractNumId w:val="33"/>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iganka Medhi">
    <w15:presenceInfo w15:providerId="AD" w15:userId="S::00052475@vedanta.co.in::772655b6-0e17-446a-a50b-a42603c9d6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1DBF"/>
    <w:rsid w:val="00013488"/>
    <w:rsid w:val="0003242B"/>
    <w:rsid w:val="00032FE1"/>
    <w:rsid w:val="00034848"/>
    <w:rsid w:val="000357D1"/>
    <w:rsid w:val="00042ED0"/>
    <w:rsid w:val="00043E14"/>
    <w:rsid w:val="00047800"/>
    <w:rsid w:val="00056522"/>
    <w:rsid w:val="00056BB9"/>
    <w:rsid w:val="0006593D"/>
    <w:rsid w:val="000676FC"/>
    <w:rsid w:val="00071355"/>
    <w:rsid w:val="000804B4"/>
    <w:rsid w:val="00093100"/>
    <w:rsid w:val="00094109"/>
    <w:rsid w:val="00096543"/>
    <w:rsid w:val="000B1E7D"/>
    <w:rsid w:val="000B2820"/>
    <w:rsid w:val="000B5367"/>
    <w:rsid w:val="000B5D1C"/>
    <w:rsid w:val="000C080E"/>
    <w:rsid w:val="000C0AA5"/>
    <w:rsid w:val="000C3B8C"/>
    <w:rsid w:val="000D0164"/>
    <w:rsid w:val="000D428B"/>
    <w:rsid w:val="000F5195"/>
    <w:rsid w:val="000F6633"/>
    <w:rsid w:val="00110186"/>
    <w:rsid w:val="001115FA"/>
    <w:rsid w:val="00112163"/>
    <w:rsid w:val="00135E34"/>
    <w:rsid w:val="00145919"/>
    <w:rsid w:val="0015124E"/>
    <w:rsid w:val="00151573"/>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D269C"/>
    <w:rsid w:val="001D33A9"/>
    <w:rsid w:val="001D377D"/>
    <w:rsid w:val="001E166F"/>
    <w:rsid w:val="001E5AC6"/>
    <w:rsid w:val="001F4061"/>
    <w:rsid w:val="001F4211"/>
    <w:rsid w:val="001F6228"/>
    <w:rsid w:val="002102D5"/>
    <w:rsid w:val="00212B0B"/>
    <w:rsid w:val="00213467"/>
    <w:rsid w:val="00225198"/>
    <w:rsid w:val="0022554B"/>
    <w:rsid w:val="00225682"/>
    <w:rsid w:val="00225E36"/>
    <w:rsid w:val="00233524"/>
    <w:rsid w:val="0023499B"/>
    <w:rsid w:val="00235C73"/>
    <w:rsid w:val="00235C88"/>
    <w:rsid w:val="0024031C"/>
    <w:rsid w:val="00241BB7"/>
    <w:rsid w:val="00256423"/>
    <w:rsid w:val="002567C1"/>
    <w:rsid w:val="00256813"/>
    <w:rsid w:val="002606A1"/>
    <w:rsid w:val="00261044"/>
    <w:rsid w:val="00271BAF"/>
    <w:rsid w:val="00283E16"/>
    <w:rsid w:val="002A415F"/>
    <w:rsid w:val="002A68A9"/>
    <w:rsid w:val="002B2402"/>
    <w:rsid w:val="002B279E"/>
    <w:rsid w:val="002B54E5"/>
    <w:rsid w:val="002C795B"/>
    <w:rsid w:val="002D0F5E"/>
    <w:rsid w:val="002E0E3F"/>
    <w:rsid w:val="002E0F8B"/>
    <w:rsid w:val="002E17CE"/>
    <w:rsid w:val="002F7E19"/>
    <w:rsid w:val="00300CEF"/>
    <w:rsid w:val="00302E96"/>
    <w:rsid w:val="0030597A"/>
    <w:rsid w:val="00307E27"/>
    <w:rsid w:val="00312CEB"/>
    <w:rsid w:val="00315EA5"/>
    <w:rsid w:val="00320C71"/>
    <w:rsid w:val="0032258B"/>
    <w:rsid w:val="00327C27"/>
    <w:rsid w:val="00334FEA"/>
    <w:rsid w:val="0035065C"/>
    <w:rsid w:val="00352E66"/>
    <w:rsid w:val="0036287A"/>
    <w:rsid w:val="00362E8C"/>
    <w:rsid w:val="00367352"/>
    <w:rsid w:val="003677A8"/>
    <w:rsid w:val="00367836"/>
    <w:rsid w:val="0037211A"/>
    <w:rsid w:val="00373505"/>
    <w:rsid w:val="00391C62"/>
    <w:rsid w:val="00392A3A"/>
    <w:rsid w:val="00397384"/>
    <w:rsid w:val="00397EAD"/>
    <w:rsid w:val="003A04E4"/>
    <w:rsid w:val="003A3CA2"/>
    <w:rsid w:val="003B0949"/>
    <w:rsid w:val="003B12BA"/>
    <w:rsid w:val="003B184E"/>
    <w:rsid w:val="003C0C0D"/>
    <w:rsid w:val="003C3472"/>
    <w:rsid w:val="003C780E"/>
    <w:rsid w:val="003D3903"/>
    <w:rsid w:val="003D69B1"/>
    <w:rsid w:val="003E1346"/>
    <w:rsid w:val="003E244F"/>
    <w:rsid w:val="003F30BD"/>
    <w:rsid w:val="003F3839"/>
    <w:rsid w:val="003F6ED7"/>
    <w:rsid w:val="003F7DB8"/>
    <w:rsid w:val="00403547"/>
    <w:rsid w:val="004052D9"/>
    <w:rsid w:val="00410140"/>
    <w:rsid w:val="00417DD5"/>
    <w:rsid w:val="00420340"/>
    <w:rsid w:val="00420EA8"/>
    <w:rsid w:val="00421C5F"/>
    <w:rsid w:val="004237CD"/>
    <w:rsid w:val="00445899"/>
    <w:rsid w:val="004514FB"/>
    <w:rsid w:val="00451BCD"/>
    <w:rsid w:val="00451E5D"/>
    <w:rsid w:val="00462248"/>
    <w:rsid w:val="00464B55"/>
    <w:rsid w:val="004676FC"/>
    <w:rsid w:val="004723A2"/>
    <w:rsid w:val="00480D94"/>
    <w:rsid w:val="00481369"/>
    <w:rsid w:val="00490DEB"/>
    <w:rsid w:val="004A0454"/>
    <w:rsid w:val="004A6BDF"/>
    <w:rsid w:val="004B1312"/>
    <w:rsid w:val="004C00D2"/>
    <w:rsid w:val="004C1D01"/>
    <w:rsid w:val="004C4123"/>
    <w:rsid w:val="004C7C97"/>
    <w:rsid w:val="004C7F31"/>
    <w:rsid w:val="004D3758"/>
    <w:rsid w:val="004E02A4"/>
    <w:rsid w:val="004E2A6E"/>
    <w:rsid w:val="004E33B4"/>
    <w:rsid w:val="004E577C"/>
    <w:rsid w:val="004E6760"/>
    <w:rsid w:val="004F1BCA"/>
    <w:rsid w:val="004F2A47"/>
    <w:rsid w:val="004F6036"/>
    <w:rsid w:val="00510936"/>
    <w:rsid w:val="005112D9"/>
    <w:rsid w:val="00511639"/>
    <w:rsid w:val="00513D38"/>
    <w:rsid w:val="00515920"/>
    <w:rsid w:val="00524276"/>
    <w:rsid w:val="00524D42"/>
    <w:rsid w:val="0052586B"/>
    <w:rsid w:val="00526AED"/>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1B7"/>
    <w:rsid w:val="005A769D"/>
    <w:rsid w:val="005B229E"/>
    <w:rsid w:val="005B3DDD"/>
    <w:rsid w:val="005D0E75"/>
    <w:rsid w:val="005D2A64"/>
    <w:rsid w:val="005D2AB6"/>
    <w:rsid w:val="005E1D4D"/>
    <w:rsid w:val="005F1195"/>
    <w:rsid w:val="005F7D0D"/>
    <w:rsid w:val="00602299"/>
    <w:rsid w:val="00604B41"/>
    <w:rsid w:val="006057F6"/>
    <w:rsid w:val="006128D2"/>
    <w:rsid w:val="006242ED"/>
    <w:rsid w:val="006407CD"/>
    <w:rsid w:val="00642F5C"/>
    <w:rsid w:val="00644FDB"/>
    <w:rsid w:val="006545C9"/>
    <w:rsid w:val="00662D59"/>
    <w:rsid w:val="00667DAD"/>
    <w:rsid w:val="006744D9"/>
    <w:rsid w:val="00680342"/>
    <w:rsid w:val="00684AFE"/>
    <w:rsid w:val="006868A6"/>
    <w:rsid w:val="0069004E"/>
    <w:rsid w:val="006A009B"/>
    <w:rsid w:val="006A6911"/>
    <w:rsid w:val="006C107E"/>
    <w:rsid w:val="006C43C3"/>
    <w:rsid w:val="006D7CF2"/>
    <w:rsid w:val="006E52CF"/>
    <w:rsid w:val="00701B56"/>
    <w:rsid w:val="00701F1D"/>
    <w:rsid w:val="0070594E"/>
    <w:rsid w:val="0075279D"/>
    <w:rsid w:val="00760039"/>
    <w:rsid w:val="00760196"/>
    <w:rsid w:val="00764084"/>
    <w:rsid w:val="0076462F"/>
    <w:rsid w:val="0077479B"/>
    <w:rsid w:val="00777A4F"/>
    <w:rsid w:val="00783164"/>
    <w:rsid w:val="00784F70"/>
    <w:rsid w:val="00785053"/>
    <w:rsid w:val="00792636"/>
    <w:rsid w:val="007A2DF2"/>
    <w:rsid w:val="007B0E02"/>
    <w:rsid w:val="007B6D8C"/>
    <w:rsid w:val="007B6FDD"/>
    <w:rsid w:val="007B79A6"/>
    <w:rsid w:val="007C426C"/>
    <w:rsid w:val="007E74E4"/>
    <w:rsid w:val="007F5A73"/>
    <w:rsid w:val="00823868"/>
    <w:rsid w:val="008308F2"/>
    <w:rsid w:val="00832B82"/>
    <w:rsid w:val="00835B53"/>
    <w:rsid w:val="00847D49"/>
    <w:rsid w:val="00862B60"/>
    <w:rsid w:val="00872B2A"/>
    <w:rsid w:val="00880116"/>
    <w:rsid w:val="0088609E"/>
    <w:rsid w:val="00893C0B"/>
    <w:rsid w:val="00893F73"/>
    <w:rsid w:val="00895912"/>
    <w:rsid w:val="00897555"/>
    <w:rsid w:val="008A27B3"/>
    <w:rsid w:val="008A67B2"/>
    <w:rsid w:val="008A7BB2"/>
    <w:rsid w:val="008B3409"/>
    <w:rsid w:val="008B3536"/>
    <w:rsid w:val="008B3AB2"/>
    <w:rsid w:val="008C0634"/>
    <w:rsid w:val="008C6013"/>
    <w:rsid w:val="008C60B2"/>
    <w:rsid w:val="008D3A69"/>
    <w:rsid w:val="008D3AF0"/>
    <w:rsid w:val="008D6942"/>
    <w:rsid w:val="008D71D2"/>
    <w:rsid w:val="008E5D61"/>
    <w:rsid w:val="008E7D13"/>
    <w:rsid w:val="008F0F70"/>
    <w:rsid w:val="008F57C3"/>
    <w:rsid w:val="0090360E"/>
    <w:rsid w:val="00906EF2"/>
    <w:rsid w:val="00911CEB"/>
    <w:rsid w:val="009130D6"/>
    <w:rsid w:val="0091469C"/>
    <w:rsid w:val="0091793E"/>
    <w:rsid w:val="00921235"/>
    <w:rsid w:val="00925DDA"/>
    <w:rsid w:val="00934F7E"/>
    <w:rsid w:val="00935147"/>
    <w:rsid w:val="00935381"/>
    <w:rsid w:val="009359B4"/>
    <w:rsid w:val="009370A5"/>
    <w:rsid w:val="009447C6"/>
    <w:rsid w:val="00946413"/>
    <w:rsid w:val="00951DCD"/>
    <w:rsid w:val="0096707C"/>
    <w:rsid w:val="00977F15"/>
    <w:rsid w:val="00980FC7"/>
    <w:rsid w:val="009846F0"/>
    <w:rsid w:val="00985187"/>
    <w:rsid w:val="00996860"/>
    <w:rsid w:val="009C0B75"/>
    <w:rsid w:val="009C1D6A"/>
    <w:rsid w:val="009C2D3C"/>
    <w:rsid w:val="009C43DA"/>
    <w:rsid w:val="009C5BF2"/>
    <w:rsid w:val="009C7484"/>
    <w:rsid w:val="009D2CED"/>
    <w:rsid w:val="009E17B8"/>
    <w:rsid w:val="009E296D"/>
    <w:rsid w:val="009E2E82"/>
    <w:rsid w:val="009E5F19"/>
    <w:rsid w:val="009F1E18"/>
    <w:rsid w:val="00A01299"/>
    <w:rsid w:val="00A2079D"/>
    <w:rsid w:val="00A20944"/>
    <w:rsid w:val="00A30AE7"/>
    <w:rsid w:val="00A310A8"/>
    <w:rsid w:val="00A37D0F"/>
    <w:rsid w:val="00A41452"/>
    <w:rsid w:val="00A42B06"/>
    <w:rsid w:val="00A432F2"/>
    <w:rsid w:val="00A44F64"/>
    <w:rsid w:val="00A46303"/>
    <w:rsid w:val="00A52D18"/>
    <w:rsid w:val="00A560E2"/>
    <w:rsid w:val="00A56724"/>
    <w:rsid w:val="00A60A96"/>
    <w:rsid w:val="00A64A98"/>
    <w:rsid w:val="00A670CD"/>
    <w:rsid w:val="00A70D9D"/>
    <w:rsid w:val="00A7400E"/>
    <w:rsid w:val="00A757D7"/>
    <w:rsid w:val="00A76A03"/>
    <w:rsid w:val="00A77874"/>
    <w:rsid w:val="00A86DBC"/>
    <w:rsid w:val="00A90A07"/>
    <w:rsid w:val="00A90B55"/>
    <w:rsid w:val="00A95E53"/>
    <w:rsid w:val="00AA06A9"/>
    <w:rsid w:val="00AA7AE2"/>
    <w:rsid w:val="00AB1375"/>
    <w:rsid w:val="00AC08EF"/>
    <w:rsid w:val="00AC09FE"/>
    <w:rsid w:val="00AC1E5E"/>
    <w:rsid w:val="00AC30EC"/>
    <w:rsid w:val="00AC4E09"/>
    <w:rsid w:val="00AD2669"/>
    <w:rsid w:val="00AE0407"/>
    <w:rsid w:val="00AE3566"/>
    <w:rsid w:val="00AE5C62"/>
    <w:rsid w:val="00AF000D"/>
    <w:rsid w:val="00B04D1D"/>
    <w:rsid w:val="00B050AD"/>
    <w:rsid w:val="00B11532"/>
    <w:rsid w:val="00B2318F"/>
    <w:rsid w:val="00B3185B"/>
    <w:rsid w:val="00B4491C"/>
    <w:rsid w:val="00B46AE3"/>
    <w:rsid w:val="00B72B78"/>
    <w:rsid w:val="00B74421"/>
    <w:rsid w:val="00B767F7"/>
    <w:rsid w:val="00B76860"/>
    <w:rsid w:val="00B834FB"/>
    <w:rsid w:val="00B86242"/>
    <w:rsid w:val="00B9260F"/>
    <w:rsid w:val="00B93C91"/>
    <w:rsid w:val="00B94D7B"/>
    <w:rsid w:val="00BA13A1"/>
    <w:rsid w:val="00BA2F90"/>
    <w:rsid w:val="00BB4262"/>
    <w:rsid w:val="00BB43A2"/>
    <w:rsid w:val="00BB6027"/>
    <w:rsid w:val="00BB77F4"/>
    <w:rsid w:val="00BC35C0"/>
    <w:rsid w:val="00BC4003"/>
    <w:rsid w:val="00BD2753"/>
    <w:rsid w:val="00BD5437"/>
    <w:rsid w:val="00BE24C2"/>
    <w:rsid w:val="00BE4600"/>
    <w:rsid w:val="00BE64F7"/>
    <w:rsid w:val="00BF180B"/>
    <w:rsid w:val="00BF6AE5"/>
    <w:rsid w:val="00BF6BD5"/>
    <w:rsid w:val="00BF6CD2"/>
    <w:rsid w:val="00C1460A"/>
    <w:rsid w:val="00C1547C"/>
    <w:rsid w:val="00C22626"/>
    <w:rsid w:val="00C27AD7"/>
    <w:rsid w:val="00C40473"/>
    <w:rsid w:val="00C426E3"/>
    <w:rsid w:val="00C52DD9"/>
    <w:rsid w:val="00C5314A"/>
    <w:rsid w:val="00C56A1E"/>
    <w:rsid w:val="00C64284"/>
    <w:rsid w:val="00C64BBC"/>
    <w:rsid w:val="00C67B70"/>
    <w:rsid w:val="00C70B3F"/>
    <w:rsid w:val="00C74F76"/>
    <w:rsid w:val="00C7659A"/>
    <w:rsid w:val="00C877A8"/>
    <w:rsid w:val="00CA57F6"/>
    <w:rsid w:val="00CB479C"/>
    <w:rsid w:val="00CB6F9B"/>
    <w:rsid w:val="00CC1571"/>
    <w:rsid w:val="00CD2AEE"/>
    <w:rsid w:val="00CD32DD"/>
    <w:rsid w:val="00CD4D4D"/>
    <w:rsid w:val="00CE19C0"/>
    <w:rsid w:val="00CE2300"/>
    <w:rsid w:val="00CE3C9F"/>
    <w:rsid w:val="00CF0DD9"/>
    <w:rsid w:val="00CF21F5"/>
    <w:rsid w:val="00CF7CEC"/>
    <w:rsid w:val="00D006B7"/>
    <w:rsid w:val="00D02F9D"/>
    <w:rsid w:val="00D1438A"/>
    <w:rsid w:val="00D21C8F"/>
    <w:rsid w:val="00D2455D"/>
    <w:rsid w:val="00D2520E"/>
    <w:rsid w:val="00D30459"/>
    <w:rsid w:val="00D332DF"/>
    <w:rsid w:val="00D341AE"/>
    <w:rsid w:val="00D34EF8"/>
    <w:rsid w:val="00D40E52"/>
    <w:rsid w:val="00D5074E"/>
    <w:rsid w:val="00D56C8D"/>
    <w:rsid w:val="00D57BEF"/>
    <w:rsid w:val="00D66CF2"/>
    <w:rsid w:val="00D67219"/>
    <w:rsid w:val="00D72D0E"/>
    <w:rsid w:val="00D73AC6"/>
    <w:rsid w:val="00D7615E"/>
    <w:rsid w:val="00D84E9B"/>
    <w:rsid w:val="00D9681D"/>
    <w:rsid w:val="00DA0DD0"/>
    <w:rsid w:val="00DA0EBD"/>
    <w:rsid w:val="00DB14C9"/>
    <w:rsid w:val="00DB175D"/>
    <w:rsid w:val="00DB4832"/>
    <w:rsid w:val="00DC5201"/>
    <w:rsid w:val="00DC5863"/>
    <w:rsid w:val="00DC712E"/>
    <w:rsid w:val="00DD16ED"/>
    <w:rsid w:val="00DD3AEE"/>
    <w:rsid w:val="00DD76B3"/>
    <w:rsid w:val="00DE1354"/>
    <w:rsid w:val="00DF3F3C"/>
    <w:rsid w:val="00E047D3"/>
    <w:rsid w:val="00E0539A"/>
    <w:rsid w:val="00E06059"/>
    <w:rsid w:val="00E12E5C"/>
    <w:rsid w:val="00E13C21"/>
    <w:rsid w:val="00E15EAA"/>
    <w:rsid w:val="00E2148F"/>
    <w:rsid w:val="00E25284"/>
    <w:rsid w:val="00E2536B"/>
    <w:rsid w:val="00E359D1"/>
    <w:rsid w:val="00E40430"/>
    <w:rsid w:val="00E45107"/>
    <w:rsid w:val="00E4746F"/>
    <w:rsid w:val="00E57234"/>
    <w:rsid w:val="00E62FC7"/>
    <w:rsid w:val="00E753C4"/>
    <w:rsid w:val="00E754FC"/>
    <w:rsid w:val="00E77A52"/>
    <w:rsid w:val="00E80860"/>
    <w:rsid w:val="00E83893"/>
    <w:rsid w:val="00E8597A"/>
    <w:rsid w:val="00E915FF"/>
    <w:rsid w:val="00E97AB6"/>
    <w:rsid w:val="00EA5C70"/>
    <w:rsid w:val="00EA6333"/>
    <w:rsid w:val="00EA75F0"/>
    <w:rsid w:val="00EB3A94"/>
    <w:rsid w:val="00EC1C87"/>
    <w:rsid w:val="00ED58C2"/>
    <w:rsid w:val="00ED65B9"/>
    <w:rsid w:val="00ED7C07"/>
    <w:rsid w:val="00EE0FB6"/>
    <w:rsid w:val="00EE3241"/>
    <w:rsid w:val="00EF4FCD"/>
    <w:rsid w:val="00F03CB9"/>
    <w:rsid w:val="00F04A74"/>
    <w:rsid w:val="00F161A9"/>
    <w:rsid w:val="00F2199F"/>
    <w:rsid w:val="00F22D9F"/>
    <w:rsid w:val="00F24EE3"/>
    <w:rsid w:val="00F24F82"/>
    <w:rsid w:val="00F324D9"/>
    <w:rsid w:val="00F404DA"/>
    <w:rsid w:val="00F41AF8"/>
    <w:rsid w:val="00F45C20"/>
    <w:rsid w:val="00F46A1F"/>
    <w:rsid w:val="00F557DE"/>
    <w:rsid w:val="00F63749"/>
    <w:rsid w:val="00F7410C"/>
    <w:rsid w:val="00F80D04"/>
    <w:rsid w:val="00F9459D"/>
    <w:rsid w:val="00F977DE"/>
    <w:rsid w:val="00FA4EF9"/>
    <w:rsid w:val="00FA5A25"/>
    <w:rsid w:val="00FC137D"/>
    <w:rsid w:val="00FC3E28"/>
    <w:rsid w:val="00FD400C"/>
    <w:rsid w:val="00FD5D20"/>
    <w:rsid w:val="00FE173A"/>
    <w:rsid w:val="00FE3A5E"/>
    <w:rsid w:val="00FF0D97"/>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61B412"/>
  <w15:docId w15:val="{C5ED0994-6824-432C-B96D-DD2F0274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rsid w:val="003F6ED7"/>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3F6ED7"/>
    <w:rPr>
      <w:rFonts w:ascii="Times New Roman" w:eastAsia="Times New Roman" w:hAnsi="Times New Roman" w:cs="Times New Roman"/>
      <w:b/>
      <w:sz w:val="24"/>
      <w:szCs w:val="20"/>
    </w:rPr>
  </w:style>
  <w:style w:type="paragraph" w:styleId="Subtitle">
    <w:name w:val="Subtitle"/>
    <w:basedOn w:val="Normal"/>
    <w:link w:val="SubtitleChar"/>
    <w:qFormat/>
    <w:rsid w:val="00BB4262"/>
    <w:pPr>
      <w:spacing w:after="0" w:line="240" w:lineRule="auto"/>
      <w:jc w:val="center"/>
    </w:pPr>
    <w:rPr>
      <w:rFonts w:ascii="Times New Roman" w:eastAsia="Times New Roman" w:hAnsi="Times New Roman" w:cs="Times New Roman"/>
      <w:b/>
      <w:sz w:val="28"/>
      <w:szCs w:val="20"/>
    </w:rPr>
  </w:style>
  <w:style w:type="character" w:customStyle="1" w:styleId="SubtitleChar">
    <w:name w:val="Subtitle Char"/>
    <w:basedOn w:val="DefaultParagraphFont"/>
    <w:link w:val="Subtitle"/>
    <w:rsid w:val="00BB4262"/>
    <w:rPr>
      <w:rFonts w:ascii="Times New Roman" w:eastAsia="Times New Roman" w:hAnsi="Times New Roman" w:cs="Times New Roman"/>
      <w:b/>
      <w:sz w:val="28"/>
      <w:szCs w:val="20"/>
    </w:rPr>
  </w:style>
  <w:style w:type="paragraph" w:styleId="Revision">
    <w:name w:val="Revision"/>
    <w:hidden/>
    <w:uiPriority w:val="99"/>
    <w:semiHidden/>
    <w:rsid w:val="001515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459301634">
      <w:bodyDiv w:val="1"/>
      <w:marLeft w:val="0"/>
      <w:marRight w:val="0"/>
      <w:marTop w:val="0"/>
      <w:marBottom w:val="0"/>
      <w:divBdr>
        <w:top w:val="none" w:sz="0" w:space="0" w:color="auto"/>
        <w:left w:val="none" w:sz="0" w:space="0" w:color="auto"/>
        <w:bottom w:val="none" w:sz="0" w:space="0" w:color="auto"/>
        <w:right w:val="none" w:sz="0" w:space="0" w:color="auto"/>
      </w:divBdr>
    </w:div>
    <w:div w:id="1613976878">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442DF0-47E7-4174-821D-205FBD31A1A4}">
  <ds:schemaRefs>
    <ds:schemaRef ds:uri="http://schemas.openxmlformats.org/officeDocument/2006/bibliography"/>
  </ds:schemaRefs>
</ds:datastoreItem>
</file>

<file path=customXml/itemProps2.xml><?xml version="1.0" encoding="utf-8"?>
<ds:datastoreItem xmlns:ds="http://schemas.openxmlformats.org/officeDocument/2006/customXml" ds:itemID="{86609177-3579-4632-AA2F-615ABEAADA53}"/>
</file>

<file path=customXml/itemProps3.xml><?xml version="1.0" encoding="utf-8"?>
<ds:datastoreItem xmlns:ds="http://schemas.openxmlformats.org/officeDocument/2006/customXml" ds:itemID="{78120495-4A01-40ED-8E82-D428F6C224E7}"/>
</file>

<file path=customXml/itemProps4.xml><?xml version="1.0" encoding="utf-8"?>
<ds:datastoreItem xmlns:ds="http://schemas.openxmlformats.org/officeDocument/2006/customXml" ds:itemID="{21EAA20F-F8D3-402E-8DD0-FA6F4063150F}"/>
</file>

<file path=docProps/app.xml><?xml version="1.0" encoding="utf-8"?>
<Properties xmlns="http://schemas.openxmlformats.org/officeDocument/2006/extended-properties" xmlns:vt="http://schemas.openxmlformats.org/officeDocument/2006/docPropsVTypes">
  <Template>Normal</Template>
  <TotalTime>0</TotalTime>
  <Pages>9</Pages>
  <Words>2309</Words>
  <Characters>13163</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Mriganka Medhi</cp:lastModifiedBy>
  <cp:revision>2</cp:revision>
  <cp:lastPrinted>2016-08-03T09:34:00Z</cp:lastPrinted>
  <dcterms:created xsi:type="dcterms:W3CDTF">2022-08-22T11:02:00Z</dcterms:created>
  <dcterms:modified xsi:type="dcterms:W3CDTF">2022-08-22T11:02:00Z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2022-08-22T11:02:30Z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871155cf-c294-49da-a47b-747eee2f8d03</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1044000</vt:r8>
  </property>
  <property fmtid="{D5CDD505-2E9C-101B-9397-08002B2CF9AE}" pid="11" name="_ExtendedDescription">
    <vt:lpwstr/>
  </property>
</Properties>
</file>