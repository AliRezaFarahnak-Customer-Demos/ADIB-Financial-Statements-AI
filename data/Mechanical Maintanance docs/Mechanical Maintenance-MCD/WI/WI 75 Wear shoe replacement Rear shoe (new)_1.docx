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93DF" w14:textId="77777777" w:rsidR="009E17B8" w:rsidRDefault="009E17B8" w:rsidP="00AE5C62">
      <w:pPr>
        <w:jc w:val="both"/>
        <w:rPr>
          <w:rFonts w:ascii="Times New Roman" w:hAnsi="Times New Roman" w:cs="Times New Roman"/>
          <w:b/>
          <w:sz w:val="24"/>
          <w:szCs w:val="24"/>
        </w:rPr>
      </w:pPr>
    </w:p>
    <w:p w14:paraId="05A0DE4F" w14:textId="607EAE6A" w:rsidR="00FF2BB8" w:rsidRPr="009130D6" w:rsidRDefault="0036287A" w:rsidP="00AE5C62">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PURPOSE:</w:t>
      </w:r>
      <w:r w:rsidR="001D33A9" w:rsidRPr="009130D6">
        <w:rPr>
          <w:rFonts w:ascii="Times New Roman" w:hAnsi="Times New Roman" w:cs="Times New Roman"/>
          <w:b/>
          <w:sz w:val="24"/>
          <w:szCs w:val="24"/>
        </w:rPr>
        <w:t xml:space="preserve"> </w:t>
      </w:r>
      <w:r w:rsidR="0011486C" w:rsidRPr="00CA5A9D">
        <w:rPr>
          <w:rFonts w:ascii="Times New Roman" w:hAnsi="Times New Roman" w:cs="Times New Roman"/>
          <w:sz w:val="24"/>
          <w:szCs w:val="24"/>
        </w:rPr>
        <w:t>To Describe safe</w:t>
      </w:r>
      <w:r w:rsidR="0011486C" w:rsidRPr="00FF2BB8">
        <w:rPr>
          <w:rFonts w:ascii="Times New Roman" w:eastAsia="Times New Roman" w:hAnsi="Times New Roman" w:cs="Times New Roman"/>
          <w:sz w:val="24"/>
          <w:szCs w:val="24"/>
          <w:lang w:eastAsia="en-IN"/>
        </w:rPr>
        <w:t xml:space="preserve"> </w:t>
      </w:r>
      <w:r w:rsidR="000E23A5" w:rsidRPr="00FF2BB8">
        <w:rPr>
          <w:rFonts w:ascii="Times New Roman" w:eastAsia="Times New Roman" w:hAnsi="Times New Roman" w:cs="Times New Roman"/>
          <w:sz w:val="24"/>
          <w:szCs w:val="24"/>
          <w:lang w:eastAsia="en-IN"/>
        </w:rPr>
        <w:t xml:space="preserve"> replacement</w:t>
      </w:r>
      <w:r w:rsidR="0011486C" w:rsidRPr="00FF2BB8">
        <w:rPr>
          <w:rFonts w:ascii="Times New Roman" w:eastAsia="Times New Roman" w:hAnsi="Times New Roman" w:cs="Times New Roman"/>
          <w:sz w:val="24"/>
          <w:szCs w:val="24"/>
          <w:lang w:eastAsia="en-IN"/>
        </w:rPr>
        <w:t xml:space="preserve"> of wear shoe(Rear) of Ground Pusher</w:t>
      </w:r>
    </w:p>
    <w:p w14:paraId="523E5621" w14:textId="595E3874" w:rsidR="009E17B8" w:rsidRPr="009130D6" w:rsidRDefault="0036287A" w:rsidP="00FF2BB8">
      <w:pPr>
        <w:pStyle w:val="ListParagraph"/>
        <w:numPr>
          <w:ilvl w:val="0"/>
          <w:numId w:val="1"/>
        </w:numPr>
        <w:jc w:val="both"/>
      </w:pPr>
      <w:r w:rsidRPr="00FF2BB8">
        <w:rPr>
          <w:b/>
        </w:rPr>
        <w:t>SCOPE:</w:t>
      </w:r>
      <w:r w:rsidR="001D33A9" w:rsidRPr="00FF2BB8">
        <w:rPr>
          <w:b/>
        </w:rPr>
        <w:t xml:space="preserve"> </w:t>
      </w:r>
      <w:r w:rsidR="000E23A5" w:rsidRPr="00FF2BB8">
        <w:rPr>
          <w:rFonts w:eastAsia="Times New Roman"/>
          <w:bCs/>
          <w:lang w:eastAsia="en-IN"/>
        </w:rPr>
        <w:t>MCD -</w:t>
      </w:r>
      <w:r w:rsidR="00CA5A9D" w:rsidRPr="00FF2BB8">
        <w:rPr>
          <w:rFonts w:eastAsia="Times New Roman"/>
          <w:bCs/>
          <w:lang w:eastAsia="en-IN"/>
        </w:rPr>
        <w:t>Battery</w:t>
      </w:r>
      <w:r w:rsidR="000E23A5" w:rsidRPr="00FF2BB8">
        <w:rPr>
          <w:rFonts w:eastAsia="Times New Roman"/>
          <w:bCs/>
          <w:lang w:eastAsia="en-IN"/>
        </w:rPr>
        <w:t xml:space="preserve"> 2</w:t>
      </w:r>
      <w:r w:rsidR="00FF2BB8" w:rsidRPr="00FF2BB8">
        <w:rPr>
          <w:rFonts w:eastAsia="Times New Roman"/>
          <w:b/>
          <w:szCs w:val="32"/>
          <w:u w:val="single"/>
          <w:lang w:eastAsia="en-IN"/>
        </w:rPr>
        <w:t xml:space="preserve"> </w:t>
      </w:r>
    </w:p>
    <w:p w14:paraId="3C7B04A8" w14:textId="77777777" w:rsidR="00CA5A9D" w:rsidRPr="00F304C7" w:rsidRDefault="00E2148F" w:rsidP="001D33A9">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0036287A" w:rsidRPr="009130D6">
        <w:rPr>
          <w:rFonts w:ascii="Times New Roman" w:hAnsi="Times New Roman" w:cs="Times New Roman"/>
          <w:b/>
          <w:sz w:val="24"/>
          <w:szCs w:val="24"/>
        </w:rPr>
        <w:t>:</w:t>
      </w:r>
      <w:r w:rsidR="006A009B" w:rsidRPr="009130D6">
        <w:rPr>
          <w:rFonts w:ascii="Times New Roman" w:hAnsi="Times New Roman" w:cs="Times New Roman"/>
          <w:sz w:val="24"/>
          <w:szCs w:val="24"/>
        </w:rPr>
        <w:t xml:space="preserve"> </w:t>
      </w:r>
      <w:r w:rsidR="00CA5A9D">
        <w:rPr>
          <w:rFonts w:ascii="Times New Roman" w:eastAsia="Times New Roman" w:hAnsi="Times New Roman" w:cs="Times New Roman"/>
          <w:sz w:val="24"/>
          <w:szCs w:val="24"/>
          <w:lang w:eastAsia="en-IN"/>
        </w:rPr>
        <w:t>Engineer in charge and</w:t>
      </w:r>
      <w:r w:rsidR="00CA5A9D" w:rsidRPr="00C529FE">
        <w:rPr>
          <w:sz w:val="24"/>
        </w:rPr>
        <w:t xml:space="preserve"> </w:t>
      </w:r>
      <w:r w:rsidR="00CA5A9D" w:rsidRPr="007A0F23">
        <w:rPr>
          <w:rFonts w:ascii="Times New Roman" w:hAnsi="Times New Roman" w:cs="Times New Roman"/>
          <w:sz w:val="24"/>
        </w:rPr>
        <w:t>Maintenance fitter on the job.</w:t>
      </w:r>
    </w:p>
    <w:p w14:paraId="566E849C" w14:textId="77777777" w:rsidR="00CA5A9D" w:rsidRPr="00F304C7" w:rsidRDefault="00CA5A9D" w:rsidP="00FF2BB8">
      <w:pPr>
        <w:pStyle w:val="ListParagraph"/>
        <w:spacing w:after="0"/>
        <w:contextualSpacing w:val="0"/>
        <w:jc w:val="both"/>
        <w:rPr>
          <w:rFonts w:ascii="Times New Roman" w:hAnsi="Times New Roman" w:cs="Times New Roman"/>
          <w:sz w:val="24"/>
          <w:szCs w:val="24"/>
        </w:rPr>
      </w:pPr>
    </w:p>
    <w:p w14:paraId="4A6C6EC0" w14:textId="77777777" w:rsidR="00CA5A9D" w:rsidRPr="00CA5A9D" w:rsidRDefault="00CA5A9D" w:rsidP="00FF2BB8">
      <w:pPr>
        <w:pStyle w:val="ListParagraph"/>
        <w:numPr>
          <w:ilvl w:val="0"/>
          <w:numId w:val="1"/>
        </w:numPr>
        <w:spacing w:after="0"/>
        <w:contextualSpacing w:val="0"/>
        <w:jc w:val="both"/>
        <w:rPr>
          <w:rFonts w:ascii="Times New Roman" w:hAnsi="Times New Roman" w:cs="Times New Roman"/>
          <w:b/>
          <w:sz w:val="24"/>
          <w:szCs w:val="24"/>
        </w:rPr>
      </w:pPr>
      <w:r w:rsidRPr="00CA5A9D">
        <w:rPr>
          <w:rFonts w:ascii="Times New Roman" w:hAnsi="Times New Roman" w:cs="Times New Roman"/>
          <w:b/>
          <w:sz w:val="24"/>
          <w:szCs w:val="24"/>
        </w:rPr>
        <w:t>SAFETY PRECAUTIONS:</w:t>
      </w:r>
    </w:p>
    <w:p w14:paraId="3CE19451" w14:textId="77777777" w:rsidR="00CA5A9D" w:rsidRPr="00FF2BB8" w:rsidRDefault="00CA5A9D" w:rsidP="00FF2BB8">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hAnsi="Times New Roman" w:cs="Times New Roman"/>
          <w:sz w:val="24"/>
        </w:rPr>
        <w:t>Ensure all Electrical &amp; Mechanical isolation prior to starting work on equipment. Follow documented isolation procedure as per Vedanta approved isolation standards.</w:t>
      </w:r>
    </w:p>
    <w:p w14:paraId="3503B5BA" w14:textId="77777777" w:rsidR="00CA5A9D" w:rsidRPr="00CA5A9D" w:rsidRDefault="00CA5A9D" w:rsidP="00FF2BB8">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eastAsia="Times New Roman" w:hAnsi="Times New Roman" w:cs="Times New Roman"/>
          <w:color w:val="000000"/>
          <w:sz w:val="24"/>
          <w:szCs w:val="24"/>
          <w:lang w:eastAsia="en-IN"/>
        </w:rPr>
        <w:t xml:space="preserve">Take Electrical shutdown </w:t>
      </w:r>
      <w:r w:rsidR="00AA35E8">
        <w:rPr>
          <w:rFonts w:ascii="Times New Roman" w:eastAsia="Times New Roman" w:hAnsi="Times New Roman" w:cs="Times New Roman"/>
          <w:color w:val="000000"/>
          <w:sz w:val="24"/>
          <w:szCs w:val="24"/>
          <w:lang w:eastAsia="en-IN"/>
        </w:rPr>
        <w:t xml:space="preserve">of Ground Pusher </w:t>
      </w:r>
      <w:r w:rsidRPr="00CA5A9D">
        <w:rPr>
          <w:rFonts w:ascii="Times New Roman" w:eastAsia="Times New Roman" w:hAnsi="Times New Roman" w:cs="Times New Roman"/>
          <w:color w:val="000000"/>
          <w:sz w:val="24"/>
          <w:szCs w:val="24"/>
          <w:lang w:eastAsia="en-IN"/>
        </w:rPr>
        <w:t>&amp; work permit before attending any electrically operated units.</w:t>
      </w:r>
      <w:r w:rsidRPr="00CA5A9D">
        <w:rPr>
          <w:rFonts w:ascii="Times New Roman" w:eastAsia="Times New Roman" w:hAnsi="Times New Roman" w:cs="Times New Roman"/>
          <w:sz w:val="24"/>
          <w:szCs w:val="24"/>
          <w:lang w:eastAsia="en-IN"/>
        </w:rPr>
        <w:t xml:space="preserve"> </w:t>
      </w:r>
    </w:p>
    <w:p w14:paraId="6A5F734A" w14:textId="77777777" w:rsidR="00CA5A9D" w:rsidRPr="00CA5A9D" w:rsidRDefault="00CA5A9D" w:rsidP="00CA5A9D">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Safety briefing / Toolbox talk to be carried out and to be documented </w:t>
      </w:r>
    </w:p>
    <w:p w14:paraId="6AD6CC1A" w14:textId="77777777" w:rsidR="00CA5A9D" w:rsidRPr="00CA5A9D" w:rsidRDefault="00CA5A9D" w:rsidP="00CA5A9D">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w:t>
      </w:r>
      <w:r w:rsidRPr="00FF2BB8">
        <w:rPr>
          <w:rFonts w:ascii="Times New Roman" w:eastAsia="Times New Roman" w:hAnsi="Times New Roman" w:cs="Times New Roman"/>
          <w:i/>
          <w:sz w:val="24"/>
          <w:szCs w:val="24"/>
          <w:lang w:eastAsia="en-IN"/>
        </w:rPr>
        <w:t>one man one lock</w:t>
      </w:r>
      <w:r w:rsidRPr="00CA5A9D">
        <w:rPr>
          <w:rFonts w:ascii="Times New Roman" w:eastAsia="Times New Roman" w:hAnsi="Times New Roman" w:cs="Times New Roman"/>
          <w:sz w:val="24"/>
          <w:szCs w:val="24"/>
          <w:lang w:eastAsia="en-IN"/>
        </w:rPr>
        <w:t xml:space="preserve"> system and use of LOTO box.</w:t>
      </w:r>
    </w:p>
    <w:p w14:paraId="4D60E2B4" w14:textId="77777777" w:rsidR="00CA5A9D" w:rsidRPr="00CA5A9D" w:rsidRDefault="00CA5A9D" w:rsidP="00FF2BB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availability of valid DCP fire extinguishers, if not available then inform shift in charge. </w:t>
      </w:r>
    </w:p>
    <w:p w14:paraId="18E5E48A" w14:textId="77777777" w:rsidR="00CA5A9D" w:rsidRPr="00CA5A9D" w:rsidRDefault="00CA5A9D" w:rsidP="00FF2BB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and ensure safety of man and equipment before starting operations. </w:t>
      </w:r>
    </w:p>
    <w:p w14:paraId="467D511B" w14:textId="77777777" w:rsidR="00CA5A9D" w:rsidRPr="00CA5A9D" w:rsidRDefault="00CA5A9D" w:rsidP="00CA5A9D">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All unwanted material from the area to be removed before releasing the equipment electrical isolation.</w:t>
      </w:r>
    </w:p>
    <w:p w14:paraId="509D63E1" w14:textId="77777777" w:rsidR="00CA5A9D" w:rsidRDefault="00CA5A9D" w:rsidP="00CA5A9D">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proper documented procedure for releasing the electrical isolations as per Vedanta approved isolation standards. </w:t>
      </w:r>
    </w:p>
    <w:p w14:paraId="410D9E3B" w14:textId="77777777" w:rsidR="005B5CE8" w:rsidRDefault="005B5CE8" w:rsidP="00CA5A9D">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F2BB8">
        <w:rPr>
          <w:rFonts w:ascii="Times New Roman" w:eastAsia="Times New Roman" w:hAnsi="Times New Roman" w:cs="Times New Roman"/>
          <w:i/>
          <w:sz w:val="24"/>
          <w:szCs w:val="24"/>
          <w:lang w:eastAsia="en-IN"/>
        </w:rPr>
        <w:t>Certified lifting Tools &amp; Tackles</w:t>
      </w:r>
      <w:r>
        <w:rPr>
          <w:rFonts w:ascii="Times New Roman" w:eastAsia="Times New Roman" w:hAnsi="Times New Roman" w:cs="Times New Roman"/>
          <w:sz w:val="24"/>
          <w:szCs w:val="24"/>
          <w:lang w:eastAsia="en-IN"/>
        </w:rPr>
        <w:t xml:space="preserve"> to be used for the job.</w:t>
      </w:r>
    </w:p>
    <w:p w14:paraId="427C2210" w14:textId="77777777" w:rsidR="000D035F" w:rsidRPr="00CA5A9D" w:rsidRDefault="000D035F" w:rsidP="00FF2BB8">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2F33977B" w14:textId="77777777" w:rsidR="000D035F" w:rsidRDefault="000D035F" w:rsidP="00FF2BB8">
      <w:pPr>
        <w:pStyle w:val="ListParagraph"/>
        <w:numPr>
          <w:ilvl w:val="0"/>
          <w:numId w:val="1"/>
        </w:numPr>
        <w:spacing w:after="0"/>
        <w:contextualSpacing w:val="0"/>
        <w:jc w:val="both"/>
        <w:rPr>
          <w:rFonts w:ascii="Times New Roman" w:hAnsi="Times New Roman" w:cs="Times New Roman"/>
          <w:b/>
          <w:sz w:val="24"/>
          <w:szCs w:val="24"/>
        </w:rPr>
      </w:pPr>
      <w:r>
        <w:rPr>
          <w:rFonts w:ascii="Times New Roman" w:hAnsi="Times New Roman" w:cs="Times New Roman"/>
          <w:b/>
          <w:sz w:val="24"/>
          <w:szCs w:val="24"/>
        </w:rPr>
        <w:t>PPE to be used :</w:t>
      </w:r>
    </w:p>
    <w:p w14:paraId="69471117" w14:textId="77777777" w:rsidR="000D035F" w:rsidRPr="00BB5E48" w:rsidRDefault="000D035F" w:rsidP="00FF2BB8">
      <w:pPr>
        <w:pStyle w:val="ListParagraph"/>
        <w:numPr>
          <w:ilvl w:val="0"/>
          <w:numId w:val="39"/>
        </w:numPr>
        <w:tabs>
          <w:tab w:val="left" w:pos="1890"/>
        </w:tabs>
        <w:spacing w:after="0" w:line="240" w:lineRule="auto"/>
        <w:rPr>
          <w:rFonts w:ascii="Times New Roman" w:eastAsia="Times New Roman" w:hAnsi="Times New Roman" w:cs="Times New Roman"/>
          <w:sz w:val="24"/>
          <w:szCs w:val="24"/>
          <w:lang w:eastAsia="en-IN"/>
        </w:rPr>
      </w:pPr>
      <w:r w:rsidRPr="00070785">
        <w:rPr>
          <w:rFonts w:ascii="Times New Roman" w:eastAsia="Times New Roman" w:hAnsi="Times New Roman" w:cs="Times New Roman"/>
          <w:sz w:val="24"/>
          <w:szCs w:val="24"/>
          <w:lang w:eastAsia="en-IN"/>
        </w:rPr>
        <w:t xml:space="preserve">Safety </w:t>
      </w:r>
      <w:r w:rsidRPr="00BB5E48">
        <w:rPr>
          <w:rFonts w:ascii="Times New Roman" w:eastAsia="Times New Roman" w:hAnsi="Times New Roman" w:cs="Times New Roman"/>
          <w:sz w:val="24"/>
          <w:szCs w:val="24"/>
          <w:lang w:eastAsia="en-IN"/>
        </w:rPr>
        <w:t>Helmet</w:t>
      </w:r>
    </w:p>
    <w:p w14:paraId="66677D2A" w14:textId="77777777" w:rsidR="000D035F" w:rsidRPr="00BB5E48" w:rsidRDefault="000D035F" w:rsidP="00FF2BB8">
      <w:pPr>
        <w:pStyle w:val="ListParagraph"/>
        <w:numPr>
          <w:ilvl w:val="0"/>
          <w:numId w:val="39"/>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Safety shoes</w:t>
      </w:r>
    </w:p>
    <w:p w14:paraId="2B399DFC" w14:textId="77777777" w:rsidR="000D035F" w:rsidRPr="00FF2BB8" w:rsidRDefault="000D035F" w:rsidP="00FF2BB8">
      <w:pPr>
        <w:pStyle w:val="ListParagraph"/>
        <w:numPr>
          <w:ilvl w:val="0"/>
          <w:numId w:val="39"/>
        </w:numPr>
        <w:tabs>
          <w:tab w:val="left" w:pos="1890"/>
        </w:tabs>
        <w:spacing w:after="0" w:line="240" w:lineRule="auto"/>
        <w:rPr>
          <w:rFonts w:ascii="Times New Roman" w:eastAsia="Times New Roman" w:hAnsi="Times New Roman" w:cs="Times New Roman"/>
          <w:sz w:val="24"/>
          <w:szCs w:val="24"/>
          <w:lang w:eastAsia="en-IN"/>
        </w:rPr>
      </w:pPr>
      <w:r w:rsidRPr="00FF2BB8">
        <w:rPr>
          <w:rFonts w:ascii="Times New Roman" w:eastAsia="Times New Roman" w:hAnsi="Times New Roman" w:cs="Times New Roman"/>
          <w:sz w:val="24"/>
          <w:szCs w:val="24"/>
          <w:lang w:eastAsia="en-IN"/>
        </w:rPr>
        <w:t>Safety Goggles</w:t>
      </w:r>
    </w:p>
    <w:p w14:paraId="5C6E8B56" w14:textId="77777777" w:rsidR="000D035F" w:rsidRPr="00BB5E48" w:rsidRDefault="000D035F" w:rsidP="00FF2BB8">
      <w:pPr>
        <w:pStyle w:val="ListParagraph"/>
        <w:numPr>
          <w:ilvl w:val="0"/>
          <w:numId w:val="39"/>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 xml:space="preserve">Hand gloves </w:t>
      </w:r>
    </w:p>
    <w:p w14:paraId="17E44453" w14:textId="77777777" w:rsidR="000D035F" w:rsidRDefault="000D035F" w:rsidP="00FF2BB8">
      <w:pPr>
        <w:pStyle w:val="ListParagraph"/>
        <w:numPr>
          <w:ilvl w:val="0"/>
          <w:numId w:val="39"/>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Dust mask</w:t>
      </w:r>
    </w:p>
    <w:p w14:paraId="2B1DF514" w14:textId="77777777" w:rsidR="000D035F" w:rsidRPr="00BB5E48" w:rsidRDefault="000D035F" w:rsidP="00FF2BB8">
      <w:pPr>
        <w:pStyle w:val="ListParagraph"/>
        <w:tabs>
          <w:tab w:val="left" w:pos="1890"/>
        </w:tabs>
        <w:spacing w:after="0" w:line="240" w:lineRule="auto"/>
        <w:ind w:left="2160"/>
        <w:rPr>
          <w:rFonts w:ascii="Times New Roman" w:eastAsia="Times New Roman" w:hAnsi="Times New Roman" w:cs="Times New Roman"/>
          <w:sz w:val="24"/>
          <w:szCs w:val="24"/>
          <w:lang w:eastAsia="en-IN"/>
        </w:rPr>
      </w:pPr>
    </w:p>
    <w:p w14:paraId="374FBA56" w14:textId="77777777" w:rsidR="000D035F" w:rsidRDefault="000D035F" w:rsidP="000D035F">
      <w:pPr>
        <w:pStyle w:val="ListParagraph"/>
        <w:numPr>
          <w:ilvl w:val="0"/>
          <w:numId w:val="1"/>
        </w:numPr>
        <w:rPr>
          <w:rFonts w:ascii="Times New Roman" w:hAnsi="Times New Roman" w:cs="Times New Roman"/>
          <w:b/>
          <w:sz w:val="24"/>
          <w:szCs w:val="24"/>
        </w:rPr>
      </w:pPr>
      <w:r w:rsidRPr="007A0F23">
        <w:rPr>
          <w:rFonts w:ascii="Times New Roman" w:hAnsi="Times New Roman" w:cs="Times New Roman"/>
          <w:b/>
          <w:sz w:val="24"/>
          <w:szCs w:val="24"/>
        </w:rPr>
        <w:t>Activities</w:t>
      </w:r>
    </w:p>
    <w:p w14:paraId="08AC4651" w14:textId="77777777" w:rsidR="000D035F" w:rsidRPr="007A0F23" w:rsidRDefault="000D035F" w:rsidP="000D035F">
      <w:pPr>
        <w:pStyle w:val="ListParagraph"/>
        <w:numPr>
          <w:ilvl w:val="0"/>
          <w:numId w:val="40"/>
        </w:numPr>
        <w:spacing w:after="0" w:line="240" w:lineRule="auto"/>
        <w:jc w:val="both"/>
        <w:rPr>
          <w:rFonts w:ascii="Times New Roman" w:hAnsi="Times New Roman" w:cs="Times New Roman"/>
          <w:sz w:val="24"/>
        </w:rPr>
      </w:pPr>
      <w:r w:rsidRPr="007A0F23">
        <w:rPr>
          <w:rFonts w:ascii="Times New Roman" w:hAnsi="Times New Roman" w:cs="Times New Roman"/>
          <w:sz w:val="24"/>
        </w:rPr>
        <w:t>Activity No 1</w:t>
      </w:r>
      <w:r w:rsidRPr="007A0F23">
        <w:rPr>
          <w:rFonts w:ascii="Times New Roman" w:hAnsi="Times New Roman" w:cs="Times New Roman"/>
          <w:sz w:val="24"/>
        </w:rPr>
        <w:tab/>
      </w:r>
      <w:r w:rsidRPr="007A0F23">
        <w:rPr>
          <w:rFonts w:ascii="Times New Roman" w:hAnsi="Times New Roman" w:cs="Times New Roman"/>
          <w:sz w:val="24"/>
        </w:rPr>
        <w:tab/>
        <w:t>:</w:t>
      </w:r>
      <w:r w:rsidRPr="007A0F23">
        <w:rPr>
          <w:rFonts w:ascii="Times New Roman" w:hAnsi="Times New Roman" w:cs="Times New Roman"/>
          <w:sz w:val="24"/>
        </w:rPr>
        <w:tab/>
      </w:r>
      <w:r>
        <w:rPr>
          <w:rFonts w:ascii="Times New Roman" w:hAnsi="Times New Roman" w:cs="Times New Roman"/>
          <w:sz w:val="24"/>
        </w:rPr>
        <w:t xml:space="preserve">Replacement of </w:t>
      </w:r>
      <w:r>
        <w:rPr>
          <w:rFonts w:ascii="Times New Roman" w:hAnsi="Times New Roman" w:cs="Times New Roman"/>
          <w:i/>
          <w:sz w:val="24"/>
        </w:rPr>
        <w:t>R</w:t>
      </w:r>
      <w:r w:rsidRPr="00FF2BB8">
        <w:rPr>
          <w:rFonts w:ascii="Times New Roman" w:hAnsi="Times New Roman" w:cs="Times New Roman"/>
          <w:i/>
          <w:sz w:val="24"/>
        </w:rPr>
        <w:t>ear wear shoe</w:t>
      </w:r>
    </w:p>
    <w:p w14:paraId="5412596E" w14:textId="77777777" w:rsidR="00D86DF4" w:rsidRPr="00FF2BB8" w:rsidRDefault="00D86DF4" w:rsidP="002D71EC">
      <w:pPr>
        <w:pStyle w:val="ListParagraph"/>
        <w:numPr>
          <w:ilvl w:val="0"/>
          <w:numId w:val="40"/>
        </w:numPr>
        <w:spacing w:after="0" w:line="240" w:lineRule="auto"/>
        <w:jc w:val="both"/>
        <w:rPr>
          <w:rFonts w:ascii="Times New Roman" w:hAnsi="Times New Roman" w:cs="Times New Roman"/>
          <w:sz w:val="24"/>
        </w:rPr>
      </w:pPr>
      <w:r>
        <w:rPr>
          <w:rFonts w:ascii="Times New Roman" w:hAnsi="Times New Roman" w:cs="Times New Roman"/>
          <w:sz w:val="24"/>
        </w:rPr>
        <w:t xml:space="preserve">Activity No </w:t>
      </w:r>
      <w:r w:rsidR="002D71EC">
        <w:rPr>
          <w:rFonts w:ascii="Times New Roman" w:hAnsi="Times New Roman" w:cs="Times New Roman"/>
          <w:sz w:val="24"/>
        </w:rPr>
        <w:t>2</w:t>
      </w:r>
      <w:r w:rsidRPr="007A0F23">
        <w:rPr>
          <w:rFonts w:ascii="Times New Roman" w:hAnsi="Times New Roman" w:cs="Times New Roman"/>
          <w:sz w:val="24"/>
        </w:rPr>
        <w:tab/>
      </w:r>
      <w:r w:rsidRPr="007A0F23">
        <w:rPr>
          <w:rFonts w:ascii="Times New Roman" w:hAnsi="Times New Roman" w:cs="Times New Roman"/>
          <w:sz w:val="24"/>
        </w:rPr>
        <w:tab/>
        <w:t>:</w:t>
      </w:r>
      <w:r w:rsidRPr="007A0F23">
        <w:rPr>
          <w:rFonts w:ascii="Times New Roman" w:hAnsi="Times New Roman" w:cs="Times New Roman"/>
          <w:sz w:val="24"/>
        </w:rPr>
        <w:tab/>
      </w:r>
      <w:r w:rsidR="002D71EC" w:rsidRPr="002D71EC">
        <w:rPr>
          <w:rFonts w:ascii="Times New Roman" w:hAnsi="Times New Roman" w:cs="Times New Roman"/>
          <w:sz w:val="24"/>
        </w:rPr>
        <w:t xml:space="preserve">Replacement of </w:t>
      </w:r>
      <w:r w:rsidR="002D71EC" w:rsidRPr="00FF2BB8">
        <w:rPr>
          <w:rFonts w:ascii="Times New Roman" w:hAnsi="Times New Roman" w:cs="Times New Roman"/>
          <w:i/>
          <w:sz w:val="24"/>
        </w:rPr>
        <w:t>Front wear shoe</w:t>
      </w:r>
    </w:p>
    <w:p w14:paraId="5EFDC027" w14:textId="77777777" w:rsidR="002D71EC" w:rsidRDefault="00237CF9" w:rsidP="00FF2BB8">
      <w:pPr>
        <w:pStyle w:val="ListParagraph"/>
        <w:numPr>
          <w:ilvl w:val="0"/>
          <w:numId w:val="40"/>
        </w:numPr>
        <w:spacing w:after="0" w:line="240" w:lineRule="auto"/>
        <w:jc w:val="both"/>
        <w:rPr>
          <w:rFonts w:ascii="Times New Roman" w:hAnsi="Times New Roman" w:cs="Times New Roman"/>
          <w:sz w:val="24"/>
          <w:szCs w:val="24"/>
        </w:rPr>
      </w:pPr>
      <w:r w:rsidRPr="00237CF9">
        <w:rPr>
          <w:rFonts w:ascii="Times New Roman" w:hAnsi="Times New Roman" w:cs="Times New Roman"/>
          <w:sz w:val="24"/>
          <w:szCs w:val="24"/>
        </w:rPr>
        <w:t xml:space="preserve">Activity No </w:t>
      </w:r>
      <w:r w:rsidR="002D71EC">
        <w:rPr>
          <w:rFonts w:ascii="Times New Roman" w:hAnsi="Times New Roman" w:cs="Times New Roman"/>
          <w:sz w:val="24"/>
          <w:szCs w:val="24"/>
        </w:rPr>
        <w:t>3</w:t>
      </w:r>
      <w:r w:rsidRPr="00237CF9">
        <w:rPr>
          <w:rFonts w:ascii="Times New Roman" w:hAnsi="Times New Roman" w:cs="Times New Roman"/>
          <w:sz w:val="24"/>
          <w:szCs w:val="24"/>
        </w:rPr>
        <w:tab/>
      </w:r>
      <w:r w:rsidRPr="00237CF9">
        <w:rPr>
          <w:rFonts w:ascii="Times New Roman" w:hAnsi="Times New Roman" w:cs="Times New Roman"/>
          <w:sz w:val="24"/>
          <w:szCs w:val="24"/>
        </w:rPr>
        <w:tab/>
        <w:t xml:space="preserve">: </w:t>
      </w:r>
      <w:r w:rsidRPr="00237CF9">
        <w:rPr>
          <w:rFonts w:ascii="Times New Roman" w:hAnsi="Times New Roman" w:cs="Times New Roman"/>
          <w:sz w:val="24"/>
          <w:szCs w:val="24"/>
        </w:rPr>
        <w:tab/>
      </w:r>
      <w:r w:rsidR="002D71EC" w:rsidRPr="002D71EC">
        <w:rPr>
          <w:rFonts w:ascii="Times New Roman" w:hAnsi="Times New Roman" w:cs="Times New Roman"/>
          <w:sz w:val="24"/>
          <w:szCs w:val="24"/>
        </w:rPr>
        <w:t xml:space="preserve">Replacement of </w:t>
      </w:r>
      <w:r w:rsidR="002D71EC" w:rsidRPr="00FF2BB8">
        <w:rPr>
          <w:rFonts w:ascii="Times New Roman" w:hAnsi="Times New Roman" w:cs="Times New Roman"/>
          <w:i/>
          <w:sz w:val="24"/>
          <w:szCs w:val="24"/>
        </w:rPr>
        <w:t>Pusher shield</w:t>
      </w:r>
    </w:p>
    <w:p w14:paraId="47C18749" w14:textId="77777777" w:rsidR="00237CF9" w:rsidRDefault="002D71EC" w:rsidP="00FF2BB8">
      <w:pPr>
        <w:pStyle w:val="ListParagraph"/>
        <w:numPr>
          <w:ilvl w:val="0"/>
          <w:numId w:val="40"/>
        </w:numPr>
        <w:spacing w:after="0" w:line="240" w:lineRule="auto"/>
        <w:jc w:val="both"/>
        <w:rPr>
          <w:rFonts w:ascii="Times New Roman" w:hAnsi="Times New Roman" w:cs="Times New Roman"/>
          <w:sz w:val="24"/>
          <w:szCs w:val="24"/>
        </w:rPr>
      </w:pPr>
      <w:r w:rsidRPr="00003BD9">
        <w:rPr>
          <w:rFonts w:ascii="Times New Roman" w:hAnsi="Times New Roman" w:cs="Times New Roman"/>
          <w:sz w:val="24"/>
          <w:szCs w:val="24"/>
        </w:rPr>
        <w:t xml:space="preserve">Activity No </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237CF9" w:rsidRPr="00FF2BB8">
        <w:rPr>
          <w:rFonts w:ascii="Times New Roman" w:hAnsi="Times New Roman" w:cs="Times New Roman"/>
          <w:i/>
          <w:sz w:val="24"/>
          <w:szCs w:val="24"/>
        </w:rPr>
        <w:t>Brake drum coupling</w:t>
      </w:r>
      <w:r w:rsidR="00237CF9" w:rsidRPr="00237CF9">
        <w:rPr>
          <w:rFonts w:ascii="Times New Roman" w:hAnsi="Times New Roman" w:cs="Times New Roman"/>
          <w:sz w:val="24"/>
          <w:szCs w:val="24"/>
        </w:rPr>
        <w:t xml:space="preserve"> replacement (CSP side)</w:t>
      </w:r>
    </w:p>
    <w:p w14:paraId="666FE3AB" w14:textId="77777777" w:rsidR="00614FFF" w:rsidRDefault="00614FFF">
      <w:pPr>
        <w:pStyle w:val="ListParagraph"/>
        <w:numPr>
          <w:ilvl w:val="0"/>
          <w:numId w:val="40"/>
        </w:numPr>
        <w:spacing w:after="0" w:line="240" w:lineRule="auto"/>
        <w:jc w:val="both"/>
        <w:rPr>
          <w:rFonts w:ascii="Times New Roman" w:hAnsi="Times New Roman" w:cs="Times New Roman"/>
          <w:sz w:val="24"/>
          <w:szCs w:val="24"/>
        </w:rPr>
      </w:pPr>
      <w:r w:rsidRPr="00614FFF">
        <w:rPr>
          <w:rFonts w:ascii="Times New Roman" w:hAnsi="Times New Roman" w:cs="Times New Roman"/>
          <w:sz w:val="24"/>
          <w:szCs w:val="24"/>
        </w:rPr>
        <w:t>Activity No 5</w:t>
      </w:r>
      <w:r w:rsidRPr="00614FFF">
        <w:rPr>
          <w:rFonts w:ascii="Times New Roman" w:hAnsi="Times New Roman" w:cs="Times New Roman"/>
          <w:sz w:val="24"/>
          <w:szCs w:val="24"/>
        </w:rPr>
        <w:tab/>
      </w:r>
      <w:r w:rsidRPr="00614FFF">
        <w:rPr>
          <w:rFonts w:ascii="Times New Roman" w:hAnsi="Times New Roman" w:cs="Times New Roman"/>
          <w:sz w:val="24"/>
          <w:szCs w:val="24"/>
        </w:rPr>
        <w:tab/>
        <w:t xml:space="preserve">: </w:t>
      </w:r>
      <w:r w:rsidRPr="00614FFF">
        <w:rPr>
          <w:rFonts w:ascii="Times New Roman" w:hAnsi="Times New Roman" w:cs="Times New Roman"/>
          <w:sz w:val="24"/>
          <w:szCs w:val="24"/>
        </w:rPr>
        <w:tab/>
      </w:r>
      <w:r w:rsidRPr="002D71EC">
        <w:rPr>
          <w:rFonts w:ascii="Times New Roman" w:hAnsi="Times New Roman" w:cs="Times New Roman"/>
          <w:sz w:val="24"/>
          <w:szCs w:val="24"/>
        </w:rPr>
        <w:t xml:space="preserve">Replacement of </w:t>
      </w:r>
      <w:r w:rsidRPr="00FF2BB8">
        <w:rPr>
          <w:rFonts w:ascii="Times New Roman" w:hAnsi="Times New Roman" w:cs="Times New Roman"/>
          <w:i/>
          <w:sz w:val="24"/>
          <w:szCs w:val="24"/>
        </w:rPr>
        <w:t>Planetary Gear</w:t>
      </w:r>
      <w:r w:rsidRPr="00614FFF">
        <w:rPr>
          <w:rFonts w:ascii="Times New Roman" w:hAnsi="Times New Roman" w:cs="Times New Roman"/>
          <w:sz w:val="24"/>
          <w:szCs w:val="24"/>
        </w:rPr>
        <w:t xml:space="preserve"> Box </w:t>
      </w:r>
    </w:p>
    <w:p w14:paraId="6D7E0364" w14:textId="77777777" w:rsidR="00614FFF" w:rsidRPr="00614FFF" w:rsidRDefault="00614FFF">
      <w:pPr>
        <w:pStyle w:val="ListParagraph"/>
        <w:numPr>
          <w:ilvl w:val="0"/>
          <w:numId w:val="40"/>
        </w:numPr>
        <w:spacing w:after="0" w:line="240" w:lineRule="auto"/>
        <w:jc w:val="both"/>
        <w:rPr>
          <w:rFonts w:ascii="Times New Roman" w:hAnsi="Times New Roman" w:cs="Times New Roman"/>
          <w:sz w:val="24"/>
          <w:szCs w:val="24"/>
        </w:rPr>
      </w:pPr>
      <w:r w:rsidRPr="00614FFF">
        <w:rPr>
          <w:rFonts w:ascii="Times New Roman" w:hAnsi="Times New Roman" w:cs="Times New Roman"/>
          <w:sz w:val="24"/>
          <w:szCs w:val="24"/>
        </w:rPr>
        <w:t>Activity No 6</w:t>
      </w:r>
      <w:r w:rsidRPr="00614FFF">
        <w:rPr>
          <w:rFonts w:ascii="Times New Roman" w:hAnsi="Times New Roman" w:cs="Times New Roman"/>
          <w:sz w:val="24"/>
          <w:szCs w:val="24"/>
        </w:rPr>
        <w:tab/>
      </w:r>
      <w:r w:rsidRPr="00614FFF">
        <w:rPr>
          <w:rFonts w:ascii="Times New Roman" w:hAnsi="Times New Roman" w:cs="Times New Roman"/>
          <w:sz w:val="24"/>
          <w:szCs w:val="24"/>
        </w:rPr>
        <w:tab/>
        <w:t xml:space="preserve">: </w:t>
      </w:r>
      <w:r w:rsidRPr="00614FFF">
        <w:rPr>
          <w:rFonts w:ascii="Times New Roman" w:hAnsi="Times New Roman" w:cs="Times New Roman"/>
          <w:sz w:val="24"/>
          <w:szCs w:val="24"/>
        </w:rPr>
        <w:tab/>
      </w:r>
      <w:r w:rsidRPr="00FF2BB8">
        <w:rPr>
          <w:rFonts w:ascii="Times New Roman" w:hAnsi="Times New Roman" w:cs="Times New Roman"/>
          <w:i/>
          <w:sz w:val="24"/>
          <w:szCs w:val="24"/>
        </w:rPr>
        <w:t>Oil replacement</w:t>
      </w:r>
      <w:r>
        <w:rPr>
          <w:rFonts w:ascii="Times New Roman" w:hAnsi="Times New Roman" w:cs="Times New Roman"/>
          <w:sz w:val="24"/>
          <w:szCs w:val="24"/>
        </w:rPr>
        <w:t xml:space="preserve"> &amp; inspection</w:t>
      </w:r>
    </w:p>
    <w:p w14:paraId="1654FF3A" w14:textId="77777777" w:rsidR="00F304C7" w:rsidRPr="00FF2BB8" w:rsidRDefault="00F304C7" w:rsidP="00F304C7">
      <w:pPr>
        <w:numPr>
          <w:ilvl w:val="0"/>
          <w:numId w:val="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Activity No</w:t>
      </w:r>
      <w:r w:rsidR="00237CF9">
        <w:rPr>
          <w:rFonts w:ascii="Times New Roman" w:hAnsi="Times New Roman" w:cs="Times New Roman"/>
          <w:sz w:val="24"/>
          <w:szCs w:val="24"/>
        </w:rPr>
        <w:t xml:space="preserve"> </w:t>
      </w:r>
      <w:r w:rsidR="00614FFF">
        <w:rPr>
          <w:rFonts w:ascii="Times New Roman" w:hAnsi="Times New Roman" w:cs="Times New Roman"/>
          <w:sz w:val="24"/>
          <w:szCs w:val="24"/>
        </w:rPr>
        <w:t>7</w:t>
      </w:r>
      <w:r w:rsidRPr="00FF2BB8">
        <w:rPr>
          <w:rFonts w:ascii="Times New Roman" w:hAnsi="Times New Roman" w:cs="Times New Roman"/>
          <w:sz w:val="24"/>
          <w:szCs w:val="24"/>
        </w:rPr>
        <w:tab/>
      </w:r>
      <w:r w:rsidRPr="00FF2BB8">
        <w:rPr>
          <w:rFonts w:ascii="Times New Roman" w:hAnsi="Times New Roman" w:cs="Times New Roman"/>
          <w:sz w:val="24"/>
          <w:szCs w:val="24"/>
        </w:rPr>
        <w:tab/>
        <w:t xml:space="preserve">: </w:t>
      </w:r>
      <w:r w:rsidRPr="00FF2BB8">
        <w:rPr>
          <w:rFonts w:ascii="Times New Roman" w:hAnsi="Times New Roman" w:cs="Times New Roman"/>
          <w:sz w:val="24"/>
          <w:szCs w:val="24"/>
        </w:rPr>
        <w:tab/>
      </w:r>
      <w:r w:rsidRPr="00FF2BB8">
        <w:rPr>
          <w:rFonts w:ascii="Times New Roman" w:hAnsi="Times New Roman" w:cs="Times New Roman"/>
          <w:i/>
          <w:sz w:val="24"/>
          <w:szCs w:val="24"/>
        </w:rPr>
        <w:t>Preventive</w:t>
      </w:r>
      <w:r w:rsidRPr="00FF2BB8">
        <w:rPr>
          <w:rFonts w:ascii="Times New Roman" w:hAnsi="Times New Roman" w:cs="Times New Roman"/>
          <w:sz w:val="24"/>
          <w:szCs w:val="24"/>
        </w:rPr>
        <w:t xml:space="preserve"> Maintenance.</w:t>
      </w:r>
    </w:p>
    <w:p w14:paraId="55D01D20" w14:textId="77777777" w:rsidR="00F304C7" w:rsidRPr="007A0F23" w:rsidRDefault="00F304C7" w:rsidP="00FF2BB8">
      <w:pPr>
        <w:pStyle w:val="ListParagraph"/>
        <w:spacing w:after="0" w:line="240" w:lineRule="auto"/>
        <w:ind w:left="1440"/>
        <w:jc w:val="both"/>
        <w:rPr>
          <w:rFonts w:ascii="Times New Roman" w:hAnsi="Times New Roman" w:cs="Times New Roman"/>
          <w:sz w:val="24"/>
        </w:rPr>
      </w:pPr>
    </w:p>
    <w:p w14:paraId="3867F64F" w14:textId="77777777" w:rsidR="000D035F" w:rsidRDefault="000D035F" w:rsidP="009130D6">
      <w:pPr>
        <w:pStyle w:val="ListParagraph"/>
        <w:rPr>
          <w:rFonts w:ascii="Times New Roman" w:hAnsi="Times New Roman" w:cs="Times New Roman"/>
          <w:sz w:val="24"/>
          <w:szCs w:val="24"/>
        </w:rPr>
      </w:pPr>
    </w:p>
    <w:p w14:paraId="0760FBBC" w14:textId="77777777" w:rsidR="000D035F" w:rsidRPr="0076492D" w:rsidRDefault="000D035F" w:rsidP="000D035F">
      <w:pPr>
        <w:pStyle w:val="ListParagraph"/>
        <w:numPr>
          <w:ilvl w:val="0"/>
          <w:numId w:val="1"/>
        </w:numPr>
        <w:rPr>
          <w:rFonts w:ascii="Times New Roman" w:eastAsia="Times New Roman" w:hAnsi="Times New Roman" w:cs="Times New Roman"/>
          <w:sz w:val="24"/>
          <w:szCs w:val="24"/>
          <w:lang w:eastAsia="en-IN"/>
        </w:rPr>
      </w:pPr>
      <w:r w:rsidRPr="007A0F23">
        <w:rPr>
          <w:rFonts w:ascii="Times New Roman" w:hAnsi="Times New Roman" w:cs="Times New Roman"/>
          <w:b/>
          <w:sz w:val="24"/>
          <w:szCs w:val="24"/>
        </w:rPr>
        <w:t>Aspect</w:t>
      </w:r>
      <w:r w:rsidRPr="0076492D">
        <w:rPr>
          <w:rFonts w:ascii="Times New Roman" w:eastAsia="Times New Roman" w:hAnsi="Times New Roman" w:cs="Times New Roman"/>
          <w:b/>
          <w:bCs/>
          <w:sz w:val="24"/>
          <w:szCs w:val="24"/>
          <w:lang w:eastAsia="en-IN"/>
        </w:rPr>
        <w:t>-Impact</w:t>
      </w:r>
      <w:r>
        <w:rPr>
          <w:rFonts w:ascii="Times New Roman" w:eastAsia="Times New Roman" w:hAnsi="Times New Roman" w:cs="Times New Roman"/>
          <w:b/>
          <w:bCs/>
          <w:sz w:val="24"/>
          <w:szCs w:val="24"/>
        </w:rPr>
        <w:t>:</w:t>
      </w:r>
    </w:p>
    <w:p w14:paraId="2EA61644" w14:textId="77777777" w:rsidR="000D035F" w:rsidRDefault="000D035F" w:rsidP="000D035F">
      <w:pPr>
        <w:pStyle w:val="BodyText2"/>
        <w:numPr>
          <w:ilvl w:val="0"/>
          <w:numId w:val="40"/>
        </w:numPr>
        <w:spacing w:line="340" w:lineRule="atLeast"/>
        <w:jc w:val="left"/>
        <w:rPr>
          <w:b w:val="0"/>
          <w:bCs/>
        </w:rPr>
      </w:pPr>
      <w:r>
        <w:rPr>
          <w:b w:val="0"/>
          <w:bCs/>
        </w:rPr>
        <w:t xml:space="preserve">Scrap generation </w:t>
      </w:r>
      <w:r>
        <w:rPr>
          <w:b w:val="0"/>
          <w:bCs/>
        </w:rPr>
        <w:tab/>
      </w:r>
      <w:r>
        <w:rPr>
          <w:b w:val="0"/>
          <w:bCs/>
        </w:rPr>
        <w:tab/>
      </w:r>
      <w:r>
        <w:rPr>
          <w:b w:val="0"/>
          <w:bCs/>
        </w:rPr>
        <w:tab/>
        <w:t>Resource Depletion.</w:t>
      </w:r>
    </w:p>
    <w:p w14:paraId="34B106AC" w14:textId="77777777" w:rsidR="000D035F" w:rsidRDefault="000D035F" w:rsidP="000D035F">
      <w:pPr>
        <w:pStyle w:val="BodyText2"/>
        <w:numPr>
          <w:ilvl w:val="0"/>
          <w:numId w:val="40"/>
        </w:numPr>
        <w:spacing w:line="340" w:lineRule="atLeast"/>
        <w:jc w:val="left"/>
        <w:rPr>
          <w:b w:val="0"/>
          <w:bCs/>
        </w:rPr>
      </w:pPr>
      <w:r>
        <w:rPr>
          <w:b w:val="0"/>
          <w:bCs/>
        </w:rPr>
        <w:t xml:space="preserve">Dust Generation </w:t>
      </w:r>
      <w:r>
        <w:rPr>
          <w:b w:val="0"/>
          <w:bCs/>
        </w:rPr>
        <w:tab/>
      </w:r>
      <w:r>
        <w:rPr>
          <w:b w:val="0"/>
          <w:bCs/>
        </w:rPr>
        <w:tab/>
      </w:r>
      <w:r>
        <w:rPr>
          <w:b w:val="0"/>
          <w:bCs/>
        </w:rPr>
        <w:tab/>
        <w:t>Air Pollution.</w:t>
      </w:r>
    </w:p>
    <w:p w14:paraId="0659B168" w14:textId="77777777" w:rsidR="000D035F" w:rsidRDefault="000D035F" w:rsidP="00FF2BB8">
      <w:pPr>
        <w:pStyle w:val="BodyText2"/>
        <w:spacing w:line="340" w:lineRule="atLeast"/>
        <w:ind w:left="1080"/>
        <w:jc w:val="left"/>
        <w:rPr>
          <w:b w:val="0"/>
          <w:bCs/>
        </w:rPr>
      </w:pPr>
    </w:p>
    <w:p w14:paraId="39F789BF" w14:textId="77777777" w:rsidR="000D035F" w:rsidRDefault="000D035F" w:rsidP="00FF2BB8">
      <w:pPr>
        <w:pStyle w:val="BodyText2"/>
        <w:spacing w:line="340" w:lineRule="atLeast"/>
        <w:ind w:left="1080"/>
        <w:jc w:val="left"/>
        <w:rPr>
          <w:b w:val="0"/>
          <w:bCs/>
        </w:rPr>
      </w:pPr>
    </w:p>
    <w:p w14:paraId="686C293E" w14:textId="77777777" w:rsidR="000D035F" w:rsidRPr="007A0F23" w:rsidRDefault="000D035F" w:rsidP="000D035F">
      <w:pPr>
        <w:pStyle w:val="ListParagraph"/>
        <w:numPr>
          <w:ilvl w:val="0"/>
          <w:numId w:val="1"/>
        </w:numPr>
        <w:rPr>
          <w:b/>
          <w:szCs w:val="24"/>
          <w:u w:val="single"/>
        </w:rPr>
      </w:pPr>
      <w:r w:rsidRPr="007A0F23">
        <w:rPr>
          <w:rFonts w:ascii="Times New Roman" w:hAnsi="Times New Roman" w:cs="Times New Roman"/>
          <w:b/>
          <w:sz w:val="24"/>
          <w:szCs w:val="24"/>
        </w:rPr>
        <w:t>Hazards</w:t>
      </w:r>
      <w:r w:rsidRPr="007A0F23">
        <w:rPr>
          <w:sz w:val="24"/>
          <w:szCs w:val="24"/>
        </w:rPr>
        <w:t xml:space="preserve"> </w:t>
      </w:r>
      <w:r w:rsidRPr="007A0F23">
        <w:rPr>
          <w:rFonts w:ascii="Times New Roman" w:hAnsi="Times New Roman" w:cs="Times New Roman"/>
          <w:b/>
          <w:sz w:val="24"/>
          <w:szCs w:val="24"/>
        </w:rPr>
        <w:t>identified</w:t>
      </w:r>
      <w:r w:rsidRPr="007A0F23">
        <w:rPr>
          <w:rFonts w:ascii="Times New Roman" w:hAnsi="Times New Roman" w:cs="Times New Roman"/>
          <w:b/>
          <w:sz w:val="24"/>
          <w:szCs w:val="24"/>
          <w:u w:val="single"/>
        </w:rPr>
        <w:t xml:space="preserve"> </w:t>
      </w:r>
    </w:p>
    <w:p w14:paraId="18772CF5" w14:textId="77777777" w:rsidR="000D035F" w:rsidRPr="00F8407C" w:rsidRDefault="000D035F" w:rsidP="000D035F">
      <w:pPr>
        <w:pStyle w:val="BodyText2"/>
        <w:numPr>
          <w:ilvl w:val="0"/>
          <w:numId w:val="41"/>
        </w:numPr>
        <w:spacing w:line="340" w:lineRule="atLeast"/>
        <w:jc w:val="left"/>
      </w:pPr>
      <w:r w:rsidRPr="00F8407C">
        <w:t xml:space="preserve">Physical Hazard                 </w:t>
      </w:r>
    </w:p>
    <w:p w14:paraId="2F046907" w14:textId="77777777" w:rsidR="000D035F" w:rsidRDefault="000D035F" w:rsidP="000D035F">
      <w:pPr>
        <w:pStyle w:val="BodyText2"/>
        <w:numPr>
          <w:ilvl w:val="0"/>
          <w:numId w:val="42"/>
        </w:numPr>
        <w:spacing w:line="340" w:lineRule="atLeast"/>
        <w:jc w:val="left"/>
        <w:rPr>
          <w:b w:val="0"/>
        </w:rPr>
      </w:pPr>
      <w:r w:rsidRPr="000D035F">
        <w:rPr>
          <w:b w:val="0"/>
        </w:rPr>
        <w:t xml:space="preserve">Fall of Hot </w:t>
      </w:r>
      <w:r>
        <w:rPr>
          <w:b w:val="0"/>
        </w:rPr>
        <w:t>coke</w:t>
      </w:r>
      <w:r w:rsidR="002D7F4B">
        <w:rPr>
          <w:b w:val="0"/>
        </w:rPr>
        <w:t xml:space="preserve"> </w:t>
      </w:r>
      <w:r>
        <w:rPr>
          <w:b w:val="0"/>
        </w:rPr>
        <w:t xml:space="preserve">, flying of </w:t>
      </w:r>
      <w:r w:rsidR="002D7F4B">
        <w:rPr>
          <w:b w:val="0"/>
        </w:rPr>
        <w:t xml:space="preserve">coke </w:t>
      </w:r>
      <w:r>
        <w:rPr>
          <w:b w:val="0"/>
        </w:rPr>
        <w:t>dust and fines</w:t>
      </w:r>
    </w:p>
    <w:p w14:paraId="573E09F5" w14:textId="77777777" w:rsidR="000D035F" w:rsidRDefault="000D035F" w:rsidP="000D035F">
      <w:pPr>
        <w:pStyle w:val="BodyText2"/>
        <w:numPr>
          <w:ilvl w:val="0"/>
          <w:numId w:val="42"/>
        </w:numPr>
        <w:spacing w:line="340" w:lineRule="atLeast"/>
        <w:jc w:val="left"/>
        <w:rPr>
          <w:b w:val="0"/>
        </w:rPr>
      </w:pPr>
      <w:r w:rsidRPr="000D035F">
        <w:rPr>
          <w:b w:val="0"/>
        </w:rPr>
        <w:t>Slip due to Oil</w:t>
      </w:r>
      <w:r>
        <w:rPr>
          <w:b w:val="0"/>
        </w:rPr>
        <w:t>/grease</w:t>
      </w:r>
    </w:p>
    <w:p w14:paraId="0210E2BC" w14:textId="77777777" w:rsidR="002D7F4B" w:rsidRDefault="000D035F" w:rsidP="000D035F">
      <w:pPr>
        <w:pStyle w:val="BodyText2"/>
        <w:numPr>
          <w:ilvl w:val="0"/>
          <w:numId w:val="41"/>
        </w:numPr>
        <w:spacing w:line="340" w:lineRule="atLeast"/>
        <w:jc w:val="left"/>
      </w:pPr>
      <w:r w:rsidRPr="00F8407C">
        <w:t>Mechanical Hazard</w:t>
      </w:r>
    </w:p>
    <w:p w14:paraId="5CD6FAE5" w14:textId="77777777" w:rsidR="000D035F" w:rsidRDefault="002D7F4B" w:rsidP="00FF2BB8">
      <w:pPr>
        <w:pStyle w:val="BodyText2"/>
        <w:numPr>
          <w:ilvl w:val="0"/>
          <w:numId w:val="43"/>
        </w:numPr>
        <w:spacing w:line="340" w:lineRule="atLeast"/>
        <w:jc w:val="left"/>
        <w:rPr>
          <w:b w:val="0"/>
        </w:rPr>
      </w:pPr>
      <w:r w:rsidRPr="00FF2BB8">
        <w:rPr>
          <w:b w:val="0"/>
        </w:rPr>
        <w:t>Impact, Entrapment, Slip and fall</w:t>
      </w:r>
    </w:p>
    <w:p w14:paraId="3E6410AA" w14:textId="77777777" w:rsidR="002D7F4B" w:rsidRDefault="002D7F4B" w:rsidP="00FF2BB8">
      <w:pPr>
        <w:pStyle w:val="BodyText2"/>
        <w:numPr>
          <w:ilvl w:val="0"/>
          <w:numId w:val="41"/>
        </w:numPr>
        <w:spacing w:line="340" w:lineRule="atLeast"/>
        <w:jc w:val="left"/>
      </w:pPr>
      <w:r>
        <w:t>Chemical</w:t>
      </w:r>
      <w:r w:rsidRPr="00F8407C">
        <w:t xml:space="preserve"> Hazard</w:t>
      </w:r>
    </w:p>
    <w:p w14:paraId="1FE022B3" w14:textId="77777777" w:rsidR="002D7F4B" w:rsidRPr="00FF2BB8" w:rsidRDefault="002D7F4B" w:rsidP="00FF2BB8">
      <w:pPr>
        <w:pStyle w:val="BodyText2"/>
        <w:numPr>
          <w:ilvl w:val="0"/>
          <w:numId w:val="43"/>
        </w:numPr>
        <w:spacing w:line="340" w:lineRule="atLeast"/>
        <w:jc w:val="left"/>
        <w:rPr>
          <w:b w:val="0"/>
        </w:rPr>
      </w:pPr>
      <w:r w:rsidRPr="002D7F4B">
        <w:rPr>
          <w:b w:val="0"/>
        </w:rPr>
        <w:t>Fire and explosion, fumes.</w:t>
      </w:r>
    </w:p>
    <w:p w14:paraId="749FF7CE" w14:textId="77777777" w:rsidR="000D035F" w:rsidRDefault="000D035F" w:rsidP="000D035F">
      <w:pPr>
        <w:pStyle w:val="BodyText2"/>
        <w:numPr>
          <w:ilvl w:val="0"/>
          <w:numId w:val="41"/>
        </w:numPr>
        <w:spacing w:line="340" w:lineRule="atLeast"/>
        <w:jc w:val="left"/>
      </w:pPr>
      <w:r w:rsidRPr="002934AF">
        <w:t>Human behaviour aspect of operators</w:t>
      </w:r>
      <w:r>
        <w:t xml:space="preserve">: </w:t>
      </w:r>
    </w:p>
    <w:p w14:paraId="37F27E51" w14:textId="77777777" w:rsidR="000D035F" w:rsidRPr="00BD5612" w:rsidRDefault="000D035F" w:rsidP="000D035F">
      <w:pPr>
        <w:pStyle w:val="BodyText2"/>
        <w:numPr>
          <w:ilvl w:val="0"/>
          <w:numId w:val="42"/>
        </w:numPr>
        <w:spacing w:line="340" w:lineRule="atLeast"/>
        <w:jc w:val="left"/>
      </w:pPr>
      <w:r w:rsidRPr="007A0F23">
        <w:rPr>
          <w:b w:val="0"/>
        </w:rPr>
        <w:t>Alcoholism.</w:t>
      </w:r>
    </w:p>
    <w:p w14:paraId="6CE4B33A" w14:textId="77777777" w:rsidR="000D035F" w:rsidRPr="00BD5612" w:rsidRDefault="000D035F" w:rsidP="000D035F">
      <w:pPr>
        <w:pStyle w:val="BodyText2"/>
        <w:numPr>
          <w:ilvl w:val="0"/>
          <w:numId w:val="42"/>
        </w:numPr>
        <w:spacing w:line="340" w:lineRule="atLeast"/>
        <w:jc w:val="left"/>
      </w:pPr>
      <w:r w:rsidRPr="007A0F23">
        <w:rPr>
          <w:b w:val="0"/>
        </w:rPr>
        <w:t>Casual approach.</w:t>
      </w:r>
    </w:p>
    <w:p w14:paraId="1CBCB50E" w14:textId="77777777" w:rsidR="000D035F" w:rsidRPr="00BD5612" w:rsidRDefault="000D035F" w:rsidP="000D035F">
      <w:pPr>
        <w:pStyle w:val="BodyText2"/>
        <w:numPr>
          <w:ilvl w:val="0"/>
          <w:numId w:val="42"/>
        </w:numPr>
        <w:spacing w:line="340" w:lineRule="atLeast"/>
        <w:jc w:val="left"/>
      </w:pPr>
      <w:r w:rsidRPr="007A0F23">
        <w:rPr>
          <w:b w:val="0"/>
        </w:rPr>
        <w:t>Horse play.</w:t>
      </w:r>
    </w:p>
    <w:p w14:paraId="0E7A8CAA" w14:textId="77777777" w:rsidR="000D035F" w:rsidRPr="00BD5612" w:rsidRDefault="000D035F" w:rsidP="000D035F">
      <w:pPr>
        <w:pStyle w:val="BodyText2"/>
        <w:numPr>
          <w:ilvl w:val="0"/>
          <w:numId w:val="42"/>
        </w:numPr>
        <w:spacing w:line="340" w:lineRule="atLeast"/>
        <w:jc w:val="left"/>
      </w:pPr>
      <w:r w:rsidRPr="007A0F23">
        <w:rPr>
          <w:b w:val="0"/>
        </w:rPr>
        <w:t>Non</w:t>
      </w:r>
      <w:r>
        <w:t xml:space="preserve"> </w:t>
      </w:r>
      <w:r w:rsidRPr="007A0F23">
        <w:rPr>
          <w:b w:val="0"/>
        </w:rPr>
        <w:t>usage of PPE’s</w:t>
      </w:r>
    </w:p>
    <w:p w14:paraId="0E73208A" w14:textId="77777777" w:rsidR="000D035F" w:rsidRPr="00BD5612" w:rsidRDefault="000D035F" w:rsidP="000D035F">
      <w:pPr>
        <w:pStyle w:val="BodyText2"/>
        <w:numPr>
          <w:ilvl w:val="0"/>
          <w:numId w:val="42"/>
        </w:numPr>
        <w:spacing w:line="340" w:lineRule="atLeast"/>
        <w:jc w:val="left"/>
      </w:pPr>
      <w:r w:rsidRPr="007A0F23">
        <w:rPr>
          <w:b w:val="0"/>
        </w:rPr>
        <w:t>Improper Housekeeping</w:t>
      </w:r>
    </w:p>
    <w:p w14:paraId="71B40C3F" w14:textId="77777777" w:rsidR="000D035F" w:rsidRPr="00BD5612" w:rsidRDefault="000D035F" w:rsidP="000D035F">
      <w:pPr>
        <w:pStyle w:val="BodyText2"/>
        <w:numPr>
          <w:ilvl w:val="0"/>
          <w:numId w:val="42"/>
        </w:numPr>
        <w:spacing w:line="340" w:lineRule="atLeast"/>
        <w:jc w:val="left"/>
      </w:pPr>
      <w:r w:rsidRPr="007A0F23">
        <w:rPr>
          <w:b w:val="0"/>
        </w:rPr>
        <w:t>Height Phobia</w:t>
      </w:r>
    </w:p>
    <w:p w14:paraId="2346BCFB" w14:textId="77777777" w:rsidR="000D035F" w:rsidRDefault="000D035F" w:rsidP="00FF2BB8">
      <w:pPr>
        <w:pStyle w:val="BodyText2"/>
        <w:spacing w:line="340" w:lineRule="atLeast"/>
        <w:ind w:left="1080"/>
        <w:jc w:val="left"/>
        <w:rPr>
          <w:b w:val="0"/>
          <w:bCs/>
        </w:rPr>
      </w:pPr>
    </w:p>
    <w:p w14:paraId="6BCCB8D4" w14:textId="77777777" w:rsidR="002D7F4B" w:rsidRDefault="002D7F4B" w:rsidP="00FF2BB8">
      <w:pPr>
        <w:pStyle w:val="BodyText2"/>
        <w:spacing w:line="340" w:lineRule="atLeast"/>
        <w:ind w:left="720"/>
        <w:jc w:val="left"/>
        <w:rPr>
          <w:bCs/>
        </w:rPr>
      </w:pPr>
      <w:r w:rsidRPr="00FF2BB8">
        <w:rPr>
          <w:bCs/>
        </w:rPr>
        <w:t>PROCEDURE:</w:t>
      </w:r>
    </w:p>
    <w:p w14:paraId="27DBA071" w14:textId="77777777" w:rsidR="002D7F4B" w:rsidRPr="00FF2BB8" w:rsidRDefault="002D7F4B" w:rsidP="00FF2BB8">
      <w:pPr>
        <w:pStyle w:val="BodyText2"/>
        <w:spacing w:line="340" w:lineRule="atLeast"/>
        <w:ind w:left="720"/>
        <w:jc w:val="left"/>
        <w:rPr>
          <w:bCs/>
        </w:rPr>
      </w:pPr>
    </w:p>
    <w:p w14:paraId="2FA6D99B" w14:textId="77777777" w:rsidR="009E17B8" w:rsidRDefault="000D035F" w:rsidP="00FF2BB8">
      <w:pPr>
        <w:pStyle w:val="ListParagraph"/>
        <w:spacing w:line="240" w:lineRule="auto"/>
        <w:rPr>
          <w:rFonts w:ascii="Times New Roman" w:eastAsia="Times New Roman" w:hAnsi="Times New Roman" w:cs="Times New Roman"/>
          <w:b/>
          <w:bCs/>
          <w:sz w:val="24"/>
          <w:szCs w:val="24"/>
          <w:lang w:eastAsia="en-IN"/>
        </w:rPr>
      </w:pPr>
      <w:r w:rsidRPr="007A0F23">
        <w:rPr>
          <w:rFonts w:ascii="Times New Roman" w:hAnsi="Times New Roman" w:cs="Times New Roman"/>
          <w:b/>
          <w:sz w:val="24"/>
          <w:szCs w:val="24"/>
        </w:rPr>
        <w:t>Activity No 1</w:t>
      </w:r>
      <w:r w:rsidRPr="00070785">
        <w:rPr>
          <w:rFonts w:ascii="Times New Roman" w:eastAsia="Times New Roman" w:hAnsi="Times New Roman" w:cs="Times New Roman"/>
          <w:b/>
          <w:bCs/>
          <w:sz w:val="24"/>
          <w:szCs w:val="24"/>
          <w:lang w:eastAsia="en-IN"/>
        </w:rPr>
        <w:t xml:space="preserve">:  </w:t>
      </w:r>
      <w:r w:rsidR="002D7F4B" w:rsidRPr="00FF2BB8">
        <w:rPr>
          <w:rFonts w:ascii="Times New Roman" w:hAnsi="Times New Roman" w:cs="Times New Roman"/>
          <w:b/>
          <w:sz w:val="24"/>
        </w:rPr>
        <w:t xml:space="preserve">Replacement of </w:t>
      </w:r>
      <w:r w:rsidR="002D7F4B" w:rsidRPr="00FF2BB8">
        <w:rPr>
          <w:rFonts w:ascii="Times New Roman" w:hAnsi="Times New Roman" w:cs="Times New Roman"/>
          <w:b/>
          <w:i/>
          <w:sz w:val="24"/>
        </w:rPr>
        <w:t>Rear wear shoe</w:t>
      </w:r>
    </w:p>
    <w:p w14:paraId="5874A908" w14:textId="455C5B03" w:rsidR="000E23A5" w:rsidRDefault="000E23A5" w:rsidP="00FF2BB8">
      <w:pPr>
        <w:spacing w:after="0" w:line="240" w:lineRule="auto"/>
        <w:ind w:left="1440" w:hanging="360"/>
        <w:rPr>
          <w:rFonts w:ascii="Times New Roman" w:eastAsia="Times New Roman" w:hAnsi="Times New Roman" w:cs="Times New Roman"/>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Pr>
          <w:rFonts w:ascii="Times New Roman" w:eastAsia="Times New Roman" w:hAnsi="Times New Roman" w:cs="Times New Roman"/>
          <w:sz w:val="24"/>
          <w:szCs w:val="24"/>
          <w:lang w:eastAsia="en-IN"/>
        </w:rPr>
        <w:t xml:space="preserve">Shift the </w:t>
      </w:r>
      <w:r w:rsidR="00F035FA">
        <w:rPr>
          <w:rFonts w:ascii="Times New Roman" w:eastAsia="Times New Roman" w:hAnsi="Times New Roman" w:cs="Times New Roman"/>
          <w:sz w:val="24"/>
          <w:szCs w:val="24"/>
          <w:lang w:eastAsia="en-IN"/>
        </w:rPr>
        <w:t xml:space="preserve">new </w:t>
      </w:r>
      <w:r w:rsidRPr="00FF2BB8">
        <w:rPr>
          <w:rFonts w:ascii="Times New Roman" w:eastAsia="Times New Roman" w:hAnsi="Times New Roman" w:cs="Times New Roman"/>
          <w:i/>
          <w:sz w:val="24"/>
          <w:szCs w:val="24"/>
          <w:lang w:eastAsia="en-IN"/>
        </w:rPr>
        <w:t>Wear shoe</w:t>
      </w:r>
      <w:r>
        <w:rPr>
          <w:rFonts w:ascii="Times New Roman" w:eastAsia="Times New Roman" w:hAnsi="Times New Roman" w:cs="Times New Roman"/>
          <w:sz w:val="24"/>
          <w:szCs w:val="24"/>
          <w:lang w:eastAsia="en-IN"/>
        </w:rPr>
        <w:t xml:space="preserve"> just below the equipment, tools and tackles required to area of maintenance</w:t>
      </w:r>
    </w:p>
    <w:p w14:paraId="0E856A8E" w14:textId="70F71707" w:rsidR="000E23A5" w:rsidRDefault="000E23A5" w:rsidP="00FF2BB8">
      <w:pPr>
        <w:spacing w:after="0" w:line="240" w:lineRule="auto"/>
        <w:ind w:left="1440" w:hanging="360"/>
        <w:rPr>
          <w:rFonts w:ascii="Times New Roman" w:eastAsia="Times New Roman" w:hAnsi="Times New Roman" w:cs="Times New Roman"/>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Pr>
          <w:rFonts w:ascii="Times New Roman" w:eastAsia="Times New Roman" w:hAnsi="Times New Roman" w:cs="Times New Roman"/>
          <w:sz w:val="24"/>
          <w:szCs w:val="24"/>
          <w:lang w:eastAsia="en-IN"/>
        </w:rPr>
        <w:t xml:space="preserve">Check the tightness of the </w:t>
      </w:r>
      <w:r w:rsidRPr="00FF2BB8">
        <w:rPr>
          <w:rFonts w:ascii="Times New Roman" w:eastAsia="Times New Roman" w:hAnsi="Times New Roman" w:cs="Times New Roman"/>
          <w:i/>
          <w:sz w:val="24"/>
          <w:szCs w:val="24"/>
          <w:lang w:eastAsia="en-IN"/>
        </w:rPr>
        <w:t>brak</w:t>
      </w:r>
      <w:r w:rsidR="00FE39E1" w:rsidRPr="00FF2BB8">
        <w:rPr>
          <w:rFonts w:ascii="Times New Roman" w:eastAsia="Times New Roman" w:hAnsi="Times New Roman" w:cs="Times New Roman"/>
          <w:i/>
          <w:sz w:val="24"/>
          <w:szCs w:val="24"/>
          <w:lang w:eastAsia="en-IN"/>
        </w:rPr>
        <w:t>e</w:t>
      </w:r>
      <w:r w:rsidRPr="00FF2BB8">
        <w:rPr>
          <w:rFonts w:ascii="Times New Roman" w:eastAsia="Times New Roman" w:hAnsi="Times New Roman" w:cs="Times New Roman"/>
          <w:i/>
          <w:sz w:val="24"/>
          <w:szCs w:val="24"/>
          <w:lang w:eastAsia="en-IN"/>
        </w:rPr>
        <w:t xml:space="preserve"> shoe</w:t>
      </w:r>
      <w:r>
        <w:rPr>
          <w:rFonts w:ascii="Times New Roman" w:eastAsia="Times New Roman" w:hAnsi="Times New Roman" w:cs="Times New Roman"/>
          <w:sz w:val="24"/>
          <w:szCs w:val="24"/>
          <w:lang w:eastAsia="en-IN"/>
        </w:rPr>
        <w:t xml:space="preserve"> of the brake drum to ensure the arrest of ram movement during work.</w:t>
      </w:r>
    </w:p>
    <w:p w14:paraId="7FAE2955" w14:textId="4B4A3B99" w:rsidR="00AA35E8" w:rsidRDefault="000E23A5" w:rsidP="00FF2BB8">
      <w:pPr>
        <w:spacing w:after="0" w:line="240" w:lineRule="auto"/>
        <w:ind w:left="1440" w:hanging="360"/>
        <w:jc w:val="both"/>
        <w:rPr>
          <w:rFonts w:ascii="Symbol" w:eastAsia="Times New Roman" w:hAnsi="Symbol" w:cs="Times New Roman"/>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Pr>
          <w:rFonts w:ascii="Times New Roman" w:eastAsia="Times New Roman" w:hAnsi="Times New Roman" w:cs="Times New Roman"/>
          <w:sz w:val="24"/>
          <w:szCs w:val="24"/>
          <w:lang w:eastAsia="en-IN"/>
        </w:rPr>
        <w:t>Align the HCM to the ground pusher and forward the ram such that wear shoe of rear just aligns below the scorpion tail structure from where Chain block could be suspended.</w:t>
      </w:r>
    </w:p>
    <w:p w14:paraId="76E76FCF" w14:textId="7D5128E0" w:rsidR="000E23A5" w:rsidRDefault="000E23A5" w:rsidP="00FF2BB8">
      <w:pPr>
        <w:spacing w:after="0" w:line="240" w:lineRule="auto"/>
        <w:ind w:left="1440" w:hanging="360"/>
        <w:jc w:val="both"/>
        <w:rPr>
          <w:rFonts w:ascii="Times New Roman" w:eastAsia="Times New Roman" w:hAnsi="Times New Roman" w:cs="Times New Roman"/>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Pr>
          <w:rFonts w:ascii="Times New Roman" w:eastAsia="Times New Roman" w:hAnsi="Times New Roman" w:cs="Times New Roman"/>
          <w:sz w:val="24"/>
          <w:szCs w:val="24"/>
          <w:lang w:eastAsia="en-IN"/>
        </w:rPr>
        <w:t>Trained workmen should execute the job.</w:t>
      </w:r>
    </w:p>
    <w:p w14:paraId="27B94512" w14:textId="0844DD96" w:rsidR="000E23A5" w:rsidRDefault="000E23A5" w:rsidP="00FF2BB8">
      <w:pPr>
        <w:spacing w:after="0" w:line="240" w:lineRule="auto"/>
        <w:ind w:left="1440" w:hanging="360"/>
        <w:rPr>
          <w:rFonts w:ascii="Times New Roman" w:eastAsia="Times New Roman" w:hAnsi="Times New Roman" w:cs="Times New Roman"/>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sidR="00AA35E8">
        <w:rPr>
          <w:rFonts w:ascii="Times New Roman" w:eastAsia="Times New Roman" w:hAnsi="Times New Roman" w:cs="Times New Roman"/>
          <w:sz w:val="24"/>
          <w:szCs w:val="24"/>
          <w:lang w:eastAsia="en-IN"/>
        </w:rPr>
        <w:t xml:space="preserve">2T </w:t>
      </w:r>
      <w:r>
        <w:rPr>
          <w:rFonts w:ascii="Times New Roman" w:eastAsia="Times New Roman" w:hAnsi="Times New Roman" w:cs="Times New Roman"/>
          <w:sz w:val="24"/>
          <w:szCs w:val="24"/>
          <w:lang w:eastAsia="en-IN"/>
        </w:rPr>
        <w:t xml:space="preserve">ton chain block is fixed by taking the support of scorpion tail </w:t>
      </w:r>
    </w:p>
    <w:p w14:paraId="099B9A89" w14:textId="6A34DEFE" w:rsidR="000E23A5" w:rsidRPr="00AA35E8" w:rsidRDefault="000E23A5" w:rsidP="00FF2BB8">
      <w:pPr>
        <w:pStyle w:val="ListParagraph"/>
        <w:numPr>
          <w:ilvl w:val="0"/>
          <w:numId w:val="42"/>
        </w:numPr>
        <w:spacing w:after="0" w:line="240" w:lineRule="auto"/>
        <w:rPr>
          <w:rFonts w:ascii="Times New Roman" w:eastAsia="Times New Roman" w:hAnsi="Times New Roman" w:cs="Times New Roman"/>
          <w:sz w:val="24"/>
          <w:szCs w:val="24"/>
          <w:lang w:eastAsia="en-IN"/>
        </w:rPr>
      </w:pPr>
      <w:r w:rsidRPr="00FF2BB8">
        <w:rPr>
          <w:rFonts w:ascii="Times New Roman" w:eastAsia="Times New Roman" w:hAnsi="Times New Roman" w:cs="Times New Roman"/>
          <w:sz w:val="24"/>
          <w:szCs w:val="24"/>
          <w:lang w:eastAsia="en-IN"/>
        </w:rPr>
        <w:t xml:space="preserve">Lock the </w:t>
      </w:r>
      <w:r w:rsidR="00E72455">
        <w:rPr>
          <w:rFonts w:ascii="Times New Roman" w:eastAsia="Times New Roman" w:hAnsi="Times New Roman" w:cs="Times New Roman"/>
          <w:sz w:val="24"/>
          <w:szCs w:val="24"/>
          <w:lang w:eastAsia="en-IN"/>
        </w:rPr>
        <w:t xml:space="preserve">old </w:t>
      </w:r>
      <w:r w:rsidRPr="00FF2BB8">
        <w:rPr>
          <w:rFonts w:ascii="Times New Roman" w:eastAsia="Times New Roman" w:hAnsi="Times New Roman" w:cs="Times New Roman"/>
          <w:i/>
          <w:sz w:val="24"/>
          <w:szCs w:val="24"/>
          <w:lang w:eastAsia="en-IN"/>
        </w:rPr>
        <w:t>Rear wear Shoe</w:t>
      </w:r>
      <w:r w:rsidRPr="00AA35E8">
        <w:rPr>
          <w:rFonts w:ascii="Times New Roman" w:eastAsia="Times New Roman" w:hAnsi="Times New Roman" w:cs="Times New Roman"/>
          <w:sz w:val="24"/>
          <w:szCs w:val="24"/>
          <w:lang w:eastAsia="en-IN"/>
        </w:rPr>
        <w:t xml:space="preserve"> with the chain block.</w:t>
      </w:r>
    </w:p>
    <w:p w14:paraId="318428D3" w14:textId="2739523C" w:rsidR="000E23A5" w:rsidRPr="00AA35E8" w:rsidRDefault="000E23A5" w:rsidP="00FF2BB8">
      <w:pPr>
        <w:pStyle w:val="ListParagraph"/>
        <w:numPr>
          <w:ilvl w:val="0"/>
          <w:numId w:val="42"/>
        </w:numPr>
        <w:spacing w:after="0" w:line="240" w:lineRule="auto"/>
        <w:rPr>
          <w:rFonts w:ascii="Times New Roman" w:eastAsia="Times New Roman" w:hAnsi="Times New Roman" w:cs="Times New Roman"/>
          <w:sz w:val="24"/>
          <w:szCs w:val="24"/>
          <w:lang w:eastAsia="en-IN"/>
        </w:rPr>
      </w:pPr>
      <w:r w:rsidRPr="00AA35E8">
        <w:rPr>
          <w:rFonts w:ascii="Times New Roman" w:eastAsia="Times New Roman" w:hAnsi="Times New Roman" w:cs="Times New Roman"/>
          <w:sz w:val="24"/>
          <w:szCs w:val="24"/>
          <w:lang w:eastAsia="en-IN"/>
        </w:rPr>
        <w:t xml:space="preserve">Dismantle the shoe </w:t>
      </w:r>
      <w:r w:rsidR="00E72455">
        <w:rPr>
          <w:rFonts w:ascii="Times New Roman" w:eastAsia="Times New Roman" w:hAnsi="Times New Roman" w:cs="Times New Roman"/>
          <w:sz w:val="24"/>
          <w:szCs w:val="24"/>
          <w:lang w:eastAsia="en-IN"/>
        </w:rPr>
        <w:t xml:space="preserve">by removing the bolts </w:t>
      </w:r>
      <w:r w:rsidRPr="00AA35E8">
        <w:rPr>
          <w:rFonts w:ascii="Times New Roman" w:eastAsia="Times New Roman" w:hAnsi="Times New Roman" w:cs="Times New Roman"/>
          <w:sz w:val="24"/>
          <w:szCs w:val="24"/>
          <w:lang w:eastAsia="en-IN"/>
        </w:rPr>
        <w:t xml:space="preserve">and release by gradual </w:t>
      </w:r>
      <w:r w:rsidR="00E72455">
        <w:rPr>
          <w:rFonts w:ascii="Times New Roman" w:eastAsia="Times New Roman" w:hAnsi="Times New Roman" w:cs="Times New Roman"/>
          <w:sz w:val="24"/>
          <w:szCs w:val="24"/>
          <w:lang w:eastAsia="en-IN"/>
        </w:rPr>
        <w:t>lowering</w:t>
      </w:r>
      <w:r w:rsidR="00E72455" w:rsidRPr="00AA35E8">
        <w:rPr>
          <w:rFonts w:ascii="Times New Roman" w:eastAsia="Times New Roman" w:hAnsi="Times New Roman" w:cs="Times New Roman"/>
          <w:sz w:val="24"/>
          <w:szCs w:val="24"/>
          <w:lang w:eastAsia="en-IN"/>
        </w:rPr>
        <w:t xml:space="preserve"> </w:t>
      </w:r>
      <w:r w:rsidRPr="00AA35E8">
        <w:rPr>
          <w:rFonts w:ascii="Times New Roman" w:eastAsia="Times New Roman" w:hAnsi="Times New Roman" w:cs="Times New Roman"/>
          <w:sz w:val="24"/>
          <w:szCs w:val="24"/>
          <w:lang w:eastAsia="en-IN"/>
        </w:rPr>
        <w:t xml:space="preserve">of shoe to the ground. </w:t>
      </w:r>
    </w:p>
    <w:p w14:paraId="361F0331" w14:textId="5D14866F" w:rsidR="000E23A5" w:rsidRPr="00AA35E8" w:rsidRDefault="000E23A5" w:rsidP="00FF2BB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AA35E8">
        <w:rPr>
          <w:rFonts w:ascii="Times New Roman" w:eastAsia="Times New Roman" w:hAnsi="Times New Roman" w:cs="Times New Roman"/>
          <w:sz w:val="24"/>
          <w:szCs w:val="24"/>
          <w:lang w:eastAsia="en-IN"/>
        </w:rPr>
        <w:t>Replace the same with new one and assemble the same with adequate packing.</w:t>
      </w:r>
    </w:p>
    <w:p w14:paraId="5ECA2ECA" w14:textId="1021A68C" w:rsidR="000E23A5" w:rsidRPr="00AA35E8" w:rsidRDefault="000E23A5" w:rsidP="00FF2BB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AA35E8">
        <w:rPr>
          <w:rFonts w:ascii="Times New Roman" w:eastAsia="Times New Roman" w:hAnsi="Times New Roman" w:cs="Times New Roman"/>
          <w:sz w:val="24"/>
          <w:szCs w:val="24"/>
          <w:lang w:eastAsia="en-IN"/>
        </w:rPr>
        <w:t xml:space="preserve">Housekeeping needs be done at the area of repair by removing the </w:t>
      </w:r>
      <w:r w:rsidR="00E72455" w:rsidRPr="00AA35E8">
        <w:rPr>
          <w:rFonts w:ascii="Times New Roman" w:eastAsia="Times New Roman" w:hAnsi="Times New Roman" w:cs="Times New Roman"/>
          <w:sz w:val="24"/>
          <w:szCs w:val="24"/>
          <w:lang w:eastAsia="en-IN"/>
        </w:rPr>
        <w:t>tools,</w:t>
      </w:r>
      <w:r w:rsidRPr="00AA35E8">
        <w:rPr>
          <w:rFonts w:ascii="Times New Roman" w:eastAsia="Times New Roman" w:hAnsi="Times New Roman" w:cs="Times New Roman"/>
          <w:sz w:val="24"/>
          <w:szCs w:val="24"/>
          <w:lang w:eastAsia="en-IN"/>
        </w:rPr>
        <w:t xml:space="preserve"> tackles and scrap.</w:t>
      </w:r>
    </w:p>
    <w:p w14:paraId="0D71D9DF" w14:textId="53093691" w:rsidR="000E23A5" w:rsidRPr="00AA35E8" w:rsidRDefault="00E72455" w:rsidP="00FF2BB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Electrical </w:t>
      </w:r>
      <w:r w:rsidR="000E23A5" w:rsidRPr="00AA35E8">
        <w:rPr>
          <w:rFonts w:ascii="Times New Roman" w:eastAsia="Times New Roman" w:hAnsi="Times New Roman" w:cs="Times New Roman"/>
          <w:sz w:val="24"/>
          <w:szCs w:val="24"/>
          <w:lang w:eastAsia="en-IN"/>
        </w:rPr>
        <w:t>Shut down to be released as per Standard procedure.</w:t>
      </w:r>
    </w:p>
    <w:p w14:paraId="63BFF55C" w14:textId="640C293E" w:rsidR="000E23A5" w:rsidRDefault="000E23A5" w:rsidP="00FF2BB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Trials to be taken, Check for the ram movement, check for the gap between the HCC tray and Wear Shoe , it is to be ensured for minimum gap. Check for any odd noise or jerks in the Tray of HCC.</w:t>
      </w:r>
    </w:p>
    <w:p w14:paraId="5634B0D9" w14:textId="41970C36" w:rsidR="000E23A5" w:rsidRDefault="000E23A5" w:rsidP="00FF2BB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Hand over the equipment for the operation department for starting the production.</w:t>
      </w:r>
    </w:p>
    <w:p w14:paraId="3E715A49" w14:textId="5ABC418B" w:rsidR="000E23A5" w:rsidRDefault="000E23A5" w:rsidP="00FF2BB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Close the work permit of the activity from the respective shift in charge and User department.</w:t>
      </w:r>
    </w:p>
    <w:p w14:paraId="1DA17A1D" w14:textId="77777777" w:rsidR="002D71EC" w:rsidRDefault="002D71EC" w:rsidP="00FF2BB8">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7AD2B463" w14:textId="77777777" w:rsidR="005B5CE8" w:rsidRDefault="005B5CE8" w:rsidP="005B5CE8">
      <w:pPr>
        <w:pStyle w:val="ListParagraph"/>
        <w:spacing w:line="240" w:lineRule="auto"/>
        <w:rPr>
          <w:rFonts w:ascii="Times New Roman" w:eastAsia="Times New Roman" w:hAnsi="Times New Roman" w:cs="Times New Roman"/>
          <w:b/>
          <w:bCs/>
          <w:sz w:val="24"/>
          <w:szCs w:val="24"/>
          <w:lang w:eastAsia="en-IN"/>
        </w:rPr>
      </w:pPr>
      <w:r w:rsidRPr="007A0F23">
        <w:rPr>
          <w:rFonts w:ascii="Times New Roman" w:hAnsi="Times New Roman" w:cs="Times New Roman"/>
          <w:b/>
          <w:sz w:val="24"/>
          <w:szCs w:val="24"/>
        </w:rPr>
        <w:t xml:space="preserve">Activity No </w:t>
      </w:r>
      <w:r>
        <w:rPr>
          <w:rFonts w:ascii="Times New Roman" w:hAnsi="Times New Roman" w:cs="Times New Roman"/>
          <w:b/>
          <w:sz w:val="24"/>
          <w:szCs w:val="24"/>
        </w:rPr>
        <w:t>2</w:t>
      </w:r>
      <w:r w:rsidRPr="00070785">
        <w:rPr>
          <w:rFonts w:ascii="Times New Roman" w:eastAsia="Times New Roman" w:hAnsi="Times New Roman" w:cs="Times New Roman"/>
          <w:b/>
          <w:bCs/>
          <w:sz w:val="24"/>
          <w:szCs w:val="24"/>
          <w:lang w:eastAsia="en-IN"/>
        </w:rPr>
        <w:t xml:space="preserve">:  </w:t>
      </w:r>
      <w:r w:rsidRPr="007A0F23">
        <w:rPr>
          <w:rFonts w:ascii="Times New Roman" w:hAnsi="Times New Roman" w:cs="Times New Roman"/>
          <w:b/>
          <w:sz w:val="24"/>
        </w:rPr>
        <w:t xml:space="preserve">Replacement of </w:t>
      </w:r>
      <w:r w:rsidRPr="00FF2BB8">
        <w:rPr>
          <w:rFonts w:ascii="Times New Roman" w:hAnsi="Times New Roman" w:cs="Times New Roman"/>
          <w:b/>
          <w:i/>
          <w:sz w:val="24"/>
        </w:rPr>
        <w:t xml:space="preserve">Front </w:t>
      </w:r>
      <w:r w:rsidRPr="007A0F23">
        <w:rPr>
          <w:rFonts w:ascii="Times New Roman" w:hAnsi="Times New Roman" w:cs="Times New Roman"/>
          <w:b/>
          <w:i/>
          <w:sz w:val="24"/>
        </w:rPr>
        <w:t>wear shoe</w:t>
      </w:r>
    </w:p>
    <w:p w14:paraId="005F2351" w14:textId="77777777" w:rsidR="005B5CE8" w:rsidRDefault="005B5CE8" w:rsidP="005B5CE8">
      <w:pPr>
        <w:spacing w:after="0" w:line="240" w:lineRule="auto"/>
        <w:ind w:left="1440" w:hanging="360"/>
        <w:rPr>
          <w:rFonts w:ascii="Times New Roman" w:eastAsia="Times New Roman" w:hAnsi="Times New Roman" w:cs="Times New Roman"/>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Pr>
          <w:rFonts w:ascii="Times New Roman" w:eastAsia="Times New Roman" w:hAnsi="Times New Roman" w:cs="Times New Roman"/>
          <w:sz w:val="24"/>
          <w:szCs w:val="24"/>
          <w:lang w:eastAsia="en-IN"/>
        </w:rPr>
        <w:t xml:space="preserve">Shift the new </w:t>
      </w:r>
      <w:r w:rsidRPr="007A0F23">
        <w:rPr>
          <w:rFonts w:ascii="Times New Roman" w:eastAsia="Times New Roman" w:hAnsi="Times New Roman" w:cs="Times New Roman"/>
          <w:i/>
          <w:sz w:val="24"/>
          <w:szCs w:val="24"/>
          <w:lang w:eastAsia="en-IN"/>
        </w:rPr>
        <w:t>Wear shoe</w:t>
      </w:r>
      <w:r>
        <w:rPr>
          <w:rFonts w:ascii="Times New Roman" w:eastAsia="Times New Roman" w:hAnsi="Times New Roman" w:cs="Times New Roman"/>
          <w:sz w:val="24"/>
          <w:szCs w:val="24"/>
          <w:lang w:eastAsia="en-IN"/>
        </w:rPr>
        <w:t xml:space="preserve"> just below the equipment, tools and tackles required to area of maintenance</w:t>
      </w:r>
    </w:p>
    <w:p w14:paraId="5CDA9CE3" w14:textId="77777777" w:rsidR="005B5CE8" w:rsidRDefault="005B5CE8" w:rsidP="005B5CE8">
      <w:pPr>
        <w:spacing w:after="0" w:line="240" w:lineRule="auto"/>
        <w:ind w:left="1440" w:hanging="360"/>
        <w:rPr>
          <w:rFonts w:ascii="Times New Roman" w:eastAsia="Times New Roman" w:hAnsi="Times New Roman" w:cs="Times New Roman"/>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Pr>
          <w:rFonts w:ascii="Times New Roman" w:eastAsia="Times New Roman" w:hAnsi="Times New Roman" w:cs="Times New Roman"/>
          <w:sz w:val="24"/>
          <w:szCs w:val="24"/>
          <w:lang w:eastAsia="en-IN"/>
        </w:rPr>
        <w:t xml:space="preserve">Check the tightness of the </w:t>
      </w:r>
      <w:r w:rsidRPr="007A0F23">
        <w:rPr>
          <w:rFonts w:ascii="Times New Roman" w:eastAsia="Times New Roman" w:hAnsi="Times New Roman" w:cs="Times New Roman"/>
          <w:i/>
          <w:sz w:val="24"/>
          <w:szCs w:val="24"/>
          <w:lang w:eastAsia="en-IN"/>
        </w:rPr>
        <w:t>brake shoe</w:t>
      </w:r>
      <w:r>
        <w:rPr>
          <w:rFonts w:ascii="Times New Roman" w:eastAsia="Times New Roman" w:hAnsi="Times New Roman" w:cs="Times New Roman"/>
          <w:sz w:val="24"/>
          <w:szCs w:val="24"/>
          <w:lang w:eastAsia="en-IN"/>
        </w:rPr>
        <w:t xml:space="preserve"> of the brake drum to ensure the arrest of ram movement during work.</w:t>
      </w:r>
    </w:p>
    <w:p w14:paraId="49C18EBA" w14:textId="77777777" w:rsidR="005B5CE8" w:rsidRPr="00FF2BB8" w:rsidRDefault="005B5CE8" w:rsidP="005B5CE8">
      <w:pPr>
        <w:spacing w:after="0" w:line="240" w:lineRule="auto"/>
        <w:ind w:left="1440" w:hanging="360"/>
        <w:jc w:val="both"/>
        <w:rPr>
          <w:rFonts w:ascii="Times New Roman" w:eastAsia="Times New Roman" w:hAnsi="Times New Roman" w:cs="Times New Roman"/>
          <w:i/>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sidRPr="00FF2BB8">
        <w:rPr>
          <w:rFonts w:ascii="Times New Roman" w:eastAsia="Times New Roman" w:hAnsi="Times New Roman" w:cs="Times New Roman"/>
          <w:sz w:val="24"/>
          <w:szCs w:val="24"/>
          <w:lang w:eastAsia="en-IN"/>
        </w:rPr>
        <w:t xml:space="preserve">Before </w:t>
      </w:r>
      <w:r>
        <w:rPr>
          <w:rFonts w:ascii="Times New Roman" w:eastAsia="Times New Roman" w:hAnsi="Times New Roman" w:cs="Times New Roman"/>
          <w:sz w:val="24"/>
          <w:szCs w:val="24"/>
          <w:lang w:eastAsia="en-IN"/>
        </w:rPr>
        <w:t xml:space="preserve">taking electrical shutdown of Ground pusher, </w:t>
      </w:r>
      <w:r w:rsidRPr="00FF2BB8">
        <w:rPr>
          <w:rFonts w:ascii="Times New Roman" w:eastAsia="Times New Roman" w:hAnsi="Times New Roman" w:cs="Times New Roman"/>
          <w:i/>
          <w:sz w:val="24"/>
          <w:szCs w:val="24"/>
          <w:lang w:eastAsia="en-IN"/>
        </w:rPr>
        <w:t>move the pusher shield forward</w:t>
      </w:r>
      <w:r>
        <w:rPr>
          <w:rFonts w:ascii="Times New Roman" w:eastAsia="Times New Roman" w:hAnsi="Times New Roman" w:cs="Times New Roman"/>
          <w:i/>
          <w:sz w:val="24"/>
          <w:szCs w:val="24"/>
          <w:lang w:eastAsia="en-IN"/>
        </w:rPr>
        <w:t xml:space="preserve"> by around 1.5 m by inching so that ram shoe moves out of supporting structure and aligns below the mechanical front stopper</w:t>
      </w:r>
    </w:p>
    <w:p w14:paraId="218D4AC4" w14:textId="77777777" w:rsidR="005B5CE8" w:rsidRDefault="005B5CE8" w:rsidP="005B5CE8">
      <w:pPr>
        <w:spacing w:after="0" w:line="240" w:lineRule="auto"/>
        <w:ind w:left="1440" w:hanging="360"/>
        <w:jc w:val="both"/>
        <w:rPr>
          <w:rFonts w:ascii="Times New Roman" w:eastAsia="Times New Roman" w:hAnsi="Times New Roman" w:cs="Times New Roman"/>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Pr>
          <w:rFonts w:ascii="Times New Roman" w:eastAsia="Times New Roman" w:hAnsi="Times New Roman" w:cs="Times New Roman"/>
          <w:sz w:val="24"/>
          <w:szCs w:val="24"/>
          <w:lang w:eastAsia="en-IN"/>
        </w:rPr>
        <w:t>Trained workmen should execute the job.</w:t>
      </w:r>
    </w:p>
    <w:p w14:paraId="447A08D6" w14:textId="77777777" w:rsidR="005B5CE8" w:rsidRDefault="005B5CE8" w:rsidP="00FF2BB8">
      <w:pPr>
        <w:spacing w:after="0" w:line="240" w:lineRule="auto"/>
        <w:ind w:left="1440" w:hanging="360"/>
        <w:rPr>
          <w:rFonts w:ascii="Times New Roman" w:eastAsia="Times New Roman" w:hAnsi="Times New Roman" w:cs="Times New Roman"/>
          <w:sz w:val="24"/>
          <w:szCs w:val="24"/>
          <w:lang w:eastAsia="en-IN"/>
        </w:rPr>
      </w:pPr>
      <w:r>
        <w:rPr>
          <w:rFonts w:ascii="Symbol" w:eastAsia="Times New Roman" w:hAnsi="Symbol" w:cs="Times New Roman"/>
          <w:sz w:val="24"/>
          <w:szCs w:val="24"/>
          <w:lang w:eastAsia="en-IN"/>
        </w:rPr>
        <w:t></w:t>
      </w:r>
      <w:r>
        <w:rPr>
          <w:rFonts w:ascii="Times New Roman" w:eastAsia="Times New Roman" w:hAnsi="Times New Roman" w:cs="Times New Roman"/>
          <w:sz w:val="14"/>
          <w:szCs w:val="14"/>
          <w:lang w:eastAsia="en-IN"/>
        </w:rPr>
        <w:t>        </w:t>
      </w:r>
      <w:r w:rsidRPr="00FF2BB8">
        <w:rPr>
          <w:rFonts w:ascii="Times New Roman" w:eastAsia="Times New Roman" w:hAnsi="Times New Roman" w:cs="Times New Roman"/>
          <w:sz w:val="24"/>
          <w:szCs w:val="24"/>
          <w:lang w:eastAsia="en-IN"/>
        </w:rPr>
        <w:t>Certified</w:t>
      </w:r>
      <w:r>
        <w:rPr>
          <w:rFonts w:ascii="Times New Roman" w:eastAsia="Times New Roman" w:hAnsi="Times New Roman" w:cs="Times New Roman"/>
          <w:sz w:val="14"/>
          <w:szCs w:val="14"/>
          <w:lang w:eastAsia="en-IN"/>
        </w:rPr>
        <w:t xml:space="preserve"> </w:t>
      </w:r>
      <w:r>
        <w:rPr>
          <w:rFonts w:ascii="Times New Roman" w:eastAsia="Times New Roman" w:hAnsi="Times New Roman" w:cs="Times New Roman"/>
          <w:sz w:val="24"/>
          <w:szCs w:val="24"/>
          <w:lang w:eastAsia="en-IN"/>
        </w:rPr>
        <w:t xml:space="preserve">2T ton chain block is fixed by taking the support of </w:t>
      </w:r>
      <w:r w:rsidRPr="005B5CE8">
        <w:rPr>
          <w:rFonts w:ascii="Times New Roman" w:eastAsia="Times New Roman" w:hAnsi="Times New Roman" w:cs="Times New Roman"/>
          <w:sz w:val="24"/>
          <w:szCs w:val="24"/>
          <w:lang w:eastAsia="en-IN"/>
        </w:rPr>
        <w:t>mechanical front stopper</w:t>
      </w:r>
      <w:r>
        <w:rPr>
          <w:rFonts w:ascii="Times New Roman" w:eastAsia="Times New Roman" w:hAnsi="Times New Roman" w:cs="Times New Roman"/>
          <w:sz w:val="24"/>
          <w:szCs w:val="24"/>
          <w:lang w:eastAsia="en-IN"/>
        </w:rPr>
        <w:t>.</w:t>
      </w:r>
    </w:p>
    <w:p w14:paraId="18B1C619" w14:textId="77777777" w:rsidR="005B5CE8" w:rsidRPr="00FF2BB8" w:rsidRDefault="005B5CE8" w:rsidP="00FF2BB8">
      <w:pPr>
        <w:pStyle w:val="ListParagraph"/>
        <w:numPr>
          <w:ilvl w:val="0"/>
          <w:numId w:val="43"/>
        </w:numPr>
        <w:spacing w:after="0" w:line="240" w:lineRule="auto"/>
        <w:rPr>
          <w:rFonts w:ascii="Times New Roman" w:eastAsia="Times New Roman" w:hAnsi="Times New Roman" w:cs="Times New Roman"/>
          <w:sz w:val="24"/>
          <w:szCs w:val="24"/>
          <w:lang w:eastAsia="en-IN"/>
        </w:rPr>
      </w:pPr>
      <w:r w:rsidRPr="00FF2BB8">
        <w:rPr>
          <w:rFonts w:ascii="Times New Roman" w:eastAsia="Times New Roman" w:hAnsi="Times New Roman" w:cs="Times New Roman"/>
          <w:sz w:val="24"/>
          <w:szCs w:val="24"/>
          <w:lang w:eastAsia="en-IN"/>
        </w:rPr>
        <w:t>Lock the front wear Shoe with the chain block.</w:t>
      </w:r>
    </w:p>
    <w:p w14:paraId="77096414" w14:textId="77777777" w:rsidR="005B5CE8" w:rsidRPr="007A0F23" w:rsidRDefault="005B5CE8" w:rsidP="005B5CE8">
      <w:pPr>
        <w:pStyle w:val="ListParagraph"/>
        <w:numPr>
          <w:ilvl w:val="0"/>
          <w:numId w:val="42"/>
        </w:numPr>
        <w:spacing w:after="0" w:line="240" w:lineRule="auto"/>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 xml:space="preserve">Dismantle the shoe </w:t>
      </w:r>
      <w:r>
        <w:rPr>
          <w:rFonts w:ascii="Times New Roman" w:eastAsia="Times New Roman" w:hAnsi="Times New Roman" w:cs="Times New Roman"/>
          <w:sz w:val="24"/>
          <w:szCs w:val="24"/>
          <w:lang w:eastAsia="en-IN"/>
        </w:rPr>
        <w:t xml:space="preserve">by removing the bolts </w:t>
      </w:r>
      <w:r w:rsidRPr="007A0F23">
        <w:rPr>
          <w:rFonts w:ascii="Times New Roman" w:eastAsia="Times New Roman" w:hAnsi="Times New Roman" w:cs="Times New Roman"/>
          <w:sz w:val="24"/>
          <w:szCs w:val="24"/>
          <w:lang w:eastAsia="en-IN"/>
        </w:rPr>
        <w:t xml:space="preserve">and release by gradual </w:t>
      </w:r>
      <w:r>
        <w:rPr>
          <w:rFonts w:ascii="Times New Roman" w:eastAsia="Times New Roman" w:hAnsi="Times New Roman" w:cs="Times New Roman"/>
          <w:sz w:val="24"/>
          <w:szCs w:val="24"/>
          <w:lang w:eastAsia="en-IN"/>
        </w:rPr>
        <w:t>lowering</w:t>
      </w:r>
      <w:r w:rsidRPr="007A0F23">
        <w:rPr>
          <w:rFonts w:ascii="Times New Roman" w:eastAsia="Times New Roman" w:hAnsi="Times New Roman" w:cs="Times New Roman"/>
          <w:sz w:val="24"/>
          <w:szCs w:val="24"/>
          <w:lang w:eastAsia="en-IN"/>
        </w:rPr>
        <w:t xml:space="preserve"> of shoe to the ground. </w:t>
      </w:r>
    </w:p>
    <w:p w14:paraId="3E51398B" w14:textId="77777777" w:rsidR="005B5CE8" w:rsidRPr="007A0F23" w:rsidRDefault="005B5CE8" w:rsidP="005B5CE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Replace the same with new one and assemble the same with adequate packing.</w:t>
      </w:r>
    </w:p>
    <w:p w14:paraId="4D196116" w14:textId="77777777" w:rsidR="005B5CE8" w:rsidRPr="007A0F23" w:rsidRDefault="005B5CE8" w:rsidP="005B5CE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Housekeeping needs be done at the area of repair by removing the tools, tackles and scrap.</w:t>
      </w:r>
    </w:p>
    <w:p w14:paraId="61AE6FCB" w14:textId="77777777" w:rsidR="005B5CE8" w:rsidRPr="007A0F23" w:rsidRDefault="005B5CE8" w:rsidP="005B5CE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Electrical </w:t>
      </w:r>
      <w:r w:rsidRPr="007A0F23">
        <w:rPr>
          <w:rFonts w:ascii="Times New Roman" w:eastAsia="Times New Roman" w:hAnsi="Times New Roman" w:cs="Times New Roman"/>
          <w:sz w:val="24"/>
          <w:szCs w:val="24"/>
          <w:lang w:eastAsia="en-IN"/>
        </w:rPr>
        <w:t>Shut down to be released as per Standard procedure.</w:t>
      </w:r>
    </w:p>
    <w:p w14:paraId="7C03A0AD" w14:textId="77777777" w:rsidR="005B5CE8" w:rsidRDefault="005B5CE8" w:rsidP="005B5CE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Trials to be taken, Check for the ram movement, check for the gap between the HCC tray and Wear Shoe , it is to be ensured for minimum gap. Check for any odd noise or jerks in the Tray of HCC.</w:t>
      </w:r>
    </w:p>
    <w:p w14:paraId="3237F633" w14:textId="77777777" w:rsidR="005B5CE8" w:rsidRDefault="005B5CE8" w:rsidP="005B5CE8">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Hand over the equipment for the operation department for starting the production.</w:t>
      </w:r>
    </w:p>
    <w:p w14:paraId="27ECC4FE" w14:textId="77777777" w:rsidR="00AA35E8" w:rsidRDefault="005B5CE8" w:rsidP="00FF2BB8">
      <w:pPr>
        <w:pStyle w:val="ListParagraph"/>
        <w:numPr>
          <w:ilvl w:val="0"/>
          <w:numId w:val="42"/>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Close the work permit of the activity from the respective shift in charge and User department.</w:t>
      </w:r>
    </w:p>
    <w:p w14:paraId="414DFC2C" w14:textId="77777777" w:rsidR="00D97258" w:rsidRDefault="00D97258" w:rsidP="005B5CE8">
      <w:pPr>
        <w:pStyle w:val="ListParagraph"/>
        <w:ind w:left="1005"/>
        <w:jc w:val="both"/>
        <w:rPr>
          <w:rFonts w:ascii="Times New Roman" w:eastAsia="Times New Roman" w:hAnsi="Times New Roman" w:cs="Times New Roman"/>
          <w:sz w:val="24"/>
          <w:szCs w:val="24"/>
          <w:lang w:eastAsia="en-IN"/>
        </w:rPr>
      </w:pPr>
    </w:p>
    <w:p w14:paraId="67CFEACA" w14:textId="77777777" w:rsidR="00D97258" w:rsidRDefault="00D97258" w:rsidP="00D97258">
      <w:pPr>
        <w:pStyle w:val="ListParagraph"/>
        <w:spacing w:line="240" w:lineRule="auto"/>
        <w:rPr>
          <w:rFonts w:ascii="Times New Roman" w:hAnsi="Times New Roman" w:cs="Times New Roman"/>
          <w:b/>
          <w:i/>
          <w:sz w:val="24"/>
        </w:rPr>
      </w:pPr>
      <w:r w:rsidRPr="007A0F23">
        <w:rPr>
          <w:rFonts w:ascii="Times New Roman" w:hAnsi="Times New Roman" w:cs="Times New Roman"/>
          <w:b/>
          <w:sz w:val="24"/>
          <w:szCs w:val="24"/>
        </w:rPr>
        <w:t xml:space="preserve">Activity No </w:t>
      </w:r>
      <w:r>
        <w:rPr>
          <w:rFonts w:ascii="Times New Roman" w:hAnsi="Times New Roman" w:cs="Times New Roman"/>
          <w:b/>
          <w:sz w:val="24"/>
          <w:szCs w:val="24"/>
        </w:rPr>
        <w:t>3</w:t>
      </w:r>
      <w:r w:rsidRPr="00070785">
        <w:rPr>
          <w:rFonts w:ascii="Times New Roman" w:eastAsia="Times New Roman" w:hAnsi="Times New Roman" w:cs="Times New Roman"/>
          <w:b/>
          <w:bCs/>
          <w:sz w:val="24"/>
          <w:szCs w:val="24"/>
          <w:lang w:eastAsia="en-IN"/>
        </w:rPr>
        <w:t xml:space="preserve">:  </w:t>
      </w:r>
      <w:r w:rsidRPr="007A0F23">
        <w:rPr>
          <w:rFonts w:ascii="Times New Roman" w:hAnsi="Times New Roman" w:cs="Times New Roman"/>
          <w:b/>
          <w:sz w:val="24"/>
        </w:rPr>
        <w:t xml:space="preserve">Replacement of </w:t>
      </w:r>
      <w:r>
        <w:rPr>
          <w:rFonts w:ascii="Times New Roman" w:hAnsi="Times New Roman" w:cs="Times New Roman"/>
          <w:b/>
          <w:i/>
          <w:sz w:val="24"/>
        </w:rPr>
        <w:t>Pusher shield</w:t>
      </w:r>
    </w:p>
    <w:p w14:paraId="2E6F3A2D" w14:textId="77777777" w:rsidR="007E69E5" w:rsidRDefault="007E69E5" w:rsidP="00D97258">
      <w:pPr>
        <w:pStyle w:val="ListParagraph"/>
        <w:spacing w:line="240" w:lineRule="auto"/>
        <w:rPr>
          <w:rFonts w:ascii="Times New Roman" w:eastAsia="Times New Roman" w:hAnsi="Times New Roman" w:cs="Times New Roman"/>
          <w:b/>
          <w:bCs/>
          <w:sz w:val="24"/>
          <w:szCs w:val="24"/>
          <w:lang w:eastAsia="en-IN"/>
        </w:rPr>
      </w:pPr>
    </w:p>
    <w:p w14:paraId="7C178E4F" w14:textId="77777777" w:rsidR="007E69E5" w:rsidRPr="00FF2BB8" w:rsidRDefault="00864CA4" w:rsidP="00FF2BB8">
      <w:pPr>
        <w:pStyle w:val="ListParagraph"/>
        <w:numPr>
          <w:ilvl w:val="0"/>
          <w:numId w:val="47"/>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Ensure availability of </w:t>
      </w:r>
      <w:r w:rsidR="007E69E5" w:rsidRPr="00FF2BB8">
        <w:rPr>
          <w:rFonts w:ascii="Times New Roman" w:eastAsia="Times New Roman" w:hAnsi="Times New Roman" w:cs="Times New Roman"/>
          <w:i/>
          <w:sz w:val="24"/>
          <w:szCs w:val="24"/>
          <w:lang w:eastAsia="en-IN"/>
        </w:rPr>
        <w:t>new M20x130</w:t>
      </w:r>
      <w:r w:rsidR="007E69E5" w:rsidRPr="007E69E5">
        <w:rPr>
          <w:rFonts w:ascii="Times New Roman" w:eastAsia="Times New Roman" w:hAnsi="Times New Roman" w:cs="Times New Roman"/>
          <w:sz w:val="24"/>
          <w:szCs w:val="24"/>
          <w:lang w:eastAsia="en-IN"/>
        </w:rPr>
        <w:t xml:space="preserve"> </w:t>
      </w:r>
      <w:r w:rsidR="007E69E5">
        <w:rPr>
          <w:rFonts w:ascii="Times New Roman" w:eastAsia="Times New Roman" w:hAnsi="Times New Roman" w:cs="Times New Roman"/>
          <w:sz w:val="24"/>
          <w:szCs w:val="24"/>
          <w:lang w:eastAsia="en-IN"/>
        </w:rPr>
        <w:t xml:space="preserve">HT </w:t>
      </w:r>
      <w:r w:rsidR="007E69E5" w:rsidRPr="007E69E5">
        <w:rPr>
          <w:rFonts w:ascii="Times New Roman" w:eastAsia="Times New Roman" w:hAnsi="Times New Roman" w:cs="Times New Roman"/>
          <w:sz w:val="24"/>
          <w:szCs w:val="24"/>
          <w:lang w:eastAsia="en-IN"/>
        </w:rPr>
        <w:t>bolts</w:t>
      </w:r>
      <w:r w:rsidR="007E69E5">
        <w:rPr>
          <w:rFonts w:ascii="Times New Roman" w:eastAsia="Times New Roman" w:hAnsi="Times New Roman" w:cs="Times New Roman"/>
          <w:sz w:val="24"/>
          <w:szCs w:val="24"/>
          <w:lang w:eastAsia="en-IN"/>
        </w:rPr>
        <w:t>, nuts &amp; washer</w:t>
      </w:r>
      <w:r w:rsidR="007E69E5" w:rsidRPr="007E69E5">
        <w:rPr>
          <w:rFonts w:ascii="Times New Roman" w:eastAsia="Times New Roman" w:hAnsi="Times New Roman" w:cs="Times New Roman"/>
          <w:sz w:val="24"/>
          <w:szCs w:val="24"/>
          <w:lang w:eastAsia="en-IN"/>
        </w:rPr>
        <w:t xml:space="preserve"> before start of  </w:t>
      </w:r>
      <w:r w:rsidR="007E69E5">
        <w:rPr>
          <w:rFonts w:ascii="Times New Roman" w:eastAsia="Times New Roman" w:hAnsi="Times New Roman" w:cs="Times New Roman"/>
          <w:sz w:val="24"/>
          <w:szCs w:val="24"/>
          <w:lang w:eastAsia="en-IN"/>
        </w:rPr>
        <w:t>job.</w:t>
      </w:r>
      <w:r w:rsidR="00D97258" w:rsidRPr="00FF2BB8">
        <w:rPr>
          <w:rFonts w:ascii="Times New Roman" w:eastAsia="Times New Roman" w:hAnsi="Times New Roman" w:cs="Times New Roman"/>
          <w:sz w:val="24"/>
          <w:szCs w:val="24"/>
          <w:lang w:eastAsia="en-IN"/>
        </w:rPr>
        <w:t>       </w:t>
      </w:r>
    </w:p>
    <w:p w14:paraId="2EBB7538" w14:textId="77777777" w:rsidR="00D97258" w:rsidRPr="007E69E5" w:rsidRDefault="00D97258" w:rsidP="00FF2BB8">
      <w:pPr>
        <w:pStyle w:val="ListParagraph"/>
        <w:numPr>
          <w:ilvl w:val="0"/>
          <w:numId w:val="47"/>
        </w:numPr>
        <w:spacing w:after="0" w:line="240" w:lineRule="auto"/>
        <w:rPr>
          <w:rFonts w:ascii="Times New Roman" w:eastAsia="Times New Roman" w:hAnsi="Times New Roman" w:cs="Times New Roman"/>
          <w:sz w:val="24"/>
          <w:szCs w:val="24"/>
          <w:lang w:eastAsia="en-IN"/>
        </w:rPr>
      </w:pPr>
      <w:r w:rsidRPr="007E69E5">
        <w:rPr>
          <w:rFonts w:ascii="Times New Roman" w:eastAsia="Times New Roman" w:hAnsi="Times New Roman" w:cs="Times New Roman"/>
          <w:sz w:val="24"/>
          <w:szCs w:val="24"/>
          <w:lang w:eastAsia="en-IN"/>
        </w:rPr>
        <w:t xml:space="preserve">Shift the new </w:t>
      </w:r>
      <w:r w:rsidRPr="007E69E5">
        <w:rPr>
          <w:rFonts w:ascii="Times New Roman" w:eastAsia="Times New Roman" w:hAnsi="Times New Roman" w:cs="Times New Roman"/>
          <w:i/>
          <w:sz w:val="24"/>
          <w:szCs w:val="24"/>
          <w:lang w:eastAsia="en-IN"/>
        </w:rPr>
        <w:t>Pusher shield</w:t>
      </w:r>
      <w:r w:rsidRPr="007E69E5">
        <w:rPr>
          <w:rFonts w:ascii="Times New Roman" w:eastAsia="Times New Roman" w:hAnsi="Times New Roman" w:cs="Times New Roman"/>
          <w:sz w:val="24"/>
          <w:szCs w:val="24"/>
          <w:lang w:eastAsia="en-IN"/>
        </w:rPr>
        <w:t xml:space="preserve"> </w:t>
      </w:r>
      <w:r w:rsidR="001456EE" w:rsidRPr="007E69E5">
        <w:rPr>
          <w:rFonts w:ascii="Times New Roman" w:eastAsia="Times New Roman" w:hAnsi="Times New Roman" w:cs="Times New Roman"/>
          <w:sz w:val="24"/>
          <w:szCs w:val="24"/>
          <w:lang w:eastAsia="en-IN"/>
        </w:rPr>
        <w:t xml:space="preserve">near to </w:t>
      </w:r>
      <w:r w:rsidRPr="007E69E5">
        <w:rPr>
          <w:rFonts w:ascii="Times New Roman" w:eastAsia="Times New Roman" w:hAnsi="Times New Roman" w:cs="Times New Roman"/>
          <w:sz w:val="24"/>
          <w:szCs w:val="24"/>
          <w:lang w:eastAsia="en-IN"/>
        </w:rPr>
        <w:t>the equipment, tools and tackles required to area of maintenance</w:t>
      </w:r>
      <w:r w:rsidR="001456EE" w:rsidRPr="007E69E5">
        <w:rPr>
          <w:rFonts w:ascii="Times New Roman" w:eastAsia="Times New Roman" w:hAnsi="Times New Roman" w:cs="Times New Roman"/>
          <w:sz w:val="24"/>
          <w:szCs w:val="24"/>
          <w:lang w:eastAsia="en-IN"/>
        </w:rPr>
        <w:t>.</w:t>
      </w:r>
    </w:p>
    <w:p w14:paraId="688CBD62" w14:textId="77777777" w:rsidR="001456EE" w:rsidRPr="00FF2BB8" w:rsidRDefault="001456EE" w:rsidP="00FF2BB8">
      <w:pPr>
        <w:pStyle w:val="ListParagraph"/>
        <w:numPr>
          <w:ilvl w:val="0"/>
          <w:numId w:val="47"/>
        </w:numPr>
        <w:spacing w:after="0" w:line="240" w:lineRule="auto"/>
        <w:rPr>
          <w:rFonts w:ascii="Times New Roman" w:eastAsia="Times New Roman" w:hAnsi="Times New Roman" w:cs="Times New Roman"/>
          <w:sz w:val="24"/>
          <w:szCs w:val="24"/>
          <w:lang w:eastAsia="en-IN"/>
        </w:rPr>
      </w:pPr>
      <w:r w:rsidRPr="00FF2BB8">
        <w:rPr>
          <w:rFonts w:ascii="Times New Roman" w:eastAsia="Times New Roman" w:hAnsi="Times New Roman" w:cs="Times New Roman"/>
          <w:sz w:val="24"/>
          <w:szCs w:val="24"/>
          <w:lang w:eastAsia="en-IN"/>
        </w:rPr>
        <w:t>Ensure lifting hooks</w:t>
      </w:r>
      <w:r>
        <w:rPr>
          <w:rFonts w:ascii="Times New Roman" w:eastAsia="Times New Roman" w:hAnsi="Times New Roman" w:cs="Times New Roman"/>
          <w:sz w:val="24"/>
          <w:szCs w:val="24"/>
          <w:lang w:eastAsia="en-IN"/>
        </w:rPr>
        <w:t>(MS plate eye)</w:t>
      </w:r>
      <w:r w:rsidRPr="00FF2BB8">
        <w:rPr>
          <w:rFonts w:ascii="Times New Roman" w:eastAsia="Times New Roman" w:hAnsi="Times New Roman" w:cs="Times New Roman"/>
          <w:sz w:val="24"/>
          <w:szCs w:val="24"/>
          <w:lang w:eastAsia="en-IN"/>
        </w:rPr>
        <w:t xml:space="preserve"> are welded on new shield &amp; 3 holes are made for evacuation of heat</w:t>
      </w:r>
    </w:p>
    <w:p w14:paraId="7A4A42D9" w14:textId="77777777" w:rsidR="001456EE" w:rsidRDefault="001456EE" w:rsidP="00FF2BB8">
      <w:pPr>
        <w:pStyle w:val="ListParagraph"/>
        <w:numPr>
          <w:ilvl w:val="0"/>
          <w:numId w:val="46"/>
        </w:numPr>
        <w:spacing w:after="0" w:line="240" w:lineRule="auto"/>
        <w:rPr>
          <w:rFonts w:ascii="Times New Roman" w:eastAsia="Times New Roman" w:hAnsi="Times New Roman" w:cs="Times New Roman"/>
          <w:sz w:val="24"/>
          <w:szCs w:val="24"/>
          <w:lang w:eastAsia="en-IN"/>
        </w:rPr>
      </w:pPr>
      <w:r w:rsidRPr="00FF2BB8">
        <w:rPr>
          <w:rFonts w:ascii="Times New Roman" w:eastAsia="Times New Roman" w:hAnsi="Times New Roman" w:cs="Times New Roman"/>
          <w:sz w:val="24"/>
          <w:szCs w:val="24"/>
          <w:lang w:eastAsia="en-IN"/>
        </w:rPr>
        <w:t xml:space="preserve">Loosen all mounting </w:t>
      </w:r>
      <w:r>
        <w:rPr>
          <w:rFonts w:ascii="Times New Roman" w:eastAsia="Times New Roman" w:hAnsi="Times New Roman" w:cs="Times New Roman"/>
          <w:sz w:val="24"/>
          <w:szCs w:val="24"/>
          <w:lang w:eastAsia="en-IN"/>
        </w:rPr>
        <w:t>bolts at</w:t>
      </w:r>
      <w:r w:rsidRPr="00FF2BB8">
        <w:rPr>
          <w:rFonts w:ascii="Times New Roman" w:eastAsia="Times New Roman" w:hAnsi="Times New Roman" w:cs="Times New Roman"/>
          <w:sz w:val="24"/>
          <w:szCs w:val="24"/>
          <w:lang w:eastAsia="en-IN"/>
        </w:rPr>
        <w:t xml:space="preserve"> m</w:t>
      </w:r>
      <w:r w:rsidR="007E69E5">
        <w:rPr>
          <w:rFonts w:ascii="Times New Roman" w:eastAsia="Times New Roman" w:hAnsi="Times New Roman" w:cs="Times New Roman"/>
          <w:sz w:val="24"/>
          <w:szCs w:val="24"/>
          <w:lang w:eastAsia="en-IN"/>
        </w:rPr>
        <w:t>ating plate( 4 nos) of shield and R</w:t>
      </w:r>
      <w:r w:rsidRPr="00FF2BB8">
        <w:rPr>
          <w:rFonts w:ascii="Times New Roman" w:eastAsia="Times New Roman" w:hAnsi="Times New Roman" w:cs="Times New Roman"/>
          <w:sz w:val="24"/>
          <w:szCs w:val="24"/>
          <w:lang w:eastAsia="en-IN"/>
        </w:rPr>
        <w:t>am</w:t>
      </w:r>
    </w:p>
    <w:p w14:paraId="0DF36E67" w14:textId="77777777" w:rsidR="001456EE" w:rsidRDefault="001456EE" w:rsidP="00FF2BB8">
      <w:pPr>
        <w:pStyle w:val="ListParagraph"/>
        <w:numPr>
          <w:ilvl w:val="0"/>
          <w:numId w:val="4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Suspend and hold the </w:t>
      </w:r>
      <w:r w:rsidR="007E69E5" w:rsidRPr="00FF2BB8">
        <w:rPr>
          <w:rFonts w:ascii="Times New Roman" w:eastAsia="Times New Roman" w:hAnsi="Times New Roman" w:cs="Times New Roman"/>
          <w:i/>
          <w:sz w:val="24"/>
          <w:szCs w:val="24"/>
          <w:lang w:eastAsia="en-IN"/>
        </w:rPr>
        <w:t xml:space="preserve">old </w:t>
      </w:r>
      <w:r w:rsidRPr="00FF2BB8">
        <w:rPr>
          <w:rFonts w:ascii="Times New Roman" w:eastAsia="Times New Roman" w:hAnsi="Times New Roman" w:cs="Times New Roman"/>
          <w:i/>
          <w:sz w:val="24"/>
          <w:szCs w:val="24"/>
          <w:lang w:eastAsia="en-IN"/>
        </w:rPr>
        <w:t>Pusher shield</w:t>
      </w:r>
      <w:r>
        <w:rPr>
          <w:rFonts w:ascii="Times New Roman" w:eastAsia="Times New Roman" w:hAnsi="Times New Roman" w:cs="Times New Roman"/>
          <w:sz w:val="24"/>
          <w:szCs w:val="24"/>
          <w:lang w:eastAsia="en-IN"/>
        </w:rPr>
        <w:t xml:space="preserve"> with help of </w:t>
      </w:r>
      <w:r w:rsidR="007E69E5">
        <w:rPr>
          <w:rFonts w:ascii="Times New Roman" w:eastAsia="Times New Roman" w:hAnsi="Times New Roman" w:cs="Times New Roman"/>
          <w:sz w:val="24"/>
          <w:szCs w:val="24"/>
          <w:lang w:eastAsia="en-IN"/>
        </w:rPr>
        <w:t xml:space="preserve">certified </w:t>
      </w:r>
      <w:r>
        <w:rPr>
          <w:rFonts w:ascii="Times New Roman" w:eastAsia="Times New Roman" w:hAnsi="Times New Roman" w:cs="Times New Roman"/>
          <w:sz w:val="24"/>
          <w:szCs w:val="24"/>
          <w:lang w:eastAsia="en-IN"/>
        </w:rPr>
        <w:t>15T Crane</w:t>
      </w:r>
      <w:r w:rsidR="007E69E5">
        <w:rPr>
          <w:rFonts w:ascii="Times New Roman" w:eastAsia="Times New Roman" w:hAnsi="Times New Roman" w:cs="Times New Roman"/>
          <w:sz w:val="24"/>
          <w:szCs w:val="24"/>
          <w:lang w:eastAsia="en-IN"/>
        </w:rPr>
        <w:t xml:space="preserve"> and remove all 32 bolts.</w:t>
      </w:r>
    </w:p>
    <w:p w14:paraId="4EDF2ABA" w14:textId="77777777" w:rsidR="007E69E5" w:rsidRDefault="007E69E5" w:rsidP="00FF2BB8">
      <w:pPr>
        <w:pStyle w:val="ListParagraph"/>
        <w:numPr>
          <w:ilvl w:val="0"/>
          <w:numId w:val="4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Remove and park the old shield away from the equipment at a safe location</w:t>
      </w:r>
    </w:p>
    <w:p w14:paraId="6276FC15" w14:textId="77777777" w:rsidR="007E69E5" w:rsidRDefault="007E69E5" w:rsidP="00FF2BB8">
      <w:pPr>
        <w:pStyle w:val="ListParagraph"/>
        <w:numPr>
          <w:ilvl w:val="0"/>
          <w:numId w:val="4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Place the new shield in position with help of crane and fasten 2 bolts at every mating plate.</w:t>
      </w:r>
    </w:p>
    <w:p w14:paraId="09B19BA8" w14:textId="77777777" w:rsidR="007E69E5" w:rsidRDefault="007E69E5" w:rsidP="00FF2BB8">
      <w:pPr>
        <w:pStyle w:val="ListParagraph"/>
        <w:numPr>
          <w:ilvl w:val="0"/>
          <w:numId w:val="4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&amp; confirm whether the shield front face is perpendicular to ground with spirit level and then tighten the bolts</w:t>
      </w:r>
    </w:p>
    <w:p w14:paraId="7DAD3054" w14:textId="77777777" w:rsidR="007E69E5" w:rsidRDefault="007E69E5" w:rsidP="00FF2BB8">
      <w:pPr>
        <w:pStyle w:val="ListParagraph"/>
        <w:numPr>
          <w:ilvl w:val="0"/>
          <w:numId w:val="4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Fix the remaining bolts</w:t>
      </w:r>
      <w:r w:rsidR="00B0522B">
        <w:rPr>
          <w:rFonts w:ascii="Times New Roman" w:eastAsia="Times New Roman" w:hAnsi="Times New Roman" w:cs="Times New Roman"/>
          <w:sz w:val="24"/>
          <w:szCs w:val="24"/>
          <w:lang w:eastAsia="en-IN"/>
        </w:rPr>
        <w:t xml:space="preserve"> &amp; tighten appropriately.</w:t>
      </w:r>
    </w:p>
    <w:p w14:paraId="7823FE79" w14:textId="77777777" w:rsidR="00B0522B" w:rsidRDefault="00B0522B" w:rsidP="00FF2BB8">
      <w:pPr>
        <w:pStyle w:val="ListParagraph"/>
        <w:numPr>
          <w:ilvl w:val="0"/>
          <w:numId w:val="4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Retighten the bolts after 24 hrs of normal operation</w:t>
      </w:r>
    </w:p>
    <w:p w14:paraId="17E660D2" w14:textId="77777777" w:rsidR="00B0522B" w:rsidRPr="007A0F23" w:rsidRDefault="00B0522B" w:rsidP="00B0522B">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7A0F23">
        <w:rPr>
          <w:rFonts w:ascii="Times New Roman" w:eastAsia="Times New Roman" w:hAnsi="Times New Roman" w:cs="Times New Roman"/>
          <w:sz w:val="24"/>
          <w:szCs w:val="24"/>
          <w:lang w:eastAsia="en-IN"/>
        </w:rPr>
        <w:t>Housekeeping needs be done at the area of repair by removing the tools, tackles and scrap.</w:t>
      </w:r>
    </w:p>
    <w:p w14:paraId="7C1D0B50" w14:textId="77777777" w:rsidR="00B0522B" w:rsidRPr="007A0F23" w:rsidRDefault="00B0522B" w:rsidP="00B0522B">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Electrical </w:t>
      </w:r>
      <w:r w:rsidRPr="007A0F23">
        <w:rPr>
          <w:rFonts w:ascii="Times New Roman" w:eastAsia="Times New Roman" w:hAnsi="Times New Roman" w:cs="Times New Roman"/>
          <w:sz w:val="24"/>
          <w:szCs w:val="24"/>
          <w:lang w:eastAsia="en-IN"/>
        </w:rPr>
        <w:t>Shut down to be released as per Standard procedure.</w:t>
      </w:r>
    </w:p>
    <w:p w14:paraId="0147F0A8" w14:textId="77777777" w:rsidR="00B0522B" w:rsidRDefault="00B0522B" w:rsidP="00B0522B">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Trials to be taken, Check for the ram movement, check for the gap between the HCC tray , it is to be ensured for minimum gap. Check for any odd noise or jerks in the Tray of HCC.</w:t>
      </w:r>
    </w:p>
    <w:p w14:paraId="3FE8026C" w14:textId="77777777" w:rsidR="00B0522B" w:rsidRDefault="00B0522B" w:rsidP="00B0522B">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Hand over the equipment for the operation department for starting the production.</w:t>
      </w:r>
    </w:p>
    <w:p w14:paraId="42B1B537" w14:textId="77777777" w:rsidR="00B0522B" w:rsidRDefault="00B0522B" w:rsidP="00B0522B">
      <w:pPr>
        <w:pStyle w:val="ListParagraph"/>
        <w:numPr>
          <w:ilvl w:val="0"/>
          <w:numId w:val="46"/>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Close the work permit of the activity from the respective shift in charge and User department.</w:t>
      </w:r>
    </w:p>
    <w:p w14:paraId="3681C4F7" w14:textId="77777777" w:rsidR="002D71EC" w:rsidRDefault="002D71EC" w:rsidP="002D71EC">
      <w:pPr>
        <w:pStyle w:val="ListParagraph"/>
        <w:ind w:left="1005"/>
        <w:jc w:val="both"/>
        <w:rPr>
          <w:rFonts w:ascii="Times New Roman" w:eastAsia="Times New Roman" w:hAnsi="Times New Roman" w:cs="Times New Roman"/>
          <w:sz w:val="24"/>
          <w:szCs w:val="24"/>
          <w:lang w:eastAsia="en-IN"/>
        </w:rPr>
      </w:pPr>
    </w:p>
    <w:p w14:paraId="2B6E043C" w14:textId="77777777" w:rsidR="002D71EC" w:rsidRPr="00FF2BB8" w:rsidRDefault="002D71EC" w:rsidP="002D71EC">
      <w:pPr>
        <w:pStyle w:val="ListParagraph"/>
        <w:spacing w:line="240" w:lineRule="auto"/>
        <w:rPr>
          <w:rFonts w:ascii="Times New Roman" w:hAnsi="Times New Roman" w:cs="Times New Roman"/>
          <w:b/>
          <w:sz w:val="24"/>
          <w:szCs w:val="24"/>
        </w:rPr>
      </w:pPr>
      <w:r w:rsidRPr="007A0F23">
        <w:rPr>
          <w:rFonts w:ascii="Times New Roman" w:hAnsi="Times New Roman" w:cs="Times New Roman"/>
          <w:b/>
          <w:sz w:val="24"/>
          <w:szCs w:val="24"/>
        </w:rPr>
        <w:t xml:space="preserve">Activity No </w:t>
      </w:r>
      <w:r>
        <w:rPr>
          <w:rFonts w:ascii="Times New Roman" w:hAnsi="Times New Roman" w:cs="Times New Roman"/>
          <w:b/>
          <w:sz w:val="24"/>
          <w:szCs w:val="24"/>
        </w:rPr>
        <w:t>4</w:t>
      </w:r>
      <w:r w:rsidRPr="00070785">
        <w:rPr>
          <w:rFonts w:ascii="Times New Roman" w:eastAsia="Times New Roman" w:hAnsi="Times New Roman" w:cs="Times New Roman"/>
          <w:b/>
          <w:bCs/>
          <w:sz w:val="24"/>
          <w:szCs w:val="24"/>
          <w:lang w:eastAsia="en-IN"/>
        </w:rPr>
        <w:t xml:space="preserve">:  </w:t>
      </w:r>
      <w:r w:rsidRPr="00FF2BB8">
        <w:rPr>
          <w:rFonts w:ascii="Times New Roman" w:hAnsi="Times New Roman" w:cs="Times New Roman"/>
          <w:b/>
          <w:i/>
          <w:sz w:val="24"/>
          <w:szCs w:val="24"/>
        </w:rPr>
        <w:t>Brake drum coupling</w:t>
      </w:r>
      <w:r w:rsidRPr="00FF2BB8">
        <w:rPr>
          <w:rFonts w:ascii="Times New Roman" w:hAnsi="Times New Roman" w:cs="Times New Roman"/>
          <w:b/>
          <w:sz w:val="24"/>
          <w:szCs w:val="24"/>
        </w:rPr>
        <w:t xml:space="preserve"> replacement (CSP side)</w:t>
      </w:r>
    </w:p>
    <w:p w14:paraId="36A536BB" w14:textId="77777777" w:rsidR="002D71EC" w:rsidRDefault="002D71EC" w:rsidP="002D71EC">
      <w:pPr>
        <w:pStyle w:val="ListParagraph"/>
        <w:spacing w:line="240" w:lineRule="auto"/>
        <w:rPr>
          <w:rFonts w:ascii="Times New Roman" w:eastAsia="Times New Roman" w:hAnsi="Times New Roman" w:cs="Times New Roman"/>
          <w:b/>
          <w:bCs/>
          <w:sz w:val="24"/>
          <w:szCs w:val="24"/>
          <w:lang w:eastAsia="en-IN"/>
        </w:rPr>
      </w:pPr>
    </w:p>
    <w:p w14:paraId="7B3181F7" w14:textId="77777777" w:rsidR="004A4DEF"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 xml:space="preserve">Take work permit of the activity from the respective shift in charge </w:t>
      </w:r>
    </w:p>
    <w:p w14:paraId="3553DF5C"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Shift the material, tools and tackles required to area of maintenance.</w:t>
      </w:r>
    </w:p>
    <w:p w14:paraId="6DACA55C" w14:textId="77777777" w:rsidR="002D71EC" w:rsidRPr="00FF2BB8" w:rsidRDefault="004A4DEF"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Align HCM</w:t>
      </w:r>
      <w:r w:rsidR="002D71EC" w:rsidRPr="00FF2BB8">
        <w:rPr>
          <w:rFonts w:ascii="Times New Roman" w:hAnsi="Times New Roman" w:cs="Times New Roman"/>
          <w:sz w:val="24"/>
          <w:szCs w:val="24"/>
        </w:rPr>
        <w:t xml:space="preserve"> near Ground pusher and position the ram into tray so as to make scorpion tail portion horizontal.</w:t>
      </w:r>
    </w:p>
    <w:p w14:paraId="1350AB91"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 xml:space="preserve">Take </w:t>
      </w:r>
      <w:r w:rsidR="004A4DEF">
        <w:rPr>
          <w:rFonts w:ascii="Times New Roman" w:hAnsi="Times New Roman" w:cs="Times New Roman"/>
          <w:sz w:val="24"/>
          <w:szCs w:val="24"/>
        </w:rPr>
        <w:t xml:space="preserve">Electrical </w:t>
      </w:r>
      <w:r w:rsidRPr="00FF2BB8">
        <w:rPr>
          <w:rFonts w:ascii="Times New Roman" w:hAnsi="Times New Roman" w:cs="Times New Roman"/>
          <w:sz w:val="24"/>
          <w:szCs w:val="24"/>
        </w:rPr>
        <w:t>shutdown  of Ground pusher before attending job.</w:t>
      </w:r>
    </w:p>
    <w:p w14:paraId="18D297F2"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Trained workmen should execute the job.</w:t>
      </w:r>
    </w:p>
    <w:p w14:paraId="621BD037"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Disconnect the motor from electrical supply.</w:t>
      </w:r>
    </w:p>
    <w:p w14:paraId="600FBBC0" w14:textId="77777777" w:rsidR="002D71EC" w:rsidRPr="00FF2BB8" w:rsidRDefault="004A4DEF"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Certified 2T</w:t>
      </w:r>
      <w:r w:rsidR="002D71EC" w:rsidRPr="00FF2BB8">
        <w:rPr>
          <w:rFonts w:ascii="Times New Roman" w:hAnsi="Times New Roman" w:cs="Times New Roman"/>
          <w:sz w:val="24"/>
          <w:szCs w:val="24"/>
        </w:rPr>
        <w:t xml:space="preserve"> chain block </w:t>
      </w:r>
      <w:r>
        <w:rPr>
          <w:rFonts w:ascii="Times New Roman" w:hAnsi="Times New Roman" w:cs="Times New Roman"/>
          <w:sz w:val="24"/>
          <w:szCs w:val="24"/>
        </w:rPr>
        <w:t xml:space="preserve">to be suspended from </w:t>
      </w:r>
      <w:r w:rsidR="002D71EC" w:rsidRPr="00FF2BB8">
        <w:rPr>
          <w:rFonts w:ascii="Times New Roman" w:hAnsi="Times New Roman" w:cs="Times New Roman"/>
          <w:sz w:val="24"/>
          <w:szCs w:val="24"/>
        </w:rPr>
        <w:t>the canopy above the motor.</w:t>
      </w:r>
    </w:p>
    <w:p w14:paraId="56A2928F"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Motor to be locked by means of chain block – 2</w:t>
      </w:r>
      <w:r w:rsidR="004A4DEF">
        <w:rPr>
          <w:rFonts w:ascii="Times New Roman" w:hAnsi="Times New Roman" w:cs="Times New Roman"/>
          <w:sz w:val="24"/>
          <w:szCs w:val="24"/>
        </w:rPr>
        <w:t>T</w:t>
      </w:r>
      <w:r w:rsidRPr="00FF2BB8">
        <w:rPr>
          <w:rFonts w:ascii="Times New Roman" w:hAnsi="Times New Roman" w:cs="Times New Roman"/>
          <w:sz w:val="24"/>
          <w:szCs w:val="24"/>
        </w:rPr>
        <w:t>.</w:t>
      </w:r>
    </w:p>
    <w:p w14:paraId="35DD61AD"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Dismantle the coupling</w:t>
      </w:r>
      <w:r w:rsidR="004A4DEF">
        <w:rPr>
          <w:rFonts w:ascii="Times New Roman" w:hAnsi="Times New Roman" w:cs="Times New Roman"/>
          <w:sz w:val="24"/>
          <w:szCs w:val="24"/>
        </w:rPr>
        <w:t xml:space="preserve"> by removing the coupling bolts</w:t>
      </w:r>
      <w:r w:rsidRPr="00FF2BB8">
        <w:rPr>
          <w:rFonts w:ascii="Times New Roman" w:hAnsi="Times New Roman" w:cs="Times New Roman"/>
          <w:sz w:val="24"/>
          <w:szCs w:val="24"/>
        </w:rPr>
        <w:t>.</w:t>
      </w:r>
    </w:p>
    <w:p w14:paraId="08F8E8A4"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By loosening the motor foundation, decouple the motor and the inner race of the brake drum.</w:t>
      </w:r>
    </w:p>
    <w:p w14:paraId="5001974C"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Replace with the new coupling , assemble the same</w:t>
      </w:r>
    </w:p>
    <w:p w14:paraId="68160F88"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Check for motor alignment, Maximum allowance of 0.1mm is acceptable.</w:t>
      </w:r>
    </w:p>
    <w:p w14:paraId="315EB4D7"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 xml:space="preserve">Adjust the thrust  brake setting </w:t>
      </w:r>
    </w:p>
    <w:p w14:paraId="194C6D2E"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Housekeeping needs be done at the area of repair by removing the tools, tackles and scrap.</w:t>
      </w:r>
    </w:p>
    <w:p w14:paraId="240545B8" w14:textId="77777777" w:rsidR="002D71EC" w:rsidRPr="00FF2BB8" w:rsidRDefault="004A4DEF"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Complete the electrical Terminations to</w:t>
      </w:r>
      <w:r w:rsidR="002D71EC" w:rsidRPr="00FF2BB8">
        <w:rPr>
          <w:rFonts w:ascii="Times New Roman" w:hAnsi="Times New Roman" w:cs="Times New Roman"/>
          <w:sz w:val="24"/>
          <w:szCs w:val="24"/>
        </w:rPr>
        <w:t xml:space="preserve"> the motor.</w:t>
      </w:r>
    </w:p>
    <w:p w14:paraId="79506CAC"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Shut downs to be released as per Standard procedure.</w:t>
      </w:r>
    </w:p>
    <w:p w14:paraId="1D65F19B"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Trials to be taken, Check for the Brake system action, Check for any wobbling, Check for tightness of the coupling bolts once the operation is done.</w:t>
      </w:r>
    </w:p>
    <w:p w14:paraId="6AF2892B" w14:textId="77777777" w:rsidR="002D71EC" w:rsidRPr="00FF2BB8" w:rsidRDefault="002D71E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FF2BB8">
        <w:rPr>
          <w:rFonts w:ascii="Times New Roman" w:hAnsi="Times New Roman" w:cs="Times New Roman"/>
          <w:sz w:val="24"/>
          <w:szCs w:val="24"/>
        </w:rPr>
        <w:t>Hand over the equipment for the operation department once the check points found normal.</w:t>
      </w:r>
    </w:p>
    <w:p w14:paraId="758529DC" w14:textId="77777777" w:rsidR="002D71EC" w:rsidRPr="004A4DEF" w:rsidRDefault="002D71EC" w:rsidP="00FF2BB8">
      <w:pPr>
        <w:pStyle w:val="ListParagraph"/>
        <w:numPr>
          <w:ilvl w:val="0"/>
          <w:numId w:val="46"/>
        </w:numPr>
        <w:spacing w:before="100" w:beforeAutospacing="1" w:after="100" w:afterAutospacing="1" w:line="240" w:lineRule="auto"/>
        <w:rPr>
          <w:rFonts w:ascii="Times New Roman" w:hAnsi="Times New Roman" w:cs="Times New Roman"/>
          <w:b/>
          <w:sz w:val="24"/>
          <w:szCs w:val="24"/>
        </w:rPr>
      </w:pPr>
      <w:r w:rsidRPr="00FF2BB8">
        <w:rPr>
          <w:rFonts w:ascii="Times New Roman" w:hAnsi="Times New Roman" w:cs="Times New Roman"/>
          <w:sz w:val="24"/>
          <w:szCs w:val="24"/>
        </w:rPr>
        <w:t xml:space="preserve">Close the work permit of the activity from the respective shift in charge </w:t>
      </w:r>
    </w:p>
    <w:p w14:paraId="10A3C4DA" w14:textId="77777777" w:rsidR="002D71EC" w:rsidRDefault="002D71EC" w:rsidP="005B5CE8">
      <w:pPr>
        <w:pStyle w:val="ListParagraph"/>
        <w:ind w:left="1005"/>
        <w:jc w:val="both"/>
        <w:rPr>
          <w:rFonts w:ascii="Times New Roman" w:hAnsi="Times New Roman" w:cs="Times New Roman"/>
          <w:b/>
          <w:sz w:val="24"/>
          <w:szCs w:val="24"/>
        </w:rPr>
      </w:pPr>
    </w:p>
    <w:p w14:paraId="75C39045" w14:textId="77777777" w:rsidR="00CF6149" w:rsidRDefault="00BC2363" w:rsidP="00BC2363">
      <w:pPr>
        <w:pStyle w:val="ListParagraph"/>
        <w:spacing w:line="240" w:lineRule="auto"/>
        <w:rPr>
          <w:rFonts w:ascii="Times New Roman" w:hAnsi="Times New Roman" w:cs="Times New Roman"/>
          <w:b/>
          <w:sz w:val="24"/>
          <w:szCs w:val="24"/>
        </w:rPr>
      </w:pPr>
      <w:r w:rsidRPr="007A0F23">
        <w:rPr>
          <w:rFonts w:ascii="Times New Roman" w:hAnsi="Times New Roman" w:cs="Times New Roman"/>
          <w:b/>
          <w:sz w:val="24"/>
          <w:szCs w:val="24"/>
        </w:rPr>
        <w:t xml:space="preserve">Activity No </w:t>
      </w:r>
      <w:r>
        <w:rPr>
          <w:rFonts w:ascii="Times New Roman" w:hAnsi="Times New Roman" w:cs="Times New Roman"/>
          <w:b/>
          <w:sz w:val="24"/>
          <w:szCs w:val="24"/>
        </w:rPr>
        <w:t>5</w:t>
      </w:r>
      <w:r w:rsidRPr="00070785">
        <w:rPr>
          <w:rFonts w:ascii="Times New Roman" w:eastAsia="Times New Roman" w:hAnsi="Times New Roman" w:cs="Times New Roman"/>
          <w:b/>
          <w:bCs/>
          <w:sz w:val="24"/>
          <w:szCs w:val="24"/>
          <w:lang w:eastAsia="en-IN"/>
        </w:rPr>
        <w:t xml:space="preserve">:  </w:t>
      </w:r>
      <w:r w:rsidRPr="00003BD9">
        <w:rPr>
          <w:rFonts w:ascii="Times New Roman" w:eastAsia="Times New Roman" w:hAnsi="Times New Roman" w:cs="Times New Roman"/>
          <w:b/>
          <w:bCs/>
          <w:sz w:val="24"/>
          <w:szCs w:val="24"/>
          <w:lang w:eastAsia="en-IN"/>
        </w:rPr>
        <w:t xml:space="preserve">Planetary </w:t>
      </w:r>
      <w:r w:rsidRPr="00003BD9">
        <w:rPr>
          <w:rFonts w:ascii="Times New Roman" w:hAnsi="Times New Roman" w:cs="Times New Roman"/>
          <w:b/>
          <w:sz w:val="24"/>
          <w:szCs w:val="24"/>
        </w:rPr>
        <w:t>Gear Box replacement (Bonfiglioli-318)</w:t>
      </w:r>
    </w:p>
    <w:p w14:paraId="6A82A64B" w14:textId="77777777" w:rsidR="00BC2363" w:rsidRPr="00003BD9" w:rsidRDefault="00BC2363" w:rsidP="00BC2363">
      <w:pPr>
        <w:pStyle w:val="ListParagraph"/>
        <w:spacing w:line="240" w:lineRule="auto"/>
        <w:rPr>
          <w:rFonts w:ascii="Times New Roman" w:hAnsi="Times New Roman" w:cs="Times New Roman"/>
          <w:b/>
          <w:sz w:val="24"/>
          <w:szCs w:val="24"/>
        </w:rPr>
      </w:pPr>
      <w:r w:rsidRPr="00003BD9">
        <w:rPr>
          <w:rFonts w:ascii="Times New Roman" w:hAnsi="Times New Roman" w:cs="Times New Roman"/>
          <w:b/>
          <w:sz w:val="24"/>
          <w:szCs w:val="24"/>
        </w:rPr>
        <w:t xml:space="preserve"> </w:t>
      </w:r>
    </w:p>
    <w:p w14:paraId="31327592" w14:textId="77777777" w:rsidR="007A30AE" w:rsidRDefault="007A30AE"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Ensure spare Gearbox is fixed with Half input coupling</w:t>
      </w:r>
    </w:p>
    <w:p w14:paraId="77D53236" w14:textId="77777777" w:rsidR="00CF614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 xml:space="preserve">Take work permit of the activity from the respective shift in charge </w:t>
      </w:r>
    </w:p>
    <w:p w14:paraId="48F42918"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Shift the material, tools and tackles required to area of maintenance.</w:t>
      </w:r>
    </w:p>
    <w:p w14:paraId="59D951B6"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 xml:space="preserve">Take </w:t>
      </w:r>
      <w:r>
        <w:rPr>
          <w:rFonts w:ascii="Times New Roman" w:hAnsi="Times New Roman" w:cs="Times New Roman"/>
          <w:sz w:val="24"/>
          <w:szCs w:val="24"/>
        </w:rPr>
        <w:t xml:space="preserve">Electrical </w:t>
      </w:r>
      <w:r w:rsidR="007A30AE" w:rsidRPr="00003BD9">
        <w:rPr>
          <w:rFonts w:ascii="Times New Roman" w:hAnsi="Times New Roman" w:cs="Times New Roman"/>
          <w:sz w:val="24"/>
          <w:szCs w:val="24"/>
        </w:rPr>
        <w:t>shutdown of</w:t>
      </w:r>
      <w:r w:rsidRPr="00003BD9">
        <w:rPr>
          <w:rFonts w:ascii="Times New Roman" w:hAnsi="Times New Roman" w:cs="Times New Roman"/>
          <w:sz w:val="24"/>
          <w:szCs w:val="24"/>
        </w:rPr>
        <w:t xml:space="preserve"> Ground pusher before attending job.</w:t>
      </w:r>
    </w:p>
    <w:p w14:paraId="0120A4B6"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Trained workmen should execute the job.</w:t>
      </w:r>
    </w:p>
    <w:p w14:paraId="5C5B9BAE" w14:textId="77777777" w:rsidR="00CF614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Disconnect the motor from electrical supply.</w:t>
      </w:r>
    </w:p>
    <w:p w14:paraId="41703994" w14:textId="77777777" w:rsidR="007A30AE" w:rsidRDefault="007A30AE"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Decouple the </w:t>
      </w:r>
      <w:r w:rsidRPr="00FF2BB8">
        <w:rPr>
          <w:rFonts w:ascii="Times New Roman" w:hAnsi="Times New Roman" w:cs="Times New Roman"/>
          <w:i/>
          <w:sz w:val="24"/>
          <w:szCs w:val="24"/>
        </w:rPr>
        <w:t>output coupling</w:t>
      </w:r>
      <w:r>
        <w:rPr>
          <w:rFonts w:ascii="Times New Roman" w:hAnsi="Times New Roman" w:cs="Times New Roman"/>
          <w:sz w:val="24"/>
          <w:szCs w:val="24"/>
        </w:rPr>
        <w:t xml:space="preserve"> (between pinion shaft &amp; gearbox) by removing the coupling bolts. Keep all bolts at safe location below motor base frame.</w:t>
      </w:r>
    </w:p>
    <w:p w14:paraId="095DC021" w14:textId="77777777" w:rsidR="007A30AE" w:rsidRDefault="007A30AE"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Decouple the input drum coupling(between Drive motor &amp; gearbox) ) by removing the coupling bolts, bush &amp; washers. </w:t>
      </w:r>
    </w:p>
    <w:p w14:paraId="6CA071E6"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 xml:space="preserve">By loosening the motor </w:t>
      </w:r>
      <w:r w:rsidR="007A30AE" w:rsidRPr="00003BD9">
        <w:rPr>
          <w:rFonts w:ascii="Times New Roman" w:hAnsi="Times New Roman" w:cs="Times New Roman"/>
          <w:sz w:val="24"/>
          <w:szCs w:val="24"/>
        </w:rPr>
        <w:t>foundation</w:t>
      </w:r>
      <w:r w:rsidR="007A30AE">
        <w:rPr>
          <w:rFonts w:ascii="Times New Roman" w:hAnsi="Times New Roman" w:cs="Times New Roman"/>
          <w:sz w:val="24"/>
          <w:szCs w:val="24"/>
        </w:rPr>
        <w:t xml:space="preserve"> bolts</w:t>
      </w:r>
      <w:r w:rsidRPr="00003BD9">
        <w:rPr>
          <w:rFonts w:ascii="Times New Roman" w:hAnsi="Times New Roman" w:cs="Times New Roman"/>
          <w:sz w:val="24"/>
          <w:szCs w:val="24"/>
        </w:rPr>
        <w:t>, decouple the motor and the inner race of the brake drum.</w:t>
      </w:r>
    </w:p>
    <w:p w14:paraId="623E826F" w14:textId="77777777" w:rsidR="00CF6149" w:rsidRDefault="007A30AE"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Remove the old gear box with help of F-15 crane &amp; certified slings.</w:t>
      </w:r>
    </w:p>
    <w:p w14:paraId="131EBC29" w14:textId="77777777" w:rsidR="007A30AE" w:rsidRDefault="007A30AE"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Place the new Gearbox in position &amp; carry out alignment on input &amp; output side</w:t>
      </w:r>
    </w:p>
    <w:p w14:paraId="1D253096" w14:textId="77777777" w:rsidR="007A30AE" w:rsidRPr="00003BD9" w:rsidRDefault="007A30AE"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Fasten the coupling bolts of input &amp; out coupling of Gearbox</w:t>
      </w:r>
    </w:p>
    <w:p w14:paraId="36C5AD1B"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Check for motor alignment, Maximum allowance of 0.1mm is acceptable.</w:t>
      </w:r>
    </w:p>
    <w:p w14:paraId="588EAAA4"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 xml:space="preserve">Adjust the thrust  brake setting </w:t>
      </w:r>
    </w:p>
    <w:p w14:paraId="74353A81"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Housekeeping needs be done at the area of repair by removing the tools, tackles and scrap.</w:t>
      </w:r>
    </w:p>
    <w:p w14:paraId="39125A67"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Complete the electrical </w:t>
      </w:r>
      <w:r w:rsidRPr="00003BD9">
        <w:rPr>
          <w:rFonts w:ascii="Times New Roman" w:hAnsi="Times New Roman" w:cs="Times New Roman"/>
          <w:sz w:val="24"/>
          <w:szCs w:val="24"/>
        </w:rPr>
        <w:t>Terminat</w:t>
      </w:r>
      <w:r>
        <w:rPr>
          <w:rFonts w:ascii="Times New Roman" w:hAnsi="Times New Roman" w:cs="Times New Roman"/>
          <w:sz w:val="24"/>
          <w:szCs w:val="24"/>
        </w:rPr>
        <w:t>ions to</w:t>
      </w:r>
      <w:r w:rsidRPr="00003BD9">
        <w:rPr>
          <w:rFonts w:ascii="Times New Roman" w:hAnsi="Times New Roman" w:cs="Times New Roman"/>
          <w:sz w:val="24"/>
          <w:szCs w:val="24"/>
        </w:rPr>
        <w:t xml:space="preserve"> the motor.</w:t>
      </w:r>
    </w:p>
    <w:p w14:paraId="1022FEDB"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Shut downs to be released as per Standard procedure.</w:t>
      </w:r>
    </w:p>
    <w:p w14:paraId="2997DE71"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 xml:space="preserve">Trials to be taken, Check for the </w:t>
      </w:r>
      <w:r w:rsidR="00873263">
        <w:rPr>
          <w:rFonts w:ascii="Times New Roman" w:hAnsi="Times New Roman" w:cs="Times New Roman"/>
          <w:sz w:val="24"/>
          <w:szCs w:val="24"/>
        </w:rPr>
        <w:t xml:space="preserve">direction of ram movement , </w:t>
      </w:r>
      <w:r w:rsidRPr="00003BD9">
        <w:rPr>
          <w:rFonts w:ascii="Times New Roman" w:hAnsi="Times New Roman" w:cs="Times New Roman"/>
          <w:sz w:val="24"/>
          <w:szCs w:val="24"/>
        </w:rPr>
        <w:t>Brake system action, Check for any wobbling, Check for tightness of the coupling bolts once the operation is done.</w:t>
      </w:r>
    </w:p>
    <w:p w14:paraId="423D6872" w14:textId="77777777" w:rsidR="00CF6149" w:rsidRPr="00003BD9" w:rsidRDefault="00CF6149" w:rsidP="00CF6149">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Hand over the equipment for the operation department once the check points found normal.</w:t>
      </w:r>
    </w:p>
    <w:p w14:paraId="48DCBD9F" w14:textId="77777777" w:rsidR="00484D1C" w:rsidRPr="00FF2BB8" w:rsidRDefault="00CF6149" w:rsidP="00FF2BB8">
      <w:pPr>
        <w:pStyle w:val="ListParagraph"/>
        <w:numPr>
          <w:ilvl w:val="0"/>
          <w:numId w:val="46"/>
        </w:numPr>
        <w:spacing w:before="100" w:beforeAutospacing="1" w:after="100" w:afterAutospacing="1" w:line="240" w:lineRule="auto"/>
        <w:rPr>
          <w:rFonts w:ascii="Times New Roman" w:hAnsi="Times New Roman" w:cs="Times New Roman"/>
          <w:b/>
          <w:sz w:val="24"/>
          <w:szCs w:val="24"/>
        </w:rPr>
      </w:pPr>
      <w:r w:rsidRPr="00003BD9">
        <w:rPr>
          <w:rFonts w:ascii="Times New Roman" w:hAnsi="Times New Roman" w:cs="Times New Roman"/>
          <w:sz w:val="24"/>
          <w:szCs w:val="24"/>
        </w:rPr>
        <w:t>Close the work permit of the activity from the respective shift in charge</w:t>
      </w:r>
    </w:p>
    <w:p w14:paraId="57635F4B" w14:textId="77777777" w:rsidR="00873263" w:rsidRDefault="00873263" w:rsidP="00FF2BB8">
      <w:pPr>
        <w:pStyle w:val="ListParagraph"/>
        <w:spacing w:before="100" w:beforeAutospacing="1" w:after="100" w:afterAutospacing="1" w:line="240" w:lineRule="auto"/>
        <w:ind w:left="1440"/>
        <w:rPr>
          <w:rFonts w:ascii="Times New Roman" w:hAnsi="Times New Roman" w:cs="Times New Roman"/>
          <w:b/>
          <w:sz w:val="24"/>
          <w:szCs w:val="24"/>
        </w:rPr>
      </w:pPr>
    </w:p>
    <w:p w14:paraId="1A4B949E" w14:textId="77777777" w:rsidR="00BC2363" w:rsidRDefault="00BC2363" w:rsidP="00BC2363">
      <w:pPr>
        <w:pStyle w:val="ListParagraph"/>
        <w:spacing w:line="240" w:lineRule="auto"/>
        <w:rPr>
          <w:rFonts w:ascii="Times New Roman" w:hAnsi="Times New Roman" w:cs="Times New Roman"/>
          <w:b/>
          <w:sz w:val="24"/>
          <w:szCs w:val="24"/>
        </w:rPr>
      </w:pPr>
      <w:r w:rsidRPr="007A0F23">
        <w:rPr>
          <w:rFonts w:ascii="Times New Roman" w:hAnsi="Times New Roman" w:cs="Times New Roman"/>
          <w:b/>
          <w:sz w:val="24"/>
          <w:szCs w:val="24"/>
        </w:rPr>
        <w:t xml:space="preserve">Activity No </w:t>
      </w:r>
      <w:r>
        <w:rPr>
          <w:rFonts w:ascii="Times New Roman" w:hAnsi="Times New Roman" w:cs="Times New Roman"/>
          <w:b/>
          <w:sz w:val="24"/>
          <w:szCs w:val="24"/>
        </w:rPr>
        <w:t>6</w:t>
      </w:r>
      <w:r w:rsidRPr="00070785">
        <w:rPr>
          <w:rFonts w:ascii="Times New Roman" w:eastAsia="Times New Roman" w:hAnsi="Times New Roman" w:cs="Times New Roman"/>
          <w:b/>
          <w:bCs/>
          <w:sz w:val="24"/>
          <w:szCs w:val="24"/>
          <w:lang w:eastAsia="en-IN"/>
        </w:rPr>
        <w:t xml:space="preserve">:  </w:t>
      </w:r>
      <w:r w:rsidRPr="00003BD9">
        <w:rPr>
          <w:rFonts w:ascii="Times New Roman" w:hAnsi="Times New Roman" w:cs="Times New Roman"/>
          <w:b/>
          <w:sz w:val="24"/>
          <w:szCs w:val="24"/>
        </w:rPr>
        <w:t xml:space="preserve">Gear Box </w:t>
      </w:r>
      <w:r>
        <w:rPr>
          <w:rFonts w:ascii="Times New Roman" w:hAnsi="Times New Roman" w:cs="Times New Roman"/>
          <w:b/>
          <w:sz w:val="24"/>
          <w:szCs w:val="24"/>
        </w:rPr>
        <w:t>oil replacement &amp; Inspection</w:t>
      </w:r>
      <w:r w:rsidRPr="00003BD9">
        <w:rPr>
          <w:rFonts w:ascii="Times New Roman" w:hAnsi="Times New Roman" w:cs="Times New Roman"/>
          <w:b/>
          <w:sz w:val="24"/>
          <w:szCs w:val="24"/>
        </w:rPr>
        <w:t xml:space="preserve"> </w:t>
      </w:r>
    </w:p>
    <w:p w14:paraId="6091391A" w14:textId="77777777" w:rsidR="00963FFC" w:rsidRDefault="00963FFC" w:rsidP="00BC2363">
      <w:pPr>
        <w:pStyle w:val="ListParagraph"/>
        <w:spacing w:line="240" w:lineRule="auto"/>
        <w:rPr>
          <w:rFonts w:ascii="Times New Roman" w:hAnsi="Times New Roman" w:cs="Times New Roman"/>
          <w:b/>
          <w:sz w:val="24"/>
          <w:szCs w:val="24"/>
        </w:rPr>
      </w:pPr>
    </w:p>
    <w:p w14:paraId="3E489421" w14:textId="77777777" w:rsidR="00963FFC" w:rsidRDefault="00963FFC" w:rsidP="00963FFC">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 xml:space="preserve">Take work permit of the activity from the respective shift in charge </w:t>
      </w:r>
    </w:p>
    <w:p w14:paraId="01678F3B" w14:textId="77777777" w:rsidR="00963FFC" w:rsidRPr="00003BD9" w:rsidRDefault="00963FFC" w:rsidP="00963FFC">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Shift the material, tools and tackles required to area of maintenance.</w:t>
      </w:r>
    </w:p>
    <w:p w14:paraId="7CEE8AB8" w14:textId="77777777" w:rsidR="00963FFC" w:rsidRPr="00003BD9" w:rsidRDefault="00963FFC" w:rsidP="00963FFC">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 xml:space="preserve">Take </w:t>
      </w:r>
      <w:r>
        <w:rPr>
          <w:rFonts w:ascii="Times New Roman" w:hAnsi="Times New Roman" w:cs="Times New Roman"/>
          <w:sz w:val="24"/>
          <w:szCs w:val="24"/>
        </w:rPr>
        <w:t xml:space="preserve">Electrical </w:t>
      </w:r>
      <w:r w:rsidRPr="00003BD9">
        <w:rPr>
          <w:rFonts w:ascii="Times New Roman" w:hAnsi="Times New Roman" w:cs="Times New Roman"/>
          <w:sz w:val="24"/>
          <w:szCs w:val="24"/>
        </w:rPr>
        <w:t>shutdown of Ground pusher before attending job.</w:t>
      </w:r>
    </w:p>
    <w:p w14:paraId="664CAF33" w14:textId="77777777" w:rsidR="00963FFC" w:rsidRPr="00003BD9" w:rsidRDefault="00963FFC" w:rsidP="00963FFC">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Trained workmen should execute the job.</w:t>
      </w:r>
    </w:p>
    <w:p w14:paraId="26EA34BC" w14:textId="77777777" w:rsidR="00963FFC" w:rsidRPr="00FF2BB8" w:rsidRDefault="00963FFC" w:rsidP="00FF2BB8">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Procedure for </w:t>
      </w:r>
      <w:r w:rsidRPr="00FF2BB8">
        <w:rPr>
          <w:rFonts w:ascii="Times New Roman" w:hAnsi="Times New Roman" w:cs="Times New Roman"/>
          <w:sz w:val="24"/>
          <w:szCs w:val="24"/>
        </w:rPr>
        <w:t>Bonfiglioli make – Model 318 Planetary Gearbox</w:t>
      </w:r>
    </w:p>
    <w:p w14:paraId="01F5D7C8" w14:textId="77777777" w:rsidR="00963FFC" w:rsidRPr="00FF2BB8" w:rsidRDefault="00963FFC" w:rsidP="00FF2BB8">
      <w:pPr>
        <w:pStyle w:val="ListParagraph"/>
        <w:numPr>
          <w:ilvl w:val="3"/>
          <w:numId w:val="46"/>
        </w:numPr>
        <w:tabs>
          <w:tab w:val="left" w:pos="2340"/>
        </w:tabs>
        <w:spacing w:before="100" w:beforeAutospacing="1" w:after="100" w:afterAutospacing="1" w:line="240" w:lineRule="auto"/>
        <w:ind w:left="1980" w:firstLine="0"/>
        <w:rPr>
          <w:rFonts w:ascii="Times New Roman" w:hAnsi="Times New Roman" w:cs="Times New Roman"/>
          <w:b/>
          <w:sz w:val="24"/>
          <w:szCs w:val="24"/>
        </w:rPr>
      </w:pPr>
      <w:r w:rsidRPr="00963FFC">
        <w:rPr>
          <w:rFonts w:ascii="Times New Roman" w:hAnsi="Times New Roman" w:cs="Times New Roman"/>
          <w:b/>
          <w:sz w:val="24"/>
          <w:szCs w:val="24"/>
        </w:rPr>
        <w:t>Inspection</w:t>
      </w:r>
      <w:r w:rsidRPr="00FF2BB8">
        <w:rPr>
          <w:rFonts w:ascii="Times New Roman" w:hAnsi="Times New Roman" w:cs="Times New Roman"/>
          <w:b/>
          <w:i/>
          <w:sz w:val="24"/>
          <w:szCs w:val="24"/>
        </w:rPr>
        <w:t xml:space="preserve"> of oil level-</w:t>
      </w:r>
      <w:r w:rsidRPr="00FF2BB8">
        <w:rPr>
          <w:rFonts w:ascii="Times New Roman" w:hAnsi="Times New Roman" w:cs="Times New Roman"/>
          <w:b/>
          <w:sz w:val="24"/>
          <w:szCs w:val="24"/>
        </w:rPr>
        <w:t xml:space="preserve"> Model 318 Planetary Gearbox</w:t>
      </w:r>
    </w:p>
    <w:p w14:paraId="4F63D212" w14:textId="77777777" w:rsidR="00963FFC" w:rsidRDefault="00963FFC" w:rsidP="00FF2BB8">
      <w:pPr>
        <w:pStyle w:val="ListParagraph"/>
        <w:numPr>
          <w:ilvl w:val="2"/>
          <w:numId w:val="52"/>
        </w:numPr>
        <w:ind w:left="2880"/>
        <w:jc w:val="both"/>
        <w:rPr>
          <w:rFonts w:ascii="Times New Roman" w:hAnsi="Times New Roman" w:cs="Times New Roman"/>
          <w:sz w:val="24"/>
          <w:szCs w:val="24"/>
        </w:rPr>
      </w:pPr>
      <w:r>
        <w:rPr>
          <w:rFonts w:ascii="Times New Roman" w:hAnsi="Times New Roman" w:cs="Times New Roman"/>
          <w:sz w:val="24"/>
          <w:szCs w:val="24"/>
        </w:rPr>
        <w:t>The Gearbox is equipped with 3 ports  equally placed at 90 deg to each other-1</w:t>
      </w:r>
      <w:r w:rsidRPr="00FF2BB8">
        <w:rPr>
          <w:rFonts w:ascii="Times New Roman" w:hAnsi="Times New Roman" w:cs="Times New Roman"/>
          <w:sz w:val="24"/>
          <w:szCs w:val="24"/>
          <w:vertAlign w:val="superscript"/>
        </w:rPr>
        <w:t>st</w:t>
      </w:r>
      <w:r>
        <w:rPr>
          <w:rFonts w:ascii="Times New Roman" w:hAnsi="Times New Roman" w:cs="Times New Roman"/>
          <w:sz w:val="24"/>
          <w:szCs w:val="24"/>
        </w:rPr>
        <w:t xml:space="preserve"> one at top for oil filling, 2</w:t>
      </w:r>
      <w:r w:rsidRPr="00FF2BB8">
        <w:rPr>
          <w:rFonts w:ascii="Times New Roman" w:hAnsi="Times New Roman" w:cs="Times New Roman"/>
          <w:sz w:val="24"/>
          <w:szCs w:val="24"/>
          <w:vertAlign w:val="superscript"/>
        </w:rPr>
        <w:t>nd</w:t>
      </w:r>
      <w:r>
        <w:rPr>
          <w:rFonts w:ascii="Times New Roman" w:hAnsi="Times New Roman" w:cs="Times New Roman"/>
          <w:sz w:val="24"/>
          <w:szCs w:val="24"/>
        </w:rPr>
        <w:t xml:space="preserve"> one at 90 deg to check level and 3</w:t>
      </w:r>
      <w:r w:rsidRPr="00FF2BB8">
        <w:rPr>
          <w:rFonts w:ascii="Times New Roman" w:hAnsi="Times New Roman" w:cs="Times New Roman"/>
          <w:sz w:val="24"/>
          <w:szCs w:val="24"/>
          <w:vertAlign w:val="superscript"/>
        </w:rPr>
        <w:t>rd</w:t>
      </w:r>
      <w:r>
        <w:rPr>
          <w:rFonts w:ascii="Times New Roman" w:hAnsi="Times New Roman" w:cs="Times New Roman"/>
          <w:sz w:val="24"/>
          <w:szCs w:val="24"/>
        </w:rPr>
        <w:t xml:space="preserve"> one at bottom for drain</w:t>
      </w:r>
    </w:p>
    <w:p w14:paraId="437EE225" w14:textId="77777777" w:rsidR="00963FFC" w:rsidRPr="00FF2BB8" w:rsidRDefault="00963FFC" w:rsidP="00FF2BB8">
      <w:pPr>
        <w:pStyle w:val="ListParagraph"/>
        <w:numPr>
          <w:ilvl w:val="2"/>
          <w:numId w:val="52"/>
        </w:numPr>
        <w:ind w:left="2880"/>
        <w:jc w:val="both"/>
        <w:rPr>
          <w:rFonts w:ascii="Times New Roman" w:hAnsi="Times New Roman" w:cs="Times New Roman"/>
          <w:sz w:val="24"/>
          <w:szCs w:val="24"/>
        </w:rPr>
      </w:pPr>
      <w:r>
        <w:rPr>
          <w:rFonts w:ascii="Times New Roman" w:hAnsi="Times New Roman" w:cs="Times New Roman"/>
          <w:sz w:val="24"/>
          <w:szCs w:val="24"/>
        </w:rPr>
        <w:t xml:space="preserve">Open the top port, then gently open the port plug at 90 deg slowly without fully removing the plug, if the oil starts coming out, tighten the plug </w:t>
      </w:r>
    </w:p>
    <w:p w14:paraId="75B67B9B" w14:textId="77777777" w:rsidR="00963FFC" w:rsidRPr="00003BD9" w:rsidRDefault="00963FFC" w:rsidP="00FF2BB8">
      <w:pPr>
        <w:pStyle w:val="ListParagraph"/>
        <w:numPr>
          <w:ilvl w:val="3"/>
          <w:numId w:val="46"/>
        </w:numPr>
        <w:tabs>
          <w:tab w:val="left" w:pos="2340"/>
        </w:tabs>
        <w:spacing w:before="100" w:beforeAutospacing="1" w:after="100" w:afterAutospacing="1" w:line="240" w:lineRule="auto"/>
        <w:ind w:left="1980" w:firstLine="0"/>
        <w:rPr>
          <w:rFonts w:ascii="Times New Roman" w:hAnsi="Times New Roman" w:cs="Times New Roman"/>
          <w:sz w:val="24"/>
          <w:szCs w:val="24"/>
        </w:rPr>
      </w:pPr>
      <w:r w:rsidRPr="00FF2BB8">
        <w:rPr>
          <w:rFonts w:ascii="Times New Roman" w:hAnsi="Times New Roman" w:cs="Times New Roman"/>
          <w:b/>
          <w:sz w:val="24"/>
          <w:szCs w:val="24"/>
        </w:rPr>
        <w:t>Replacement</w:t>
      </w:r>
      <w:r w:rsidRPr="00003BD9">
        <w:rPr>
          <w:rFonts w:ascii="Times New Roman" w:hAnsi="Times New Roman" w:cs="Times New Roman"/>
          <w:b/>
          <w:i/>
          <w:sz w:val="24"/>
          <w:szCs w:val="24"/>
        </w:rPr>
        <w:t xml:space="preserve"> of oil level</w:t>
      </w:r>
      <w:r>
        <w:rPr>
          <w:rFonts w:ascii="Times New Roman" w:hAnsi="Times New Roman" w:cs="Times New Roman"/>
          <w:b/>
          <w:i/>
          <w:sz w:val="24"/>
          <w:szCs w:val="24"/>
        </w:rPr>
        <w:t>-</w:t>
      </w:r>
      <w:r w:rsidRPr="00963FFC">
        <w:rPr>
          <w:rFonts w:ascii="Times New Roman" w:hAnsi="Times New Roman" w:cs="Times New Roman"/>
          <w:sz w:val="24"/>
          <w:szCs w:val="24"/>
        </w:rPr>
        <w:t xml:space="preserve"> </w:t>
      </w:r>
      <w:r w:rsidRPr="00FF2BB8">
        <w:rPr>
          <w:rFonts w:ascii="Times New Roman" w:hAnsi="Times New Roman" w:cs="Times New Roman"/>
          <w:b/>
          <w:sz w:val="24"/>
          <w:szCs w:val="24"/>
        </w:rPr>
        <w:t>Model 318 Planetary Gearbox</w:t>
      </w:r>
    </w:p>
    <w:p w14:paraId="74B0E52A" w14:textId="77777777" w:rsidR="005642DA" w:rsidRDefault="00501992" w:rsidP="00FF2BB8">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Place the waste oil collection container below the Gearbox drain port</w:t>
      </w:r>
    </w:p>
    <w:p w14:paraId="41545FD6" w14:textId="77777777" w:rsidR="00501992" w:rsidRDefault="00501992" w:rsidP="00FF2BB8">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Open all 3 ports &amp; collect the waste oil in container</w:t>
      </w:r>
    </w:p>
    <w:p w14:paraId="5CED7E04" w14:textId="77777777" w:rsidR="00501992" w:rsidRPr="00501992" w:rsidRDefault="00501992" w:rsidP="00FF2BB8">
      <w:pPr>
        <w:pStyle w:val="ListParagraph"/>
        <w:numPr>
          <w:ilvl w:val="0"/>
          <w:numId w:val="53"/>
        </w:numPr>
        <w:jc w:val="both"/>
        <w:rPr>
          <w:rFonts w:ascii="Times New Roman" w:hAnsi="Times New Roman" w:cs="Times New Roman"/>
          <w:sz w:val="24"/>
          <w:szCs w:val="24"/>
        </w:rPr>
      </w:pPr>
      <w:r w:rsidRPr="00501992">
        <w:rPr>
          <w:rFonts w:ascii="Times New Roman" w:hAnsi="Times New Roman" w:cs="Times New Roman"/>
          <w:sz w:val="24"/>
          <w:szCs w:val="24"/>
        </w:rPr>
        <w:t xml:space="preserve">Now plug the bottom drain port firmly &amp; </w:t>
      </w:r>
      <w:r>
        <w:rPr>
          <w:rFonts w:ascii="Times New Roman" w:hAnsi="Times New Roman" w:cs="Times New Roman"/>
          <w:sz w:val="24"/>
          <w:szCs w:val="24"/>
        </w:rPr>
        <w:t>f</w:t>
      </w:r>
      <w:r w:rsidRPr="00501992">
        <w:rPr>
          <w:rFonts w:ascii="Times New Roman" w:hAnsi="Times New Roman" w:cs="Times New Roman"/>
          <w:sz w:val="24"/>
          <w:szCs w:val="24"/>
        </w:rPr>
        <w:t>ill the gearbox with new Omala-320 Gear oil till it starts overflowing from 2</w:t>
      </w:r>
      <w:r w:rsidRPr="00FF2BB8">
        <w:rPr>
          <w:rFonts w:ascii="Times New Roman" w:hAnsi="Times New Roman" w:cs="Times New Roman"/>
          <w:sz w:val="24"/>
          <w:szCs w:val="24"/>
          <w:vertAlign w:val="superscript"/>
        </w:rPr>
        <w:t>nd</w:t>
      </w:r>
      <w:r w:rsidRPr="00501992">
        <w:rPr>
          <w:rFonts w:ascii="Times New Roman" w:hAnsi="Times New Roman" w:cs="Times New Roman"/>
          <w:sz w:val="24"/>
          <w:szCs w:val="24"/>
        </w:rPr>
        <w:t xml:space="preserve"> port</w:t>
      </w:r>
    </w:p>
    <w:p w14:paraId="1E084129" w14:textId="77777777" w:rsidR="00501992" w:rsidRDefault="00501992" w:rsidP="00FF2BB8">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Once oil starts overflowing, close the 1</w:t>
      </w:r>
      <w:r w:rsidRPr="00FF2BB8">
        <w:rPr>
          <w:rFonts w:ascii="Times New Roman" w:hAnsi="Times New Roman" w:cs="Times New Roman"/>
          <w:sz w:val="24"/>
          <w:szCs w:val="24"/>
          <w:vertAlign w:val="superscript"/>
        </w:rPr>
        <w:t>st</w:t>
      </w:r>
      <w:r>
        <w:rPr>
          <w:rFonts w:ascii="Times New Roman" w:hAnsi="Times New Roman" w:cs="Times New Roman"/>
          <w:sz w:val="24"/>
          <w:szCs w:val="24"/>
        </w:rPr>
        <w:t xml:space="preserve"> &amp; 2</w:t>
      </w:r>
      <w:r w:rsidRPr="00FF2BB8">
        <w:rPr>
          <w:rFonts w:ascii="Times New Roman" w:hAnsi="Times New Roman" w:cs="Times New Roman"/>
          <w:sz w:val="24"/>
          <w:szCs w:val="24"/>
          <w:vertAlign w:val="superscript"/>
        </w:rPr>
        <w:t>nd</w:t>
      </w:r>
      <w:r>
        <w:rPr>
          <w:rFonts w:ascii="Times New Roman" w:hAnsi="Times New Roman" w:cs="Times New Roman"/>
          <w:sz w:val="24"/>
          <w:szCs w:val="24"/>
        </w:rPr>
        <w:t xml:space="preserve"> port</w:t>
      </w:r>
      <w:r w:rsidR="001D55CB">
        <w:rPr>
          <w:rFonts w:ascii="Times New Roman" w:hAnsi="Times New Roman" w:cs="Times New Roman"/>
          <w:sz w:val="24"/>
          <w:szCs w:val="24"/>
        </w:rPr>
        <w:t xml:space="preserve"> plug</w:t>
      </w:r>
      <w:r>
        <w:rPr>
          <w:rFonts w:ascii="Times New Roman" w:hAnsi="Times New Roman" w:cs="Times New Roman"/>
          <w:sz w:val="24"/>
          <w:szCs w:val="24"/>
        </w:rPr>
        <w:t xml:space="preserve"> firmly</w:t>
      </w:r>
    </w:p>
    <w:p w14:paraId="3DB89657" w14:textId="77777777" w:rsidR="001D55CB" w:rsidRPr="00003BD9" w:rsidRDefault="001D55CB" w:rsidP="001D55CB">
      <w:pPr>
        <w:pStyle w:val="ListParagraph"/>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Procedure for INDIAN</w:t>
      </w:r>
      <w:r w:rsidRPr="00003BD9">
        <w:rPr>
          <w:rFonts w:ascii="Times New Roman" w:hAnsi="Times New Roman" w:cs="Times New Roman"/>
          <w:sz w:val="24"/>
          <w:szCs w:val="24"/>
        </w:rPr>
        <w:t xml:space="preserve"> make – Gearbox</w:t>
      </w:r>
      <w:r>
        <w:rPr>
          <w:rFonts w:ascii="Times New Roman" w:hAnsi="Times New Roman" w:cs="Times New Roman"/>
          <w:sz w:val="24"/>
          <w:szCs w:val="24"/>
        </w:rPr>
        <w:t xml:space="preserve"> (CSP SIDE)</w:t>
      </w:r>
    </w:p>
    <w:p w14:paraId="6D6C5647" w14:textId="77777777" w:rsidR="001D55CB" w:rsidRPr="00003BD9" w:rsidRDefault="001D55CB" w:rsidP="001D55CB">
      <w:pPr>
        <w:pStyle w:val="ListParagraph"/>
        <w:numPr>
          <w:ilvl w:val="3"/>
          <w:numId w:val="46"/>
        </w:numPr>
        <w:tabs>
          <w:tab w:val="left" w:pos="2340"/>
        </w:tabs>
        <w:spacing w:before="100" w:beforeAutospacing="1" w:after="100" w:afterAutospacing="1" w:line="240" w:lineRule="auto"/>
        <w:ind w:left="1980" w:firstLine="0"/>
        <w:rPr>
          <w:rFonts w:ascii="Times New Roman" w:hAnsi="Times New Roman" w:cs="Times New Roman"/>
          <w:b/>
          <w:sz w:val="24"/>
          <w:szCs w:val="24"/>
        </w:rPr>
      </w:pPr>
      <w:r w:rsidRPr="00003BD9">
        <w:rPr>
          <w:rFonts w:ascii="Times New Roman" w:hAnsi="Times New Roman" w:cs="Times New Roman"/>
          <w:b/>
          <w:sz w:val="24"/>
          <w:szCs w:val="24"/>
        </w:rPr>
        <w:t>Inspection</w:t>
      </w:r>
      <w:r w:rsidRPr="00003BD9">
        <w:rPr>
          <w:rFonts w:ascii="Times New Roman" w:hAnsi="Times New Roman" w:cs="Times New Roman"/>
          <w:b/>
          <w:i/>
          <w:sz w:val="24"/>
          <w:szCs w:val="24"/>
        </w:rPr>
        <w:t xml:space="preserve"> of oil level-</w:t>
      </w:r>
      <w:r w:rsidRPr="00003BD9">
        <w:rPr>
          <w:rFonts w:ascii="Times New Roman" w:hAnsi="Times New Roman" w:cs="Times New Roman"/>
          <w:b/>
          <w:sz w:val="24"/>
          <w:szCs w:val="24"/>
        </w:rPr>
        <w:t xml:space="preserve"> </w:t>
      </w:r>
      <w:r w:rsidRPr="00003BD9">
        <w:rPr>
          <w:rFonts w:ascii="Times New Roman" w:hAnsi="Times New Roman" w:cs="Times New Roman"/>
          <w:sz w:val="24"/>
          <w:szCs w:val="24"/>
        </w:rPr>
        <w:t>Gearbox</w:t>
      </w:r>
      <w:r>
        <w:rPr>
          <w:rFonts w:ascii="Times New Roman" w:hAnsi="Times New Roman" w:cs="Times New Roman"/>
          <w:sz w:val="24"/>
          <w:szCs w:val="24"/>
        </w:rPr>
        <w:t xml:space="preserve"> (CSP SIDE)</w:t>
      </w:r>
    </w:p>
    <w:p w14:paraId="7036D75A" w14:textId="77777777" w:rsidR="001D55CB" w:rsidRDefault="001D55CB" w:rsidP="00FF2BB8">
      <w:pPr>
        <w:pStyle w:val="ListParagraph"/>
        <w:numPr>
          <w:ilvl w:val="0"/>
          <w:numId w:val="54"/>
        </w:numPr>
        <w:jc w:val="both"/>
        <w:rPr>
          <w:rFonts w:ascii="Times New Roman" w:hAnsi="Times New Roman" w:cs="Times New Roman"/>
          <w:sz w:val="24"/>
          <w:szCs w:val="24"/>
        </w:rPr>
      </w:pPr>
      <w:r w:rsidRPr="001D55CB">
        <w:rPr>
          <w:rFonts w:ascii="Times New Roman" w:hAnsi="Times New Roman" w:cs="Times New Roman"/>
          <w:sz w:val="24"/>
          <w:szCs w:val="24"/>
        </w:rPr>
        <w:lastRenderedPageBreak/>
        <w:t xml:space="preserve">The Gearbox is equipped with </w:t>
      </w:r>
      <w:r w:rsidRPr="00FF2BB8">
        <w:rPr>
          <w:rFonts w:ascii="Times New Roman" w:hAnsi="Times New Roman" w:cs="Times New Roman"/>
          <w:i/>
          <w:sz w:val="24"/>
          <w:szCs w:val="24"/>
        </w:rPr>
        <w:t>dip stick</w:t>
      </w:r>
      <w:r w:rsidRPr="001D55CB">
        <w:rPr>
          <w:rFonts w:ascii="Times New Roman" w:hAnsi="Times New Roman" w:cs="Times New Roman"/>
          <w:sz w:val="24"/>
          <w:szCs w:val="24"/>
        </w:rPr>
        <w:t xml:space="preserve"> to check oil level </w:t>
      </w:r>
    </w:p>
    <w:p w14:paraId="02F097C0" w14:textId="77777777" w:rsidR="001D55CB" w:rsidRPr="001D55CB" w:rsidRDefault="001D55CB" w:rsidP="00FF2BB8">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Remove</w:t>
      </w:r>
      <w:r w:rsidRPr="001D55CB">
        <w:rPr>
          <w:rFonts w:ascii="Times New Roman" w:hAnsi="Times New Roman" w:cs="Times New Roman"/>
          <w:sz w:val="24"/>
          <w:szCs w:val="24"/>
        </w:rPr>
        <w:t xml:space="preserve"> the </w:t>
      </w:r>
      <w:r>
        <w:rPr>
          <w:rFonts w:ascii="Times New Roman" w:hAnsi="Times New Roman" w:cs="Times New Roman"/>
          <w:sz w:val="24"/>
          <w:szCs w:val="24"/>
        </w:rPr>
        <w:t xml:space="preserve">dip stick and </w:t>
      </w:r>
      <w:r w:rsidR="00052333">
        <w:rPr>
          <w:rFonts w:ascii="Times New Roman" w:hAnsi="Times New Roman" w:cs="Times New Roman"/>
          <w:sz w:val="24"/>
          <w:szCs w:val="24"/>
        </w:rPr>
        <w:t>check whether the dip stick is minimum half covered with oil else oil top is required</w:t>
      </w:r>
      <w:r w:rsidRPr="001D55CB">
        <w:rPr>
          <w:rFonts w:ascii="Times New Roman" w:hAnsi="Times New Roman" w:cs="Times New Roman"/>
          <w:sz w:val="24"/>
          <w:szCs w:val="24"/>
        </w:rPr>
        <w:t xml:space="preserve"> </w:t>
      </w:r>
    </w:p>
    <w:p w14:paraId="62FA648F" w14:textId="77777777" w:rsidR="00052333" w:rsidRPr="00003BD9" w:rsidRDefault="001D55CB" w:rsidP="00052333">
      <w:pPr>
        <w:pStyle w:val="ListParagraph"/>
        <w:numPr>
          <w:ilvl w:val="3"/>
          <w:numId w:val="46"/>
        </w:numPr>
        <w:tabs>
          <w:tab w:val="left" w:pos="2340"/>
        </w:tabs>
        <w:spacing w:before="100" w:beforeAutospacing="1" w:after="100" w:afterAutospacing="1" w:line="240" w:lineRule="auto"/>
        <w:ind w:left="1980" w:firstLine="0"/>
        <w:rPr>
          <w:rFonts w:ascii="Times New Roman" w:hAnsi="Times New Roman" w:cs="Times New Roman"/>
          <w:b/>
          <w:sz w:val="24"/>
          <w:szCs w:val="24"/>
        </w:rPr>
      </w:pPr>
      <w:r w:rsidRPr="00003BD9">
        <w:rPr>
          <w:rFonts w:ascii="Times New Roman" w:hAnsi="Times New Roman" w:cs="Times New Roman"/>
          <w:b/>
          <w:sz w:val="24"/>
          <w:szCs w:val="24"/>
        </w:rPr>
        <w:t>Replacement</w:t>
      </w:r>
      <w:r w:rsidRPr="00003BD9">
        <w:rPr>
          <w:rFonts w:ascii="Times New Roman" w:hAnsi="Times New Roman" w:cs="Times New Roman"/>
          <w:b/>
          <w:i/>
          <w:sz w:val="24"/>
          <w:szCs w:val="24"/>
        </w:rPr>
        <w:t xml:space="preserve"> of oil level</w:t>
      </w:r>
      <w:r>
        <w:rPr>
          <w:rFonts w:ascii="Times New Roman" w:hAnsi="Times New Roman" w:cs="Times New Roman"/>
          <w:b/>
          <w:i/>
          <w:sz w:val="24"/>
          <w:szCs w:val="24"/>
        </w:rPr>
        <w:t>-</w:t>
      </w:r>
      <w:r w:rsidRPr="00963FFC">
        <w:rPr>
          <w:rFonts w:ascii="Times New Roman" w:hAnsi="Times New Roman" w:cs="Times New Roman"/>
          <w:sz w:val="24"/>
          <w:szCs w:val="24"/>
        </w:rPr>
        <w:t xml:space="preserve"> </w:t>
      </w:r>
      <w:r w:rsidR="00052333" w:rsidRPr="00003BD9">
        <w:rPr>
          <w:rFonts w:ascii="Times New Roman" w:hAnsi="Times New Roman" w:cs="Times New Roman"/>
          <w:sz w:val="24"/>
          <w:szCs w:val="24"/>
        </w:rPr>
        <w:t>Gearbox</w:t>
      </w:r>
      <w:r w:rsidR="00052333">
        <w:rPr>
          <w:rFonts w:ascii="Times New Roman" w:hAnsi="Times New Roman" w:cs="Times New Roman"/>
          <w:sz w:val="24"/>
          <w:szCs w:val="24"/>
        </w:rPr>
        <w:t xml:space="preserve"> (CSP SIDE)</w:t>
      </w:r>
    </w:p>
    <w:p w14:paraId="3AF0AA8D" w14:textId="77777777" w:rsidR="001D55CB" w:rsidRDefault="001D55CB" w:rsidP="00FF2BB8">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 xml:space="preserve">Place the waste oil collection container </w:t>
      </w:r>
      <w:r w:rsidR="002D7EFB">
        <w:rPr>
          <w:rFonts w:ascii="Times New Roman" w:hAnsi="Times New Roman" w:cs="Times New Roman"/>
          <w:sz w:val="24"/>
          <w:szCs w:val="24"/>
        </w:rPr>
        <w:t>near to drain plug of gearbox</w:t>
      </w:r>
    </w:p>
    <w:p w14:paraId="3DCBC395" w14:textId="77777777" w:rsidR="001D55CB" w:rsidRDefault="001D55CB" w:rsidP="00FF2BB8">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 xml:space="preserve">Open </w:t>
      </w:r>
      <w:r w:rsidR="002D7EFB">
        <w:rPr>
          <w:rFonts w:ascii="Times New Roman" w:hAnsi="Times New Roman" w:cs="Times New Roman"/>
          <w:sz w:val="24"/>
          <w:szCs w:val="24"/>
        </w:rPr>
        <w:t xml:space="preserve">top flange cover &amp; then drain the full </w:t>
      </w:r>
      <w:r w:rsidR="009F0277">
        <w:rPr>
          <w:rFonts w:ascii="Times New Roman" w:hAnsi="Times New Roman" w:cs="Times New Roman"/>
          <w:sz w:val="24"/>
          <w:szCs w:val="24"/>
        </w:rPr>
        <w:t xml:space="preserve">waste </w:t>
      </w:r>
      <w:r w:rsidR="002D7EFB">
        <w:rPr>
          <w:rFonts w:ascii="Times New Roman" w:hAnsi="Times New Roman" w:cs="Times New Roman"/>
          <w:sz w:val="24"/>
          <w:szCs w:val="24"/>
        </w:rPr>
        <w:t>oil into container</w:t>
      </w:r>
    </w:p>
    <w:p w14:paraId="4D1AF53C" w14:textId="77777777" w:rsidR="002D7EFB" w:rsidRDefault="009F0277" w:rsidP="00FF2BB8">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Inspect the gearbox internals for dust settlement and teeth wear/abnormality</w:t>
      </w:r>
    </w:p>
    <w:p w14:paraId="1E3ECAED" w14:textId="77777777" w:rsidR="009F0277" w:rsidRDefault="00395B4D" w:rsidP="00FF2BB8">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Clean the gearbox internals with soft clean cloth</w:t>
      </w:r>
    </w:p>
    <w:p w14:paraId="69FBAE8D" w14:textId="77777777" w:rsidR="00395B4D" w:rsidRDefault="001D55CB" w:rsidP="00FF2BB8">
      <w:pPr>
        <w:pStyle w:val="ListParagraph"/>
        <w:numPr>
          <w:ilvl w:val="0"/>
          <w:numId w:val="55"/>
        </w:numPr>
        <w:jc w:val="both"/>
        <w:rPr>
          <w:rFonts w:ascii="Times New Roman" w:hAnsi="Times New Roman" w:cs="Times New Roman"/>
          <w:sz w:val="24"/>
          <w:szCs w:val="24"/>
        </w:rPr>
      </w:pPr>
      <w:r w:rsidRPr="00003BD9">
        <w:rPr>
          <w:rFonts w:ascii="Times New Roman" w:hAnsi="Times New Roman" w:cs="Times New Roman"/>
          <w:sz w:val="24"/>
          <w:szCs w:val="24"/>
        </w:rPr>
        <w:t xml:space="preserve">Now plug the drain port firmly &amp; </w:t>
      </w:r>
      <w:r>
        <w:rPr>
          <w:rFonts w:ascii="Times New Roman" w:hAnsi="Times New Roman" w:cs="Times New Roman"/>
          <w:sz w:val="24"/>
          <w:szCs w:val="24"/>
        </w:rPr>
        <w:t>f</w:t>
      </w:r>
      <w:r w:rsidRPr="00003BD9">
        <w:rPr>
          <w:rFonts w:ascii="Times New Roman" w:hAnsi="Times New Roman" w:cs="Times New Roman"/>
          <w:sz w:val="24"/>
          <w:szCs w:val="24"/>
        </w:rPr>
        <w:t>ill the gearbox with</w:t>
      </w:r>
      <w:r w:rsidR="00395B4D">
        <w:rPr>
          <w:rFonts w:ascii="Times New Roman" w:hAnsi="Times New Roman" w:cs="Times New Roman"/>
          <w:sz w:val="24"/>
          <w:szCs w:val="24"/>
        </w:rPr>
        <w:t xml:space="preserve"> new Omala-320 Gear oil till half of gearbox.</w:t>
      </w:r>
    </w:p>
    <w:p w14:paraId="776449DC" w14:textId="77777777" w:rsidR="001D55CB" w:rsidRPr="00003BD9" w:rsidRDefault="00395B4D" w:rsidP="00FF2BB8">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Cross check the level with dip stick for minimum 50% wetting of stick</w:t>
      </w:r>
    </w:p>
    <w:p w14:paraId="5D7279AD" w14:textId="77777777" w:rsidR="001D55CB" w:rsidRDefault="001D55CB" w:rsidP="00FF2BB8">
      <w:pPr>
        <w:pStyle w:val="ListParagraph"/>
        <w:ind w:left="3345"/>
        <w:jc w:val="both"/>
        <w:rPr>
          <w:rFonts w:ascii="Times New Roman" w:hAnsi="Times New Roman" w:cs="Times New Roman"/>
          <w:sz w:val="24"/>
          <w:szCs w:val="24"/>
        </w:rPr>
      </w:pPr>
    </w:p>
    <w:p w14:paraId="0BB2CC53" w14:textId="77777777" w:rsidR="00395B4D" w:rsidRPr="00003BD9" w:rsidRDefault="00395B4D" w:rsidP="00395B4D">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003BD9">
        <w:rPr>
          <w:rFonts w:ascii="Times New Roman" w:hAnsi="Times New Roman" w:cs="Times New Roman"/>
          <w:sz w:val="24"/>
          <w:szCs w:val="24"/>
        </w:rPr>
        <w:t>Shut downs to be released as per Standard procedure.</w:t>
      </w:r>
    </w:p>
    <w:p w14:paraId="655543E6" w14:textId="77777777" w:rsidR="00395B4D" w:rsidRDefault="00395B4D">
      <w:pPr>
        <w:pStyle w:val="ListParagraph"/>
        <w:numPr>
          <w:ilvl w:val="0"/>
          <w:numId w:val="46"/>
        </w:numPr>
        <w:spacing w:before="100" w:beforeAutospacing="1" w:after="100" w:afterAutospacing="1" w:line="240" w:lineRule="auto"/>
        <w:rPr>
          <w:rFonts w:ascii="Times New Roman" w:hAnsi="Times New Roman" w:cs="Times New Roman"/>
          <w:sz w:val="24"/>
          <w:szCs w:val="24"/>
        </w:rPr>
      </w:pPr>
      <w:r w:rsidRPr="00395B4D">
        <w:rPr>
          <w:rFonts w:ascii="Times New Roman" w:hAnsi="Times New Roman" w:cs="Times New Roman"/>
          <w:sz w:val="24"/>
          <w:szCs w:val="24"/>
        </w:rPr>
        <w:t>Trials to be taken, Check for the any oil leakage</w:t>
      </w:r>
      <w:r>
        <w:rPr>
          <w:rFonts w:ascii="Times New Roman" w:hAnsi="Times New Roman" w:cs="Times New Roman"/>
          <w:sz w:val="24"/>
          <w:szCs w:val="24"/>
        </w:rPr>
        <w:t xml:space="preserve"> and  carry out complete housekeeping at site</w:t>
      </w:r>
    </w:p>
    <w:p w14:paraId="131AADCB" w14:textId="77777777" w:rsidR="00395B4D" w:rsidRPr="00003BD9" w:rsidRDefault="00395B4D" w:rsidP="00395B4D">
      <w:pPr>
        <w:pStyle w:val="ListParagraph"/>
        <w:numPr>
          <w:ilvl w:val="0"/>
          <w:numId w:val="46"/>
        </w:numPr>
        <w:spacing w:before="100" w:beforeAutospacing="1" w:after="100" w:afterAutospacing="1" w:line="240" w:lineRule="auto"/>
        <w:rPr>
          <w:rFonts w:ascii="Times New Roman" w:hAnsi="Times New Roman" w:cs="Times New Roman"/>
          <w:b/>
          <w:sz w:val="24"/>
          <w:szCs w:val="24"/>
        </w:rPr>
      </w:pPr>
      <w:r w:rsidRPr="00003BD9">
        <w:rPr>
          <w:rFonts w:ascii="Times New Roman" w:hAnsi="Times New Roman" w:cs="Times New Roman"/>
          <w:sz w:val="24"/>
          <w:szCs w:val="24"/>
        </w:rPr>
        <w:t>Close the work permit of the activity from the respective shift in charge</w:t>
      </w:r>
    </w:p>
    <w:p w14:paraId="0189F30E" w14:textId="77777777" w:rsidR="00963FFC" w:rsidRPr="00003BD9" w:rsidRDefault="00963FFC" w:rsidP="00FF2BB8">
      <w:pPr>
        <w:pStyle w:val="ListParagraph"/>
        <w:ind w:left="1725"/>
        <w:jc w:val="both"/>
        <w:rPr>
          <w:rFonts w:ascii="Times New Roman" w:hAnsi="Times New Roman" w:cs="Times New Roman"/>
          <w:b/>
          <w:i/>
          <w:sz w:val="24"/>
          <w:szCs w:val="24"/>
        </w:rPr>
      </w:pPr>
    </w:p>
    <w:p w14:paraId="243E1D4E" w14:textId="77777777" w:rsidR="00963FFC" w:rsidRDefault="00963FFC" w:rsidP="00F05B2B">
      <w:pPr>
        <w:pStyle w:val="ListParagraph"/>
        <w:spacing w:line="240" w:lineRule="auto"/>
        <w:rPr>
          <w:rFonts w:ascii="Times New Roman" w:hAnsi="Times New Roman" w:cs="Times New Roman"/>
          <w:b/>
          <w:sz w:val="24"/>
          <w:szCs w:val="24"/>
        </w:rPr>
      </w:pPr>
    </w:p>
    <w:p w14:paraId="7DF6FC2B" w14:textId="77777777" w:rsidR="00F05B2B" w:rsidRDefault="00F05B2B" w:rsidP="00F05B2B">
      <w:pPr>
        <w:pStyle w:val="ListParagraph"/>
        <w:spacing w:line="240" w:lineRule="auto"/>
        <w:rPr>
          <w:rFonts w:ascii="Times New Roman" w:hAnsi="Times New Roman" w:cs="Times New Roman"/>
          <w:b/>
          <w:i/>
          <w:sz w:val="24"/>
        </w:rPr>
      </w:pPr>
      <w:r w:rsidRPr="007A0F23">
        <w:rPr>
          <w:rFonts w:ascii="Times New Roman" w:hAnsi="Times New Roman" w:cs="Times New Roman"/>
          <w:b/>
          <w:sz w:val="24"/>
          <w:szCs w:val="24"/>
        </w:rPr>
        <w:t xml:space="preserve">Activity No </w:t>
      </w:r>
      <w:r w:rsidR="00BC2363">
        <w:rPr>
          <w:rFonts w:ascii="Times New Roman" w:hAnsi="Times New Roman" w:cs="Times New Roman"/>
          <w:b/>
          <w:sz w:val="24"/>
          <w:szCs w:val="24"/>
        </w:rPr>
        <w:t>7</w:t>
      </w:r>
      <w:r w:rsidRPr="00070785">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Preventive Maintenance</w:t>
      </w:r>
    </w:p>
    <w:p w14:paraId="07350A3A" w14:textId="77777777" w:rsidR="00F05B2B" w:rsidRPr="00FF2BB8" w:rsidRDefault="00F05B2B" w:rsidP="00FF2BB8">
      <w:pPr>
        <w:spacing w:before="100" w:beforeAutospacing="1" w:after="100" w:afterAutospacing="1" w:line="240" w:lineRule="auto"/>
        <w:ind w:left="360" w:firstLine="720"/>
        <w:rPr>
          <w:rFonts w:ascii="Times New Roman" w:eastAsia="Times New Roman" w:hAnsi="Times New Roman" w:cs="Times New Roman"/>
          <w:sz w:val="24"/>
          <w:szCs w:val="24"/>
          <w:lang w:eastAsia="en-IN"/>
        </w:rPr>
      </w:pPr>
      <w:r w:rsidRPr="00FF2BB8">
        <w:rPr>
          <w:rFonts w:ascii="Times New Roman" w:eastAsia="Times New Roman" w:hAnsi="Times New Roman" w:cs="Times New Roman"/>
          <w:sz w:val="24"/>
          <w:szCs w:val="24"/>
          <w:lang w:eastAsia="en-IN"/>
        </w:rPr>
        <w:t>Preventive Maintenance of Ground Pusher is covered under</w:t>
      </w:r>
    </w:p>
    <w:p w14:paraId="18D61409" w14:textId="77777777" w:rsidR="00F05B2B" w:rsidRPr="00FF2BB8" w:rsidRDefault="00F05B2B" w:rsidP="00FF2BB8">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F2BB8">
        <w:rPr>
          <w:rFonts w:ascii="Times New Roman" w:eastAsia="Times New Roman" w:hAnsi="Times New Roman" w:cs="Times New Roman"/>
          <w:sz w:val="24"/>
          <w:szCs w:val="24"/>
          <w:lang w:eastAsia="en-IN"/>
        </w:rPr>
        <w:t>Monthly Preventive maintenance.</w:t>
      </w:r>
    </w:p>
    <w:p w14:paraId="67CB6340" w14:textId="77777777" w:rsidR="00F05B2B" w:rsidRPr="00FF2BB8" w:rsidRDefault="00F05B2B" w:rsidP="00FF2BB8">
      <w:pPr>
        <w:pStyle w:val="ListParagraph"/>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F2BB8">
        <w:rPr>
          <w:rFonts w:ascii="Times New Roman" w:eastAsia="Times New Roman" w:hAnsi="Times New Roman" w:cs="Times New Roman"/>
          <w:sz w:val="24"/>
          <w:szCs w:val="24"/>
          <w:lang w:eastAsia="en-IN"/>
        </w:rPr>
        <w:t>Quarterly Preventive Maintenance.</w:t>
      </w:r>
    </w:p>
    <w:p w14:paraId="00AB811F" w14:textId="77777777" w:rsidR="00F05B2B" w:rsidRPr="00FF2BB8" w:rsidRDefault="00F05B2B" w:rsidP="00FF2BB8">
      <w:pPr>
        <w:ind w:left="720" w:firstLine="360"/>
        <w:rPr>
          <w:rFonts w:ascii="Times New Roman" w:hAnsi="Times New Roman" w:cs="Times New Roman"/>
          <w:b/>
          <w:bCs/>
          <w:sz w:val="24"/>
          <w:szCs w:val="24"/>
        </w:rPr>
      </w:pPr>
      <w:r w:rsidRPr="00FF2BB8">
        <w:rPr>
          <w:rFonts w:ascii="Times New Roman" w:hAnsi="Times New Roman" w:cs="Times New Roman"/>
          <w:b/>
          <w:bCs/>
          <w:sz w:val="24"/>
          <w:szCs w:val="24"/>
        </w:rPr>
        <w:t xml:space="preserve">Procedure for Preventive maintenance </w:t>
      </w:r>
    </w:p>
    <w:p w14:paraId="4E8520D5" w14:textId="77777777" w:rsidR="00F05B2B" w:rsidRPr="00FF2BB8" w:rsidRDefault="00F05B2B" w:rsidP="00FF2BB8">
      <w:pPr>
        <w:pStyle w:val="ListParagraph"/>
        <w:numPr>
          <w:ilvl w:val="0"/>
          <w:numId w:val="51"/>
        </w:numPr>
        <w:rPr>
          <w:rFonts w:ascii="Times New Roman" w:hAnsi="Times New Roman" w:cs="Times New Roman"/>
          <w:sz w:val="24"/>
          <w:szCs w:val="24"/>
        </w:rPr>
      </w:pPr>
      <w:r w:rsidRPr="00FF2BB8">
        <w:rPr>
          <w:rFonts w:ascii="Times New Roman" w:hAnsi="Times New Roman" w:cs="Times New Roman"/>
          <w:sz w:val="24"/>
          <w:szCs w:val="24"/>
        </w:rPr>
        <w:t>Check the preventive maintenance schedule in SAP.</w:t>
      </w:r>
    </w:p>
    <w:p w14:paraId="6449696A" w14:textId="77777777" w:rsidR="00F05B2B" w:rsidRPr="00FF2BB8" w:rsidRDefault="00F05B2B" w:rsidP="00FF2BB8">
      <w:pPr>
        <w:pStyle w:val="ListParagraph"/>
        <w:numPr>
          <w:ilvl w:val="0"/>
          <w:numId w:val="51"/>
        </w:numPr>
        <w:rPr>
          <w:rFonts w:ascii="Times New Roman" w:hAnsi="Times New Roman" w:cs="Times New Roman"/>
          <w:sz w:val="24"/>
          <w:szCs w:val="24"/>
        </w:rPr>
      </w:pPr>
      <w:r w:rsidRPr="00FF2BB8">
        <w:rPr>
          <w:rFonts w:ascii="Times New Roman" w:hAnsi="Times New Roman" w:cs="Times New Roman"/>
          <w:sz w:val="24"/>
          <w:szCs w:val="24"/>
        </w:rPr>
        <w:t>Take system generated print of generated PM and hand it over to maintenance crew for execution.</w:t>
      </w:r>
    </w:p>
    <w:p w14:paraId="6F5DEB3C" w14:textId="77777777" w:rsidR="00F05B2B" w:rsidRPr="00FF2BB8" w:rsidRDefault="00F05B2B" w:rsidP="00FF2BB8">
      <w:pPr>
        <w:pStyle w:val="ListParagraph"/>
        <w:numPr>
          <w:ilvl w:val="0"/>
          <w:numId w:val="51"/>
        </w:numPr>
        <w:rPr>
          <w:rFonts w:ascii="Times New Roman" w:hAnsi="Times New Roman" w:cs="Times New Roman"/>
          <w:sz w:val="24"/>
          <w:szCs w:val="24"/>
        </w:rPr>
      </w:pPr>
      <w:r w:rsidRPr="00FF2BB8">
        <w:rPr>
          <w:rFonts w:ascii="Times New Roman" w:hAnsi="Times New Roman" w:cs="Times New Roman"/>
          <w:sz w:val="24"/>
          <w:szCs w:val="24"/>
        </w:rPr>
        <w:t xml:space="preserve">Isolate the </w:t>
      </w:r>
      <w:r w:rsidR="00DF6678">
        <w:rPr>
          <w:rFonts w:ascii="Times New Roman" w:hAnsi="Times New Roman" w:cs="Times New Roman"/>
          <w:sz w:val="24"/>
          <w:szCs w:val="24"/>
        </w:rPr>
        <w:t xml:space="preserve">Ground </w:t>
      </w:r>
      <w:r w:rsidR="00660199">
        <w:rPr>
          <w:rFonts w:ascii="Times New Roman" w:hAnsi="Times New Roman" w:cs="Times New Roman"/>
          <w:sz w:val="24"/>
          <w:szCs w:val="24"/>
        </w:rPr>
        <w:t xml:space="preserve">pusher </w:t>
      </w:r>
      <w:r w:rsidR="00660199" w:rsidRPr="00F05B2B">
        <w:rPr>
          <w:rFonts w:ascii="Times New Roman" w:hAnsi="Times New Roman" w:cs="Times New Roman"/>
          <w:sz w:val="24"/>
          <w:szCs w:val="24"/>
        </w:rPr>
        <w:t>with</w:t>
      </w:r>
      <w:r w:rsidRPr="00FF2BB8">
        <w:rPr>
          <w:rFonts w:ascii="Times New Roman" w:hAnsi="Times New Roman" w:cs="Times New Roman"/>
          <w:sz w:val="24"/>
          <w:szCs w:val="24"/>
        </w:rPr>
        <w:t xml:space="preserve"> proper isolation procedure as per the Vedanta isolation standard.</w:t>
      </w:r>
    </w:p>
    <w:p w14:paraId="011653F0" w14:textId="77777777" w:rsidR="00F05B2B" w:rsidRPr="00FF2BB8" w:rsidRDefault="00F05B2B" w:rsidP="00FF2BB8">
      <w:pPr>
        <w:pStyle w:val="ListParagraph"/>
        <w:numPr>
          <w:ilvl w:val="0"/>
          <w:numId w:val="51"/>
        </w:numPr>
        <w:rPr>
          <w:rFonts w:ascii="Times New Roman" w:hAnsi="Times New Roman" w:cs="Times New Roman"/>
          <w:sz w:val="24"/>
          <w:szCs w:val="24"/>
        </w:rPr>
      </w:pPr>
      <w:r w:rsidRPr="00FF2BB8">
        <w:rPr>
          <w:rFonts w:ascii="Times New Roman" w:hAnsi="Times New Roman" w:cs="Times New Roman"/>
          <w:sz w:val="24"/>
          <w:szCs w:val="24"/>
        </w:rPr>
        <w:t>Carry out all tasks mentioned in the checklist as per guidelines and update the job completed and actual conditions with the time taken for completion of the job.</w:t>
      </w:r>
    </w:p>
    <w:p w14:paraId="509ECA78" w14:textId="77777777" w:rsidR="00F05B2B" w:rsidRPr="00FF2BB8" w:rsidRDefault="00F05B2B" w:rsidP="00FF2BB8">
      <w:pPr>
        <w:pStyle w:val="ListParagraph"/>
        <w:numPr>
          <w:ilvl w:val="0"/>
          <w:numId w:val="51"/>
        </w:numPr>
        <w:rPr>
          <w:rFonts w:ascii="Times New Roman" w:hAnsi="Times New Roman" w:cs="Times New Roman"/>
          <w:sz w:val="24"/>
          <w:szCs w:val="24"/>
        </w:rPr>
      </w:pPr>
      <w:r w:rsidRPr="00FF2BB8">
        <w:rPr>
          <w:rFonts w:ascii="Times New Roman" w:hAnsi="Times New Roman" w:cs="Times New Roman"/>
          <w:sz w:val="24"/>
          <w:szCs w:val="24"/>
        </w:rPr>
        <w:t>Ensure all the jobs are completed and in case of any abnormality or pending jobs in the list, a separate notification has to be raised in SAP for ensuring the compliance.</w:t>
      </w:r>
    </w:p>
    <w:p w14:paraId="76CA44D8" w14:textId="77777777" w:rsidR="00F05B2B" w:rsidRPr="00FF2BB8" w:rsidRDefault="00F05B2B" w:rsidP="00FF2BB8">
      <w:pPr>
        <w:pStyle w:val="ListParagraph"/>
        <w:numPr>
          <w:ilvl w:val="0"/>
          <w:numId w:val="51"/>
        </w:numPr>
        <w:jc w:val="both"/>
        <w:rPr>
          <w:rFonts w:ascii="Times New Roman" w:hAnsi="Times New Roman" w:cs="Times New Roman"/>
          <w:sz w:val="24"/>
          <w:szCs w:val="24"/>
        </w:rPr>
      </w:pPr>
      <w:r w:rsidRPr="00FF2BB8">
        <w:rPr>
          <w:rFonts w:ascii="Times New Roman" w:hAnsi="Times New Roman" w:cs="Times New Roman"/>
          <w:sz w:val="24"/>
          <w:szCs w:val="24"/>
        </w:rPr>
        <w:t>All unwanted material from the area to be removed before releasing the equipment electrical isolation.</w:t>
      </w:r>
    </w:p>
    <w:p w14:paraId="48C00350" w14:textId="77777777" w:rsidR="00F05B2B" w:rsidRPr="00FF2BB8" w:rsidRDefault="00F05B2B" w:rsidP="00FF2BB8">
      <w:pPr>
        <w:pStyle w:val="ListParagraph"/>
        <w:numPr>
          <w:ilvl w:val="0"/>
          <w:numId w:val="51"/>
        </w:numPr>
        <w:jc w:val="both"/>
        <w:rPr>
          <w:rFonts w:ascii="Times New Roman" w:hAnsi="Times New Roman" w:cs="Times New Roman"/>
          <w:sz w:val="24"/>
          <w:szCs w:val="24"/>
        </w:rPr>
      </w:pPr>
      <w:r w:rsidRPr="00FF2BB8">
        <w:rPr>
          <w:rFonts w:ascii="Times New Roman" w:hAnsi="Times New Roman" w:cs="Times New Roman"/>
          <w:sz w:val="24"/>
          <w:szCs w:val="24"/>
        </w:rPr>
        <w:t xml:space="preserve">Follow proper documented procedure for releasing the electrical isolations as per Vedanta approved isolation standards. </w:t>
      </w:r>
    </w:p>
    <w:p w14:paraId="094BDCD2" w14:textId="77777777" w:rsidR="00F05B2B" w:rsidRPr="00FF2BB8" w:rsidRDefault="00F05B2B" w:rsidP="00FF2BB8">
      <w:pPr>
        <w:pStyle w:val="ListParagraph"/>
        <w:numPr>
          <w:ilvl w:val="0"/>
          <w:numId w:val="51"/>
        </w:numPr>
        <w:jc w:val="both"/>
        <w:rPr>
          <w:rFonts w:ascii="Times New Roman" w:hAnsi="Times New Roman" w:cs="Times New Roman"/>
          <w:sz w:val="24"/>
          <w:szCs w:val="24"/>
        </w:rPr>
      </w:pPr>
      <w:r w:rsidRPr="00FF2BB8">
        <w:rPr>
          <w:rFonts w:ascii="Times New Roman" w:hAnsi="Times New Roman" w:cs="Times New Roman"/>
          <w:sz w:val="24"/>
          <w:szCs w:val="24"/>
        </w:rPr>
        <w:t>After completion of PM activity, the generated order needs to be closed within 24 hrs of the execution.</w:t>
      </w:r>
    </w:p>
    <w:p w14:paraId="3E632614" w14:textId="77777777" w:rsidR="00F05B2B" w:rsidRPr="00462248" w:rsidRDefault="00F05B2B" w:rsidP="005B5CE8">
      <w:pPr>
        <w:pStyle w:val="ListParagraph"/>
        <w:ind w:left="1005"/>
        <w:jc w:val="both"/>
        <w:rPr>
          <w:rFonts w:ascii="Times New Roman" w:hAnsi="Times New Roman" w:cs="Times New Roman"/>
          <w:b/>
          <w:sz w:val="24"/>
          <w:szCs w:val="24"/>
        </w:rPr>
      </w:pPr>
    </w:p>
    <w:p w14:paraId="7CB8932C" w14:textId="77777777" w:rsidR="00DD3AEE" w:rsidRPr="00462248" w:rsidRDefault="00DD3AEE" w:rsidP="002B2402">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REFERENCE</w:t>
      </w:r>
      <w:r w:rsidR="005570A0" w:rsidRPr="00462248">
        <w:rPr>
          <w:rFonts w:ascii="Times New Roman" w:hAnsi="Times New Roman" w:cs="Times New Roman"/>
          <w:b/>
          <w:sz w:val="24"/>
          <w:szCs w:val="24"/>
        </w:rPr>
        <w:t>S:</w:t>
      </w:r>
    </w:p>
    <w:p w14:paraId="4FF2EAE1" w14:textId="77777777" w:rsidR="00BB77F4" w:rsidRDefault="00BB77F4" w:rsidP="00BB77F4">
      <w:pPr>
        <w:pStyle w:val="ListParagraph"/>
        <w:ind w:left="709"/>
        <w:rPr>
          <w:rFonts w:ascii="Times New Roman" w:hAnsi="Times New Roman" w:cs="Times New Roman"/>
          <w:sz w:val="24"/>
          <w:szCs w:val="24"/>
        </w:rPr>
      </w:pPr>
    </w:p>
    <w:p w14:paraId="3529A928" w14:textId="77777777" w:rsidR="00F05B2B" w:rsidRDefault="00F05B2B" w:rsidP="00BB77F4">
      <w:pPr>
        <w:pStyle w:val="ListParagraph"/>
        <w:ind w:left="709"/>
        <w:rPr>
          <w:rFonts w:ascii="Times New Roman" w:hAnsi="Times New Roman" w:cs="Times New Roman"/>
          <w:sz w:val="24"/>
          <w:szCs w:val="24"/>
        </w:rPr>
      </w:pPr>
      <w:r>
        <w:rPr>
          <w:rFonts w:ascii="Times New Roman" w:hAnsi="Times New Roman" w:cs="Times New Roman"/>
          <w:sz w:val="24"/>
          <w:szCs w:val="24"/>
        </w:rPr>
        <w:t>OEM Manuals</w:t>
      </w:r>
    </w:p>
    <w:p w14:paraId="1A4B4132" w14:textId="77777777" w:rsidR="009130D6" w:rsidRDefault="009130D6" w:rsidP="00BB77F4">
      <w:pPr>
        <w:pStyle w:val="ListParagraph"/>
        <w:ind w:left="709"/>
        <w:rPr>
          <w:rFonts w:ascii="Times New Roman" w:hAnsi="Times New Roman" w:cs="Times New Roman"/>
          <w:sz w:val="24"/>
          <w:szCs w:val="24"/>
        </w:rPr>
      </w:pPr>
    </w:p>
    <w:p w14:paraId="7CAB052A"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436"/>
        <w:gridCol w:w="1816"/>
        <w:gridCol w:w="1276"/>
        <w:gridCol w:w="1276"/>
      </w:tblGrid>
      <w:tr w:rsidR="00D9681D" w:rsidRPr="00462248" w14:paraId="3E89F8DB" w14:textId="77777777" w:rsidTr="00FF2BB8">
        <w:tc>
          <w:tcPr>
            <w:tcW w:w="596" w:type="dxa"/>
          </w:tcPr>
          <w:p w14:paraId="47F21F75"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2EADA771"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436" w:type="dxa"/>
          </w:tcPr>
          <w:p w14:paraId="56FD6F05"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816" w:type="dxa"/>
          </w:tcPr>
          <w:p w14:paraId="5398EBE8"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2C9EFBF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6A3641D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B00CDD" w:rsidRPr="00462248" w14:paraId="62BE59AE" w14:textId="77777777" w:rsidTr="00FF2BB8">
        <w:tc>
          <w:tcPr>
            <w:tcW w:w="596" w:type="dxa"/>
          </w:tcPr>
          <w:p w14:paraId="4E1CB22A" w14:textId="77777777" w:rsidR="00B00CDD" w:rsidRPr="00462248" w:rsidRDefault="00B00CDD"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3DEBCF79" w14:textId="77777777" w:rsidR="00B00CDD" w:rsidRPr="00462248" w:rsidRDefault="00B00CDD" w:rsidP="00FA4EF9">
            <w:pPr>
              <w:rPr>
                <w:rFonts w:ascii="Times New Roman" w:hAnsi="Times New Roman" w:cs="Times New Roman"/>
                <w:sz w:val="24"/>
                <w:szCs w:val="24"/>
              </w:rPr>
            </w:pPr>
            <w:r>
              <w:rPr>
                <w:rFonts w:ascii="Times New Roman" w:hAnsi="Times New Roman" w:cs="Times New Roman"/>
                <w:sz w:val="24"/>
                <w:szCs w:val="24"/>
              </w:rPr>
              <w:t>HI/MAINT/75</w:t>
            </w:r>
          </w:p>
        </w:tc>
        <w:tc>
          <w:tcPr>
            <w:tcW w:w="2436" w:type="dxa"/>
          </w:tcPr>
          <w:p w14:paraId="1A83231C" w14:textId="77777777" w:rsidR="00B00CDD" w:rsidRPr="00462248" w:rsidRDefault="00B00CDD" w:rsidP="008308F2">
            <w:pPr>
              <w:rPr>
                <w:rFonts w:ascii="Times New Roman" w:hAnsi="Times New Roman" w:cs="Times New Roman"/>
                <w:sz w:val="24"/>
                <w:szCs w:val="24"/>
              </w:rPr>
            </w:pPr>
            <w:r w:rsidRPr="007A0F23">
              <w:rPr>
                <w:rFonts w:ascii="Times New Roman" w:hAnsi="Times New Roman" w:cs="Times New Roman"/>
                <w:sz w:val="24"/>
                <w:szCs w:val="24"/>
              </w:rPr>
              <w:t>Hazard Identification</w:t>
            </w:r>
          </w:p>
        </w:tc>
        <w:tc>
          <w:tcPr>
            <w:tcW w:w="1816" w:type="dxa"/>
          </w:tcPr>
          <w:p w14:paraId="33E6ADF5" w14:textId="77777777" w:rsidR="00B00CDD" w:rsidRPr="00462248" w:rsidRDefault="00B00CDD" w:rsidP="008308F2">
            <w:pPr>
              <w:rPr>
                <w:rFonts w:ascii="Times New Roman" w:hAnsi="Times New Roman" w:cs="Times New Roman"/>
                <w:sz w:val="24"/>
                <w:szCs w:val="24"/>
              </w:rPr>
            </w:pPr>
            <w:r w:rsidRPr="007A0F23">
              <w:rPr>
                <w:rFonts w:ascii="Times New Roman" w:hAnsi="Times New Roman" w:cs="Times New Roman"/>
                <w:sz w:val="24"/>
                <w:szCs w:val="24"/>
              </w:rPr>
              <w:t xml:space="preserve">IMS </w:t>
            </w:r>
          </w:p>
        </w:tc>
        <w:tc>
          <w:tcPr>
            <w:tcW w:w="1276" w:type="dxa"/>
          </w:tcPr>
          <w:p w14:paraId="33AC601A" w14:textId="77777777" w:rsidR="00B00CDD" w:rsidRPr="00462248" w:rsidRDefault="00B00CDD" w:rsidP="008308F2">
            <w:pPr>
              <w:rPr>
                <w:rFonts w:ascii="Times New Roman" w:hAnsi="Times New Roman" w:cs="Times New Roman"/>
                <w:sz w:val="24"/>
                <w:szCs w:val="24"/>
              </w:rPr>
            </w:pPr>
            <w:r w:rsidRPr="007A0F23">
              <w:rPr>
                <w:rFonts w:ascii="Times New Roman" w:hAnsi="Times New Roman" w:cs="Times New Roman"/>
                <w:sz w:val="24"/>
                <w:szCs w:val="24"/>
              </w:rPr>
              <w:t>Soft</w:t>
            </w:r>
          </w:p>
        </w:tc>
        <w:tc>
          <w:tcPr>
            <w:tcW w:w="1276" w:type="dxa"/>
          </w:tcPr>
          <w:p w14:paraId="76EFA5F3" w14:textId="77777777" w:rsidR="00B00CDD" w:rsidRPr="00462248" w:rsidRDefault="00B00CDD" w:rsidP="008308F2">
            <w:pPr>
              <w:rPr>
                <w:rFonts w:ascii="Times New Roman" w:hAnsi="Times New Roman" w:cs="Times New Roman"/>
                <w:sz w:val="24"/>
                <w:szCs w:val="24"/>
              </w:rPr>
            </w:pPr>
            <w:r w:rsidRPr="007A0F23">
              <w:rPr>
                <w:rFonts w:ascii="Times New Roman" w:hAnsi="Times New Roman" w:cs="Times New Roman"/>
                <w:sz w:val="24"/>
                <w:szCs w:val="24"/>
              </w:rPr>
              <w:t>1 Yr.</w:t>
            </w:r>
          </w:p>
        </w:tc>
      </w:tr>
      <w:tr w:rsidR="00B00CDD" w:rsidRPr="00462248" w14:paraId="13E80D5F" w14:textId="77777777" w:rsidTr="00FF2BB8">
        <w:tc>
          <w:tcPr>
            <w:tcW w:w="596" w:type="dxa"/>
          </w:tcPr>
          <w:p w14:paraId="3B835289" w14:textId="77777777" w:rsidR="00B00CDD" w:rsidRPr="00462248" w:rsidRDefault="00B00CDD" w:rsidP="008308F2">
            <w:pPr>
              <w:jc w:val="center"/>
              <w:rPr>
                <w:rFonts w:ascii="Times New Roman" w:hAnsi="Times New Roman" w:cs="Times New Roman"/>
                <w:sz w:val="24"/>
                <w:szCs w:val="24"/>
              </w:rPr>
            </w:pPr>
            <w:r>
              <w:rPr>
                <w:rFonts w:ascii="Times New Roman" w:hAnsi="Times New Roman" w:cs="Times New Roman"/>
                <w:sz w:val="24"/>
                <w:szCs w:val="24"/>
              </w:rPr>
              <w:t>2.</w:t>
            </w:r>
          </w:p>
        </w:tc>
        <w:tc>
          <w:tcPr>
            <w:tcW w:w="2206" w:type="dxa"/>
          </w:tcPr>
          <w:p w14:paraId="380221F2" w14:textId="77777777" w:rsidR="00B00CDD" w:rsidRPr="00462248" w:rsidRDefault="00B00CDD" w:rsidP="00FA4EF9">
            <w:pPr>
              <w:rPr>
                <w:rFonts w:ascii="Times New Roman" w:hAnsi="Times New Roman" w:cs="Times New Roman"/>
                <w:sz w:val="24"/>
                <w:szCs w:val="24"/>
              </w:rPr>
            </w:pPr>
            <w:r>
              <w:rPr>
                <w:rFonts w:ascii="Times New Roman" w:hAnsi="Times New Roman" w:cs="Times New Roman"/>
                <w:sz w:val="24"/>
                <w:szCs w:val="24"/>
              </w:rPr>
              <w:t>RA/MAINT/75</w:t>
            </w:r>
          </w:p>
        </w:tc>
        <w:tc>
          <w:tcPr>
            <w:tcW w:w="2436" w:type="dxa"/>
          </w:tcPr>
          <w:p w14:paraId="44DD0207" w14:textId="77777777" w:rsidR="00B00CDD" w:rsidRPr="00462248" w:rsidRDefault="00B00CDD" w:rsidP="008308F2">
            <w:pPr>
              <w:rPr>
                <w:rFonts w:ascii="Times New Roman" w:hAnsi="Times New Roman" w:cs="Times New Roman"/>
                <w:sz w:val="24"/>
                <w:szCs w:val="24"/>
              </w:rPr>
            </w:pPr>
            <w:r w:rsidRPr="007A0F23">
              <w:rPr>
                <w:rFonts w:ascii="Times New Roman" w:hAnsi="Times New Roman" w:cs="Times New Roman"/>
                <w:sz w:val="24"/>
                <w:szCs w:val="24"/>
              </w:rPr>
              <w:t>Risk Assessment</w:t>
            </w:r>
          </w:p>
        </w:tc>
        <w:tc>
          <w:tcPr>
            <w:tcW w:w="1816" w:type="dxa"/>
          </w:tcPr>
          <w:p w14:paraId="6DA39A76" w14:textId="77777777" w:rsidR="00B00CDD" w:rsidRPr="00462248" w:rsidRDefault="00B00CDD" w:rsidP="008308F2">
            <w:pPr>
              <w:rPr>
                <w:rFonts w:ascii="Times New Roman" w:hAnsi="Times New Roman" w:cs="Times New Roman"/>
                <w:sz w:val="24"/>
                <w:szCs w:val="24"/>
              </w:rPr>
            </w:pPr>
            <w:r w:rsidRPr="007A0F23">
              <w:rPr>
                <w:rFonts w:ascii="Times New Roman" w:hAnsi="Times New Roman" w:cs="Times New Roman"/>
                <w:sz w:val="24"/>
                <w:szCs w:val="24"/>
              </w:rPr>
              <w:t>IMS</w:t>
            </w:r>
          </w:p>
        </w:tc>
        <w:tc>
          <w:tcPr>
            <w:tcW w:w="1276" w:type="dxa"/>
          </w:tcPr>
          <w:p w14:paraId="38698B7E" w14:textId="77777777" w:rsidR="00B00CDD" w:rsidRPr="00462248" w:rsidRDefault="00B00CDD" w:rsidP="008308F2">
            <w:pPr>
              <w:rPr>
                <w:rFonts w:ascii="Times New Roman" w:hAnsi="Times New Roman" w:cs="Times New Roman"/>
                <w:sz w:val="24"/>
                <w:szCs w:val="24"/>
              </w:rPr>
            </w:pPr>
            <w:r w:rsidRPr="007A0F23">
              <w:rPr>
                <w:rFonts w:ascii="Times New Roman" w:hAnsi="Times New Roman" w:cs="Times New Roman"/>
                <w:sz w:val="24"/>
                <w:szCs w:val="24"/>
              </w:rPr>
              <w:t>Soft</w:t>
            </w:r>
          </w:p>
        </w:tc>
        <w:tc>
          <w:tcPr>
            <w:tcW w:w="1276" w:type="dxa"/>
          </w:tcPr>
          <w:p w14:paraId="44192688" w14:textId="77777777" w:rsidR="00B00CDD" w:rsidRPr="00462248" w:rsidRDefault="00B00CDD" w:rsidP="008308F2">
            <w:pPr>
              <w:rPr>
                <w:rFonts w:ascii="Times New Roman" w:hAnsi="Times New Roman" w:cs="Times New Roman"/>
                <w:sz w:val="24"/>
                <w:szCs w:val="24"/>
              </w:rPr>
            </w:pPr>
            <w:r w:rsidRPr="007A0F23">
              <w:rPr>
                <w:rFonts w:ascii="Times New Roman" w:hAnsi="Times New Roman" w:cs="Times New Roman"/>
                <w:sz w:val="24"/>
                <w:szCs w:val="24"/>
              </w:rPr>
              <w:t>1 Yr.</w:t>
            </w:r>
          </w:p>
        </w:tc>
      </w:tr>
      <w:tr w:rsidR="00F05B2B" w:rsidRPr="00462248" w14:paraId="6DB18758" w14:textId="77777777" w:rsidTr="00FF2BB8">
        <w:tc>
          <w:tcPr>
            <w:tcW w:w="596" w:type="dxa"/>
          </w:tcPr>
          <w:p w14:paraId="4855A072" w14:textId="77777777" w:rsidR="00F05B2B" w:rsidRDefault="00F05B2B" w:rsidP="008308F2">
            <w:pPr>
              <w:jc w:val="center"/>
              <w:rPr>
                <w:rFonts w:ascii="Times New Roman" w:hAnsi="Times New Roman" w:cs="Times New Roman"/>
                <w:sz w:val="24"/>
                <w:szCs w:val="24"/>
              </w:rPr>
            </w:pPr>
            <w:r>
              <w:rPr>
                <w:rFonts w:ascii="Times New Roman" w:hAnsi="Times New Roman" w:cs="Times New Roman"/>
                <w:sz w:val="24"/>
                <w:szCs w:val="24"/>
              </w:rPr>
              <w:t>4</w:t>
            </w:r>
          </w:p>
        </w:tc>
        <w:tc>
          <w:tcPr>
            <w:tcW w:w="2206" w:type="dxa"/>
          </w:tcPr>
          <w:p w14:paraId="17F91254" w14:textId="77777777" w:rsidR="00F05B2B" w:rsidRDefault="00F05B2B" w:rsidP="00FA4EF9">
            <w:pPr>
              <w:rPr>
                <w:rFonts w:ascii="Times New Roman" w:hAnsi="Times New Roman" w:cs="Times New Roman"/>
                <w:sz w:val="24"/>
                <w:szCs w:val="24"/>
              </w:rPr>
            </w:pPr>
            <w:r>
              <w:rPr>
                <w:rFonts w:ascii="Times New Roman" w:hAnsi="Times New Roman" w:cs="Times New Roman"/>
                <w:sz w:val="24"/>
                <w:szCs w:val="24"/>
              </w:rPr>
              <w:t>-</w:t>
            </w:r>
          </w:p>
        </w:tc>
        <w:tc>
          <w:tcPr>
            <w:tcW w:w="2436" w:type="dxa"/>
          </w:tcPr>
          <w:p w14:paraId="4940DCFC" w14:textId="77777777" w:rsidR="00F05B2B" w:rsidRPr="00F05B2B" w:rsidRDefault="00F05B2B" w:rsidP="008308F2">
            <w:pPr>
              <w:rPr>
                <w:rFonts w:ascii="Times New Roman" w:hAnsi="Times New Roman" w:cs="Times New Roman"/>
                <w:sz w:val="24"/>
                <w:szCs w:val="24"/>
              </w:rPr>
            </w:pPr>
            <w:r w:rsidRPr="00FF2BB8">
              <w:rPr>
                <w:rFonts w:ascii="Times New Roman" w:hAnsi="Times New Roman" w:cs="Times New Roman"/>
                <w:sz w:val="24"/>
                <w:szCs w:val="24"/>
              </w:rPr>
              <w:t>PM Checklist</w:t>
            </w:r>
          </w:p>
        </w:tc>
        <w:tc>
          <w:tcPr>
            <w:tcW w:w="1816" w:type="dxa"/>
          </w:tcPr>
          <w:p w14:paraId="586A796D" w14:textId="77777777" w:rsidR="00F05B2B" w:rsidRPr="00F05B2B" w:rsidRDefault="00F05B2B" w:rsidP="008308F2">
            <w:pPr>
              <w:rPr>
                <w:rFonts w:ascii="Times New Roman" w:hAnsi="Times New Roman" w:cs="Times New Roman"/>
                <w:sz w:val="24"/>
                <w:szCs w:val="24"/>
              </w:rPr>
            </w:pPr>
            <w:r w:rsidRPr="00FF2BB8">
              <w:rPr>
                <w:rFonts w:ascii="Times New Roman" w:hAnsi="Times New Roman" w:cs="Times New Roman"/>
                <w:sz w:val="24"/>
                <w:szCs w:val="24"/>
              </w:rPr>
              <w:t xml:space="preserve">Area in Charge </w:t>
            </w:r>
          </w:p>
        </w:tc>
        <w:tc>
          <w:tcPr>
            <w:tcW w:w="1276" w:type="dxa"/>
          </w:tcPr>
          <w:p w14:paraId="07C12830" w14:textId="77777777" w:rsidR="00F05B2B" w:rsidRPr="00F05B2B" w:rsidRDefault="00F05B2B" w:rsidP="008308F2">
            <w:pPr>
              <w:rPr>
                <w:rFonts w:ascii="Times New Roman" w:hAnsi="Times New Roman" w:cs="Times New Roman"/>
                <w:sz w:val="24"/>
                <w:szCs w:val="24"/>
              </w:rPr>
            </w:pPr>
            <w:r w:rsidRPr="00FF2BB8">
              <w:rPr>
                <w:rFonts w:ascii="Times New Roman" w:hAnsi="Times New Roman" w:cs="Times New Roman"/>
                <w:sz w:val="24"/>
                <w:szCs w:val="24"/>
              </w:rPr>
              <w:t>Hard</w:t>
            </w:r>
          </w:p>
        </w:tc>
        <w:tc>
          <w:tcPr>
            <w:tcW w:w="1276" w:type="dxa"/>
          </w:tcPr>
          <w:p w14:paraId="182F67E5" w14:textId="77777777" w:rsidR="00F05B2B" w:rsidRPr="00F05B2B" w:rsidRDefault="00F05B2B" w:rsidP="008308F2">
            <w:pPr>
              <w:rPr>
                <w:rFonts w:ascii="Times New Roman" w:hAnsi="Times New Roman" w:cs="Times New Roman"/>
                <w:sz w:val="24"/>
                <w:szCs w:val="24"/>
              </w:rPr>
            </w:pPr>
            <w:r w:rsidRPr="00FF2BB8">
              <w:rPr>
                <w:rFonts w:ascii="Times New Roman" w:hAnsi="Times New Roman" w:cs="Times New Roman"/>
                <w:sz w:val="24"/>
                <w:szCs w:val="24"/>
              </w:rPr>
              <w:t>1 Yr.</w:t>
            </w:r>
          </w:p>
        </w:tc>
      </w:tr>
      <w:tr w:rsidR="00F05B2B" w:rsidRPr="00462248" w14:paraId="0B9A1506" w14:textId="77777777" w:rsidTr="00FF2BB8">
        <w:tc>
          <w:tcPr>
            <w:tcW w:w="596" w:type="dxa"/>
          </w:tcPr>
          <w:p w14:paraId="4EA21BED" w14:textId="77777777" w:rsidR="00F05B2B" w:rsidRDefault="00F05B2B" w:rsidP="008308F2">
            <w:pPr>
              <w:jc w:val="center"/>
              <w:rPr>
                <w:rFonts w:ascii="Times New Roman" w:hAnsi="Times New Roman" w:cs="Times New Roman"/>
                <w:sz w:val="24"/>
                <w:szCs w:val="24"/>
              </w:rPr>
            </w:pPr>
            <w:r>
              <w:rPr>
                <w:rFonts w:ascii="Times New Roman" w:hAnsi="Times New Roman" w:cs="Times New Roman"/>
                <w:sz w:val="24"/>
                <w:szCs w:val="24"/>
              </w:rPr>
              <w:t>5</w:t>
            </w:r>
          </w:p>
        </w:tc>
        <w:tc>
          <w:tcPr>
            <w:tcW w:w="2206" w:type="dxa"/>
          </w:tcPr>
          <w:p w14:paraId="3C162EBC" w14:textId="77777777" w:rsidR="00F05B2B" w:rsidRDefault="00F05B2B" w:rsidP="00FA4EF9">
            <w:pPr>
              <w:rPr>
                <w:rFonts w:ascii="Times New Roman" w:hAnsi="Times New Roman" w:cs="Times New Roman"/>
                <w:sz w:val="24"/>
                <w:szCs w:val="24"/>
              </w:rPr>
            </w:pPr>
            <w:r>
              <w:rPr>
                <w:rFonts w:ascii="Times New Roman" w:hAnsi="Times New Roman" w:cs="Times New Roman"/>
                <w:sz w:val="24"/>
                <w:szCs w:val="24"/>
              </w:rPr>
              <w:t>-</w:t>
            </w:r>
          </w:p>
        </w:tc>
        <w:tc>
          <w:tcPr>
            <w:tcW w:w="2436" w:type="dxa"/>
          </w:tcPr>
          <w:p w14:paraId="3A0BC1C2" w14:textId="77777777" w:rsidR="00F05B2B" w:rsidRPr="00F05B2B" w:rsidRDefault="00F05B2B" w:rsidP="008308F2">
            <w:pPr>
              <w:rPr>
                <w:rFonts w:ascii="Times New Roman" w:hAnsi="Times New Roman" w:cs="Times New Roman"/>
                <w:sz w:val="24"/>
                <w:szCs w:val="24"/>
              </w:rPr>
            </w:pPr>
            <w:r w:rsidRPr="00FF2BB8">
              <w:rPr>
                <w:rFonts w:ascii="Times New Roman" w:hAnsi="Times New Roman" w:cs="Times New Roman"/>
                <w:sz w:val="24"/>
                <w:szCs w:val="24"/>
              </w:rPr>
              <w:t xml:space="preserve">Notification Data </w:t>
            </w:r>
          </w:p>
        </w:tc>
        <w:tc>
          <w:tcPr>
            <w:tcW w:w="1816" w:type="dxa"/>
          </w:tcPr>
          <w:p w14:paraId="7014F2AF" w14:textId="77777777" w:rsidR="00F05B2B" w:rsidRPr="00F05B2B" w:rsidRDefault="00F05B2B" w:rsidP="008308F2">
            <w:pPr>
              <w:rPr>
                <w:rFonts w:ascii="Times New Roman" w:hAnsi="Times New Roman" w:cs="Times New Roman"/>
                <w:sz w:val="24"/>
                <w:szCs w:val="24"/>
              </w:rPr>
            </w:pPr>
            <w:r w:rsidRPr="00FF2BB8">
              <w:rPr>
                <w:rFonts w:ascii="Times New Roman" w:hAnsi="Times New Roman" w:cs="Times New Roman"/>
                <w:sz w:val="24"/>
                <w:szCs w:val="24"/>
              </w:rPr>
              <w:t xml:space="preserve">Area in charge </w:t>
            </w:r>
          </w:p>
        </w:tc>
        <w:tc>
          <w:tcPr>
            <w:tcW w:w="1276" w:type="dxa"/>
          </w:tcPr>
          <w:p w14:paraId="6EAF2127" w14:textId="77777777" w:rsidR="00F05B2B" w:rsidRPr="00F05B2B" w:rsidRDefault="00F05B2B" w:rsidP="008308F2">
            <w:pPr>
              <w:rPr>
                <w:rFonts w:ascii="Times New Roman" w:hAnsi="Times New Roman" w:cs="Times New Roman"/>
                <w:sz w:val="24"/>
                <w:szCs w:val="24"/>
              </w:rPr>
            </w:pPr>
            <w:r w:rsidRPr="00FF2BB8">
              <w:rPr>
                <w:rFonts w:ascii="Times New Roman" w:hAnsi="Times New Roman" w:cs="Times New Roman"/>
                <w:sz w:val="24"/>
                <w:szCs w:val="24"/>
              </w:rPr>
              <w:t>Soft</w:t>
            </w:r>
          </w:p>
        </w:tc>
        <w:tc>
          <w:tcPr>
            <w:tcW w:w="1276" w:type="dxa"/>
          </w:tcPr>
          <w:p w14:paraId="4F97BF7E" w14:textId="77777777" w:rsidR="00F05B2B" w:rsidRPr="00F05B2B" w:rsidRDefault="00F05B2B" w:rsidP="008308F2">
            <w:pPr>
              <w:rPr>
                <w:rFonts w:ascii="Times New Roman" w:hAnsi="Times New Roman" w:cs="Times New Roman"/>
                <w:sz w:val="24"/>
                <w:szCs w:val="24"/>
              </w:rPr>
            </w:pPr>
            <w:r>
              <w:rPr>
                <w:rFonts w:ascii="Times New Roman" w:hAnsi="Times New Roman" w:cs="Times New Roman"/>
                <w:sz w:val="24"/>
                <w:szCs w:val="24"/>
              </w:rPr>
              <w:t>-</w:t>
            </w:r>
          </w:p>
        </w:tc>
      </w:tr>
    </w:tbl>
    <w:p w14:paraId="31254F43" w14:textId="77777777" w:rsidR="00DD3AEE" w:rsidRDefault="00DD3AEE" w:rsidP="00DD3AEE">
      <w:pPr>
        <w:rPr>
          <w:rFonts w:ascii="Times New Roman" w:hAnsi="Times New Roman" w:cs="Times New Roman"/>
          <w:b/>
          <w:sz w:val="24"/>
          <w:szCs w:val="24"/>
        </w:rPr>
      </w:pPr>
    </w:p>
    <w:p w14:paraId="7F5E8D23" w14:textId="77777777" w:rsidR="00BD5437" w:rsidRDefault="00BD5437" w:rsidP="00DD3AEE">
      <w:pPr>
        <w:rPr>
          <w:rFonts w:ascii="Times New Roman" w:hAnsi="Times New Roman" w:cs="Times New Roman"/>
          <w:b/>
          <w:sz w:val="24"/>
          <w:szCs w:val="24"/>
        </w:rPr>
      </w:pPr>
    </w:p>
    <w:p w14:paraId="695962B6" w14:textId="77777777" w:rsidR="00B834FB" w:rsidRDefault="00B834FB" w:rsidP="00DD3AEE">
      <w:pPr>
        <w:rPr>
          <w:rFonts w:ascii="Times New Roman" w:hAnsi="Times New Roman" w:cs="Times New Roman"/>
          <w:b/>
          <w:sz w:val="24"/>
          <w:szCs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FF2BB8" w:rsidRPr="00F6433A" w14:paraId="41648F22" w14:textId="77777777" w:rsidTr="00184862">
        <w:trPr>
          <w:ins w:id="0" w:author="Mriganka Medhi" w:date="2022-08-22T16:36:00Z"/>
        </w:trPr>
        <w:tc>
          <w:tcPr>
            <w:tcW w:w="1277" w:type="dxa"/>
            <w:tcBorders>
              <w:bottom w:val="single" w:sz="4" w:space="0" w:color="auto"/>
              <w:right w:val="single" w:sz="4" w:space="0" w:color="auto"/>
            </w:tcBorders>
          </w:tcPr>
          <w:p w14:paraId="6D13D808" w14:textId="77777777" w:rsidR="00FF2BB8" w:rsidRPr="00F6433A" w:rsidRDefault="00FF2BB8" w:rsidP="00184862">
            <w:pPr>
              <w:spacing w:after="0" w:line="240" w:lineRule="auto"/>
              <w:ind w:right="-108"/>
              <w:rPr>
                <w:ins w:id="1" w:author="Mriganka Medhi" w:date="2022-08-22T16:36:00Z"/>
                <w:rFonts w:ascii="Times New Roman" w:eastAsia="Times New Roman" w:hAnsi="Times New Roman" w:cs="Times New Roman"/>
                <w:b/>
                <w:sz w:val="20"/>
                <w:szCs w:val="20"/>
              </w:rPr>
            </w:pPr>
            <w:bookmarkStart w:id="2" w:name="_Hlk111297067"/>
            <w:ins w:id="3" w:author="Mriganka Medhi" w:date="2022-08-22T16:36:00Z">
              <w:r w:rsidRPr="00F6433A">
                <w:rPr>
                  <w:rFonts w:ascii="Times New Roman" w:eastAsia="Times New Roman" w:hAnsi="Times New Roman" w:cs="Times New Roman"/>
                  <w:b/>
                  <w:sz w:val="20"/>
                  <w:szCs w:val="20"/>
                </w:rPr>
                <w:t>Date</w:t>
              </w:r>
            </w:ins>
          </w:p>
        </w:tc>
        <w:tc>
          <w:tcPr>
            <w:tcW w:w="1701" w:type="dxa"/>
            <w:tcBorders>
              <w:left w:val="single" w:sz="4" w:space="0" w:color="auto"/>
              <w:bottom w:val="single" w:sz="4" w:space="0" w:color="auto"/>
              <w:right w:val="single" w:sz="4" w:space="0" w:color="auto"/>
            </w:tcBorders>
          </w:tcPr>
          <w:p w14:paraId="2D539C59" w14:textId="77777777" w:rsidR="00FF2BB8" w:rsidRPr="00F6433A" w:rsidRDefault="00FF2BB8" w:rsidP="00184862">
            <w:pPr>
              <w:spacing w:after="0" w:line="240" w:lineRule="auto"/>
              <w:ind w:right="-151"/>
              <w:rPr>
                <w:ins w:id="4" w:author="Mriganka Medhi" w:date="2022-08-22T16:36:00Z"/>
                <w:rFonts w:ascii="Times New Roman" w:eastAsia="Times New Roman" w:hAnsi="Times New Roman" w:cs="Times New Roman"/>
                <w:b/>
                <w:sz w:val="20"/>
                <w:szCs w:val="20"/>
              </w:rPr>
            </w:pPr>
            <w:ins w:id="5" w:author="Mriganka Medhi" w:date="2022-08-22T16:36:00Z">
              <w:r w:rsidRPr="00F6433A">
                <w:rPr>
                  <w:rFonts w:ascii="Times New Roman" w:eastAsia="Times New Roman" w:hAnsi="Times New Roman" w:cs="Times New Roman"/>
                  <w:b/>
                  <w:sz w:val="20"/>
                  <w:szCs w:val="20"/>
                </w:rPr>
                <w:t>Manual Section Ref. &amp; Para</w:t>
              </w:r>
            </w:ins>
          </w:p>
        </w:tc>
        <w:tc>
          <w:tcPr>
            <w:tcW w:w="5953" w:type="dxa"/>
            <w:tcBorders>
              <w:left w:val="single" w:sz="4" w:space="0" w:color="auto"/>
              <w:bottom w:val="single" w:sz="4" w:space="0" w:color="auto"/>
              <w:right w:val="single" w:sz="4" w:space="0" w:color="auto"/>
            </w:tcBorders>
          </w:tcPr>
          <w:p w14:paraId="7BA1DC78" w14:textId="77777777" w:rsidR="00FF2BB8" w:rsidRPr="00F6433A" w:rsidRDefault="00FF2BB8" w:rsidP="00184862">
            <w:pPr>
              <w:spacing w:after="0" w:line="240" w:lineRule="auto"/>
              <w:ind w:right="-151"/>
              <w:rPr>
                <w:ins w:id="6" w:author="Mriganka Medhi" w:date="2022-08-22T16:36:00Z"/>
                <w:rFonts w:ascii="Times New Roman" w:eastAsia="Times New Roman" w:hAnsi="Times New Roman" w:cs="Times New Roman"/>
                <w:b/>
                <w:sz w:val="20"/>
                <w:szCs w:val="20"/>
              </w:rPr>
            </w:pPr>
            <w:ins w:id="7" w:author="Mriganka Medhi" w:date="2022-08-22T16:36:00Z">
              <w:r w:rsidRPr="00F6433A">
                <w:rPr>
                  <w:rFonts w:ascii="Times New Roman" w:eastAsia="Times New Roman" w:hAnsi="Times New Roman" w:cs="Times New Roman"/>
                  <w:b/>
                  <w:sz w:val="20"/>
                  <w:szCs w:val="20"/>
                </w:rPr>
                <w:t>Brief details of Revision</w:t>
              </w:r>
            </w:ins>
          </w:p>
        </w:tc>
        <w:tc>
          <w:tcPr>
            <w:tcW w:w="992" w:type="dxa"/>
            <w:tcBorders>
              <w:left w:val="single" w:sz="4" w:space="0" w:color="auto"/>
            </w:tcBorders>
          </w:tcPr>
          <w:p w14:paraId="0B93D524" w14:textId="77777777" w:rsidR="00FF2BB8" w:rsidRPr="00F6433A" w:rsidRDefault="00FF2BB8" w:rsidP="00184862">
            <w:pPr>
              <w:tabs>
                <w:tab w:val="left" w:pos="1440"/>
                <w:tab w:val="left" w:pos="3240"/>
                <w:tab w:val="left" w:pos="8820"/>
              </w:tabs>
              <w:spacing w:after="0" w:line="240" w:lineRule="auto"/>
              <w:ind w:left="-108" w:right="-151"/>
              <w:jc w:val="center"/>
              <w:rPr>
                <w:ins w:id="8" w:author="Mriganka Medhi" w:date="2022-08-22T16:36:00Z"/>
                <w:rFonts w:ascii="Times New Roman" w:eastAsia="Times New Roman" w:hAnsi="Times New Roman" w:cs="Times New Roman"/>
                <w:b/>
                <w:sz w:val="20"/>
                <w:szCs w:val="20"/>
              </w:rPr>
            </w:pPr>
            <w:ins w:id="9" w:author="Mriganka Medhi" w:date="2022-08-22T16:36:00Z">
              <w:r w:rsidRPr="00F6433A">
                <w:rPr>
                  <w:rFonts w:ascii="Times New Roman" w:eastAsia="Times New Roman" w:hAnsi="Times New Roman" w:cs="Times New Roman"/>
                  <w:b/>
                  <w:sz w:val="20"/>
                  <w:szCs w:val="20"/>
                </w:rPr>
                <w:t>New Rev.</w:t>
              </w:r>
            </w:ins>
          </w:p>
        </w:tc>
      </w:tr>
      <w:tr w:rsidR="00FF2BB8" w:rsidRPr="00F6433A" w14:paraId="50340A85" w14:textId="77777777" w:rsidTr="00184862">
        <w:trPr>
          <w:ins w:id="10" w:author="Mriganka Medhi" w:date="2022-08-22T16:36:00Z"/>
        </w:trPr>
        <w:tc>
          <w:tcPr>
            <w:tcW w:w="1277" w:type="dxa"/>
            <w:tcBorders>
              <w:top w:val="single" w:sz="4" w:space="0" w:color="auto"/>
              <w:right w:val="single" w:sz="4" w:space="0" w:color="auto"/>
            </w:tcBorders>
          </w:tcPr>
          <w:p w14:paraId="49D3E903" w14:textId="77777777" w:rsidR="00FF2BB8" w:rsidRPr="00F6433A" w:rsidRDefault="00FF2BB8" w:rsidP="00184862">
            <w:pPr>
              <w:spacing w:after="0" w:line="240" w:lineRule="auto"/>
              <w:ind w:right="-108"/>
              <w:rPr>
                <w:ins w:id="11" w:author="Mriganka Medhi" w:date="2022-08-22T16:36:00Z"/>
                <w:rFonts w:ascii="Times New Roman" w:eastAsia="Times New Roman" w:hAnsi="Times New Roman" w:cs="Times New Roman"/>
                <w:sz w:val="20"/>
                <w:szCs w:val="20"/>
              </w:rPr>
            </w:pPr>
            <w:ins w:id="12" w:author="Mriganka Medhi" w:date="2022-08-22T16:36:00Z">
              <w:r>
                <w:rPr>
                  <w:rFonts w:ascii="Times New Roman" w:eastAsia="Times New Roman" w:hAnsi="Times New Roman" w:cs="Times New Roman"/>
                  <w:sz w:val="20"/>
                  <w:szCs w:val="20"/>
                </w:rPr>
                <w:t>13</w:t>
              </w:r>
              <w:r w:rsidRPr="00F6433A">
                <w:rPr>
                  <w:rFonts w:ascii="Times New Roman" w:eastAsia="Times New Roman" w:hAnsi="Times New Roman" w:cs="Times New Roman"/>
                  <w:sz w:val="20"/>
                  <w:szCs w:val="20"/>
                </w:rPr>
                <w:t>-08-2022</w:t>
              </w:r>
            </w:ins>
          </w:p>
        </w:tc>
        <w:tc>
          <w:tcPr>
            <w:tcW w:w="1701" w:type="dxa"/>
            <w:tcBorders>
              <w:top w:val="single" w:sz="4" w:space="0" w:color="auto"/>
              <w:left w:val="single" w:sz="4" w:space="0" w:color="auto"/>
              <w:right w:val="single" w:sz="4" w:space="0" w:color="auto"/>
            </w:tcBorders>
          </w:tcPr>
          <w:p w14:paraId="619EF3E0" w14:textId="77777777" w:rsidR="00FF2BB8" w:rsidRPr="00F6433A" w:rsidRDefault="00FF2BB8" w:rsidP="00184862">
            <w:pPr>
              <w:spacing w:after="0" w:line="240" w:lineRule="auto"/>
              <w:ind w:right="-151"/>
              <w:rPr>
                <w:ins w:id="13" w:author="Mriganka Medhi" w:date="2022-08-22T16:36:00Z"/>
                <w:rFonts w:ascii="Times New Roman" w:eastAsia="Times New Roman" w:hAnsi="Times New Roman" w:cs="Times New Roman"/>
                <w:sz w:val="20"/>
                <w:szCs w:val="20"/>
              </w:rPr>
            </w:pPr>
            <w:ins w:id="14" w:author="Mriganka Medhi" w:date="2022-08-22T16:36:00Z">
              <w:r w:rsidRPr="00F6433A">
                <w:rPr>
                  <w:rFonts w:ascii="Times New Roman" w:eastAsia="Times New Roman" w:hAnsi="Times New Roman" w:cs="Times New Roman"/>
                  <w:sz w:val="20"/>
                  <w:szCs w:val="20"/>
                </w:rPr>
                <w:t>Header</w:t>
              </w:r>
            </w:ins>
          </w:p>
        </w:tc>
        <w:tc>
          <w:tcPr>
            <w:tcW w:w="5953" w:type="dxa"/>
            <w:tcBorders>
              <w:top w:val="single" w:sz="4" w:space="0" w:color="auto"/>
              <w:left w:val="single" w:sz="4" w:space="0" w:color="auto"/>
              <w:right w:val="single" w:sz="4" w:space="0" w:color="auto"/>
            </w:tcBorders>
          </w:tcPr>
          <w:p w14:paraId="29FEC5C6" w14:textId="77777777" w:rsidR="00FF2BB8" w:rsidRPr="00F6433A" w:rsidRDefault="00FF2BB8" w:rsidP="00184862">
            <w:pPr>
              <w:spacing w:after="0" w:line="240" w:lineRule="auto"/>
              <w:jc w:val="both"/>
              <w:rPr>
                <w:ins w:id="15" w:author="Mriganka Medhi" w:date="2022-08-22T16:36:00Z"/>
                <w:rFonts w:ascii="Times New Roman" w:eastAsia="Times New Roman" w:hAnsi="Times New Roman" w:cs="Times New Roman"/>
                <w:sz w:val="20"/>
                <w:szCs w:val="20"/>
              </w:rPr>
            </w:pPr>
            <w:ins w:id="16" w:author="Mriganka Medhi" w:date="2022-08-22T16:36:00Z">
              <w:r w:rsidRPr="00F6433A">
                <w:rPr>
                  <w:rFonts w:ascii="Times New Roman" w:eastAsia="Times New Roman" w:hAnsi="Times New Roman" w:cs="Times New Roman"/>
                  <w:sz w:val="20"/>
                  <w:szCs w:val="20"/>
                </w:rPr>
                <w:t>Company logo &amp; Document no.</w:t>
              </w:r>
            </w:ins>
          </w:p>
        </w:tc>
        <w:tc>
          <w:tcPr>
            <w:tcW w:w="992" w:type="dxa"/>
            <w:tcBorders>
              <w:left w:val="single" w:sz="4" w:space="0" w:color="auto"/>
            </w:tcBorders>
          </w:tcPr>
          <w:p w14:paraId="2DF5F7E6" w14:textId="71826299" w:rsidR="00FF2BB8" w:rsidRPr="00F6433A" w:rsidRDefault="00FF2BB8" w:rsidP="00184862">
            <w:pPr>
              <w:tabs>
                <w:tab w:val="left" w:pos="1440"/>
                <w:tab w:val="left" w:pos="3240"/>
                <w:tab w:val="left" w:pos="8820"/>
              </w:tabs>
              <w:spacing w:after="0" w:line="240" w:lineRule="auto"/>
              <w:ind w:left="-108" w:right="-151"/>
              <w:jc w:val="center"/>
              <w:rPr>
                <w:ins w:id="17" w:author="Mriganka Medhi" w:date="2022-08-22T16:36:00Z"/>
                <w:rFonts w:ascii="Times New Roman" w:eastAsia="Times New Roman" w:hAnsi="Times New Roman" w:cs="Times New Roman"/>
                <w:sz w:val="20"/>
                <w:szCs w:val="20"/>
              </w:rPr>
            </w:pPr>
            <w:ins w:id="18" w:author="Mriganka Medhi" w:date="2022-08-22T16:36:00Z">
              <w:r w:rsidRPr="00F6433A">
                <w:rPr>
                  <w:rFonts w:ascii="Times New Roman" w:eastAsia="Times New Roman" w:hAnsi="Times New Roman" w:cs="Times New Roman"/>
                  <w:sz w:val="20"/>
                  <w:szCs w:val="20"/>
                </w:rPr>
                <w:t>0</w:t>
              </w:r>
              <w:r>
                <w:rPr>
                  <w:rFonts w:ascii="Times New Roman" w:eastAsia="Times New Roman" w:hAnsi="Times New Roman" w:cs="Times New Roman"/>
                  <w:sz w:val="20"/>
                  <w:szCs w:val="20"/>
                </w:rPr>
                <w:t>2</w:t>
              </w:r>
            </w:ins>
          </w:p>
        </w:tc>
      </w:tr>
      <w:tr w:rsidR="00FF2BB8" w:rsidRPr="00F6433A" w14:paraId="564F11D9" w14:textId="77777777" w:rsidTr="00184862">
        <w:trPr>
          <w:ins w:id="19" w:author="Mriganka Medhi" w:date="2022-08-22T16:36:00Z"/>
        </w:trPr>
        <w:tc>
          <w:tcPr>
            <w:tcW w:w="1277" w:type="dxa"/>
            <w:tcBorders>
              <w:top w:val="single" w:sz="4" w:space="0" w:color="auto"/>
              <w:right w:val="single" w:sz="4" w:space="0" w:color="auto"/>
            </w:tcBorders>
          </w:tcPr>
          <w:p w14:paraId="77847398" w14:textId="77777777" w:rsidR="00FF2BB8" w:rsidRPr="00F6433A" w:rsidRDefault="00FF2BB8" w:rsidP="00184862">
            <w:pPr>
              <w:spacing w:after="0" w:line="240" w:lineRule="auto"/>
              <w:ind w:right="-108"/>
              <w:rPr>
                <w:ins w:id="20" w:author="Mriganka Medhi" w:date="2022-08-22T16:36:00Z"/>
                <w:rFonts w:ascii="Times New Roman" w:eastAsia="Times New Roman" w:hAnsi="Times New Roman" w:cs="Times New Roman"/>
                <w:sz w:val="20"/>
                <w:szCs w:val="20"/>
              </w:rPr>
            </w:pPr>
          </w:p>
        </w:tc>
        <w:tc>
          <w:tcPr>
            <w:tcW w:w="1701" w:type="dxa"/>
            <w:tcBorders>
              <w:top w:val="single" w:sz="4" w:space="0" w:color="auto"/>
              <w:left w:val="single" w:sz="4" w:space="0" w:color="auto"/>
              <w:right w:val="single" w:sz="4" w:space="0" w:color="auto"/>
            </w:tcBorders>
          </w:tcPr>
          <w:p w14:paraId="2F5381E9" w14:textId="77777777" w:rsidR="00FF2BB8" w:rsidRPr="00F6433A" w:rsidRDefault="00FF2BB8" w:rsidP="00184862">
            <w:pPr>
              <w:spacing w:after="0" w:line="240" w:lineRule="auto"/>
              <w:ind w:right="-151"/>
              <w:rPr>
                <w:ins w:id="21" w:author="Mriganka Medhi" w:date="2022-08-22T16:36:00Z"/>
                <w:rFonts w:ascii="Times New Roman" w:eastAsia="Times New Roman" w:hAnsi="Times New Roman" w:cs="Times New Roman"/>
                <w:sz w:val="20"/>
                <w:szCs w:val="20"/>
              </w:rPr>
            </w:pPr>
          </w:p>
        </w:tc>
        <w:tc>
          <w:tcPr>
            <w:tcW w:w="5953" w:type="dxa"/>
            <w:tcBorders>
              <w:top w:val="single" w:sz="4" w:space="0" w:color="auto"/>
              <w:left w:val="single" w:sz="4" w:space="0" w:color="auto"/>
              <w:right w:val="single" w:sz="4" w:space="0" w:color="auto"/>
            </w:tcBorders>
          </w:tcPr>
          <w:p w14:paraId="31AB8C81" w14:textId="77777777" w:rsidR="00FF2BB8" w:rsidRPr="00F6433A" w:rsidRDefault="00FF2BB8" w:rsidP="00184862">
            <w:pPr>
              <w:spacing w:after="0" w:line="240" w:lineRule="auto"/>
              <w:jc w:val="both"/>
              <w:rPr>
                <w:ins w:id="22" w:author="Mriganka Medhi" w:date="2022-08-22T16:36:00Z"/>
                <w:rFonts w:ascii="Times New Roman" w:eastAsia="Times New Roman" w:hAnsi="Times New Roman" w:cs="Times New Roman"/>
                <w:sz w:val="20"/>
                <w:szCs w:val="20"/>
              </w:rPr>
            </w:pPr>
          </w:p>
        </w:tc>
        <w:tc>
          <w:tcPr>
            <w:tcW w:w="992" w:type="dxa"/>
            <w:tcBorders>
              <w:left w:val="single" w:sz="4" w:space="0" w:color="auto"/>
            </w:tcBorders>
          </w:tcPr>
          <w:p w14:paraId="1D3A07EF" w14:textId="77777777" w:rsidR="00FF2BB8" w:rsidRPr="00F6433A" w:rsidRDefault="00FF2BB8" w:rsidP="00184862">
            <w:pPr>
              <w:tabs>
                <w:tab w:val="left" w:pos="1440"/>
                <w:tab w:val="left" w:pos="3240"/>
                <w:tab w:val="left" w:pos="8820"/>
              </w:tabs>
              <w:spacing w:after="0" w:line="240" w:lineRule="auto"/>
              <w:ind w:left="-108" w:right="-151"/>
              <w:jc w:val="center"/>
              <w:rPr>
                <w:ins w:id="23" w:author="Mriganka Medhi" w:date="2022-08-22T16:36:00Z"/>
                <w:rFonts w:ascii="Times New Roman" w:eastAsia="Times New Roman" w:hAnsi="Times New Roman" w:cs="Times New Roman"/>
                <w:sz w:val="20"/>
                <w:szCs w:val="20"/>
              </w:rPr>
            </w:pPr>
          </w:p>
        </w:tc>
      </w:tr>
      <w:tr w:rsidR="00FF2BB8" w:rsidRPr="00F6433A" w14:paraId="64B48E2F" w14:textId="77777777" w:rsidTr="00184862">
        <w:trPr>
          <w:ins w:id="24" w:author="Mriganka Medhi" w:date="2022-08-22T16:36:00Z"/>
        </w:trPr>
        <w:tc>
          <w:tcPr>
            <w:tcW w:w="1277" w:type="dxa"/>
            <w:tcBorders>
              <w:right w:val="nil"/>
            </w:tcBorders>
          </w:tcPr>
          <w:p w14:paraId="326C8A40" w14:textId="77777777" w:rsidR="00FF2BB8" w:rsidRPr="00F6433A" w:rsidRDefault="00FF2BB8" w:rsidP="00184862">
            <w:pPr>
              <w:spacing w:after="0" w:line="240" w:lineRule="auto"/>
              <w:ind w:right="-151"/>
              <w:jc w:val="center"/>
              <w:rPr>
                <w:ins w:id="25" w:author="Mriganka Medhi" w:date="2022-08-22T16:36:00Z"/>
                <w:rFonts w:ascii="Times New Roman" w:eastAsia="Times New Roman" w:hAnsi="Times New Roman" w:cs="Times New Roman"/>
                <w:sz w:val="20"/>
                <w:szCs w:val="20"/>
              </w:rPr>
            </w:pPr>
          </w:p>
        </w:tc>
        <w:tc>
          <w:tcPr>
            <w:tcW w:w="1701" w:type="dxa"/>
            <w:tcBorders>
              <w:left w:val="nil"/>
              <w:right w:val="nil"/>
            </w:tcBorders>
          </w:tcPr>
          <w:p w14:paraId="0900799E" w14:textId="77777777" w:rsidR="00FF2BB8" w:rsidRPr="00F6433A" w:rsidRDefault="00FF2BB8" w:rsidP="00184862">
            <w:pPr>
              <w:spacing w:after="0" w:line="240" w:lineRule="auto"/>
              <w:ind w:right="-151"/>
              <w:jc w:val="center"/>
              <w:rPr>
                <w:ins w:id="26" w:author="Mriganka Medhi" w:date="2022-08-22T16:36:00Z"/>
                <w:rFonts w:ascii="Times New Roman" w:eastAsia="Times New Roman" w:hAnsi="Times New Roman" w:cs="Times New Roman"/>
                <w:sz w:val="20"/>
                <w:szCs w:val="20"/>
              </w:rPr>
            </w:pPr>
          </w:p>
        </w:tc>
        <w:tc>
          <w:tcPr>
            <w:tcW w:w="5953" w:type="dxa"/>
            <w:tcBorders>
              <w:left w:val="nil"/>
              <w:right w:val="nil"/>
            </w:tcBorders>
          </w:tcPr>
          <w:p w14:paraId="724656FF" w14:textId="77777777" w:rsidR="00FF2BB8" w:rsidRPr="00F6433A" w:rsidRDefault="00FF2BB8" w:rsidP="00184862">
            <w:pPr>
              <w:spacing w:after="120"/>
              <w:rPr>
                <w:ins w:id="27" w:author="Mriganka Medhi" w:date="2022-08-22T16:36:00Z"/>
                <w:rFonts w:ascii="Times New Roman" w:eastAsia="Calibri" w:hAnsi="Times New Roman" w:cs="Times New Roman"/>
                <w:lang w:val="x-none"/>
              </w:rPr>
            </w:pPr>
          </w:p>
        </w:tc>
        <w:tc>
          <w:tcPr>
            <w:tcW w:w="992" w:type="dxa"/>
            <w:tcBorders>
              <w:left w:val="nil"/>
            </w:tcBorders>
          </w:tcPr>
          <w:p w14:paraId="0F84621C" w14:textId="77777777" w:rsidR="00FF2BB8" w:rsidRPr="00F6433A" w:rsidRDefault="00FF2BB8" w:rsidP="00184862">
            <w:pPr>
              <w:tabs>
                <w:tab w:val="left" w:pos="1440"/>
                <w:tab w:val="left" w:pos="3240"/>
                <w:tab w:val="left" w:pos="8820"/>
              </w:tabs>
              <w:spacing w:after="0" w:line="240" w:lineRule="auto"/>
              <w:ind w:left="-108" w:right="-151"/>
              <w:jc w:val="center"/>
              <w:rPr>
                <w:ins w:id="28" w:author="Mriganka Medhi" w:date="2022-08-22T16:36:00Z"/>
                <w:rFonts w:ascii="Times New Roman" w:eastAsia="Times New Roman" w:hAnsi="Times New Roman" w:cs="Times New Roman"/>
                <w:sz w:val="20"/>
                <w:szCs w:val="20"/>
              </w:rPr>
            </w:pPr>
          </w:p>
        </w:tc>
      </w:tr>
      <w:bookmarkEnd w:id="2"/>
    </w:tbl>
    <w:p w14:paraId="252CC8A5" w14:textId="4432B33A" w:rsidR="00B834FB" w:rsidRDefault="00B834FB" w:rsidP="00DD3AEE">
      <w:pPr>
        <w:rPr>
          <w:ins w:id="29" w:author="Mriganka Medhi" w:date="2022-08-22T16:36:00Z"/>
          <w:rFonts w:ascii="Times New Roman" w:hAnsi="Times New Roman" w:cs="Times New Roman"/>
          <w:b/>
          <w:sz w:val="24"/>
          <w:szCs w:val="24"/>
        </w:rPr>
      </w:pPr>
    </w:p>
    <w:p w14:paraId="68129727" w14:textId="77777777" w:rsidR="00FF2BB8" w:rsidDel="00FF2BB8" w:rsidRDefault="00FF2BB8" w:rsidP="00DD3AEE">
      <w:pPr>
        <w:rPr>
          <w:del w:id="30" w:author="Mriganka Medhi" w:date="2022-08-22T16:36:00Z"/>
          <w:rFonts w:ascii="Times New Roman" w:hAnsi="Times New Roman" w:cs="Times New Roman"/>
          <w:b/>
          <w:sz w:val="24"/>
          <w:szCs w:val="24"/>
        </w:rPr>
      </w:pPr>
    </w:p>
    <w:p w14:paraId="421A2454" w14:textId="77777777" w:rsidR="00B834FB" w:rsidRDefault="00B834FB" w:rsidP="00DD3AEE">
      <w:pPr>
        <w:rPr>
          <w:rFonts w:ascii="Times New Roman" w:hAnsi="Times New Roman" w:cs="Times New Roman"/>
          <w:b/>
          <w:sz w:val="24"/>
          <w:szCs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FF2BB8" w:rsidRPr="003570C6" w14:paraId="2A7F9F3C" w14:textId="77777777" w:rsidTr="00184862">
        <w:trPr>
          <w:ins w:id="31" w:author="Mriganka Medhi" w:date="2022-08-22T16:36:00Z"/>
        </w:trPr>
        <w:tc>
          <w:tcPr>
            <w:tcW w:w="3119" w:type="dxa"/>
            <w:shd w:val="clear" w:color="auto" w:fill="auto"/>
          </w:tcPr>
          <w:p w14:paraId="2F2AFC7F" w14:textId="77777777" w:rsidR="00FF2BB8" w:rsidRPr="00483B39" w:rsidRDefault="00FF2BB8" w:rsidP="00184862">
            <w:pPr>
              <w:rPr>
                <w:ins w:id="32" w:author="Mriganka Medhi" w:date="2022-08-22T16:36:00Z"/>
                <w:rFonts w:ascii="Times New Roman" w:eastAsia="Times New Roman" w:hAnsi="Times New Roman" w:cs="Times New Roman"/>
                <w:b/>
              </w:rPr>
            </w:pPr>
            <w:bookmarkStart w:id="33" w:name="_Hlk111298021"/>
            <w:ins w:id="34" w:author="Mriganka Medhi" w:date="2022-08-22T16:36:00Z">
              <w:r w:rsidRPr="00483B39">
                <w:rPr>
                  <w:rFonts w:ascii="Times New Roman" w:eastAsia="Times New Roman" w:hAnsi="Times New Roman" w:cs="Times New Roman"/>
                  <w:b/>
                </w:rPr>
                <w:t xml:space="preserve">Prepared By: </w:t>
              </w:r>
            </w:ins>
          </w:p>
          <w:p w14:paraId="1F255C72" w14:textId="77777777" w:rsidR="00FF2BB8" w:rsidRPr="00483B39" w:rsidRDefault="00FF2BB8" w:rsidP="00184862">
            <w:pPr>
              <w:rPr>
                <w:ins w:id="35" w:author="Mriganka Medhi" w:date="2022-08-22T16:36:00Z"/>
                <w:rFonts w:ascii="Times New Roman" w:eastAsia="Times New Roman" w:hAnsi="Times New Roman" w:cs="Times New Roman"/>
              </w:rPr>
            </w:pPr>
            <w:ins w:id="36" w:author="Mriganka Medhi" w:date="2022-08-22T16:36:00Z">
              <w:r w:rsidRPr="00483B39">
                <w:rPr>
                  <w:rFonts w:ascii="Times New Roman" w:eastAsia="Times New Roman" w:hAnsi="Times New Roman" w:cs="Times New Roman"/>
                </w:rPr>
                <w:t>Head Mechanical Maintenance, Battery 1- MCD</w:t>
              </w:r>
            </w:ins>
          </w:p>
        </w:tc>
        <w:tc>
          <w:tcPr>
            <w:tcW w:w="3261" w:type="dxa"/>
            <w:shd w:val="clear" w:color="auto" w:fill="auto"/>
          </w:tcPr>
          <w:p w14:paraId="77583FC0" w14:textId="77777777" w:rsidR="00FF2BB8" w:rsidRPr="00483B39" w:rsidRDefault="00FF2BB8" w:rsidP="00184862">
            <w:pPr>
              <w:rPr>
                <w:ins w:id="37" w:author="Mriganka Medhi" w:date="2022-08-22T16:36:00Z"/>
                <w:rFonts w:ascii="Times New Roman" w:eastAsia="Times New Roman" w:hAnsi="Times New Roman" w:cs="Times New Roman"/>
                <w:b/>
              </w:rPr>
            </w:pPr>
            <w:ins w:id="38" w:author="Mriganka Medhi" w:date="2022-08-22T16:36:00Z">
              <w:r w:rsidRPr="00483B39">
                <w:rPr>
                  <w:rFonts w:ascii="Times New Roman" w:eastAsia="Times New Roman" w:hAnsi="Times New Roman" w:cs="Times New Roman"/>
                  <w:b/>
                </w:rPr>
                <w:t xml:space="preserve">Reviewed &amp; Issued By: </w:t>
              </w:r>
            </w:ins>
          </w:p>
          <w:p w14:paraId="0F92ADC0" w14:textId="77777777" w:rsidR="00FF2BB8" w:rsidRPr="00483B39" w:rsidRDefault="00FF2BB8" w:rsidP="00184862">
            <w:pPr>
              <w:rPr>
                <w:ins w:id="39" w:author="Mriganka Medhi" w:date="2022-08-22T16:36:00Z"/>
                <w:rFonts w:ascii="Times New Roman" w:eastAsia="Times New Roman" w:hAnsi="Times New Roman" w:cs="Times New Roman"/>
              </w:rPr>
            </w:pPr>
            <w:ins w:id="40" w:author="Mriganka Medhi" w:date="2022-08-22T16:36:00Z">
              <w:r w:rsidRPr="00483B39">
                <w:rPr>
                  <w:rFonts w:ascii="Times New Roman" w:eastAsia="Times New Roman" w:hAnsi="Times New Roman" w:cs="Times New Roman"/>
                </w:rPr>
                <w:t>Management Representative</w:t>
              </w:r>
            </w:ins>
          </w:p>
        </w:tc>
        <w:tc>
          <w:tcPr>
            <w:tcW w:w="3118" w:type="dxa"/>
            <w:shd w:val="clear" w:color="auto" w:fill="auto"/>
          </w:tcPr>
          <w:p w14:paraId="0920621D" w14:textId="77777777" w:rsidR="00FF2BB8" w:rsidRPr="00483B39" w:rsidRDefault="00FF2BB8" w:rsidP="00184862">
            <w:pPr>
              <w:rPr>
                <w:ins w:id="41" w:author="Mriganka Medhi" w:date="2022-08-22T16:36:00Z"/>
                <w:rFonts w:ascii="Times New Roman" w:eastAsia="Times New Roman" w:hAnsi="Times New Roman" w:cs="Times New Roman"/>
                <w:b/>
              </w:rPr>
            </w:pPr>
            <w:ins w:id="42" w:author="Mriganka Medhi" w:date="2022-08-22T16:36:00Z">
              <w:r w:rsidRPr="00483B39">
                <w:rPr>
                  <w:rFonts w:ascii="Times New Roman" w:eastAsia="Times New Roman" w:hAnsi="Times New Roman" w:cs="Times New Roman"/>
                  <w:b/>
                </w:rPr>
                <w:t xml:space="preserve">Approved By: </w:t>
              </w:r>
            </w:ins>
          </w:p>
          <w:p w14:paraId="3A60B153" w14:textId="77777777" w:rsidR="00FF2BB8" w:rsidRPr="00483B39" w:rsidRDefault="00FF2BB8" w:rsidP="00184862">
            <w:pPr>
              <w:rPr>
                <w:ins w:id="43" w:author="Mriganka Medhi" w:date="2022-08-22T16:36:00Z"/>
                <w:rFonts w:ascii="Times New Roman" w:eastAsia="Times New Roman" w:hAnsi="Times New Roman" w:cs="Times New Roman"/>
              </w:rPr>
            </w:pPr>
            <w:ins w:id="44" w:author="Mriganka Medhi" w:date="2022-08-22T16:36:00Z">
              <w:r w:rsidRPr="00483B39">
                <w:rPr>
                  <w:rFonts w:ascii="Times New Roman" w:eastAsia="Times New Roman" w:hAnsi="Times New Roman" w:cs="Times New Roman"/>
                </w:rPr>
                <w:t>Head Mechanical Maintenance MCD</w:t>
              </w:r>
            </w:ins>
          </w:p>
        </w:tc>
      </w:tr>
      <w:tr w:rsidR="00FF2BB8" w:rsidRPr="003570C6" w14:paraId="56B428F6" w14:textId="77777777" w:rsidTr="00184862">
        <w:trPr>
          <w:trHeight w:val="987"/>
          <w:ins w:id="45" w:author="Mriganka Medhi" w:date="2022-08-22T16:36:00Z"/>
        </w:trPr>
        <w:tc>
          <w:tcPr>
            <w:tcW w:w="3119" w:type="dxa"/>
            <w:shd w:val="clear" w:color="auto" w:fill="auto"/>
          </w:tcPr>
          <w:p w14:paraId="7D0C91B7" w14:textId="77777777" w:rsidR="00FF2BB8" w:rsidRPr="00483B39" w:rsidRDefault="00FF2BB8" w:rsidP="00184862">
            <w:pPr>
              <w:rPr>
                <w:ins w:id="46" w:author="Mriganka Medhi" w:date="2022-08-22T16:36:00Z"/>
                <w:rFonts w:ascii="Times New Roman" w:eastAsia="Times New Roman" w:hAnsi="Times New Roman" w:cs="Times New Roman"/>
                <w:b/>
              </w:rPr>
            </w:pPr>
            <w:ins w:id="47" w:author="Mriganka Medhi" w:date="2022-08-22T16:36:00Z">
              <w:r w:rsidRPr="00483B39">
                <w:rPr>
                  <w:rFonts w:ascii="Times New Roman" w:eastAsia="Times New Roman" w:hAnsi="Times New Roman" w:cs="Times New Roman"/>
                  <w:b/>
                </w:rPr>
                <w:t>Signature:</w:t>
              </w:r>
            </w:ins>
          </w:p>
          <w:p w14:paraId="663F2046" w14:textId="77777777" w:rsidR="00FF2BB8" w:rsidRPr="00483B39" w:rsidRDefault="00FF2BB8" w:rsidP="00184862">
            <w:pPr>
              <w:rPr>
                <w:ins w:id="48" w:author="Mriganka Medhi" w:date="2022-08-22T16:36:00Z"/>
                <w:rFonts w:ascii="Times New Roman" w:eastAsia="Times New Roman" w:hAnsi="Times New Roman" w:cs="Times New Roman"/>
                <w:b/>
              </w:rPr>
            </w:pPr>
          </w:p>
          <w:p w14:paraId="1EC614F1" w14:textId="77777777" w:rsidR="00FF2BB8" w:rsidRPr="00483B39" w:rsidRDefault="00FF2BB8" w:rsidP="00184862">
            <w:pPr>
              <w:rPr>
                <w:ins w:id="49" w:author="Mriganka Medhi" w:date="2022-08-22T16:36:00Z"/>
                <w:rFonts w:ascii="Times New Roman" w:eastAsia="Times New Roman" w:hAnsi="Times New Roman" w:cs="Times New Roman"/>
                <w:b/>
              </w:rPr>
            </w:pPr>
          </w:p>
          <w:p w14:paraId="301E3087" w14:textId="77777777" w:rsidR="00FF2BB8" w:rsidRPr="00483B39" w:rsidRDefault="00FF2BB8" w:rsidP="00184862">
            <w:pPr>
              <w:rPr>
                <w:ins w:id="50" w:author="Mriganka Medhi" w:date="2022-08-22T16:36:00Z"/>
                <w:rFonts w:ascii="Times New Roman" w:eastAsia="Times New Roman" w:hAnsi="Times New Roman" w:cs="Times New Roman"/>
                <w:b/>
              </w:rPr>
            </w:pPr>
          </w:p>
          <w:p w14:paraId="11386FC1" w14:textId="77777777" w:rsidR="00FF2BB8" w:rsidRPr="00483B39" w:rsidRDefault="00FF2BB8" w:rsidP="00184862">
            <w:pPr>
              <w:rPr>
                <w:ins w:id="51" w:author="Mriganka Medhi" w:date="2022-08-22T16:36:00Z"/>
                <w:rFonts w:ascii="Times New Roman" w:eastAsia="Times New Roman" w:hAnsi="Times New Roman" w:cs="Times New Roman"/>
                <w:b/>
              </w:rPr>
            </w:pPr>
          </w:p>
        </w:tc>
        <w:tc>
          <w:tcPr>
            <w:tcW w:w="3261" w:type="dxa"/>
            <w:shd w:val="clear" w:color="auto" w:fill="auto"/>
          </w:tcPr>
          <w:p w14:paraId="3D24083E" w14:textId="77777777" w:rsidR="00FF2BB8" w:rsidRPr="00483B39" w:rsidRDefault="00FF2BB8" w:rsidP="00184862">
            <w:pPr>
              <w:rPr>
                <w:ins w:id="52" w:author="Mriganka Medhi" w:date="2022-08-22T16:36:00Z"/>
                <w:rFonts w:ascii="Times New Roman" w:eastAsia="Times New Roman" w:hAnsi="Times New Roman" w:cs="Times New Roman"/>
                <w:b/>
              </w:rPr>
            </w:pPr>
            <w:ins w:id="53" w:author="Mriganka Medhi" w:date="2022-08-22T16:36:00Z">
              <w:r w:rsidRPr="00483B39">
                <w:rPr>
                  <w:rFonts w:ascii="Times New Roman" w:eastAsia="Times New Roman" w:hAnsi="Times New Roman" w:cs="Times New Roman"/>
                  <w:b/>
                </w:rPr>
                <w:t>Signature:</w:t>
              </w:r>
            </w:ins>
          </w:p>
          <w:p w14:paraId="2A5D1727" w14:textId="77777777" w:rsidR="00FF2BB8" w:rsidRPr="00483B39" w:rsidRDefault="00FF2BB8" w:rsidP="00184862">
            <w:pPr>
              <w:rPr>
                <w:ins w:id="54" w:author="Mriganka Medhi" w:date="2022-08-22T16:36:00Z"/>
                <w:rFonts w:ascii="Times New Roman" w:eastAsia="Times New Roman" w:hAnsi="Times New Roman" w:cs="Times New Roman"/>
                <w:b/>
              </w:rPr>
            </w:pPr>
          </w:p>
          <w:p w14:paraId="504E0AD5" w14:textId="77777777" w:rsidR="00FF2BB8" w:rsidRPr="00483B39" w:rsidRDefault="00FF2BB8" w:rsidP="00184862">
            <w:pPr>
              <w:rPr>
                <w:ins w:id="55" w:author="Mriganka Medhi" w:date="2022-08-22T16:36:00Z"/>
                <w:rFonts w:ascii="Times New Roman" w:eastAsia="Times New Roman" w:hAnsi="Times New Roman" w:cs="Times New Roman"/>
                <w:b/>
              </w:rPr>
            </w:pPr>
          </w:p>
          <w:p w14:paraId="5D027B26" w14:textId="77777777" w:rsidR="00FF2BB8" w:rsidRPr="00483B39" w:rsidRDefault="00FF2BB8" w:rsidP="00184862">
            <w:pPr>
              <w:rPr>
                <w:ins w:id="56" w:author="Mriganka Medhi" w:date="2022-08-22T16:36:00Z"/>
                <w:rFonts w:ascii="Times New Roman" w:eastAsia="Times New Roman" w:hAnsi="Times New Roman" w:cs="Times New Roman"/>
                <w:b/>
              </w:rPr>
            </w:pPr>
          </w:p>
        </w:tc>
        <w:tc>
          <w:tcPr>
            <w:tcW w:w="3118" w:type="dxa"/>
            <w:shd w:val="clear" w:color="auto" w:fill="auto"/>
          </w:tcPr>
          <w:p w14:paraId="433B3E9D" w14:textId="77777777" w:rsidR="00FF2BB8" w:rsidRPr="00483B39" w:rsidRDefault="00FF2BB8" w:rsidP="00184862">
            <w:pPr>
              <w:rPr>
                <w:ins w:id="57" w:author="Mriganka Medhi" w:date="2022-08-22T16:36:00Z"/>
                <w:rFonts w:ascii="Times New Roman" w:eastAsia="Times New Roman" w:hAnsi="Times New Roman" w:cs="Times New Roman"/>
                <w:b/>
              </w:rPr>
            </w:pPr>
            <w:ins w:id="58" w:author="Mriganka Medhi" w:date="2022-08-22T16:36:00Z">
              <w:r w:rsidRPr="00483B39">
                <w:rPr>
                  <w:rFonts w:ascii="Times New Roman" w:eastAsia="Times New Roman" w:hAnsi="Times New Roman" w:cs="Times New Roman"/>
                  <w:b/>
                </w:rPr>
                <w:t>Signature:</w:t>
              </w:r>
            </w:ins>
          </w:p>
          <w:p w14:paraId="52DDF6C2" w14:textId="77777777" w:rsidR="00FF2BB8" w:rsidRPr="00483B39" w:rsidRDefault="00FF2BB8" w:rsidP="00184862">
            <w:pPr>
              <w:rPr>
                <w:ins w:id="59" w:author="Mriganka Medhi" w:date="2022-08-22T16:36:00Z"/>
                <w:rFonts w:ascii="Times New Roman" w:eastAsia="Times New Roman" w:hAnsi="Times New Roman" w:cs="Times New Roman"/>
                <w:b/>
              </w:rPr>
            </w:pPr>
          </w:p>
          <w:p w14:paraId="285055A2" w14:textId="77777777" w:rsidR="00FF2BB8" w:rsidRPr="00483B39" w:rsidRDefault="00FF2BB8" w:rsidP="00184862">
            <w:pPr>
              <w:rPr>
                <w:ins w:id="60" w:author="Mriganka Medhi" w:date="2022-08-22T16:36:00Z"/>
                <w:rFonts w:ascii="Times New Roman" w:eastAsia="Times New Roman" w:hAnsi="Times New Roman" w:cs="Times New Roman"/>
                <w:b/>
              </w:rPr>
            </w:pPr>
          </w:p>
          <w:p w14:paraId="2CF1E392" w14:textId="77777777" w:rsidR="00FF2BB8" w:rsidRPr="00483B39" w:rsidRDefault="00FF2BB8" w:rsidP="00184862">
            <w:pPr>
              <w:rPr>
                <w:ins w:id="61" w:author="Mriganka Medhi" w:date="2022-08-22T16:36:00Z"/>
                <w:rFonts w:ascii="Times New Roman" w:eastAsia="Times New Roman" w:hAnsi="Times New Roman" w:cs="Times New Roman"/>
                <w:b/>
              </w:rPr>
            </w:pPr>
          </w:p>
        </w:tc>
      </w:tr>
      <w:tr w:rsidR="00FF2BB8" w:rsidRPr="001C094A" w14:paraId="195E717B" w14:textId="77777777" w:rsidTr="00184862">
        <w:trPr>
          <w:ins w:id="62" w:author="Mriganka Medhi" w:date="2022-08-22T16:36:00Z"/>
        </w:trPr>
        <w:tc>
          <w:tcPr>
            <w:tcW w:w="3119" w:type="dxa"/>
            <w:shd w:val="clear" w:color="auto" w:fill="auto"/>
          </w:tcPr>
          <w:p w14:paraId="589445CC" w14:textId="77777777" w:rsidR="00FF2BB8" w:rsidRPr="00483B39" w:rsidRDefault="00FF2BB8" w:rsidP="00184862">
            <w:pPr>
              <w:rPr>
                <w:ins w:id="63" w:author="Mriganka Medhi" w:date="2022-08-22T16:36:00Z"/>
                <w:rFonts w:ascii="Times New Roman" w:eastAsia="Times New Roman" w:hAnsi="Times New Roman" w:cs="Times New Roman"/>
                <w:b/>
              </w:rPr>
            </w:pPr>
            <w:ins w:id="64" w:author="Mriganka Medhi" w:date="2022-08-22T16:36:00Z">
              <w:r w:rsidRPr="00483B39">
                <w:rPr>
                  <w:rFonts w:ascii="Times New Roman" w:eastAsia="Times New Roman" w:hAnsi="Times New Roman" w:cs="Times New Roman"/>
                  <w:b/>
                </w:rPr>
                <w:t>Review Date: 13.08.2022</w:t>
              </w:r>
            </w:ins>
          </w:p>
        </w:tc>
        <w:tc>
          <w:tcPr>
            <w:tcW w:w="3261" w:type="dxa"/>
            <w:shd w:val="clear" w:color="auto" w:fill="auto"/>
          </w:tcPr>
          <w:p w14:paraId="4B469A8B" w14:textId="77777777" w:rsidR="00FF2BB8" w:rsidRPr="00483B39" w:rsidRDefault="00FF2BB8" w:rsidP="00184862">
            <w:pPr>
              <w:rPr>
                <w:ins w:id="65" w:author="Mriganka Medhi" w:date="2022-08-22T16:36:00Z"/>
                <w:rFonts w:ascii="Times New Roman" w:eastAsia="Times New Roman" w:hAnsi="Times New Roman" w:cs="Times New Roman"/>
                <w:b/>
              </w:rPr>
            </w:pPr>
            <w:ins w:id="66" w:author="Mriganka Medhi" w:date="2022-08-22T16:36:00Z">
              <w:r w:rsidRPr="00483B39">
                <w:rPr>
                  <w:rFonts w:ascii="Times New Roman" w:eastAsia="Times New Roman" w:hAnsi="Times New Roman" w:cs="Times New Roman"/>
                  <w:b/>
                </w:rPr>
                <w:t>Review Date: 13.08.2022</w:t>
              </w:r>
            </w:ins>
          </w:p>
        </w:tc>
        <w:tc>
          <w:tcPr>
            <w:tcW w:w="3118" w:type="dxa"/>
            <w:shd w:val="clear" w:color="auto" w:fill="auto"/>
          </w:tcPr>
          <w:p w14:paraId="6EA3B4DD" w14:textId="77777777" w:rsidR="00FF2BB8" w:rsidRPr="00483B39" w:rsidRDefault="00FF2BB8" w:rsidP="00184862">
            <w:pPr>
              <w:rPr>
                <w:ins w:id="67" w:author="Mriganka Medhi" w:date="2022-08-22T16:36:00Z"/>
                <w:rFonts w:ascii="Times New Roman" w:eastAsia="Times New Roman" w:hAnsi="Times New Roman" w:cs="Times New Roman"/>
                <w:b/>
              </w:rPr>
            </w:pPr>
            <w:ins w:id="68" w:author="Mriganka Medhi" w:date="2022-08-22T16:36:00Z">
              <w:r w:rsidRPr="00483B39">
                <w:rPr>
                  <w:rFonts w:ascii="Times New Roman" w:eastAsia="Times New Roman" w:hAnsi="Times New Roman" w:cs="Times New Roman"/>
                  <w:b/>
                </w:rPr>
                <w:t>Review Date: 13.08.2022</w:t>
              </w:r>
            </w:ins>
          </w:p>
        </w:tc>
      </w:tr>
      <w:bookmarkEnd w:id="33"/>
    </w:tbl>
    <w:p w14:paraId="7FF081CE" w14:textId="77777777" w:rsidR="00B834FB" w:rsidRDefault="00B834FB" w:rsidP="00DD3AEE">
      <w:pPr>
        <w:rPr>
          <w:rFonts w:ascii="Times New Roman" w:hAnsi="Times New Roman" w:cs="Times New Roman"/>
          <w:b/>
          <w:sz w:val="24"/>
          <w:szCs w:val="24"/>
        </w:rPr>
      </w:pPr>
    </w:p>
    <w:p w14:paraId="48B0AD21" w14:textId="77777777" w:rsidR="00B834FB" w:rsidRDefault="00B834FB"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00CDD" w:rsidRPr="004654DF" w:rsidDel="00FF2BB8" w14:paraId="42A3B8B7" w14:textId="4DE9C1E0" w:rsidTr="00367836">
        <w:trPr>
          <w:trHeight w:val="500"/>
          <w:del w:id="69" w:author="Mriganka Medhi" w:date="2022-08-22T16:35:00Z"/>
        </w:trPr>
        <w:tc>
          <w:tcPr>
            <w:tcW w:w="3438" w:type="dxa"/>
          </w:tcPr>
          <w:p w14:paraId="3CEE970A" w14:textId="09E0EC49" w:rsidR="00B00CDD" w:rsidDel="00FF2BB8" w:rsidRDefault="00B00CDD" w:rsidP="007A0F23">
            <w:pPr>
              <w:rPr>
                <w:del w:id="70" w:author="Mriganka Medhi" w:date="2022-08-22T16:35:00Z"/>
                <w:rFonts w:ascii="Times New Roman" w:hAnsi="Times New Roman" w:cs="Times New Roman"/>
                <w:b/>
              </w:rPr>
            </w:pPr>
            <w:del w:id="71" w:author="Mriganka Medhi" w:date="2022-08-22T16:35:00Z">
              <w:r w:rsidDel="00FF2BB8">
                <w:rPr>
                  <w:rFonts w:ascii="Times New Roman" w:hAnsi="Times New Roman" w:cs="Times New Roman"/>
                  <w:b/>
                </w:rPr>
                <w:delText xml:space="preserve">Prepared </w:delText>
              </w:r>
              <w:r w:rsidRPr="001C094A" w:rsidDel="00FF2BB8">
                <w:rPr>
                  <w:rFonts w:ascii="Times New Roman" w:hAnsi="Times New Roman" w:cs="Times New Roman"/>
                  <w:b/>
                </w:rPr>
                <w:delText xml:space="preserve">By: </w:delText>
              </w:r>
            </w:del>
          </w:p>
          <w:p w14:paraId="38745F72" w14:textId="59B0C138" w:rsidR="00B00CDD" w:rsidRPr="004654DF" w:rsidDel="00FF2BB8" w:rsidRDefault="0061612E" w:rsidP="001F72E7">
            <w:pPr>
              <w:rPr>
                <w:del w:id="72" w:author="Mriganka Medhi" w:date="2022-08-22T16:35:00Z"/>
                <w:rFonts w:ascii="Times New Roman" w:hAnsi="Times New Roman" w:cs="Times New Roman"/>
              </w:rPr>
            </w:pPr>
            <w:del w:id="73" w:author="Mriganka Medhi" w:date="2022-08-22T16:35:00Z">
              <w:r w:rsidDel="00FF2BB8">
                <w:rPr>
                  <w:rFonts w:ascii="Times New Roman" w:hAnsi="Times New Roman" w:cs="Times New Roman"/>
                </w:rPr>
                <w:delText>DM - MEchanical</w:delText>
              </w:r>
            </w:del>
          </w:p>
        </w:tc>
        <w:tc>
          <w:tcPr>
            <w:tcW w:w="2766" w:type="dxa"/>
          </w:tcPr>
          <w:p w14:paraId="637E6E6E" w14:textId="66E53A85" w:rsidR="00B00CDD" w:rsidDel="00FF2BB8" w:rsidRDefault="00B00CDD" w:rsidP="007A0F23">
            <w:pPr>
              <w:rPr>
                <w:del w:id="74" w:author="Mriganka Medhi" w:date="2022-08-22T16:35:00Z"/>
                <w:rFonts w:ascii="Times New Roman" w:hAnsi="Times New Roman" w:cs="Times New Roman"/>
                <w:b/>
              </w:rPr>
            </w:pPr>
            <w:del w:id="75" w:author="Mriganka Medhi" w:date="2022-08-22T16:35:00Z">
              <w:r w:rsidRPr="001C094A" w:rsidDel="00FF2BB8">
                <w:rPr>
                  <w:rFonts w:ascii="Times New Roman" w:hAnsi="Times New Roman" w:cs="Times New Roman"/>
                  <w:b/>
                </w:rPr>
                <w:delText xml:space="preserve">Reviewed </w:delText>
              </w:r>
              <w:r w:rsidDel="00FF2BB8">
                <w:rPr>
                  <w:rFonts w:ascii="Times New Roman" w:hAnsi="Times New Roman" w:cs="Times New Roman"/>
                  <w:b/>
                </w:rPr>
                <w:delText xml:space="preserve">&amp; </w:delText>
              </w:r>
              <w:r w:rsidRPr="001C094A" w:rsidDel="00FF2BB8">
                <w:rPr>
                  <w:rFonts w:ascii="Times New Roman" w:hAnsi="Times New Roman" w:cs="Times New Roman"/>
                  <w:b/>
                </w:rPr>
                <w:delText xml:space="preserve">Issued By: </w:delText>
              </w:r>
            </w:del>
          </w:p>
          <w:p w14:paraId="59EE267C" w14:textId="23F00EBC" w:rsidR="00B00CDD" w:rsidRPr="004654DF" w:rsidDel="00FF2BB8" w:rsidRDefault="00B00CDD" w:rsidP="0010034B">
            <w:pPr>
              <w:rPr>
                <w:del w:id="76" w:author="Mriganka Medhi" w:date="2022-08-22T16:35:00Z"/>
                <w:rFonts w:ascii="Times New Roman" w:hAnsi="Times New Roman" w:cs="Times New Roman"/>
              </w:rPr>
            </w:pPr>
            <w:del w:id="77" w:author="Mriganka Medhi" w:date="2022-08-22T16:35:00Z">
              <w:r w:rsidRPr="004654DF" w:rsidDel="00FF2BB8">
                <w:rPr>
                  <w:rFonts w:ascii="Times New Roman" w:hAnsi="Times New Roman" w:cs="Times New Roman"/>
                </w:rPr>
                <w:delText>Management Representative</w:delText>
              </w:r>
            </w:del>
          </w:p>
        </w:tc>
        <w:tc>
          <w:tcPr>
            <w:tcW w:w="3260" w:type="dxa"/>
          </w:tcPr>
          <w:p w14:paraId="20474488" w14:textId="6F478615" w:rsidR="00B00CDD" w:rsidDel="00FF2BB8" w:rsidRDefault="00B00CDD" w:rsidP="007A0F23">
            <w:pPr>
              <w:rPr>
                <w:del w:id="78" w:author="Mriganka Medhi" w:date="2022-08-22T16:35:00Z"/>
                <w:rFonts w:ascii="Times New Roman" w:hAnsi="Times New Roman" w:cs="Times New Roman"/>
                <w:b/>
              </w:rPr>
            </w:pPr>
            <w:del w:id="79" w:author="Mriganka Medhi" w:date="2022-08-22T16:35:00Z">
              <w:r w:rsidRPr="001C094A" w:rsidDel="00FF2BB8">
                <w:rPr>
                  <w:rFonts w:ascii="Times New Roman" w:hAnsi="Times New Roman" w:cs="Times New Roman"/>
                  <w:b/>
                </w:rPr>
                <w:delText xml:space="preserve">Approved By: </w:delText>
              </w:r>
            </w:del>
          </w:p>
          <w:p w14:paraId="122222F4" w14:textId="7BD24D3B" w:rsidR="00B00CDD" w:rsidRPr="004654DF" w:rsidDel="00FF2BB8" w:rsidRDefault="00B00CDD" w:rsidP="00F03CB9">
            <w:pPr>
              <w:rPr>
                <w:del w:id="80" w:author="Mriganka Medhi" w:date="2022-08-22T16:35:00Z"/>
                <w:rFonts w:ascii="Times New Roman" w:hAnsi="Times New Roman" w:cs="Times New Roman"/>
              </w:rPr>
            </w:pPr>
            <w:del w:id="81" w:author="Mriganka Medhi" w:date="2022-08-22T16:35:00Z">
              <w:r w:rsidDel="00FF2BB8">
                <w:rPr>
                  <w:rFonts w:ascii="Times New Roman" w:hAnsi="Times New Roman" w:cs="Times New Roman"/>
                </w:rPr>
                <w:delText>Head – Mechanical</w:delText>
              </w:r>
            </w:del>
          </w:p>
        </w:tc>
      </w:tr>
      <w:tr w:rsidR="00B834FB" w:rsidRPr="001C094A" w:rsidDel="00FF2BB8" w14:paraId="350C2197" w14:textId="569A3F72" w:rsidTr="00367836">
        <w:trPr>
          <w:trHeight w:val="1036"/>
          <w:del w:id="82" w:author="Mriganka Medhi" w:date="2022-08-22T16:35:00Z"/>
        </w:trPr>
        <w:tc>
          <w:tcPr>
            <w:tcW w:w="3438" w:type="dxa"/>
          </w:tcPr>
          <w:p w14:paraId="1DF228A9" w14:textId="1DE4F723" w:rsidR="00B834FB" w:rsidDel="00FF2BB8" w:rsidRDefault="00B834FB" w:rsidP="0010034B">
            <w:pPr>
              <w:rPr>
                <w:del w:id="83" w:author="Mriganka Medhi" w:date="2022-08-22T16:35:00Z"/>
                <w:rFonts w:ascii="Times New Roman" w:hAnsi="Times New Roman" w:cs="Times New Roman"/>
                <w:b/>
              </w:rPr>
            </w:pPr>
            <w:del w:id="84" w:author="Mriganka Medhi" w:date="2022-08-22T16:35:00Z">
              <w:r w:rsidRPr="001C094A" w:rsidDel="00FF2BB8">
                <w:rPr>
                  <w:rFonts w:ascii="Times New Roman" w:hAnsi="Times New Roman" w:cs="Times New Roman"/>
                  <w:b/>
                </w:rPr>
                <w:delText>Signature:</w:delText>
              </w:r>
            </w:del>
          </w:p>
          <w:p w14:paraId="6E0EAF9D" w14:textId="73E9C29E" w:rsidR="00B834FB" w:rsidDel="00FF2BB8" w:rsidRDefault="00B834FB" w:rsidP="0010034B">
            <w:pPr>
              <w:rPr>
                <w:del w:id="85" w:author="Mriganka Medhi" w:date="2022-08-22T16:35:00Z"/>
                <w:rFonts w:ascii="Times New Roman" w:hAnsi="Times New Roman" w:cs="Times New Roman"/>
                <w:b/>
              </w:rPr>
            </w:pPr>
          </w:p>
          <w:p w14:paraId="4473FA2B" w14:textId="69DC1D7C" w:rsidR="00B834FB" w:rsidDel="00FF2BB8" w:rsidRDefault="00B834FB" w:rsidP="0010034B">
            <w:pPr>
              <w:rPr>
                <w:del w:id="86" w:author="Mriganka Medhi" w:date="2022-08-22T16:35:00Z"/>
                <w:rFonts w:ascii="Times New Roman" w:hAnsi="Times New Roman" w:cs="Times New Roman"/>
                <w:b/>
              </w:rPr>
            </w:pPr>
          </w:p>
          <w:p w14:paraId="30511F42" w14:textId="3C640214" w:rsidR="00B834FB" w:rsidDel="00FF2BB8" w:rsidRDefault="00B834FB" w:rsidP="0010034B">
            <w:pPr>
              <w:rPr>
                <w:del w:id="87" w:author="Mriganka Medhi" w:date="2022-08-22T16:35:00Z"/>
                <w:rFonts w:ascii="Times New Roman" w:hAnsi="Times New Roman" w:cs="Times New Roman"/>
                <w:b/>
              </w:rPr>
            </w:pPr>
          </w:p>
          <w:p w14:paraId="33290670" w14:textId="63B07F8C" w:rsidR="00B834FB" w:rsidRPr="001C094A" w:rsidDel="00FF2BB8" w:rsidRDefault="00B834FB" w:rsidP="0010034B">
            <w:pPr>
              <w:rPr>
                <w:del w:id="88" w:author="Mriganka Medhi" w:date="2022-08-22T16:35:00Z"/>
                <w:rFonts w:ascii="Times New Roman" w:hAnsi="Times New Roman" w:cs="Times New Roman"/>
                <w:b/>
              </w:rPr>
            </w:pPr>
          </w:p>
        </w:tc>
        <w:tc>
          <w:tcPr>
            <w:tcW w:w="2766" w:type="dxa"/>
          </w:tcPr>
          <w:p w14:paraId="47E8B9E6" w14:textId="526E069C" w:rsidR="00B834FB" w:rsidRPr="001C094A" w:rsidDel="00FF2BB8" w:rsidRDefault="00B834FB" w:rsidP="0010034B">
            <w:pPr>
              <w:rPr>
                <w:del w:id="89" w:author="Mriganka Medhi" w:date="2022-08-22T16:35:00Z"/>
                <w:rFonts w:ascii="Times New Roman" w:hAnsi="Times New Roman" w:cs="Times New Roman"/>
                <w:b/>
              </w:rPr>
            </w:pPr>
            <w:del w:id="90" w:author="Mriganka Medhi" w:date="2022-08-22T16:35:00Z">
              <w:r w:rsidRPr="001C094A" w:rsidDel="00FF2BB8">
                <w:rPr>
                  <w:rFonts w:ascii="Times New Roman" w:hAnsi="Times New Roman" w:cs="Times New Roman"/>
                  <w:b/>
                </w:rPr>
                <w:delText>Signature:</w:delText>
              </w:r>
            </w:del>
          </w:p>
          <w:p w14:paraId="463083C5" w14:textId="62006E34" w:rsidR="00B834FB" w:rsidRPr="001C094A" w:rsidDel="00FF2BB8" w:rsidRDefault="00B834FB" w:rsidP="0010034B">
            <w:pPr>
              <w:rPr>
                <w:del w:id="91" w:author="Mriganka Medhi" w:date="2022-08-22T16:35:00Z"/>
                <w:rFonts w:ascii="Times New Roman" w:hAnsi="Times New Roman" w:cs="Times New Roman"/>
                <w:b/>
              </w:rPr>
            </w:pPr>
          </w:p>
          <w:p w14:paraId="4E3C06E4" w14:textId="4590B16F" w:rsidR="00B834FB" w:rsidRPr="001C094A" w:rsidDel="00FF2BB8" w:rsidRDefault="00B834FB" w:rsidP="0010034B">
            <w:pPr>
              <w:rPr>
                <w:del w:id="92" w:author="Mriganka Medhi" w:date="2022-08-22T16:35:00Z"/>
                <w:rFonts w:ascii="Times New Roman" w:hAnsi="Times New Roman" w:cs="Times New Roman"/>
                <w:b/>
              </w:rPr>
            </w:pPr>
          </w:p>
          <w:p w14:paraId="6FE12900" w14:textId="5AF3C26B" w:rsidR="00B834FB" w:rsidRPr="001C094A" w:rsidDel="00FF2BB8" w:rsidRDefault="00B834FB" w:rsidP="0010034B">
            <w:pPr>
              <w:rPr>
                <w:del w:id="93" w:author="Mriganka Medhi" w:date="2022-08-22T16:35:00Z"/>
                <w:rFonts w:ascii="Times New Roman" w:hAnsi="Times New Roman" w:cs="Times New Roman"/>
                <w:b/>
              </w:rPr>
            </w:pPr>
          </w:p>
        </w:tc>
        <w:tc>
          <w:tcPr>
            <w:tcW w:w="3260" w:type="dxa"/>
          </w:tcPr>
          <w:p w14:paraId="2BEECC7A" w14:textId="5E5646B0" w:rsidR="00B834FB" w:rsidRPr="001C094A" w:rsidDel="00FF2BB8" w:rsidRDefault="00B834FB" w:rsidP="0010034B">
            <w:pPr>
              <w:rPr>
                <w:del w:id="94" w:author="Mriganka Medhi" w:date="2022-08-22T16:35:00Z"/>
                <w:rFonts w:ascii="Times New Roman" w:hAnsi="Times New Roman" w:cs="Times New Roman"/>
                <w:b/>
              </w:rPr>
            </w:pPr>
            <w:del w:id="95" w:author="Mriganka Medhi" w:date="2022-08-22T16:35:00Z">
              <w:r w:rsidRPr="001C094A" w:rsidDel="00FF2BB8">
                <w:rPr>
                  <w:rFonts w:ascii="Times New Roman" w:hAnsi="Times New Roman" w:cs="Times New Roman"/>
                  <w:b/>
                </w:rPr>
                <w:delText>Signature:</w:delText>
              </w:r>
            </w:del>
          </w:p>
          <w:p w14:paraId="03273852" w14:textId="2EE2C72C" w:rsidR="00B834FB" w:rsidRPr="001C094A" w:rsidDel="00FF2BB8" w:rsidRDefault="00B834FB" w:rsidP="0010034B">
            <w:pPr>
              <w:rPr>
                <w:del w:id="96" w:author="Mriganka Medhi" w:date="2022-08-22T16:35:00Z"/>
                <w:rFonts w:ascii="Times New Roman" w:hAnsi="Times New Roman" w:cs="Times New Roman"/>
                <w:b/>
              </w:rPr>
            </w:pPr>
          </w:p>
          <w:p w14:paraId="12A846A8" w14:textId="4CFFB8C7" w:rsidR="00B834FB" w:rsidRPr="001C094A" w:rsidDel="00FF2BB8" w:rsidRDefault="00B834FB" w:rsidP="0010034B">
            <w:pPr>
              <w:rPr>
                <w:del w:id="97" w:author="Mriganka Medhi" w:date="2022-08-22T16:35:00Z"/>
                <w:rFonts w:ascii="Times New Roman" w:hAnsi="Times New Roman" w:cs="Times New Roman"/>
                <w:b/>
              </w:rPr>
            </w:pPr>
          </w:p>
          <w:p w14:paraId="5CAB5C98" w14:textId="09608350" w:rsidR="00B834FB" w:rsidRPr="001C094A" w:rsidDel="00FF2BB8" w:rsidRDefault="00B834FB" w:rsidP="0010034B">
            <w:pPr>
              <w:rPr>
                <w:del w:id="98" w:author="Mriganka Medhi" w:date="2022-08-22T16:35:00Z"/>
                <w:rFonts w:ascii="Times New Roman" w:hAnsi="Times New Roman" w:cs="Times New Roman"/>
                <w:b/>
              </w:rPr>
            </w:pPr>
          </w:p>
        </w:tc>
      </w:tr>
      <w:tr w:rsidR="00B834FB" w:rsidRPr="001C094A" w:rsidDel="00FF2BB8" w14:paraId="71F28432" w14:textId="6E2CF433" w:rsidTr="00367836">
        <w:trPr>
          <w:trHeight w:val="98"/>
          <w:del w:id="99" w:author="Mriganka Medhi" w:date="2022-08-22T16:35:00Z"/>
        </w:trPr>
        <w:tc>
          <w:tcPr>
            <w:tcW w:w="3438" w:type="dxa"/>
          </w:tcPr>
          <w:p w14:paraId="2D7166B0" w14:textId="41794062" w:rsidR="00B834FB" w:rsidRPr="001C094A" w:rsidDel="00FF2BB8" w:rsidRDefault="00B834FB" w:rsidP="00AF45E6">
            <w:pPr>
              <w:rPr>
                <w:del w:id="100" w:author="Mriganka Medhi" w:date="2022-08-22T16:35:00Z"/>
                <w:rFonts w:ascii="Times New Roman" w:hAnsi="Times New Roman" w:cs="Times New Roman"/>
                <w:b/>
              </w:rPr>
            </w:pPr>
            <w:del w:id="101" w:author="Mriganka Medhi" w:date="2022-08-22T16:35:00Z">
              <w:r w:rsidRPr="001C094A" w:rsidDel="00FF2BB8">
                <w:rPr>
                  <w:rFonts w:ascii="Times New Roman" w:hAnsi="Times New Roman" w:cs="Times New Roman"/>
                  <w:b/>
                </w:rPr>
                <w:delText>Date:</w:delText>
              </w:r>
              <w:r w:rsidR="001F72E7" w:rsidDel="00FF2BB8">
                <w:rPr>
                  <w:rFonts w:ascii="Times New Roman" w:hAnsi="Times New Roman" w:cs="Times New Roman"/>
                  <w:b/>
                </w:rPr>
                <w:delText xml:space="preserve"> </w:delText>
              </w:r>
              <w:r w:rsidR="0061612E" w:rsidDel="00FF2BB8">
                <w:rPr>
                  <w:rFonts w:ascii="Times New Roman" w:hAnsi="Times New Roman" w:cs="Times New Roman"/>
                  <w:b/>
                </w:rPr>
                <w:delText>06-01-2022</w:delText>
              </w:r>
            </w:del>
          </w:p>
        </w:tc>
        <w:tc>
          <w:tcPr>
            <w:tcW w:w="2766" w:type="dxa"/>
          </w:tcPr>
          <w:p w14:paraId="727D36B1" w14:textId="279D82F5" w:rsidR="00B834FB" w:rsidRPr="001C094A" w:rsidDel="00FF2BB8" w:rsidRDefault="00B834FB" w:rsidP="00AF45E6">
            <w:pPr>
              <w:rPr>
                <w:del w:id="102" w:author="Mriganka Medhi" w:date="2022-08-22T16:35:00Z"/>
                <w:rFonts w:ascii="Times New Roman" w:hAnsi="Times New Roman" w:cs="Times New Roman"/>
                <w:b/>
              </w:rPr>
            </w:pPr>
            <w:del w:id="103" w:author="Mriganka Medhi" w:date="2022-08-22T16:35:00Z">
              <w:r w:rsidRPr="001C094A" w:rsidDel="00FF2BB8">
                <w:rPr>
                  <w:rFonts w:ascii="Times New Roman" w:hAnsi="Times New Roman" w:cs="Times New Roman"/>
                  <w:b/>
                </w:rPr>
                <w:delText>Date:</w:delText>
              </w:r>
              <w:r w:rsidDel="00FF2BB8">
                <w:rPr>
                  <w:rFonts w:ascii="Times New Roman" w:hAnsi="Times New Roman" w:cs="Times New Roman"/>
                  <w:b/>
                </w:rPr>
                <w:delText xml:space="preserve"> </w:delText>
              </w:r>
              <w:r w:rsidR="0061612E" w:rsidDel="00FF2BB8">
                <w:rPr>
                  <w:rFonts w:ascii="Times New Roman" w:hAnsi="Times New Roman" w:cs="Times New Roman"/>
                  <w:b/>
                </w:rPr>
                <w:delText>06-01-2022</w:delText>
              </w:r>
            </w:del>
          </w:p>
        </w:tc>
        <w:tc>
          <w:tcPr>
            <w:tcW w:w="3260" w:type="dxa"/>
          </w:tcPr>
          <w:p w14:paraId="48A80C73" w14:textId="6CEA28D2" w:rsidR="00B834FB" w:rsidRPr="001C094A" w:rsidDel="00FF2BB8" w:rsidRDefault="00B834FB" w:rsidP="00AF45E6">
            <w:pPr>
              <w:rPr>
                <w:del w:id="104" w:author="Mriganka Medhi" w:date="2022-08-22T16:35:00Z"/>
                <w:rFonts w:ascii="Times New Roman" w:hAnsi="Times New Roman" w:cs="Times New Roman"/>
                <w:b/>
              </w:rPr>
            </w:pPr>
            <w:del w:id="105" w:author="Mriganka Medhi" w:date="2022-08-22T16:35:00Z">
              <w:r w:rsidRPr="001C094A" w:rsidDel="00FF2BB8">
                <w:rPr>
                  <w:rFonts w:ascii="Times New Roman" w:hAnsi="Times New Roman" w:cs="Times New Roman"/>
                  <w:b/>
                </w:rPr>
                <w:delText>Date:</w:delText>
              </w:r>
              <w:r w:rsidDel="00FF2BB8">
                <w:rPr>
                  <w:rFonts w:ascii="Times New Roman" w:hAnsi="Times New Roman" w:cs="Times New Roman"/>
                  <w:b/>
                </w:rPr>
                <w:delText xml:space="preserve"> </w:delText>
              </w:r>
              <w:r w:rsidR="0061612E" w:rsidDel="00FF2BB8">
                <w:rPr>
                  <w:rFonts w:ascii="Times New Roman" w:hAnsi="Times New Roman" w:cs="Times New Roman"/>
                  <w:b/>
                </w:rPr>
                <w:delText>06-01-2022</w:delText>
              </w:r>
            </w:del>
          </w:p>
        </w:tc>
      </w:tr>
    </w:tbl>
    <w:p w14:paraId="7FC66BFE" w14:textId="77777777" w:rsidR="00BD5437" w:rsidRDefault="00BD5437" w:rsidP="00B834FB">
      <w:pPr>
        <w:rPr>
          <w:rFonts w:ascii="Times New Roman" w:hAnsi="Times New Roman" w:cs="Times New Roman"/>
          <w:b/>
          <w:sz w:val="24"/>
          <w:szCs w:val="24"/>
        </w:rPr>
      </w:pPr>
    </w:p>
    <w:sectPr w:rsidR="00BD5437" w:rsidSect="00C40473">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88FD" w14:textId="77777777" w:rsidR="00300928" w:rsidRDefault="00300928" w:rsidP="0036287A">
      <w:pPr>
        <w:spacing w:after="0" w:line="240" w:lineRule="auto"/>
      </w:pPr>
      <w:r>
        <w:separator/>
      </w:r>
    </w:p>
  </w:endnote>
  <w:endnote w:type="continuationSeparator" w:id="0">
    <w:p w14:paraId="1403B2BF" w14:textId="77777777" w:rsidR="00300928" w:rsidRDefault="0030092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0620" w14:textId="77777777" w:rsidR="00FF2BB8" w:rsidRDefault="00FF2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F953C" w14:textId="1825CF2D" w:rsidR="00C40473" w:rsidRDefault="00FF2BB8">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7D89B95A" wp14:editId="1A182849">
              <wp:simplePos x="0" y="0"/>
              <wp:positionH relativeFrom="page">
                <wp:posOffset>0</wp:posOffset>
              </wp:positionH>
              <wp:positionV relativeFrom="page">
                <wp:posOffset>10227945</wp:posOffset>
              </wp:positionV>
              <wp:extent cx="7560310" cy="273050"/>
              <wp:effectExtent l="0" t="0" r="0" b="12700"/>
              <wp:wrapNone/>
              <wp:docPr id="3" name="MSIPCM163548bca24112c36c921495"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0B4710" w14:textId="5329A7C7" w:rsidR="00FF2BB8" w:rsidRPr="00FF2BB8" w:rsidRDefault="00FF2BB8" w:rsidP="00FF2BB8">
                          <w:pPr>
                            <w:spacing w:after="0"/>
                            <w:jc w:val="center"/>
                            <w:rPr>
                              <w:rFonts w:ascii="Calibri" w:hAnsi="Calibri" w:cs="Calibri"/>
                              <w:color w:val="737373"/>
                              <w:sz w:val="12"/>
                            </w:rPr>
                          </w:pPr>
                          <w:r w:rsidRPr="00FF2BB8">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D89B95A" id="_x0000_t202" coordsize="21600,21600" o:spt="202" path="m,l,21600r21600,l21600,xe">
              <v:stroke joinstyle="miter"/>
              <v:path gradientshapeok="t" o:connecttype="rect"/>
            </v:shapetype>
            <v:shape id="MSIPCM163548bca24112c36c921495"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630B4710" w14:textId="5329A7C7" w:rsidR="00FF2BB8" w:rsidRPr="00FF2BB8" w:rsidRDefault="00FF2BB8" w:rsidP="00FF2BB8">
                    <w:pPr>
                      <w:spacing w:after="0"/>
                      <w:jc w:val="center"/>
                      <w:rPr>
                        <w:rFonts w:ascii="Calibri" w:hAnsi="Calibri" w:cs="Calibri"/>
                        <w:color w:val="737373"/>
                        <w:sz w:val="12"/>
                      </w:rPr>
                    </w:pPr>
                    <w:r w:rsidRPr="00FF2BB8">
                      <w:rPr>
                        <w:rFonts w:ascii="Calibri" w:hAnsi="Calibri" w:cs="Calibri"/>
                        <w:color w:val="737373"/>
                        <w:sz w:val="12"/>
                      </w:rPr>
                      <w:t>Sensitivity: Internal (C3)</w:t>
                    </w:r>
                  </w:p>
                </w:txbxContent>
              </v:textbox>
              <w10:wrap anchorx="page" anchory="page"/>
            </v:shape>
          </w:pict>
        </mc:Fallback>
      </mc:AlternateContent>
    </w:r>
    <w:r w:rsidR="00C4047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C40473">
      <w:rPr>
        <w:rFonts w:ascii="Times New Roman" w:hAnsi="Times New Roman"/>
        <w:i/>
        <w:iCs/>
        <w:color w:val="FF0000"/>
        <w:sz w:val="16"/>
        <w:szCs w:val="24"/>
      </w:rPr>
      <w:t xml:space="preserve">Controlled Copy </w:t>
    </w:r>
    <w:r w:rsidR="00C40473">
      <w:rPr>
        <w:rFonts w:ascii="Times New Roman" w:hAnsi="Times New Roman"/>
        <w:i/>
        <w:iCs/>
        <w:sz w:val="16"/>
        <w:szCs w:val="24"/>
      </w:rPr>
      <w:t>in Red.  </w:t>
    </w:r>
    <w:r w:rsidR="00C40473">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EE799" w14:textId="77777777" w:rsidR="00FF2BB8" w:rsidRDefault="00FF2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59C5" w14:textId="77777777" w:rsidR="00300928" w:rsidRDefault="00300928" w:rsidP="0036287A">
      <w:pPr>
        <w:spacing w:after="0" w:line="240" w:lineRule="auto"/>
      </w:pPr>
      <w:r>
        <w:separator/>
      </w:r>
    </w:p>
  </w:footnote>
  <w:footnote w:type="continuationSeparator" w:id="0">
    <w:p w14:paraId="3B3D8826" w14:textId="77777777" w:rsidR="00300928" w:rsidRDefault="0030092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73D2" w14:textId="77777777" w:rsidR="00FF2BB8" w:rsidRDefault="00FF2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FF2BB8" w14:paraId="0579209B" w14:textId="77777777" w:rsidTr="0018486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4E72D323" w14:textId="77777777" w:rsidR="00FF2BB8" w:rsidRDefault="00FF2BB8" w:rsidP="00FF2BB8">
          <w:pPr>
            <w:pStyle w:val="Header"/>
            <w:spacing w:line="276" w:lineRule="auto"/>
            <w:ind w:left="-122"/>
            <w:jc w:val="center"/>
          </w:pPr>
          <w:r w:rsidRPr="003450E1">
            <w:rPr>
              <w:noProof/>
            </w:rPr>
            <w:drawing>
              <wp:inline distT="0" distB="0" distL="0" distR="0" wp14:anchorId="715A47AF" wp14:editId="2F7CE9A7">
                <wp:extent cx="1517650" cy="736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261AD3F0" w14:textId="77777777" w:rsidR="00FF2BB8" w:rsidRPr="00B834FB" w:rsidRDefault="00FF2BB8" w:rsidP="00FF2BB8">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6E415914" w14:textId="77777777" w:rsidR="00FF2BB8" w:rsidRPr="00B834FB" w:rsidRDefault="00FF2BB8" w:rsidP="00FF2BB8">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5C034BA0" w14:textId="3FB13071" w:rsidR="00FF2BB8" w:rsidRPr="00D24620" w:rsidRDefault="00FF2BB8" w:rsidP="00FF2BB8">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Pr>
              <w:rFonts w:ascii="Times New Roman" w:hAnsi="Times New Roman"/>
              <w:b/>
            </w:rPr>
            <w:t>75</w:t>
          </w:r>
        </w:p>
      </w:tc>
    </w:tr>
    <w:tr w:rsidR="00FF2BB8" w14:paraId="6BF578A4"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2E487DE" w14:textId="77777777" w:rsidR="00FF2BB8" w:rsidRDefault="00FF2BB8" w:rsidP="00FF2BB8"/>
      </w:tc>
      <w:tc>
        <w:tcPr>
          <w:tcW w:w="4111" w:type="dxa"/>
          <w:tcBorders>
            <w:top w:val="single" w:sz="4" w:space="0" w:color="auto"/>
            <w:left w:val="single" w:sz="4" w:space="0" w:color="auto"/>
            <w:bottom w:val="single" w:sz="4" w:space="0" w:color="auto"/>
            <w:right w:val="single" w:sz="4" w:space="0" w:color="auto"/>
          </w:tcBorders>
          <w:vAlign w:val="center"/>
          <w:hideMark/>
        </w:tcPr>
        <w:p w14:paraId="643D13E8" w14:textId="77777777" w:rsidR="00FF2BB8" w:rsidRPr="00B834FB" w:rsidRDefault="00FF2BB8" w:rsidP="00FF2BB8">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16319755" w14:textId="77777777" w:rsidR="00FF2BB8" w:rsidRPr="00B834FB" w:rsidRDefault="00FF2BB8" w:rsidP="00FF2BB8">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07874883" w14:textId="77777777" w:rsidR="00FF2BB8" w:rsidRPr="00351941" w:rsidRDefault="00FF2BB8" w:rsidP="00FF2BB8">
          <w:pPr>
            <w:pStyle w:val="NoSpacing"/>
            <w:rPr>
              <w:rFonts w:ascii="Times New Roman" w:hAnsi="Times New Roman"/>
              <w:b/>
            </w:rPr>
          </w:pPr>
          <w:r>
            <w:rPr>
              <w:rFonts w:ascii="Times New Roman" w:hAnsi="Times New Roman"/>
              <w:b/>
            </w:rPr>
            <w:t>13</w:t>
          </w:r>
          <w:r w:rsidRPr="00351941">
            <w:rPr>
              <w:rFonts w:ascii="Times New Roman" w:hAnsi="Times New Roman"/>
              <w:b/>
            </w:rPr>
            <w:t>-08-2022</w:t>
          </w:r>
        </w:p>
      </w:tc>
    </w:tr>
    <w:tr w:rsidR="00FF2BB8" w14:paraId="5B179D29" w14:textId="77777777" w:rsidTr="0018486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3222E7A" w14:textId="77777777" w:rsidR="00FF2BB8" w:rsidRDefault="00FF2BB8" w:rsidP="00FF2BB8"/>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115DE4C0" w14:textId="06EE6662" w:rsidR="00FF2BB8" w:rsidRPr="003C293A" w:rsidRDefault="00FF2BB8" w:rsidP="00FF2BB8">
          <w:pPr>
            <w:pStyle w:val="NoSpacing"/>
            <w:jc w:val="center"/>
            <w:rPr>
              <w:rFonts w:ascii="Times New Roman" w:hAnsi="Times New Roman" w:cs="Times New Roman"/>
              <w:b/>
            </w:rPr>
          </w:pPr>
          <w:r w:rsidRPr="00B834FB">
            <w:rPr>
              <w:rFonts w:ascii="Times New Roman" w:hAnsi="Times New Roman" w:cs="Times New Roman"/>
              <w:b/>
            </w:rPr>
            <w:t xml:space="preserve">Procedure for </w:t>
          </w:r>
          <w:r w:rsidRPr="00FF2BB8">
            <w:rPr>
              <w:rFonts w:ascii="Times New Roman" w:eastAsia="Times New Roman" w:hAnsi="Times New Roman" w:cs="Times New Roman"/>
              <w:b/>
              <w:bCs/>
              <w:sz w:val="24"/>
              <w:szCs w:val="24"/>
            </w:rPr>
            <w:t>WEAR SHOE   REPLACEMENT FOR GROUND PUSHER</w:t>
          </w:r>
        </w:p>
        <w:p w14:paraId="5A1D58D7" w14:textId="77777777" w:rsidR="00FF2BB8" w:rsidRPr="005F5954" w:rsidRDefault="00FF2BB8" w:rsidP="00FF2BB8">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32E607B3" w14:textId="77777777" w:rsidR="00FF2BB8" w:rsidRPr="00B834FB" w:rsidRDefault="00FF2BB8" w:rsidP="00FF2BB8">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3DC21E77" w14:textId="5DAD0D39" w:rsidR="00FF2BB8" w:rsidRPr="00351941" w:rsidRDefault="00FF2BB8" w:rsidP="00FF2BB8">
          <w:pPr>
            <w:pStyle w:val="NoSpacing"/>
            <w:rPr>
              <w:rFonts w:ascii="Times New Roman" w:hAnsi="Times New Roman"/>
              <w:b/>
            </w:rPr>
          </w:pPr>
          <w:r w:rsidRPr="00351941">
            <w:rPr>
              <w:rFonts w:ascii="Times New Roman" w:hAnsi="Times New Roman"/>
              <w:b/>
            </w:rPr>
            <w:t>0</w:t>
          </w:r>
          <w:r>
            <w:rPr>
              <w:rFonts w:ascii="Times New Roman" w:hAnsi="Times New Roman"/>
              <w:b/>
            </w:rPr>
            <w:t>2</w:t>
          </w:r>
        </w:p>
      </w:tc>
    </w:tr>
    <w:tr w:rsidR="00FF2BB8" w14:paraId="730A6890" w14:textId="77777777" w:rsidTr="0018486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3F5173F" w14:textId="77777777" w:rsidR="00FF2BB8" w:rsidRDefault="00FF2BB8" w:rsidP="00FF2BB8"/>
      </w:tc>
      <w:tc>
        <w:tcPr>
          <w:tcW w:w="4111" w:type="dxa"/>
          <w:vMerge/>
          <w:tcBorders>
            <w:top w:val="single" w:sz="4" w:space="0" w:color="auto"/>
            <w:left w:val="single" w:sz="4" w:space="0" w:color="auto"/>
            <w:bottom w:val="single" w:sz="4" w:space="0" w:color="auto"/>
            <w:right w:val="single" w:sz="4" w:space="0" w:color="auto"/>
          </w:tcBorders>
          <w:vAlign w:val="center"/>
          <w:hideMark/>
        </w:tcPr>
        <w:p w14:paraId="5C898E32" w14:textId="77777777" w:rsidR="00FF2BB8" w:rsidRPr="00B834FB" w:rsidRDefault="00FF2BB8" w:rsidP="00FF2BB8">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4210ADA" w14:textId="77777777" w:rsidR="00FF2BB8" w:rsidRPr="00B834FB" w:rsidRDefault="00FF2BB8" w:rsidP="00FF2BB8">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22AA1C3F" w14:textId="77777777" w:rsidR="00FF2BB8" w:rsidRPr="00B834FB" w:rsidRDefault="00FF2BB8" w:rsidP="00FF2BB8">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023B82A6" w14:textId="77777777" w:rsidR="0030592F" w:rsidRDefault="00305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D7C9" w14:textId="77777777" w:rsidR="00FF2BB8" w:rsidRDefault="00FF2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59FF"/>
    <w:multiLevelType w:val="hybridMultilevel"/>
    <w:tmpl w:val="AACE55C4"/>
    <w:lvl w:ilvl="0" w:tplc="40090001">
      <w:start w:val="1"/>
      <w:numFmt w:val="bullet"/>
      <w:lvlText w:val=""/>
      <w:lvlJc w:val="left"/>
      <w:pPr>
        <w:ind w:left="252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8167CF"/>
    <w:multiLevelType w:val="hybridMultilevel"/>
    <w:tmpl w:val="0B8A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748DD"/>
    <w:multiLevelType w:val="multilevel"/>
    <w:tmpl w:val="9C26D9DC"/>
    <w:lvl w:ilvl="0">
      <w:start w:val="1"/>
      <w:numFmt w:val="upperLetter"/>
      <w:lvlText w:val="%1."/>
      <w:lvlJc w:val="left"/>
      <w:pPr>
        <w:ind w:left="1080" w:hanging="360"/>
      </w:pPr>
      <w:rPr>
        <w:rFonts w:hint="default"/>
        <w:b/>
        <w:bCs/>
      </w:rPr>
    </w:lvl>
    <w:lvl w:ilvl="1">
      <w:start w:val="1"/>
      <w:numFmt w:val="bullet"/>
      <w:lvlText w:val=""/>
      <w:lvlJc w:val="left"/>
      <w:pPr>
        <w:ind w:left="2357" w:hanging="360"/>
      </w:pPr>
      <w:rPr>
        <w:rFonts w:ascii="Symbol" w:hAnsi="Symbol" w:hint="default"/>
      </w:rPr>
    </w:lvl>
    <w:lvl w:ilvl="2">
      <w:start w:val="1"/>
      <w:numFmt w:val="decimal"/>
      <w:lvlText w:val="%1.%2.%3"/>
      <w:lvlJc w:val="left"/>
      <w:pPr>
        <w:ind w:left="3994" w:hanging="720"/>
      </w:pPr>
      <w:rPr>
        <w:rFonts w:hint="default"/>
      </w:rPr>
    </w:lvl>
    <w:lvl w:ilvl="3">
      <w:start w:val="1"/>
      <w:numFmt w:val="decimal"/>
      <w:lvlText w:val="%1.%2.%3.%4"/>
      <w:lvlJc w:val="left"/>
      <w:pPr>
        <w:ind w:left="5271" w:hanging="720"/>
      </w:pPr>
      <w:rPr>
        <w:rFonts w:hint="default"/>
      </w:rPr>
    </w:lvl>
    <w:lvl w:ilvl="4">
      <w:start w:val="1"/>
      <w:numFmt w:val="decimal"/>
      <w:lvlText w:val="%1.%2.%3.%4.%5"/>
      <w:lvlJc w:val="left"/>
      <w:pPr>
        <w:ind w:left="6908"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822" w:hanging="1440"/>
      </w:pPr>
      <w:rPr>
        <w:rFonts w:hint="default"/>
      </w:rPr>
    </w:lvl>
    <w:lvl w:ilvl="7">
      <w:start w:val="1"/>
      <w:numFmt w:val="decimal"/>
      <w:lvlText w:val="%1.%2.%3.%4.%5.%6.%7.%8"/>
      <w:lvlJc w:val="left"/>
      <w:pPr>
        <w:ind w:left="11099" w:hanging="1440"/>
      </w:pPr>
      <w:rPr>
        <w:rFonts w:hint="default"/>
      </w:rPr>
    </w:lvl>
    <w:lvl w:ilvl="8">
      <w:start w:val="1"/>
      <w:numFmt w:val="decimal"/>
      <w:lvlText w:val="%1.%2.%3.%4.%5.%6.%7.%8.%9"/>
      <w:lvlJc w:val="left"/>
      <w:pPr>
        <w:ind w:left="12736" w:hanging="1800"/>
      </w:pPr>
      <w:rPr>
        <w:rFonts w:hint="default"/>
      </w:rPr>
    </w:lvl>
  </w:abstractNum>
  <w:abstractNum w:abstractNumId="5"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343592"/>
    <w:multiLevelType w:val="hybridMultilevel"/>
    <w:tmpl w:val="2C56602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565" w:hanging="765"/>
      </w:pPr>
      <w:rPr>
        <w:rFonts w:hint="default"/>
      </w:rPr>
    </w:lvl>
    <w:lvl w:ilvl="3" w:tplc="04090017">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1603ADC"/>
    <w:multiLevelType w:val="hybridMultilevel"/>
    <w:tmpl w:val="280CD83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10" w15:restartNumberingAfterBreak="0">
    <w:nsid w:val="12241386"/>
    <w:multiLevelType w:val="hybridMultilevel"/>
    <w:tmpl w:val="49304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5"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3FB7DE9"/>
    <w:multiLevelType w:val="hybridMultilevel"/>
    <w:tmpl w:val="68B680C6"/>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21"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22" w15:restartNumberingAfterBreak="0">
    <w:nsid w:val="26E42621"/>
    <w:multiLevelType w:val="hybridMultilevel"/>
    <w:tmpl w:val="107CACB6"/>
    <w:lvl w:ilvl="0" w:tplc="40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8DD6BF6"/>
    <w:multiLevelType w:val="hybridMultilevel"/>
    <w:tmpl w:val="11BA5BC8"/>
    <w:lvl w:ilvl="0" w:tplc="0409001B">
      <w:start w:val="1"/>
      <w:numFmt w:val="lowerRoman"/>
      <w:lvlText w:val="%1."/>
      <w:lvlJc w:val="right"/>
      <w:pPr>
        <w:ind w:left="3345" w:hanging="360"/>
      </w:p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24"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25" w15:restartNumberingAfterBreak="0">
    <w:nsid w:val="2CDF30BE"/>
    <w:multiLevelType w:val="hybridMultilevel"/>
    <w:tmpl w:val="ACA27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27" w15:restartNumberingAfterBreak="0">
    <w:nsid w:val="3A440AE8"/>
    <w:multiLevelType w:val="hybridMultilevel"/>
    <w:tmpl w:val="2DB6FD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0F6600E"/>
    <w:multiLevelType w:val="multilevel"/>
    <w:tmpl w:val="57AA6BE2"/>
    <w:lvl w:ilvl="0">
      <w:start w:val="1"/>
      <w:numFmt w:val="bullet"/>
      <w:lvlText w:val=""/>
      <w:lvlJc w:val="left"/>
      <w:pPr>
        <w:ind w:left="1440" w:hanging="360"/>
      </w:pPr>
      <w:rPr>
        <w:rFonts w:ascii="Symbol" w:hAnsi="Symbol"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30"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4A027283"/>
    <w:multiLevelType w:val="multilevel"/>
    <w:tmpl w:val="1EFAAE88"/>
    <w:lvl w:ilvl="0">
      <w:start w:val="1"/>
      <w:numFmt w:val="decimal"/>
      <w:lvlText w:val="%1.0"/>
      <w:lvlJc w:val="left"/>
      <w:pPr>
        <w:ind w:left="720" w:hanging="720"/>
      </w:pPr>
      <w:rPr>
        <w:rFonts w:hint="default"/>
        <w:b/>
      </w:rPr>
    </w:lvl>
    <w:lvl w:ilvl="1">
      <w:start w:val="1"/>
      <w:numFmt w:val="bullet"/>
      <w:lvlText w:val=""/>
      <w:lvlJc w:val="left"/>
      <w:pPr>
        <w:ind w:left="1997" w:hanging="720"/>
      </w:pPr>
      <w:rPr>
        <w:rFonts w:ascii="Symbol" w:hAnsi="Symbol"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34"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5"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37" w15:restartNumberingAfterBreak="0">
    <w:nsid w:val="597D6675"/>
    <w:multiLevelType w:val="hybridMultilevel"/>
    <w:tmpl w:val="11BA5BC8"/>
    <w:lvl w:ilvl="0" w:tplc="0409001B">
      <w:start w:val="1"/>
      <w:numFmt w:val="lowerRoman"/>
      <w:lvlText w:val="%1."/>
      <w:lvlJc w:val="right"/>
      <w:pPr>
        <w:ind w:left="3345" w:hanging="360"/>
      </w:p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38"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40" w15:restartNumberingAfterBreak="0">
    <w:nsid w:val="60DA5FE1"/>
    <w:multiLevelType w:val="hybridMultilevel"/>
    <w:tmpl w:val="03344C4A"/>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E1329C"/>
    <w:multiLevelType w:val="hybridMultilevel"/>
    <w:tmpl w:val="3D50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150632"/>
    <w:multiLevelType w:val="hybridMultilevel"/>
    <w:tmpl w:val="9E2A4C5A"/>
    <w:lvl w:ilvl="0" w:tplc="0409000F">
      <w:start w:val="1"/>
      <w:numFmt w:val="decimal"/>
      <w:lvlText w:val="%1."/>
      <w:lvlJc w:val="left"/>
      <w:pPr>
        <w:ind w:left="1725" w:hanging="360"/>
      </w:pPr>
    </w:lvl>
    <w:lvl w:ilvl="1" w:tplc="04090019">
      <w:start w:val="1"/>
      <w:numFmt w:val="lowerLetter"/>
      <w:lvlText w:val="%2."/>
      <w:lvlJc w:val="left"/>
      <w:pPr>
        <w:ind w:left="2445" w:hanging="360"/>
      </w:pPr>
    </w:lvl>
    <w:lvl w:ilvl="2" w:tplc="0409001B">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46"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49"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0"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51"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2"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abstractNum w:abstractNumId="54" w15:restartNumberingAfterBreak="0">
    <w:nsid w:val="7FE014DE"/>
    <w:multiLevelType w:val="hybridMultilevel"/>
    <w:tmpl w:val="E3B2E006"/>
    <w:lvl w:ilvl="0" w:tplc="04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93353617">
    <w:abstractNumId w:val="31"/>
  </w:num>
  <w:num w:numId="2" w16cid:durableId="1534417354">
    <w:abstractNumId w:val="46"/>
  </w:num>
  <w:num w:numId="3" w16cid:durableId="1855722865">
    <w:abstractNumId w:val="36"/>
  </w:num>
  <w:num w:numId="4" w16cid:durableId="1531137994">
    <w:abstractNumId w:val="14"/>
  </w:num>
  <w:num w:numId="5" w16cid:durableId="833298178">
    <w:abstractNumId w:val="9"/>
  </w:num>
  <w:num w:numId="6" w16cid:durableId="1203057141">
    <w:abstractNumId w:val="49"/>
  </w:num>
  <w:num w:numId="7" w16cid:durableId="1877768004">
    <w:abstractNumId w:val="42"/>
  </w:num>
  <w:num w:numId="8" w16cid:durableId="2094007199">
    <w:abstractNumId w:val="15"/>
  </w:num>
  <w:num w:numId="9" w16cid:durableId="247739861">
    <w:abstractNumId w:val="24"/>
  </w:num>
  <w:num w:numId="10" w16cid:durableId="666598574">
    <w:abstractNumId w:val="12"/>
  </w:num>
  <w:num w:numId="11" w16cid:durableId="565066802">
    <w:abstractNumId w:val="20"/>
  </w:num>
  <w:num w:numId="12" w16cid:durableId="131825356">
    <w:abstractNumId w:val="13"/>
  </w:num>
  <w:num w:numId="13" w16cid:durableId="1038776243">
    <w:abstractNumId w:val="33"/>
  </w:num>
  <w:num w:numId="14" w16cid:durableId="364142971">
    <w:abstractNumId w:val="48"/>
  </w:num>
  <w:num w:numId="15" w16cid:durableId="1408066805">
    <w:abstractNumId w:val="26"/>
  </w:num>
  <w:num w:numId="16" w16cid:durableId="575674380">
    <w:abstractNumId w:val="35"/>
  </w:num>
  <w:num w:numId="17" w16cid:durableId="1924491786">
    <w:abstractNumId w:val="2"/>
  </w:num>
  <w:num w:numId="18" w16cid:durableId="945114722">
    <w:abstractNumId w:val="47"/>
  </w:num>
  <w:num w:numId="19" w16cid:durableId="772675584">
    <w:abstractNumId w:val="32"/>
  </w:num>
  <w:num w:numId="20" w16cid:durableId="779493721">
    <w:abstractNumId w:val="51"/>
  </w:num>
  <w:num w:numId="21" w16cid:durableId="1326864407">
    <w:abstractNumId w:val="39"/>
  </w:num>
  <w:num w:numId="22" w16cid:durableId="1283418288">
    <w:abstractNumId w:val="53"/>
  </w:num>
  <w:num w:numId="23" w16cid:durableId="505828374">
    <w:abstractNumId w:val="11"/>
  </w:num>
  <w:num w:numId="24" w16cid:durableId="974719234">
    <w:abstractNumId w:val="30"/>
  </w:num>
  <w:num w:numId="25" w16cid:durableId="447622753">
    <w:abstractNumId w:val="50"/>
  </w:num>
  <w:num w:numId="26" w16cid:durableId="221720465">
    <w:abstractNumId w:val="38"/>
  </w:num>
  <w:num w:numId="27" w16cid:durableId="909970356">
    <w:abstractNumId w:val="21"/>
  </w:num>
  <w:num w:numId="28" w16cid:durableId="492841941">
    <w:abstractNumId w:val="7"/>
  </w:num>
  <w:num w:numId="29" w16cid:durableId="1755584172">
    <w:abstractNumId w:val="19"/>
  </w:num>
  <w:num w:numId="30" w16cid:durableId="287248422">
    <w:abstractNumId w:val="0"/>
  </w:num>
  <w:num w:numId="31" w16cid:durableId="999843427">
    <w:abstractNumId w:val="28"/>
  </w:num>
  <w:num w:numId="32" w16cid:durableId="234361759">
    <w:abstractNumId w:val="34"/>
  </w:num>
  <w:num w:numId="33" w16cid:durableId="1713770405">
    <w:abstractNumId w:val="52"/>
  </w:num>
  <w:num w:numId="34" w16cid:durableId="383405016">
    <w:abstractNumId w:val="44"/>
  </w:num>
  <w:num w:numId="35" w16cid:durableId="776144921">
    <w:abstractNumId w:val="5"/>
  </w:num>
  <w:num w:numId="36" w16cid:durableId="1729835426">
    <w:abstractNumId w:val="17"/>
  </w:num>
  <w:num w:numId="37" w16cid:durableId="626811900">
    <w:abstractNumId w:val="16"/>
  </w:num>
  <w:num w:numId="38" w16cid:durableId="806552963">
    <w:abstractNumId w:val="41"/>
  </w:num>
  <w:num w:numId="39" w16cid:durableId="471214570">
    <w:abstractNumId w:val="8"/>
  </w:num>
  <w:num w:numId="40" w16cid:durableId="1369455709">
    <w:abstractNumId w:val="29"/>
  </w:num>
  <w:num w:numId="41" w16cid:durableId="1159033988">
    <w:abstractNumId w:val="4"/>
  </w:num>
  <w:num w:numId="42" w16cid:durableId="107622522">
    <w:abstractNumId w:val="27"/>
  </w:num>
  <w:num w:numId="43" w16cid:durableId="240601203">
    <w:abstractNumId w:val="25"/>
  </w:num>
  <w:num w:numId="44" w16cid:durableId="1975059503">
    <w:abstractNumId w:val="22"/>
  </w:num>
  <w:num w:numId="45" w16cid:durableId="1554579598">
    <w:abstractNumId w:val="1"/>
  </w:num>
  <w:num w:numId="46" w16cid:durableId="1129739520">
    <w:abstractNumId w:val="6"/>
  </w:num>
  <w:num w:numId="47" w16cid:durableId="1552309457">
    <w:abstractNumId w:val="40"/>
  </w:num>
  <w:num w:numId="48" w16cid:durableId="158232950">
    <w:abstractNumId w:val="3"/>
  </w:num>
  <w:num w:numId="49" w16cid:durableId="1830948823">
    <w:abstractNumId w:val="43"/>
  </w:num>
  <w:num w:numId="50" w16cid:durableId="1079063805">
    <w:abstractNumId w:val="10"/>
  </w:num>
  <w:num w:numId="51" w16cid:durableId="354162729">
    <w:abstractNumId w:val="54"/>
  </w:num>
  <w:num w:numId="52" w16cid:durableId="1224170743">
    <w:abstractNumId w:val="45"/>
  </w:num>
  <w:num w:numId="53" w16cid:durableId="108625041">
    <w:abstractNumId w:val="23"/>
  </w:num>
  <w:num w:numId="54" w16cid:durableId="965239443">
    <w:abstractNumId w:val="18"/>
  </w:num>
  <w:num w:numId="55" w16cid:durableId="833256202">
    <w:abstractNumId w:val="3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iganka Medhi">
    <w15:presenceInfo w15:providerId="AD" w15:userId="S::00052475@vedanta.co.in::772655b6-0e17-446a-a50b-a42603c9d6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3242B"/>
    <w:rsid w:val="00032FE1"/>
    <w:rsid w:val="000357D1"/>
    <w:rsid w:val="00042ED0"/>
    <w:rsid w:val="00047800"/>
    <w:rsid w:val="00052333"/>
    <w:rsid w:val="00056522"/>
    <w:rsid w:val="00056BB9"/>
    <w:rsid w:val="0006593D"/>
    <w:rsid w:val="00071355"/>
    <w:rsid w:val="000804B4"/>
    <w:rsid w:val="00094109"/>
    <w:rsid w:val="00096543"/>
    <w:rsid w:val="000B1E7D"/>
    <w:rsid w:val="000B2820"/>
    <w:rsid w:val="000B5367"/>
    <w:rsid w:val="000B5D1C"/>
    <w:rsid w:val="000C080E"/>
    <w:rsid w:val="000C3B8C"/>
    <w:rsid w:val="000D0164"/>
    <w:rsid w:val="000D035F"/>
    <w:rsid w:val="000D428B"/>
    <w:rsid w:val="000E23A5"/>
    <w:rsid w:val="000F5195"/>
    <w:rsid w:val="000F6633"/>
    <w:rsid w:val="00110186"/>
    <w:rsid w:val="001115FA"/>
    <w:rsid w:val="00112163"/>
    <w:rsid w:val="0011486C"/>
    <w:rsid w:val="00135E34"/>
    <w:rsid w:val="001456EE"/>
    <w:rsid w:val="00145919"/>
    <w:rsid w:val="00152D7F"/>
    <w:rsid w:val="00154B3F"/>
    <w:rsid w:val="001575F6"/>
    <w:rsid w:val="00160AC6"/>
    <w:rsid w:val="001631F9"/>
    <w:rsid w:val="0016490C"/>
    <w:rsid w:val="001652EA"/>
    <w:rsid w:val="001702B2"/>
    <w:rsid w:val="00172225"/>
    <w:rsid w:val="0018029F"/>
    <w:rsid w:val="00180982"/>
    <w:rsid w:val="00182DBA"/>
    <w:rsid w:val="001854B6"/>
    <w:rsid w:val="00190FEC"/>
    <w:rsid w:val="0019284D"/>
    <w:rsid w:val="001A78A2"/>
    <w:rsid w:val="001B21B7"/>
    <w:rsid w:val="001C0E7E"/>
    <w:rsid w:val="001C61C4"/>
    <w:rsid w:val="001D25BD"/>
    <w:rsid w:val="001D269C"/>
    <w:rsid w:val="001D33A9"/>
    <w:rsid w:val="001D377D"/>
    <w:rsid w:val="001D55CB"/>
    <w:rsid w:val="001E166F"/>
    <w:rsid w:val="001E5AC6"/>
    <w:rsid w:val="001F4211"/>
    <w:rsid w:val="001F6228"/>
    <w:rsid w:val="001F72E7"/>
    <w:rsid w:val="00206F85"/>
    <w:rsid w:val="002102D5"/>
    <w:rsid w:val="00212B0B"/>
    <w:rsid w:val="00213467"/>
    <w:rsid w:val="00225198"/>
    <w:rsid w:val="00225682"/>
    <w:rsid w:val="00225E36"/>
    <w:rsid w:val="00233524"/>
    <w:rsid w:val="0023499B"/>
    <w:rsid w:val="00235C73"/>
    <w:rsid w:val="00235C88"/>
    <w:rsid w:val="00237CF9"/>
    <w:rsid w:val="00241BB7"/>
    <w:rsid w:val="002427D9"/>
    <w:rsid w:val="00256423"/>
    <w:rsid w:val="002606A1"/>
    <w:rsid w:val="00261044"/>
    <w:rsid w:val="00271BAF"/>
    <w:rsid w:val="00283E16"/>
    <w:rsid w:val="002872D3"/>
    <w:rsid w:val="002A415F"/>
    <w:rsid w:val="002B2402"/>
    <w:rsid w:val="002B279E"/>
    <w:rsid w:val="002B54E5"/>
    <w:rsid w:val="002C795B"/>
    <w:rsid w:val="002D0F5E"/>
    <w:rsid w:val="002D71EC"/>
    <w:rsid w:val="002D7EFB"/>
    <w:rsid w:val="002D7F4B"/>
    <w:rsid w:val="002E0E3F"/>
    <w:rsid w:val="002E0F8B"/>
    <w:rsid w:val="002E17CE"/>
    <w:rsid w:val="002F7E19"/>
    <w:rsid w:val="00300928"/>
    <w:rsid w:val="00302E96"/>
    <w:rsid w:val="0030592F"/>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1C62"/>
    <w:rsid w:val="00392A3A"/>
    <w:rsid w:val="00395B4D"/>
    <w:rsid w:val="00397384"/>
    <w:rsid w:val="00397EAD"/>
    <w:rsid w:val="003A3CA2"/>
    <w:rsid w:val="003B0949"/>
    <w:rsid w:val="003B12BA"/>
    <w:rsid w:val="003B184E"/>
    <w:rsid w:val="003B549D"/>
    <w:rsid w:val="003C0C0D"/>
    <w:rsid w:val="003C3472"/>
    <w:rsid w:val="003C780E"/>
    <w:rsid w:val="003D3903"/>
    <w:rsid w:val="003D69B1"/>
    <w:rsid w:val="003E244F"/>
    <w:rsid w:val="003F30BD"/>
    <w:rsid w:val="003F3839"/>
    <w:rsid w:val="003F7DB8"/>
    <w:rsid w:val="00403547"/>
    <w:rsid w:val="004052D9"/>
    <w:rsid w:val="00410140"/>
    <w:rsid w:val="00416299"/>
    <w:rsid w:val="00417DD5"/>
    <w:rsid w:val="00420EA8"/>
    <w:rsid w:val="00421C5F"/>
    <w:rsid w:val="004514FB"/>
    <w:rsid w:val="00451BCD"/>
    <w:rsid w:val="00462248"/>
    <w:rsid w:val="00464B55"/>
    <w:rsid w:val="004676FC"/>
    <w:rsid w:val="004723A2"/>
    <w:rsid w:val="00472FC7"/>
    <w:rsid w:val="00481369"/>
    <w:rsid w:val="00484D1C"/>
    <w:rsid w:val="00490DEB"/>
    <w:rsid w:val="004A0454"/>
    <w:rsid w:val="004A4DEF"/>
    <w:rsid w:val="004A6BDF"/>
    <w:rsid w:val="004C00D2"/>
    <w:rsid w:val="004C1D01"/>
    <w:rsid w:val="004C4123"/>
    <w:rsid w:val="004C7C97"/>
    <w:rsid w:val="004D3758"/>
    <w:rsid w:val="004E02A4"/>
    <w:rsid w:val="004E2A6E"/>
    <w:rsid w:val="004E33B4"/>
    <w:rsid w:val="004E6760"/>
    <w:rsid w:val="004F1BCA"/>
    <w:rsid w:val="004F2A47"/>
    <w:rsid w:val="004F563A"/>
    <w:rsid w:val="004F6036"/>
    <w:rsid w:val="00501992"/>
    <w:rsid w:val="00510936"/>
    <w:rsid w:val="005112D9"/>
    <w:rsid w:val="00511639"/>
    <w:rsid w:val="00513D38"/>
    <w:rsid w:val="00515920"/>
    <w:rsid w:val="00524276"/>
    <w:rsid w:val="00524D42"/>
    <w:rsid w:val="00526AED"/>
    <w:rsid w:val="00543467"/>
    <w:rsid w:val="005445FF"/>
    <w:rsid w:val="0055046A"/>
    <w:rsid w:val="00551B92"/>
    <w:rsid w:val="005570A0"/>
    <w:rsid w:val="00562E60"/>
    <w:rsid w:val="0056402C"/>
    <w:rsid w:val="005642DA"/>
    <w:rsid w:val="005726CC"/>
    <w:rsid w:val="0057381B"/>
    <w:rsid w:val="005746BE"/>
    <w:rsid w:val="00583DF7"/>
    <w:rsid w:val="00586E33"/>
    <w:rsid w:val="00587DC4"/>
    <w:rsid w:val="00590B7B"/>
    <w:rsid w:val="00595EA0"/>
    <w:rsid w:val="005A1FB6"/>
    <w:rsid w:val="005A6E28"/>
    <w:rsid w:val="005A769D"/>
    <w:rsid w:val="005B229E"/>
    <w:rsid w:val="005B3DDD"/>
    <w:rsid w:val="005B5CE8"/>
    <w:rsid w:val="005D0E75"/>
    <w:rsid w:val="005D2A64"/>
    <w:rsid w:val="005D2AB6"/>
    <w:rsid w:val="005E1D4D"/>
    <w:rsid w:val="005F1195"/>
    <w:rsid w:val="005F7D0D"/>
    <w:rsid w:val="00602299"/>
    <w:rsid w:val="00604B41"/>
    <w:rsid w:val="006057F6"/>
    <w:rsid w:val="006128D2"/>
    <w:rsid w:val="00614FFF"/>
    <w:rsid w:val="0061612E"/>
    <w:rsid w:val="006242ED"/>
    <w:rsid w:val="00642F5C"/>
    <w:rsid w:val="00644FDB"/>
    <w:rsid w:val="006545C9"/>
    <w:rsid w:val="00660199"/>
    <w:rsid w:val="00662D59"/>
    <w:rsid w:val="00667DAD"/>
    <w:rsid w:val="00680342"/>
    <w:rsid w:val="00684AFE"/>
    <w:rsid w:val="006868A6"/>
    <w:rsid w:val="0069004E"/>
    <w:rsid w:val="006A009B"/>
    <w:rsid w:val="006C107E"/>
    <w:rsid w:val="006C43C3"/>
    <w:rsid w:val="006D7CF2"/>
    <w:rsid w:val="00701B56"/>
    <w:rsid w:val="00701F1D"/>
    <w:rsid w:val="0070594E"/>
    <w:rsid w:val="0075279D"/>
    <w:rsid w:val="00760039"/>
    <w:rsid w:val="00760196"/>
    <w:rsid w:val="00764084"/>
    <w:rsid w:val="0076462F"/>
    <w:rsid w:val="0077479B"/>
    <w:rsid w:val="00777A4F"/>
    <w:rsid w:val="00783164"/>
    <w:rsid w:val="00784F70"/>
    <w:rsid w:val="00785053"/>
    <w:rsid w:val="00792636"/>
    <w:rsid w:val="007A2DF2"/>
    <w:rsid w:val="007A30AE"/>
    <w:rsid w:val="007B0E02"/>
    <w:rsid w:val="007B6D8C"/>
    <w:rsid w:val="007B6FDD"/>
    <w:rsid w:val="007B79A6"/>
    <w:rsid w:val="007C426C"/>
    <w:rsid w:val="007C72D7"/>
    <w:rsid w:val="007E69E5"/>
    <w:rsid w:val="007E74E4"/>
    <w:rsid w:val="007F5A73"/>
    <w:rsid w:val="00823868"/>
    <w:rsid w:val="008308F2"/>
    <w:rsid w:val="00847D49"/>
    <w:rsid w:val="00862B60"/>
    <w:rsid w:val="00864CA4"/>
    <w:rsid w:val="00872B2A"/>
    <w:rsid w:val="00873263"/>
    <w:rsid w:val="00880116"/>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5D61"/>
    <w:rsid w:val="008E7D13"/>
    <w:rsid w:val="008F0F70"/>
    <w:rsid w:val="008F57C3"/>
    <w:rsid w:val="0090360E"/>
    <w:rsid w:val="00906EF2"/>
    <w:rsid w:val="0091255D"/>
    <w:rsid w:val="009130D6"/>
    <w:rsid w:val="0091469C"/>
    <w:rsid w:val="0091793E"/>
    <w:rsid w:val="00921235"/>
    <w:rsid w:val="00925DDA"/>
    <w:rsid w:val="00934F7E"/>
    <w:rsid w:val="00935147"/>
    <w:rsid w:val="00935381"/>
    <w:rsid w:val="009359B4"/>
    <w:rsid w:val="009360DF"/>
    <w:rsid w:val="009370A5"/>
    <w:rsid w:val="009447C6"/>
    <w:rsid w:val="00946413"/>
    <w:rsid w:val="00951DCD"/>
    <w:rsid w:val="00963FFC"/>
    <w:rsid w:val="0096707C"/>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0277"/>
    <w:rsid w:val="009F1E18"/>
    <w:rsid w:val="00A01299"/>
    <w:rsid w:val="00A2079D"/>
    <w:rsid w:val="00A20944"/>
    <w:rsid w:val="00A310A8"/>
    <w:rsid w:val="00A37D0F"/>
    <w:rsid w:val="00A41452"/>
    <w:rsid w:val="00A42B06"/>
    <w:rsid w:val="00A432F2"/>
    <w:rsid w:val="00A44F64"/>
    <w:rsid w:val="00A46303"/>
    <w:rsid w:val="00A52D18"/>
    <w:rsid w:val="00A608A9"/>
    <w:rsid w:val="00A60A96"/>
    <w:rsid w:val="00A670CD"/>
    <w:rsid w:val="00A70D9D"/>
    <w:rsid w:val="00A72A09"/>
    <w:rsid w:val="00A7400E"/>
    <w:rsid w:val="00A757D7"/>
    <w:rsid w:val="00A77874"/>
    <w:rsid w:val="00A86DBC"/>
    <w:rsid w:val="00A90A07"/>
    <w:rsid w:val="00A90B55"/>
    <w:rsid w:val="00AA06A9"/>
    <w:rsid w:val="00AA35E8"/>
    <w:rsid w:val="00AA7AE2"/>
    <w:rsid w:val="00AB1375"/>
    <w:rsid w:val="00AC09FE"/>
    <w:rsid w:val="00AC1E5E"/>
    <w:rsid w:val="00AC30EC"/>
    <w:rsid w:val="00AC4E09"/>
    <w:rsid w:val="00AD2669"/>
    <w:rsid w:val="00AE0407"/>
    <w:rsid w:val="00AE3566"/>
    <w:rsid w:val="00AE5C62"/>
    <w:rsid w:val="00AF000D"/>
    <w:rsid w:val="00AF45E6"/>
    <w:rsid w:val="00B00CDD"/>
    <w:rsid w:val="00B04D1D"/>
    <w:rsid w:val="00B050AD"/>
    <w:rsid w:val="00B0522B"/>
    <w:rsid w:val="00B11532"/>
    <w:rsid w:val="00B2318F"/>
    <w:rsid w:val="00B3185B"/>
    <w:rsid w:val="00B4491C"/>
    <w:rsid w:val="00B72B78"/>
    <w:rsid w:val="00B767F7"/>
    <w:rsid w:val="00B76860"/>
    <w:rsid w:val="00B834FB"/>
    <w:rsid w:val="00B9260F"/>
    <w:rsid w:val="00B93C91"/>
    <w:rsid w:val="00B94D7B"/>
    <w:rsid w:val="00BA13A1"/>
    <w:rsid w:val="00BA2F90"/>
    <w:rsid w:val="00BB43A2"/>
    <w:rsid w:val="00BB6027"/>
    <w:rsid w:val="00BB77F4"/>
    <w:rsid w:val="00BC2363"/>
    <w:rsid w:val="00BC35C0"/>
    <w:rsid w:val="00BC4003"/>
    <w:rsid w:val="00BD2753"/>
    <w:rsid w:val="00BD5437"/>
    <w:rsid w:val="00BE09A6"/>
    <w:rsid w:val="00BE24C2"/>
    <w:rsid w:val="00BE4600"/>
    <w:rsid w:val="00BE64F7"/>
    <w:rsid w:val="00BF180B"/>
    <w:rsid w:val="00BF6AE5"/>
    <w:rsid w:val="00BF6BD5"/>
    <w:rsid w:val="00BF6CD2"/>
    <w:rsid w:val="00C1460A"/>
    <w:rsid w:val="00C1547C"/>
    <w:rsid w:val="00C22626"/>
    <w:rsid w:val="00C27724"/>
    <w:rsid w:val="00C27AD7"/>
    <w:rsid w:val="00C40473"/>
    <w:rsid w:val="00C426E3"/>
    <w:rsid w:val="00C52DD9"/>
    <w:rsid w:val="00C5314A"/>
    <w:rsid w:val="00C56A1E"/>
    <w:rsid w:val="00C64284"/>
    <w:rsid w:val="00C64BBC"/>
    <w:rsid w:val="00C67B70"/>
    <w:rsid w:val="00C70B3F"/>
    <w:rsid w:val="00C74F76"/>
    <w:rsid w:val="00C7659A"/>
    <w:rsid w:val="00C877A8"/>
    <w:rsid w:val="00C90026"/>
    <w:rsid w:val="00CA5A9D"/>
    <w:rsid w:val="00CB479C"/>
    <w:rsid w:val="00CB6F9B"/>
    <w:rsid w:val="00CC1571"/>
    <w:rsid w:val="00CD2AEE"/>
    <w:rsid w:val="00CD32DD"/>
    <w:rsid w:val="00CD4D4D"/>
    <w:rsid w:val="00CE19C0"/>
    <w:rsid w:val="00CE2300"/>
    <w:rsid w:val="00CE3C9F"/>
    <w:rsid w:val="00CF0DD9"/>
    <w:rsid w:val="00CF21F5"/>
    <w:rsid w:val="00CF6149"/>
    <w:rsid w:val="00CF7CEC"/>
    <w:rsid w:val="00D02F9D"/>
    <w:rsid w:val="00D1438A"/>
    <w:rsid w:val="00D2455D"/>
    <w:rsid w:val="00D2520E"/>
    <w:rsid w:val="00D30459"/>
    <w:rsid w:val="00D332DF"/>
    <w:rsid w:val="00D341AE"/>
    <w:rsid w:val="00D34EF8"/>
    <w:rsid w:val="00D40E52"/>
    <w:rsid w:val="00D5074E"/>
    <w:rsid w:val="00D56C8D"/>
    <w:rsid w:val="00D57BEF"/>
    <w:rsid w:val="00D66CF2"/>
    <w:rsid w:val="00D67219"/>
    <w:rsid w:val="00D72D0E"/>
    <w:rsid w:val="00D73AC6"/>
    <w:rsid w:val="00D7615E"/>
    <w:rsid w:val="00D84E9B"/>
    <w:rsid w:val="00D86DF4"/>
    <w:rsid w:val="00D9681D"/>
    <w:rsid w:val="00D97258"/>
    <w:rsid w:val="00DA0EBD"/>
    <w:rsid w:val="00DB14C9"/>
    <w:rsid w:val="00DB175D"/>
    <w:rsid w:val="00DC5201"/>
    <w:rsid w:val="00DC5863"/>
    <w:rsid w:val="00DC712E"/>
    <w:rsid w:val="00DD16ED"/>
    <w:rsid w:val="00DD3AEE"/>
    <w:rsid w:val="00DD6563"/>
    <w:rsid w:val="00DD76B3"/>
    <w:rsid w:val="00DF3F3C"/>
    <w:rsid w:val="00DF6678"/>
    <w:rsid w:val="00E047D3"/>
    <w:rsid w:val="00E0539A"/>
    <w:rsid w:val="00E06059"/>
    <w:rsid w:val="00E12E5C"/>
    <w:rsid w:val="00E13C21"/>
    <w:rsid w:val="00E15EAA"/>
    <w:rsid w:val="00E2148F"/>
    <w:rsid w:val="00E25284"/>
    <w:rsid w:val="00E359D1"/>
    <w:rsid w:val="00E40430"/>
    <w:rsid w:val="00E45107"/>
    <w:rsid w:val="00E4746F"/>
    <w:rsid w:val="00E57234"/>
    <w:rsid w:val="00E62FC7"/>
    <w:rsid w:val="00E72455"/>
    <w:rsid w:val="00E753C4"/>
    <w:rsid w:val="00E754FC"/>
    <w:rsid w:val="00E77A52"/>
    <w:rsid w:val="00E80860"/>
    <w:rsid w:val="00E83893"/>
    <w:rsid w:val="00E8597A"/>
    <w:rsid w:val="00E97AB6"/>
    <w:rsid w:val="00EA5C70"/>
    <w:rsid w:val="00EA6333"/>
    <w:rsid w:val="00EA75F0"/>
    <w:rsid w:val="00EB3A94"/>
    <w:rsid w:val="00EC1C87"/>
    <w:rsid w:val="00ED58C2"/>
    <w:rsid w:val="00ED65B9"/>
    <w:rsid w:val="00ED7C07"/>
    <w:rsid w:val="00EE0FB6"/>
    <w:rsid w:val="00EE3241"/>
    <w:rsid w:val="00F035FA"/>
    <w:rsid w:val="00F03CB9"/>
    <w:rsid w:val="00F04A74"/>
    <w:rsid w:val="00F05B2B"/>
    <w:rsid w:val="00F161A9"/>
    <w:rsid w:val="00F2199F"/>
    <w:rsid w:val="00F22D9F"/>
    <w:rsid w:val="00F24EE3"/>
    <w:rsid w:val="00F304C7"/>
    <w:rsid w:val="00F404DA"/>
    <w:rsid w:val="00F41AF8"/>
    <w:rsid w:val="00F45C20"/>
    <w:rsid w:val="00F557DE"/>
    <w:rsid w:val="00F63749"/>
    <w:rsid w:val="00F7410C"/>
    <w:rsid w:val="00F80D04"/>
    <w:rsid w:val="00F9459D"/>
    <w:rsid w:val="00FA10F1"/>
    <w:rsid w:val="00FA4EF9"/>
    <w:rsid w:val="00FA5A25"/>
    <w:rsid w:val="00FC137D"/>
    <w:rsid w:val="00FC3E28"/>
    <w:rsid w:val="00FD400C"/>
    <w:rsid w:val="00FD5D20"/>
    <w:rsid w:val="00FE173A"/>
    <w:rsid w:val="00FE39E1"/>
    <w:rsid w:val="00FE3A5E"/>
    <w:rsid w:val="00FF0D97"/>
    <w:rsid w:val="00FF2BB8"/>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0BA3B5"/>
  <w15:docId w15:val="{FCE34D96-F6E4-4E79-892E-69DD0A1D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0D035F"/>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0D035F"/>
    <w:rPr>
      <w:rFonts w:ascii="Times New Roman" w:eastAsia="Times New Roman" w:hAnsi="Times New Roman" w:cs="Times New Roman"/>
      <w:b/>
      <w:sz w:val="24"/>
      <w:szCs w:val="20"/>
    </w:rPr>
  </w:style>
  <w:style w:type="paragraph" w:styleId="Revision">
    <w:name w:val="Revision"/>
    <w:hidden/>
    <w:uiPriority w:val="99"/>
    <w:semiHidden/>
    <w:rsid w:val="00FF2B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60751">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883514044">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CE22A3-FCA7-4CFF-BD42-2CAF99727A44}">
  <ds:schemaRefs>
    <ds:schemaRef ds:uri="http://schemas.openxmlformats.org/officeDocument/2006/bibliography"/>
  </ds:schemaRefs>
</ds:datastoreItem>
</file>

<file path=customXml/itemProps2.xml><?xml version="1.0" encoding="utf-8"?>
<ds:datastoreItem xmlns:ds="http://schemas.openxmlformats.org/officeDocument/2006/customXml" ds:itemID="{B3DB846A-FC74-4D6E-82F5-62EB4D03AB99}"/>
</file>

<file path=customXml/itemProps3.xml><?xml version="1.0" encoding="utf-8"?>
<ds:datastoreItem xmlns:ds="http://schemas.openxmlformats.org/officeDocument/2006/customXml" ds:itemID="{D5353958-90BE-4966-9E29-3C3AF24237F8}"/>
</file>

<file path=customXml/itemProps4.xml><?xml version="1.0" encoding="utf-8"?>
<ds:datastoreItem xmlns:ds="http://schemas.openxmlformats.org/officeDocument/2006/customXml" ds:itemID="{35195F2A-DA38-4DA9-8341-76F1F31AC97F}"/>
</file>

<file path=docProps/app.xml><?xml version="1.0" encoding="utf-8"?>
<Properties xmlns="http://schemas.openxmlformats.org/officeDocument/2006/extended-properties" xmlns:vt="http://schemas.openxmlformats.org/officeDocument/2006/docPropsVTypes">
  <Template>Normal</Template>
  <TotalTime>0</TotalTime>
  <Pages>8</Pages>
  <Words>1964</Words>
  <Characters>11197</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2</cp:revision>
  <cp:lastPrinted>2016-08-03T09:34:00Z</cp:lastPrinted>
  <dcterms:created xsi:type="dcterms:W3CDTF">2022-08-22T11:06:00Z</dcterms:created>
  <dcterms:modified xsi:type="dcterms:W3CDTF">2022-08-22T11:06:00Z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2022-08-22T11:06:38Z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2e682ec3-cf49-4693-8545-1abff717ce30</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1044100</vt:r8>
  </property>
  <property fmtid="{D5CDD505-2E9C-101B-9397-08002B2CF9AE}" pid="11" name="_ExtendedDescription">
    <vt:lpwstr/>
  </property>
</Properties>
</file>