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9D3D" w14:textId="521B77EC" w:rsidR="00CB36FD" w:rsidRPr="00CB36FD" w:rsidRDefault="00CB36FD" w:rsidP="00CB36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</w:t>
      </w:r>
      <w:r w:rsidR="00E51405" w:rsidRPr="0033099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C0CD625" w14:textId="77777777" w:rsidR="00CB36FD" w:rsidRPr="00CB1C45" w:rsidRDefault="00CB36FD" w:rsidP="00CB36FD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633EB9">
        <w:rPr>
          <w:rFonts w:ascii="Times New Roman" w:hAnsi="Times New Roman"/>
          <w:b/>
        </w:rPr>
        <w:t>GUIDELINES FOR</w:t>
      </w:r>
      <w:r w:rsidRPr="00CB1C4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BFG LINE CONTROL VALVES (NEAR MAINTENANCE SHED)</w:t>
      </w:r>
    </w:p>
    <w:p w14:paraId="238030FF" w14:textId="77777777" w:rsidR="00CB36FD" w:rsidRPr="00CB1C45" w:rsidRDefault="00CB36FD" w:rsidP="00CB36FD">
      <w:pPr>
        <w:spacing w:line="240" w:lineRule="auto"/>
        <w:jc w:val="both"/>
        <w:rPr>
          <w:rFonts w:ascii="Times New Roman" w:hAnsi="Times New Roman"/>
          <w:b/>
        </w:rPr>
      </w:pPr>
      <w:r w:rsidRPr="00CB1C45">
        <w:rPr>
          <w:rFonts w:ascii="Times New Roman" w:hAnsi="Times New Roman"/>
          <w:b/>
          <w:u w:val="single"/>
        </w:rPr>
        <w:t>Responsibility</w:t>
      </w:r>
      <w:r w:rsidRPr="00CB1C45">
        <w:rPr>
          <w:rFonts w:ascii="Times New Roman" w:hAnsi="Times New Roman"/>
          <w:b/>
        </w:rPr>
        <w:t xml:space="preserve">: </w:t>
      </w:r>
    </w:p>
    <w:p w14:paraId="07E45B2A" w14:textId="77777777" w:rsidR="00CB36FD" w:rsidRDefault="00CB36FD" w:rsidP="00CB36F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Objective</w:t>
      </w:r>
      <w:r>
        <w:rPr>
          <w:rFonts w:ascii="Times New Roman" w:hAnsi="Times New Roman"/>
        </w:rPr>
        <w:tab/>
        <w:t>: - To minimize the BFG Line pressure fluctuation.</w:t>
      </w:r>
    </w:p>
    <w:p w14:paraId="609DD270" w14:textId="77777777" w:rsid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Scope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- </w:t>
      </w:r>
      <w:r w:rsidRPr="00EA0A1B">
        <w:rPr>
          <w:rFonts w:ascii="Times New Roman" w:hAnsi="Times New Roman"/>
        </w:rPr>
        <w:t>Blast furnace BF</w:t>
      </w:r>
      <w:r>
        <w:rPr>
          <w:rFonts w:ascii="Times New Roman" w:hAnsi="Times New Roman"/>
        </w:rPr>
        <w:t>-</w:t>
      </w:r>
      <w:r w:rsidRPr="00EA0A1B">
        <w:rPr>
          <w:rFonts w:ascii="Times New Roman" w:hAnsi="Times New Roman"/>
        </w:rPr>
        <w:t>1 &amp; BF</w:t>
      </w:r>
      <w:r>
        <w:rPr>
          <w:rFonts w:ascii="Times New Roman" w:hAnsi="Times New Roman"/>
        </w:rPr>
        <w:t>-</w:t>
      </w:r>
      <w:r w:rsidRPr="00EA0A1B">
        <w:rPr>
          <w:rFonts w:ascii="Times New Roman" w:hAnsi="Times New Roman"/>
        </w:rPr>
        <w:t>2.</w:t>
      </w:r>
    </w:p>
    <w:p w14:paraId="06FF928F" w14:textId="77777777" w:rsid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B0A0F">
        <w:rPr>
          <w:rFonts w:ascii="Times New Roman" w:hAnsi="Times New Roman"/>
        </w:rPr>
        <w:t>Ref.</w:t>
      </w:r>
      <w:r w:rsidRPr="008B0A0F">
        <w:rPr>
          <w:rFonts w:ascii="Times New Roman" w:hAnsi="Times New Roman"/>
        </w:rPr>
        <w:tab/>
      </w:r>
      <w:r w:rsidRPr="008B0A0F">
        <w:rPr>
          <w:rFonts w:ascii="Times New Roman" w:hAnsi="Times New Roman"/>
        </w:rPr>
        <w:tab/>
        <w:t>: - BF-3 Septum valve</w:t>
      </w:r>
    </w:p>
    <w:p w14:paraId="58EF52B0" w14:textId="5EABBC8F" w:rsidR="00CB36FD" w:rsidRP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B0A0F">
        <w:rPr>
          <w:rFonts w:ascii="Times New Roman" w:hAnsi="Times New Roman"/>
        </w:rPr>
        <w:t>Responsibility</w:t>
      </w:r>
      <w:r w:rsidRPr="008B0A0F">
        <w:rPr>
          <w:rFonts w:ascii="Times New Roman" w:hAnsi="Times New Roman"/>
        </w:rPr>
        <w:tab/>
        <w:t xml:space="preserve">: - Control room In-charge.   </w:t>
      </w:r>
    </w:p>
    <w:p w14:paraId="70441648" w14:textId="77777777" w:rsidR="00CB36FD" w:rsidRPr="0013275D" w:rsidRDefault="00CB36FD" w:rsidP="00CB36F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</w:p>
    <w:p w14:paraId="7F17BB05" w14:textId="77777777" w:rsidR="00CB36FD" w:rsidRDefault="00CB36FD" w:rsidP="00CB36FD">
      <w:pPr>
        <w:rPr>
          <w:rFonts w:ascii="Times New Roman" w:hAnsi="Times New Roman"/>
          <w:b/>
        </w:rPr>
      </w:pPr>
      <w:r w:rsidRPr="00966B15">
        <w:rPr>
          <w:rFonts w:ascii="Times New Roman" w:hAnsi="Times New Roman"/>
          <w:b/>
        </w:rPr>
        <w:t xml:space="preserve">Identified Hazards: </w:t>
      </w:r>
    </w:p>
    <w:p w14:paraId="4C6E9A30" w14:textId="77777777" w:rsidR="00CB36FD" w:rsidRDefault="00CB36FD" w:rsidP="00CB36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Breaking of seal pot due to sudden surge in BFG pressure</w:t>
      </w:r>
    </w:p>
    <w:p w14:paraId="4A1E0884" w14:textId="77777777" w:rsidR="00CB36FD" w:rsidRDefault="00CB36FD" w:rsidP="00CB36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Gas poisoning due to seal pot breaking.</w:t>
      </w:r>
    </w:p>
    <w:p w14:paraId="2398E039" w14:textId="26C4E1A7" w:rsidR="00CB36FD" w:rsidRDefault="00CB36FD" w:rsidP="00CB36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Gas poisoning during routine checking of valves </w:t>
      </w:r>
    </w:p>
    <w:p w14:paraId="6A118933" w14:textId="77777777" w:rsidR="008B0A0F" w:rsidRPr="008B0A0F" w:rsidRDefault="008B0A0F" w:rsidP="008B0A0F">
      <w:pPr>
        <w:pStyle w:val="ListParagraph"/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</w:p>
    <w:p w14:paraId="3ADEA47A" w14:textId="77777777" w:rsidR="00CB36FD" w:rsidRDefault="00CB36FD" w:rsidP="00CB36F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Guidelines under different conditions of both furnaces:</w:t>
      </w:r>
      <w:r>
        <w:rPr>
          <w:rFonts w:ascii="Times New Roman" w:hAnsi="Times New Roman"/>
        </w:rPr>
        <w:t xml:space="preserve"> </w:t>
      </w:r>
    </w:p>
    <w:tbl>
      <w:tblPr>
        <w:tblW w:w="9848" w:type="dxa"/>
        <w:tblLook w:val="04A0" w:firstRow="1" w:lastRow="0" w:firstColumn="1" w:lastColumn="0" w:noHBand="0" w:noVBand="1"/>
      </w:tblPr>
      <w:tblGrid>
        <w:gridCol w:w="2142"/>
        <w:gridCol w:w="1087"/>
        <w:gridCol w:w="1104"/>
        <w:gridCol w:w="1238"/>
        <w:gridCol w:w="897"/>
        <w:gridCol w:w="3380"/>
      </w:tblGrid>
      <w:tr w:rsidR="00CB36FD" w:rsidRPr="00AF6F1D" w14:paraId="20A865CE" w14:textId="77777777" w:rsidTr="004301CE">
        <w:trPr>
          <w:trHeight w:val="11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B7E3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Furnace conditions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3198" w14:textId="77777777" w:rsidR="00CB36FD" w:rsidRPr="00833927" w:rsidRDefault="00CB36FD" w:rsidP="004301C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 xml:space="preserve">601 (400mm Control valve, 27Mtrs side) 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5B8E" w14:textId="77777777" w:rsidR="00CB36FD" w:rsidRPr="00833927" w:rsidRDefault="00CB36FD" w:rsidP="004301C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 xml:space="preserve">602 (400mm Control valve, admin side) 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0711" w14:textId="77777777" w:rsidR="00CB36FD" w:rsidRPr="00833927" w:rsidRDefault="00CB36FD" w:rsidP="004301C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603 ( 700 mm, Main valve)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EA9" w14:textId="77777777" w:rsidR="00CB36FD" w:rsidRPr="00833927" w:rsidRDefault="00CB36FD" w:rsidP="004301C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Mode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B7CF" w14:textId="77777777" w:rsidR="00CB36FD" w:rsidRPr="00833927" w:rsidRDefault="00CB36FD" w:rsidP="004301C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Remarks</w:t>
            </w:r>
          </w:p>
        </w:tc>
      </w:tr>
      <w:tr w:rsidR="00CB36FD" w:rsidRPr="00AF6F1D" w14:paraId="306761E5" w14:textId="77777777" w:rsidTr="004301CE">
        <w:trPr>
          <w:trHeight w:val="29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4EFF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 xml:space="preserve">Both Furnace on full wind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918F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FDC8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AB89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845B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6BE0" w14:textId="77777777" w:rsidR="00CB36FD" w:rsidRPr="00AF6F1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System in Auto Mode</w:t>
            </w:r>
          </w:p>
        </w:tc>
      </w:tr>
      <w:tr w:rsidR="00CB36FD" w:rsidRPr="00AF6F1D" w14:paraId="442F705C" w14:textId="77777777" w:rsidTr="004301CE">
        <w:trPr>
          <w:trHeight w:val="116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48CA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One furnace abnormal &amp; 2nd Furnace full Wind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2282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A6C0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DF33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A45B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894" w14:textId="77777777" w:rsidR="00CB36FD" w:rsidRPr="00AF6F1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If L</w:t>
            </w:r>
            <w:r>
              <w:rPr>
                <w:rFonts w:cs="Calibri"/>
                <w:color w:val="000000"/>
                <w:lang w:val="en-IN" w:eastAsia="en-IN"/>
              </w:rPr>
              <w:t xml:space="preserve">ine pressure goes below 250 </w:t>
            </w:r>
            <w:proofErr w:type="spellStart"/>
            <w:r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</w:p>
        </w:tc>
      </w:tr>
      <w:tr w:rsidR="00CB36FD" w:rsidRPr="00AF6F1D" w14:paraId="7B21FD21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54E8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One furnace shutdown &amp; 2nd Furnace abnormal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402C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7D14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185E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BF83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FE0D" w14:textId="77777777" w:rsidR="00CB36FD" w:rsidRPr="00AF6F1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 xml:space="preserve">If Line pressure goes below 250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</w:t>
            </w:r>
            <w:r>
              <w:rPr>
                <w:rFonts w:cs="Calibri"/>
                <w:color w:val="000000"/>
                <w:lang w:val="en-IN" w:eastAsia="en-IN"/>
              </w:rPr>
              <w:t>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>. Stoves will not be isolated</w:t>
            </w:r>
          </w:p>
        </w:tc>
      </w:tr>
      <w:tr w:rsidR="00CB36FD" w:rsidRPr="00AF6F1D" w14:paraId="73F2F335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D4F8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t>One furnace shutdown &amp; 2nd Furnace abnormal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F2335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7E6C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CABB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2514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D2C22" w14:textId="77777777" w:rsidR="00CB36FD" w:rsidRPr="00AF6F1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If Line pressure goes below 2</w:t>
            </w:r>
            <w:r w:rsidRPr="00AF6F1D">
              <w:rPr>
                <w:rFonts w:cs="Calibri"/>
                <w:color w:val="000000"/>
                <w:lang w:val="en-IN" w:eastAsia="en-IN"/>
              </w:rPr>
              <w:t xml:space="preserve">50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</w:t>
            </w:r>
            <w:r>
              <w:rPr>
                <w:rFonts w:cs="Calibri"/>
                <w:color w:val="000000"/>
                <w:lang w:val="en-IN" w:eastAsia="en-IN"/>
              </w:rPr>
              <w:t>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. Stoves will isolate below 150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pressure.</w:t>
            </w:r>
          </w:p>
        </w:tc>
      </w:tr>
      <w:tr w:rsidR="00CB36FD" w:rsidRPr="00AF6F1D" w14:paraId="5244B14B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36CF" w14:textId="77777777" w:rsidR="00CB36FD" w:rsidRPr="00833927" w:rsidRDefault="00CB36FD" w:rsidP="004301CE">
            <w:pPr>
              <w:spacing w:after="0" w:line="240" w:lineRule="auto"/>
              <w:rPr>
                <w:rFonts w:cs="Calibri"/>
                <w:b/>
                <w:color w:val="000000"/>
                <w:lang w:val="en-IN" w:eastAsia="en-IN"/>
              </w:rPr>
            </w:pPr>
            <w:r w:rsidRPr="00833927">
              <w:rPr>
                <w:rFonts w:cs="Calibri"/>
                <w:b/>
                <w:color w:val="000000"/>
                <w:lang w:val="en-IN" w:eastAsia="en-IN"/>
              </w:rPr>
              <w:lastRenderedPageBreak/>
              <w:t>Both furnaces shutdown/ Power failure case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7519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500</w:t>
            </w:r>
            <w:r>
              <w:rPr>
                <w:rFonts w:cs="Calibri"/>
                <w:color w:val="000000"/>
                <w:lang w:val="en-IN" w:eastAsia="en-IN"/>
              </w:rPr>
              <w:t xml:space="preserve"> (Auto close)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0803" w14:textId="77777777" w:rsidR="00CB36F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 w:rsidRPr="00AF6F1D">
              <w:rPr>
                <w:rFonts w:cs="Calibri"/>
                <w:color w:val="000000"/>
                <w:lang w:val="en-IN" w:eastAsia="en-IN"/>
              </w:rPr>
              <w:t>600</w:t>
            </w:r>
          </w:p>
          <w:p w14:paraId="287D4351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(Auto close)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474D" w14:textId="77777777" w:rsidR="00CB36F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10</w:t>
            </w:r>
            <w:r w:rsidRPr="00AF6F1D">
              <w:rPr>
                <w:rFonts w:cs="Calibri"/>
                <w:color w:val="000000"/>
                <w:lang w:val="en-IN" w:eastAsia="en-IN"/>
              </w:rPr>
              <w:t>0% Close</w:t>
            </w:r>
          </w:p>
          <w:p w14:paraId="68983CBF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(to be manually closed)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B2E" w14:textId="77777777" w:rsidR="00CB36FD" w:rsidRPr="00AF6F1D" w:rsidRDefault="00CB36FD" w:rsidP="004301CE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603 in Manual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CDD9" w14:textId="77777777" w:rsidR="00CB36F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If Line pressure goes below 2</w:t>
            </w:r>
            <w:r w:rsidRPr="00AF6F1D">
              <w:rPr>
                <w:rFonts w:cs="Calibri"/>
                <w:color w:val="000000"/>
                <w:lang w:val="en-IN" w:eastAsia="en-IN"/>
              </w:rPr>
              <w:t xml:space="preserve">50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</w:t>
            </w:r>
            <w:r>
              <w:rPr>
                <w:rFonts w:cs="Calibri"/>
                <w:color w:val="000000"/>
                <w:lang w:val="en-IN" w:eastAsia="en-IN"/>
              </w:rPr>
              <w:t>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. Stoves will isolate below 150 </w:t>
            </w:r>
            <w:proofErr w:type="spellStart"/>
            <w:r w:rsidRPr="00AF6F1D">
              <w:rPr>
                <w:rFonts w:cs="Calibri"/>
                <w:color w:val="000000"/>
                <w:lang w:val="en-IN" w:eastAsia="en-IN"/>
              </w:rPr>
              <w:t>mmWC</w:t>
            </w:r>
            <w:proofErr w:type="spellEnd"/>
            <w:r w:rsidRPr="00AF6F1D">
              <w:rPr>
                <w:rFonts w:cs="Calibri"/>
                <w:color w:val="000000"/>
                <w:lang w:val="en-IN" w:eastAsia="en-IN"/>
              </w:rPr>
              <w:t xml:space="preserve"> pressure.</w:t>
            </w:r>
          </w:p>
          <w:p w14:paraId="009AEB62" w14:textId="77777777" w:rsidR="00CB36FD" w:rsidRPr="00AF6F1D" w:rsidRDefault="00CB36FD" w:rsidP="004301CE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 xml:space="preserve">During </w:t>
            </w:r>
            <w:proofErr w:type="spellStart"/>
            <w:r>
              <w:rPr>
                <w:rFonts w:cs="Calibri"/>
                <w:color w:val="000000"/>
                <w:lang w:val="en-IN" w:eastAsia="en-IN"/>
              </w:rPr>
              <w:t>startup</w:t>
            </w:r>
            <w:proofErr w:type="spellEnd"/>
            <w:r>
              <w:rPr>
                <w:rFonts w:cs="Calibri"/>
                <w:color w:val="000000"/>
                <w:lang w:val="en-IN" w:eastAsia="en-IN"/>
              </w:rPr>
              <w:t>, 603 valve has to be manually opened</w:t>
            </w:r>
          </w:p>
        </w:tc>
      </w:tr>
    </w:tbl>
    <w:p w14:paraId="305267E9" w14:textId="77777777" w:rsidR="00CB36FD" w:rsidRDefault="00CB36FD" w:rsidP="00CB36FD"/>
    <w:p w14:paraId="64691688" w14:textId="77777777" w:rsidR="00CB36FD" w:rsidRDefault="00CB36FD" w:rsidP="00CB36FD">
      <w:pPr>
        <w:rPr>
          <w:b/>
        </w:rPr>
      </w:pPr>
    </w:p>
    <w:p w14:paraId="2E9244C9" w14:textId="77777777" w:rsidR="00CB36FD" w:rsidRDefault="00CB36FD" w:rsidP="00CB36FD">
      <w:pPr>
        <w:rPr>
          <w:b/>
        </w:rPr>
      </w:pPr>
    </w:p>
    <w:p w14:paraId="4F5BCDC4" w14:textId="2073F2D7" w:rsidR="004436BC" w:rsidRPr="00330994" w:rsidRDefault="004436BC" w:rsidP="00CB36FD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30994" w:rsidRPr="00330994" w14:paraId="15E0BDD7" w14:textId="77777777" w:rsidTr="000B3CE1">
        <w:trPr>
          <w:trHeight w:val="316"/>
        </w:trPr>
        <w:tc>
          <w:tcPr>
            <w:tcW w:w="2802" w:type="dxa"/>
            <w:shd w:val="clear" w:color="auto" w:fill="auto"/>
          </w:tcPr>
          <w:p w14:paraId="0FF1C2C1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Prepared By: </w:t>
            </w:r>
          </w:p>
          <w:p w14:paraId="48C924D4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6796B420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Reviewed &amp; Issued By: </w:t>
            </w:r>
          </w:p>
          <w:p w14:paraId="1B892B09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844B1F6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Approved By: </w:t>
            </w:r>
          </w:p>
          <w:p w14:paraId="7E6C2552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Head – Pig Iron Division</w:t>
            </w:r>
          </w:p>
        </w:tc>
      </w:tr>
      <w:tr w:rsidR="00330994" w:rsidRPr="00330994" w14:paraId="15F5724B" w14:textId="77777777" w:rsidTr="000B3CE1">
        <w:trPr>
          <w:trHeight w:val="1227"/>
        </w:trPr>
        <w:tc>
          <w:tcPr>
            <w:tcW w:w="2802" w:type="dxa"/>
            <w:shd w:val="clear" w:color="auto" w:fill="auto"/>
          </w:tcPr>
          <w:p w14:paraId="69DFAF1B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54D7C05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89BA428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</w:tr>
      <w:tr w:rsidR="00330994" w:rsidRPr="00330994" w14:paraId="7B4E7768" w14:textId="77777777" w:rsidTr="000B3CE1">
        <w:trPr>
          <w:trHeight w:val="56"/>
        </w:trPr>
        <w:tc>
          <w:tcPr>
            <w:tcW w:w="2802" w:type="dxa"/>
            <w:shd w:val="clear" w:color="auto" w:fill="auto"/>
          </w:tcPr>
          <w:p w14:paraId="042E5FF9" w14:textId="08DEC0DA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022473D5" w14:textId="40F8ACD9" w:rsidR="004436BC" w:rsidRPr="00330994" w:rsidRDefault="004436BC" w:rsidP="004436BC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B7C5179" w14:textId="0283C098" w:rsidR="004436BC" w:rsidRPr="00330994" w:rsidRDefault="004436BC" w:rsidP="004436BC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0C47C992" w14:textId="77777777" w:rsidR="004436BC" w:rsidRPr="00330994" w:rsidRDefault="004436BC" w:rsidP="004436BC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p w14:paraId="390C9206" w14:textId="77777777" w:rsidR="004436BC" w:rsidRPr="00330994" w:rsidRDefault="004436BC" w:rsidP="004436BC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sectPr w:rsidR="004436BC" w:rsidRPr="00330994" w:rsidSect="00C40473">
      <w:headerReference w:type="default" r:id="rId11"/>
      <w:footerReference w:type="default" r:id="rId12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7C7A" w14:textId="77777777" w:rsidR="00D86196" w:rsidRDefault="00D86196" w:rsidP="0036287A">
      <w:pPr>
        <w:spacing w:after="0" w:line="240" w:lineRule="auto"/>
      </w:pPr>
      <w:r>
        <w:separator/>
      </w:r>
    </w:p>
  </w:endnote>
  <w:endnote w:type="continuationSeparator" w:id="0">
    <w:p w14:paraId="4AFA3445" w14:textId="77777777" w:rsidR="00D86196" w:rsidRDefault="00D8619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6FF6" w14:textId="77777777" w:rsidR="00C40473" w:rsidRDefault="00C40473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FECE" w14:textId="77777777" w:rsidR="00D86196" w:rsidRDefault="00D86196" w:rsidP="0036287A">
      <w:pPr>
        <w:spacing w:after="0" w:line="240" w:lineRule="auto"/>
      </w:pPr>
      <w:r>
        <w:separator/>
      </w:r>
    </w:p>
  </w:footnote>
  <w:footnote w:type="continuationSeparator" w:id="0">
    <w:p w14:paraId="1E6F3996" w14:textId="77777777" w:rsidR="00D86196" w:rsidRDefault="00D8619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7E406FE5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1" w14:textId="7C6FB196" w:rsidR="00B834FB" w:rsidRDefault="002166E0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63FCC6CB" wp14:editId="0276AAFB">
                <wp:extent cx="971550" cy="730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227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2" w14:textId="7E4A6946" w:rsidR="00B834FB" w:rsidRPr="00B834FB" w:rsidRDefault="00B834FB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VEDANTA LIMITED – </w:t>
          </w:r>
          <w:r w:rsidR="004F397A">
            <w:rPr>
              <w:rFonts w:ascii="Times New Roman" w:hAnsi="Times New Roman" w:cs="Times New Roman"/>
              <w:b/>
            </w:rPr>
            <w:t>VALUE ADDED</w:t>
          </w:r>
          <w:r w:rsidR="00551B92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3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4" w14:textId="7AA10C13" w:rsidR="00B834FB" w:rsidRPr="00B834FB" w:rsidRDefault="005A30A3" w:rsidP="00E51405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>PID I /Prod/P/02/GL/06</w:t>
          </w:r>
        </w:p>
      </w:tc>
    </w:tr>
    <w:tr w:rsidR="00B834FB" w14:paraId="7E406FEA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6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7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8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9" w14:textId="580FE3C6" w:rsidR="00B834FB" w:rsidRPr="00590B7B" w:rsidRDefault="00E80B4E" w:rsidP="00BA5189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ins w:id="0" w:author="Lobha Vaikunth Gawas" w:date="2022-08-28T20:11:00Z"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ins>
          <w:del w:id="1" w:author="Lobha Vaikunth Gawas" w:date="2022-08-28T20:11:00Z">
            <w:r w:rsidDel="002166E0">
              <w:rPr>
                <w:rFonts w:ascii="Times New Roman" w:hAnsi="Times New Roman" w:cs="Times New Roman"/>
                <w:b/>
                <w:sz w:val="24"/>
                <w:szCs w:val="24"/>
              </w:rPr>
              <w:delText>2</w:delText>
            </w:r>
          </w:del>
          <w:r>
            <w:rPr>
              <w:rFonts w:ascii="Times New Roman" w:hAnsi="Times New Roman" w:cs="Times New Roman"/>
              <w:b/>
              <w:sz w:val="24"/>
              <w:szCs w:val="24"/>
            </w:rPr>
            <w:t>.07.202</w:t>
          </w:r>
          <w:ins w:id="2" w:author="Lobha Vaikunth Gawas" w:date="2022-08-28T20:11:00Z"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ins>
          <w:del w:id="3" w:author="Lobha Vaikunth Gawas" w:date="2022-08-28T20:11:00Z">
            <w:r w:rsidDel="002166E0">
              <w:rPr>
                <w:rFonts w:ascii="Times New Roman" w:hAnsi="Times New Roman" w:cs="Times New Roman"/>
                <w:b/>
                <w:sz w:val="24"/>
                <w:szCs w:val="24"/>
              </w:rPr>
              <w:delText>1</w:delText>
            </w:r>
          </w:del>
        </w:p>
      </w:tc>
    </w:tr>
    <w:tr w:rsidR="00B834FB" w14:paraId="7E406FEF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B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C" w14:textId="44E8DE7B" w:rsidR="00B834FB" w:rsidRPr="00B834FB" w:rsidRDefault="00CB36FD" w:rsidP="00CB36FD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Guidelines for BFG line control valve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D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E" w14:textId="74A20EF9" w:rsidR="00B834FB" w:rsidRPr="00B834FB" w:rsidRDefault="00CB36FD" w:rsidP="00BA5189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ins w:id="4" w:author="Lobha Vaikunth Gawas" w:date="2022-08-28T20:12:00Z">
            <w:r w:rsidR="002166E0">
              <w:rPr>
                <w:rFonts w:ascii="Times New Roman" w:hAnsi="Times New Roman" w:cs="Times New Roman"/>
                <w:b/>
              </w:rPr>
              <w:t>1</w:t>
            </w:r>
          </w:ins>
        </w:p>
      </w:tc>
    </w:tr>
    <w:tr w:rsidR="00B834FB" w14:paraId="7E406FF4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F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F1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F2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F3" w14:textId="082563D1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8B0A0F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2166E0">
            <w:rPr>
              <w:rFonts w:ascii="Times New Roman" w:hAnsi="Times New Roman" w:cs="Times New Roman"/>
              <w:b/>
            </w:rPr>
            <w:t>2</w:t>
          </w:r>
        </w:p>
      </w:tc>
    </w:tr>
  </w:tbl>
  <w:p w14:paraId="7E406FF5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336"/>
    <w:multiLevelType w:val="hybridMultilevel"/>
    <w:tmpl w:val="FECEB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2B4B"/>
    <w:multiLevelType w:val="hybridMultilevel"/>
    <w:tmpl w:val="DD7C7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CCB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D0BDB"/>
    <w:multiLevelType w:val="hybridMultilevel"/>
    <w:tmpl w:val="D2B886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63888"/>
    <w:multiLevelType w:val="hybridMultilevel"/>
    <w:tmpl w:val="9C029F2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0E852B1"/>
    <w:multiLevelType w:val="hybridMultilevel"/>
    <w:tmpl w:val="1FF67D3A"/>
    <w:lvl w:ilvl="0" w:tplc="99A6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8D236">
      <w:start w:val="1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C8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E3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2A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83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8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CC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0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8E3668"/>
    <w:multiLevelType w:val="hybridMultilevel"/>
    <w:tmpl w:val="E1DAF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32510E"/>
    <w:multiLevelType w:val="hybridMultilevel"/>
    <w:tmpl w:val="B21678E0"/>
    <w:lvl w:ilvl="0" w:tplc="C4661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7447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A3BE2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E34C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E30E4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9CA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5A2E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8428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508E9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 w15:restartNumberingAfterBreak="0">
    <w:nsid w:val="2C6D0344"/>
    <w:multiLevelType w:val="hybridMultilevel"/>
    <w:tmpl w:val="AC1AEB3C"/>
    <w:lvl w:ilvl="0" w:tplc="E596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030330"/>
    <w:multiLevelType w:val="hybridMultilevel"/>
    <w:tmpl w:val="E3527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115DF"/>
    <w:multiLevelType w:val="hybridMultilevel"/>
    <w:tmpl w:val="323482C6"/>
    <w:lvl w:ilvl="0" w:tplc="7FF0A6D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376C60CD"/>
    <w:multiLevelType w:val="hybridMultilevel"/>
    <w:tmpl w:val="C27A6370"/>
    <w:lvl w:ilvl="0" w:tplc="563C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3BA99F8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2EE43BAA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66AA139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5CA628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377C108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8F3ECB4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DA04156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DCFE92A2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39505F02"/>
    <w:multiLevelType w:val="hybridMultilevel"/>
    <w:tmpl w:val="154C4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7E1"/>
    <w:multiLevelType w:val="hybridMultilevel"/>
    <w:tmpl w:val="02B06E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912A76"/>
    <w:multiLevelType w:val="hybridMultilevel"/>
    <w:tmpl w:val="475A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719D0"/>
    <w:multiLevelType w:val="hybridMultilevel"/>
    <w:tmpl w:val="0C6AA7CA"/>
    <w:lvl w:ilvl="0" w:tplc="8CCA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4EB42C">
      <w:start w:val="6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29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68B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3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EA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D0B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C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87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BC4D3C"/>
    <w:multiLevelType w:val="hybridMultilevel"/>
    <w:tmpl w:val="9E6E4932"/>
    <w:lvl w:ilvl="0" w:tplc="85AEE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80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4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4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9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C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47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A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B3641C"/>
    <w:multiLevelType w:val="hybridMultilevel"/>
    <w:tmpl w:val="E7E85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C2CED"/>
    <w:multiLevelType w:val="hybridMultilevel"/>
    <w:tmpl w:val="D884F1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CB0C47"/>
    <w:multiLevelType w:val="multilevel"/>
    <w:tmpl w:val="4AB2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427FB"/>
    <w:multiLevelType w:val="hybridMultilevel"/>
    <w:tmpl w:val="5D4E0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B7BEC"/>
    <w:multiLevelType w:val="hybridMultilevel"/>
    <w:tmpl w:val="C1346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51E14"/>
    <w:multiLevelType w:val="multilevel"/>
    <w:tmpl w:val="5462C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75036AA"/>
    <w:multiLevelType w:val="hybridMultilevel"/>
    <w:tmpl w:val="A19C7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8091A"/>
    <w:multiLevelType w:val="hybridMultilevel"/>
    <w:tmpl w:val="EBBC3748"/>
    <w:lvl w:ilvl="0" w:tplc="D610D5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96419"/>
    <w:multiLevelType w:val="hybridMultilevel"/>
    <w:tmpl w:val="B4769C9E"/>
    <w:lvl w:ilvl="0" w:tplc="0044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E3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0B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CD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0F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C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8A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4D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A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FE61F3"/>
    <w:multiLevelType w:val="hybridMultilevel"/>
    <w:tmpl w:val="DC320242"/>
    <w:lvl w:ilvl="0" w:tplc="047A3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63042">
      <w:start w:val="1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CE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EC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AF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2E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8F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4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920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C24E63"/>
    <w:multiLevelType w:val="hybridMultilevel"/>
    <w:tmpl w:val="040CA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937763"/>
    <w:multiLevelType w:val="hybridMultilevel"/>
    <w:tmpl w:val="CB68FBF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7570A19"/>
    <w:multiLevelType w:val="hybridMultilevel"/>
    <w:tmpl w:val="7F06A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17D7"/>
    <w:multiLevelType w:val="hybridMultilevel"/>
    <w:tmpl w:val="9AB811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14586F"/>
    <w:multiLevelType w:val="hybridMultilevel"/>
    <w:tmpl w:val="D28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7"/>
  </w:num>
  <w:num w:numId="4">
    <w:abstractNumId w:val="1"/>
  </w:num>
  <w:num w:numId="5">
    <w:abstractNumId w:val="22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27"/>
  </w:num>
  <w:num w:numId="11">
    <w:abstractNumId w:val="4"/>
  </w:num>
  <w:num w:numId="12">
    <w:abstractNumId w:val="29"/>
  </w:num>
  <w:num w:numId="13">
    <w:abstractNumId w:val="32"/>
  </w:num>
  <w:num w:numId="14">
    <w:abstractNumId w:val="31"/>
  </w:num>
  <w:num w:numId="15">
    <w:abstractNumId w:val="20"/>
  </w:num>
  <w:num w:numId="16">
    <w:abstractNumId w:val="24"/>
  </w:num>
  <w:num w:numId="17">
    <w:abstractNumId w:val="3"/>
  </w:num>
  <w:num w:numId="18">
    <w:abstractNumId w:val="8"/>
  </w:num>
  <w:num w:numId="19">
    <w:abstractNumId w:val="7"/>
  </w:num>
  <w:num w:numId="20">
    <w:abstractNumId w:val="9"/>
  </w:num>
  <w:num w:numId="21">
    <w:abstractNumId w:val="30"/>
  </w:num>
  <w:num w:numId="22">
    <w:abstractNumId w:val="0"/>
  </w:num>
  <w:num w:numId="23">
    <w:abstractNumId w:val="16"/>
  </w:num>
  <w:num w:numId="24">
    <w:abstractNumId w:val="2"/>
  </w:num>
  <w:num w:numId="25">
    <w:abstractNumId w:val="6"/>
  </w:num>
  <w:num w:numId="26">
    <w:abstractNumId w:val="15"/>
  </w:num>
  <w:num w:numId="27">
    <w:abstractNumId w:val="26"/>
  </w:num>
  <w:num w:numId="28">
    <w:abstractNumId w:val="21"/>
  </w:num>
  <w:num w:numId="29">
    <w:abstractNumId w:val="13"/>
  </w:num>
  <w:num w:numId="30">
    <w:abstractNumId w:val="11"/>
  </w:num>
  <w:num w:numId="31">
    <w:abstractNumId w:val="23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25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3FC8"/>
    <w:rsid w:val="0003242B"/>
    <w:rsid w:val="00032FE1"/>
    <w:rsid w:val="000357D1"/>
    <w:rsid w:val="000403C2"/>
    <w:rsid w:val="00042ED0"/>
    <w:rsid w:val="00047800"/>
    <w:rsid w:val="0005405E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92A81"/>
    <w:rsid w:val="001A78A2"/>
    <w:rsid w:val="001B21B7"/>
    <w:rsid w:val="001C0E7E"/>
    <w:rsid w:val="001C61C4"/>
    <w:rsid w:val="001D269C"/>
    <w:rsid w:val="001D2FE9"/>
    <w:rsid w:val="001D33A9"/>
    <w:rsid w:val="001D377D"/>
    <w:rsid w:val="001E166F"/>
    <w:rsid w:val="001E5AC6"/>
    <w:rsid w:val="001E6DB6"/>
    <w:rsid w:val="001F4211"/>
    <w:rsid w:val="001F6228"/>
    <w:rsid w:val="002102D5"/>
    <w:rsid w:val="00212B0B"/>
    <w:rsid w:val="00213467"/>
    <w:rsid w:val="002166E0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86DA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0994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D3903"/>
    <w:rsid w:val="003D69B1"/>
    <w:rsid w:val="003E244F"/>
    <w:rsid w:val="003F30BD"/>
    <w:rsid w:val="003F3839"/>
    <w:rsid w:val="003F7DB8"/>
    <w:rsid w:val="0040025F"/>
    <w:rsid w:val="00403547"/>
    <w:rsid w:val="004052D9"/>
    <w:rsid w:val="00410140"/>
    <w:rsid w:val="00417DD5"/>
    <w:rsid w:val="00420EA8"/>
    <w:rsid w:val="00421C5F"/>
    <w:rsid w:val="004436BC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2A6E"/>
    <w:rsid w:val="004E33B4"/>
    <w:rsid w:val="004E6760"/>
    <w:rsid w:val="004F1BCA"/>
    <w:rsid w:val="004F2A47"/>
    <w:rsid w:val="004F397A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30A3"/>
    <w:rsid w:val="005A6E28"/>
    <w:rsid w:val="005A769D"/>
    <w:rsid w:val="005B229E"/>
    <w:rsid w:val="005B3DDD"/>
    <w:rsid w:val="005B410B"/>
    <w:rsid w:val="005B6CC8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1CD4"/>
    <w:rsid w:val="006D7CF2"/>
    <w:rsid w:val="00701B56"/>
    <w:rsid w:val="00701F1D"/>
    <w:rsid w:val="0070594E"/>
    <w:rsid w:val="00724540"/>
    <w:rsid w:val="0073675D"/>
    <w:rsid w:val="00746071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969F6"/>
    <w:rsid w:val="00797BC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0A0F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14E0"/>
    <w:rsid w:val="00B2318F"/>
    <w:rsid w:val="00B3185B"/>
    <w:rsid w:val="00B4491C"/>
    <w:rsid w:val="00B72B78"/>
    <w:rsid w:val="00B767F7"/>
    <w:rsid w:val="00B76860"/>
    <w:rsid w:val="00B834FB"/>
    <w:rsid w:val="00B8370C"/>
    <w:rsid w:val="00B9260F"/>
    <w:rsid w:val="00B93C91"/>
    <w:rsid w:val="00B94D7B"/>
    <w:rsid w:val="00BA13A1"/>
    <w:rsid w:val="00BA2F90"/>
    <w:rsid w:val="00BA5189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1FF7"/>
    <w:rsid w:val="00C22626"/>
    <w:rsid w:val="00C27AD7"/>
    <w:rsid w:val="00C40473"/>
    <w:rsid w:val="00C426E3"/>
    <w:rsid w:val="00C52DD9"/>
    <w:rsid w:val="00C5314A"/>
    <w:rsid w:val="00C54551"/>
    <w:rsid w:val="00C56A1E"/>
    <w:rsid w:val="00C64284"/>
    <w:rsid w:val="00C64BBC"/>
    <w:rsid w:val="00C67B70"/>
    <w:rsid w:val="00C70B3F"/>
    <w:rsid w:val="00C74F76"/>
    <w:rsid w:val="00C7659A"/>
    <w:rsid w:val="00C877A8"/>
    <w:rsid w:val="00C97BDE"/>
    <w:rsid w:val="00CB36FD"/>
    <w:rsid w:val="00CB6F9B"/>
    <w:rsid w:val="00CC1571"/>
    <w:rsid w:val="00CD2AEE"/>
    <w:rsid w:val="00CD32DD"/>
    <w:rsid w:val="00CD4D4D"/>
    <w:rsid w:val="00CE0E35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86196"/>
    <w:rsid w:val="00D9681D"/>
    <w:rsid w:val="00D96F18"/>
    <w:rsid w:val="00DA0EBD"/>
    <w:rsid w:val="00DA4797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3CB0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1405"/>
    <w:rsid w:val="00E57234"/>
    <w:rsid w:val="00E62FC7"/>
    <w:rsid w:val="00E753C4"/>
    <w:rsid w:val="00E754FC"/>
    <w:rsid w:val="00E77A52"/>
    <w:rsid w:val="00E80860"/>
    <w:rsid w:val="00E80B4E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5DBF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3814"/>
    <w:rsid w:val="00F45C20"/>
    <w:rsid w:val="00F557DE"/>
    <w:rsid w:val="00F63749"/>
    <w:rsid w:val="00F7410C"/>
    <w:rsid w:val="00F80D04"/>
    <w:rsid w:val="00F9085A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06DB5"/>
  <w15:docId w15:val="{73F91B70-B466-49C0-BE7A-32F3AF47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21FF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C21FF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C21FF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C21FF7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WW-BodyText2">
    <w:name w:val="WW-Body Text 2"/>
    <w:basedOn w:val="Normal"/>
    <w:rsid w:val="00C21FF7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51405"/>
    <w:pPr>
      <w:spacing w:after="0" w:line="240" w:lineRule="auto"/>
      <w:jc w:val="center"/>
    </w:pPr>
    <w:rPr>
      <w:rFonts w:ascii="Times New Roman" w:eastAsia="Times New Roman" w:hAnsi="Times New Roman" w:cs="Gautami"/>
      <w:b/>
      <w:bCs/>
      <w:sz w:val="20"/>
      <w:szCs w:val="20"/>
      <w:lang w:bidi="te-IN"/>
    </w:rPr>
  </w:style>
  <w:style w:type="character" w:customStyle="1" w:styleId="TitleChar">
    <w:name w:val="Title Char"/>
    <w:basedOn w:val="DefaultParagraphFont"/>
    <w:link w:val="Title"/>
    <w:rsid w:val="00E51405"/>
    <w:rPr>
      <w:rFonts w:ascii="Times New Roman" w:eastAsia="Times New Roman" w:hAnsi="Times New Roman" w:cs="Gautami"/>
      <w:b/>
      <w:bCs/>
      <w:sz w:val="20"/>
      <w:szCs w:val="20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5A531-D6F5-4C61-802C-717447F560F2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2.xml><?xml version="1.0" encoding="utf-8"?>
<ds:datastoreItem xmlns:ds="http://schemas.openxmlformats.org/officeDocument/2006/customXml" ds:itemID="{3FF6963D-0ADD-4049-B52B-5A9902062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E4816-C047-44A8-A74D-ECD34EED4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497CE-E116-4759-B170-668915E64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Guidelines for BF operators</vt:lpstr>
    </vt:vector>
  </TitlesOfParts>
  <Company>Zenith Computers Limited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Guidelines for BF operators</dc:title>
  <dc:creator>vidyati</dc:creator>
  <cp:lastModifiedBy>Lobha Vaikunth Gawas</cp:lastModifiedBy>
  <cp:revision>15</cp:revision>
  <cp:lastPrinted>2019-12-09T11:18:00Z</cp:lastPrinted>
  <dcterms:created xsi:type="dcterms:W3CDTF">2020-01-14T09:05:00Z</dcterms:created>
  <dcterms:modified xsi:type="dcterms:W3CDTF">2022-08-28T14:43:00Z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Order">
    <vt:r8>890600</vt:r8>
  </property>
  <property fmtid="{D5CDD505-2E9C-101B-9397-08002B2CF9AE}" pid="5" name="_ExtendedDescription">
    <vt:lpwstr/>
  </property>
</Properties>
</file>