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9C57" w14:textId="77777777" w:rsidR="00AD26EF" w:rsidRPr="007D2B20" w:rsidRDefault="00AD26EF" w:rsidP="00AD26E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 xml:space="preserve">CONTROL OF PRODUCTION </w:t>
      </w:r>
    </w:p>
    <w:p w14:paraId="6D339390" w14:textId="77777777" w:rsidR="00AE5C62" w:rsidRPr="007D2B20" w:rsidRDefault="0036287A" w:rsidP="00CD6CA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7D2B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B0F2F8" w14:textId="77777777" w:rsidR="00CD6CA5" w:rsidRPr="007D2B20" w:rsidRDefault="00CD6CA5" w:rsidP="00CD6CA5">
      <w:pPr>
        <w:pStyle w:val="ListParagraph"/>
        <w:ind w:left="11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66177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1.1   To describe planning activities for</w:t>
      </w:r>
    </w:p>
    <w:p w14:paraId="089E33E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83AD7D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a)   Raw material planning</w:t>
      </w:r>
    </w:p>
    <w:p w14:paraId="4476937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4051A7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 Process planning</w:t>
      </w:r>
    </w:p>
    <w:p w14:paraId="22D460C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8928D1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c)   Maintenance of equipment of blast furnaces</w:t>
      </w:r>
    </w:p>
    <w:p w14:paraId="393A6A9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11708A8" w14:textId="77777777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1.2 To specify</w:t>
      </w:r>
      <w:r w:rsidR="00AD26EF" w:rsidRPr="007D2B20">
        <w:rPr>
          <w:rFonts w:ascii="Times New Roman" w:hAnsi="Times New Roman" w:cs="Times New Roman"/>
          <w:szCs w:val="24"/>
        </w:rPr>
        <w:t xml:space="preserve"> methods to be </w:t>
      </w:r>
      <w:r w:rsidRPr="007D2B20">
        <w:rPr>
          <w:rFonts w:ascii="Times New Roman" w:hAnsi="Times New Roman" w:cs="Times New Roman"/>
          <w:szCs w:val="24"/>
        </w:rPr>
        <w:t>followed to achieve controlled</w:t>
      </w:r>
      <w:r w:rsidR="00AD26EF" w:rsidRPr="007D2B20">
        <w:rPr>
          <w:rFonts w:ascii="Times New Roman" w:hAnsi="Times New Roman" w:cs="Times New Roman"/>
          <w:szCs w:val="24"/>
        </w:rPr>
        <w:t xml:space="preserve"> conditions required for </w:t>
      </w:r>
      <w:r w:rsidRPr="007D2B20">
        <w:rPr>
          <w:rFonts w:ascii="Times New Roman" w:hAnsi="Times New Roman" w:cs="Times New Roman"/>
          <w:szCs w:val="24"/>
        </w:rPr>
        <w:t>the following</w:t>
      </w:r>
      <w:r>
        <w:rPr>
          <w:rFonts w:ascii="Times New Roman" w:hAnsi="Times New Roman" w:cs="Times New Roman"/>
          <w:szCs w:val="24"/>
        </w:rPr>
        <w:t>.</w:t>
      </w:r>
      <w:r w:rsidR="00AD26EF" w:rsidRPr="0090645B">
        <w:rPr>
          <w:rFonts w:ascii="Times New Roman" w:hAnsi="Times New Roman" w:cs="Times New Roman"/>
          <w:szCs w:val="24"/>
        </w:rPr>
        <w:t xml:space="preserve"> </w:t>
      </w:r>
    </w:p>
    <w:p w14:paraId="3BB3CF8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C2E28B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a)   Raw material feeding</w:t>
      </w:r>
    </w:p>
    <w:p w14:paraId="11DDD6A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681294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 Blast furnace operation</w:t>
      </w:r>
    </w:p>
    <w:p w14:paraId="24194364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83B087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c)   Pig casting</w:t>
      </w:r>
    </w:p>
    <w:p w14:paraId="0BC01BA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3F21435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d)   Slag processing</w:t>
      </w:r>
    </w:p>
    <w:p w14:paraId="58FE3215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AD440F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e)   Sampling and analysis of hot metal and slag.</w:t>
      </w:r>
    </w:p>
    <w:p w14:paraId="2BCE49A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3EC95C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f)    Carrying out preventive and routine maintenance.</w:t>
      </w:r>
    </w:p>
    <w:p w14:paraId="463A2A9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0819B88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1.3   To describe precautions to be observed and </w:t>
      </w:r>
      <w:r w:rsidR="0090645B" w:rsidRPr="007D2B20">
        <w:rPr>
          <w:rFonts w:ascii="Times New Roman" w:hAnsi="Times New Roman" w:cs="Times New Roman"/>
          <w:szCs w:val="24"/>
        </w:rPr>
        <w:t>actions to be</w:t>
      </w:r>
      <w:r w:rsidRPr="007D2B20">
        <w:rPr>
          <w:rFonts w:ascii="Times New Roman" w:hAnsi="Times New Roman" w:cs="Times New Roman"/>
          <w:szCs w:val="24"/>
        </w:rPr>
        <w:t xml:space="preserve"> taken for maintaining   suitable working environment and for compliance with statutory requireme</w:t>
      </w:r>
      <w:r w:rsidR="0090645B">
        <w:rPr>
          <w:rFonts w:ascii="Times New Roman" w:hAnsi="Times New Roman" w:cs="Times New Roman"/>
          <w:szCs w:val="24"/>
        </w:rPr>
        <w:t xml:space="preserve">nts in the following key areas </w:t>
      </w:r>
    </w:p>
    <w:p w14:paraId="473889B8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F084576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a)   Safety</w:t>
      </w:r>
    </w:p>
    <w:p w14:paraId="5B5DB61A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51FF56A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b)   Environmental control</w:t>
      </w:r>
    </w:p>
    <w:p w14:paraId="2616A18D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D4060FC" w14:textId="77777777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c)   House keeping</w:t>
      </w:r>
    </w:p>
    <w:p w14:paraId="39D57751" w14:textId="77777777" w:rsidR="009E17B8" w:rsidRPr="007D2B20" w:rsidRDefault="009E17B8" w:rsidP="000940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4F3B1D" w14:textId="77777777" w:rsidR="009E17B8" w:rsidRDefault="0036287A" w:rsidP="00094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7D2B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5B" w:rsidRPr="007D2B20">
        <w:rPr>
          <w:rFonts w:ascii="Times New Roman" w:hAnsi="Times New Roman" w:cs="Times New Roman"/>
          <w:sz w:val="24"/>
          <w:szCs w:val="24"/>
        </w:rPr>
        <w:t>Applicable to</w:t>
      </w:r>
      <w:r w:rsidR="00AD26EF" w:rsidRPr="007D2B20">
        <w:rPr>
          <w:rFonts w:ascii="Times New Roman" w:hAnsi="Times New Roman" w:cs="Times New Roman"/>
          <w:sz w:val="24"/>
          <w:szCs w:val="24"/>
        </w:rPr>
        <w:t xml:space="preserve"> production of pig iron in </w:t>
      </w:r>
      <w:r w:rsidR="0090645B" w:rsidRPr="007D2B20">
        <w:rPr>
          <w:rFonts w:ascii="Times New Roman" w:hAnsi="Times New Roman" w:cs="Times New Roman"/>
          <w:sz w:val="24"/>
          <w:szCs w:val="24"/>
        </w:rPr>
        <w:t>blast furnace and</w:t>
      </w:r>
      <w:r w:rsidR="00AD26EF" w:rsidRPr="007D2B20">
        <w:rPr>
          <w:rFonts w:ascii="Times New Roman" w:hAnsi="Times New Roman" w:cs="Times New Roman"/>
          <w:sz w:val="24"/>
          <w:szCs w:val="24"/>
        </w:rPr>
        <w:t xml:space="preserve"> planning activities   required for</w:t>
      </w:r>
      <w:r w:rsidR="00AD26EF" w:rsidRPr="007D2B20">
        <w:rPr>
          <w:rFonts w:ascii="Times New Roman" w:hAnsi="Times New Roman" w:cs="Times New Roman"/>
          <w:b/>
          <w:sz w:val="24"/>
          <w:szCs w:val="24"/>
        </w:rPr>
        <w:t xml:space="preserve"> this.</w:t>
      </w:r>
    </w:p>
    <w:p w14:paraId="739B9575" w14:textId="77777777" w:rsidR="0090645B" w:rsidRPr="0090645B" w:rsidRDefault="0090645B" w:rsidP="009064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1A61C" w14:textId="77777777" w:rsidR="001D33A9" w:rsidRPr="007D2B20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7D2B20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7D2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E5CB5" w14:textId="77777777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3.1 PLANNING</w:t>
      </w:r>
    </w:p>
    <w:p w14:paraId="2407721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4CB1544B" w14:textId="0EB8B8F0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 Raw material planning      - H</w:t>
      </w:r>
      <w:r w:rsidR="00BD5F26">
        <w:rPr>
          <w:rFonts w:ascii="Times New Roman" w:hAnsi="Times New Roman" w:cs="Times New Roman"/>
          <w:szCs w:val="24"/>
        </w:rPr>
        <w:t>ead Process</w:t>
      </w:r>
    </w:p>
    <w:p w14:paraId="49FB9CF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14:paraId="54C1496E" w14:textId="1E3198A9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b)   Process planning               </w:t>
      </w:r>
      <w:r w:rsidR="0090645B" w:rsidRPr="007D2B20">
        <w:rPr>
          <w:rFonts w:ascii="Times New Roman" w:hAnsi="Times New Roman" w:cs="Times New Roman"/>
          <w:szCs w:val="24"/>
        </w:rPr>
        <w:t>- H</w:t>
      </w:r>
      <w:r w:rsidR="00BD5F26">
        <w:rPr>
          <w:rFonts w:ascii="Times New Roman" w:hAnsi="Times New Roman" w:cs="Times New Roman"/>
          <w:szCs w:val="24"/>
        </w:rPr>
        <w:t>ead Operations</w:t>
      </w:r>
    </w:p>
    <w:p w14:paraId="162AE66B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14:paraId="06D6481A" w14:textId="53697DFB" w:rsidR="00AD26EF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d)   Shut down planning         </w:t>
      </w:r>
      <w:r w:rsidR="0090645B" w:rsidRPr="007D2B20">
        <w:rPr>
          <w:rFonts w:ascii="Times New Roman" w:hAnsi="Times New Roman" w:cs="Times New Roman"/>
          <w:szCs w:val="24"/>
        </w:rPr>
        <w:t>- H</w:t>
      </w:r>
      <w:r w:rsidR="00BD5F26">
        <w:rPr>
          <w:rFonts w:ascii="Times New Roman" w:hAnsi="Times New Roman" w:cs="Times New Roman"/>
          <w:szCs w:val="24"/>
        </w:rPr>
        <w:t>ead Operations</w:t>
      </w:r>
    </w:p>
    <w:p w14:paraId="6598CDE2" w14:textId="77777777" w:rsidR="0090645B" w:rsidRPr="0090645B" w:rsidRDefault="0090645B" w:rsidP="0090645B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321F3909" w14:textId="77777777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>3.2 OPERATION</w:t>
      </w:r>
      <w:r w:rsidR="00AD26EF" w:rsidRPr="007D2B20">
        <w:rPr>
          <w:rFonts w:ascii="Times New Roman" w:hAnsi="Times New Roman" w:cs="Times New Roman"/>
          <w:szCs w:val="24"/>
        </w:rPr>
        <w:t xml:space="preserve"> AND PROCESS CONTROL</w:t>
      </w:r>
    </w:p>
    <w:p w14:paraId="72DBD14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5F79349" w14:textId="7345EC56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a)   Raw material Feeding       - </w:t>
      </w:r>
      <w:r w:rsidR="00BD5F26">
        <w:rPr>
          <w:rFonts w:ascii="Times New Roman" w:hAnsi="Times New Roman" w:cs="Times New Roman"/>
          <w:szCs w:val="24"/>
        </w:rPr>
        <w:t>Head Operations</w:t>
      </w:r>
    </w:p>
    <w:p w14:paraId="35DA4E4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2F9F640" w14:textId="5962E9B9" w:rsidR="00AD26EF" w:rsidRPr="00D0501F" w:rsidRDefault="0090645B" w:rsidP="00D0501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b)   Blast furnace operation   </w:t>
      </w:r>
      <w:r w:rsidR="00D0501F">
        <w:rPr>
          <w:rFonts w:ascii="Times New Roman" w:hAnsi="Times New Roman" w:cs="Times New Roman"/>
          <w:szCs w:val="24"/>
        </w:rPr>
        <w:t xml:space="preserve">  - </w:t>
      </w:r>
      <w:r w:rsidR="00AD26EF" w:rsidRPr="007D2B20">
        <w:rPr>
          <w:rFonts w:ascii="Times New Roman" w:hAnsi="Times New Roman" w:cs="Times New Roman"/>
          <w:szCs w:val="24"/>
        </w:rPr>
        <w:t xml:space="preserve">    </w:t>
      </w:r>
      <w:r w:rsidR="00BD5F26">
        <w:rPr>
          <w:rFonts w:ascii="Times New Roman" w:hAnsi="Times New Roman" w:cs="Times New Roman"/>
          <w:szCs w:val="24"/>
        </w:rPr>
        <w:t>Head Operations</w:t>
      </w:r>
      <w:r w:rsidR="00AD26EF" w:rsidRPr="00D0501F">
        <w:rPr>
          <w:rFonts w:ascii="Times New Roman" w:hAnsi="Times New Roman" w:cs="Times New Roman"/>
          <w:szCs w:val="24"/>
        </w:rPr>
        <w:t xml:space="preserve">                                           </w:t>
      </w:r>
    </w:p>
    <w:p w14:paraId="1A68C3C7" w14:textId="77777777" w:rsidR="00AD26EF" w:rsidRPr="0090645B" w:rsidRDefault="0090645B" w:rsidP="0090645B">
      <w:pPr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AD26EF" w:rsidRPr="0090645B">
        <w:rPr>
          <w:rFonts w:ascii="Times New Roman" w:hAnsi="Times New Roman" w:cs="Times New Roman"/>
          <w:szCs w:val="24"/>
        </w:rPr>
        <w:t xml:space="preserve">c)   Pig casting           </w:t>
      </w:r>
      <w:r>
        <w:rPr>
          <w:rFonts w:ascii="Times New Roman" w:hAnsi="Times New Roman" w:cs="Times New Roman"/>
          <w:szCs w:val="24"/>
        </w:rPr>
        <w:t xml:space="preserve">        </w:t>
      </w:r>
      <w:r w:rsidR="00D0501F" w:rsidRPr="0090645B">
        <w:rPr>
          <w:rFonts w:ascii="Times New Roman" w:hAnsi="Times New Roman" w:cs="Times New Roman"/>
          <w:szCs w:val="24"/>
        </w:rPr>
        <w:t xml:space="preserve"> - </w:t>
      </w:r>
      <w:r w:rsidRPr="0090645B">
        <w:rPr>
          <w:rFonts w:ascii="Times New Roman" w:hAnsi="Times New Roman" w:cs="Times New Roman"/>
          <w:szCs w:val="24"/>
        </w:rPr>
        <w:t>In charge,</w:t>
      </w:r>
      <w:r w:rsidR="00D0501F" w:rsidRPr="0090645B">
        <w:rPr>
          <w:rFonts w:ascii="Times New Roman" w:hAnsi="Times New Roman" w:cs="Times New Roman"/>
          <w:szCs w:val="24"/>
        </w:rPr>
        <w:t xml:space="preserve"> HMH area</w:t>
      </w:r>
      <w:r w:rsidR="00AD26EF" w:rsidRPr="0090645B">
        <w:rPr>
          <w:rFonts w:ascii="Times New Roman" w:hAnsi="Times New Roman" w:cs="Times New Roman"/>
          <w:szCs w:val="24"/>
        </w:rPr>
        <w:t xml:space="preserve">                  </w:t>
      </w:r>
    </w:p>
    <w:p w14:paraId="402B6A8E" w14:textId="066B065B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d)   Slag </w:t>
      </w:r>
      <w:r w:rsidR="00BD5F26" w:rsidRPr="007D2B20">
        <w:rPr>
          <w:rFonts w:ascii="Times New Roman" w:hAnsi="Times New Roman" w:cs="Times New Roman"/>
          <w:szCs w:val="24"/>
        </w:rPr>
        <w:t xml:space="preserve">processing </w:t>
      </w:r>
      <w:r w:rsidR="00BD5F26" w:rsidRPr="007D2B20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-     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="00BD5F26">
        <w:rPr>
          <w:rFonts w:ascii="Times New Roman" w:hAnsi="Times New Roman" w:cs="Times New Roman"/>
          <w:szCs w:val="24"/>
        </w:rPr>
        <w:t>Head Operations</w:t>
      </w:r>
    </w:p>
    <w:p w14:paraId="5CA3AB7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DF4F06F" w14:textId="03F20C55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>e)   Samplin</w:t>
      </w:r>
      <w:r>
        <w:rPr>
          <w:rFonts w:ascii="Times New Roman" w:hAnsi="Times New Roman" w:cs="Times New Roman"/>
          <w:szCs w:val="24"/>
        </w:rPr>
        <w:t xml:space="preserve">g and obtaining analysis of hot metal and slag </w:t>
      </w:r>
      <w:r w:rsidR="00AD26EF" w:rsidRPr="0090645B">
        <w:rPr>
          <w:rFonts w:ascii="Times New Roman" w:hAnsi="Times New Roman" w:cs="Times New Roman"/>
          <w:szCs w:val="24"/>
        </w:rPr>
        <w:t xml:space="preserve">        </w:t>
      </w:r>
    </w:p>
    <w:p w14:paraId="08B898C3" w14:textId="77777777" w:rsidR="00AD26EF" w:rsidRPr="007D2B20" w:rsidRDefault="00AD26EF" w:rsidP="00AD26EF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C91A6D" w14:textId="77777777" w:rsidR="00AD26EF" w:rsidRPr="007D2B20" w:rsidRDefault="00AD26EF" w:rsidP="00AD26EF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A079A2B" w14:textId="77777777" w:rsidR="00AD26EF" w:rsidRPr="007D2B20" w:rsidRDefault="00AD26EF" w:rsidP="00AD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50B243E7" w14:textId="77777777" w:rsidR="00AD26EF" w:rsidRPr="007D2B20" w:rsidRDefault="00AD26EF" w:rsidP="00AD26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42"/>
        <w:gridCol w:w="1443"/>
        <w:gridCol w:w="1483"/>
        <w:gridCol w:w="1985"/>
      </w:tblGrid>
      <w:tr w:rsidR="00AD26EF" w:rsidRPr="007D2B20" w14:paraId="46ACA3A4" w14:textId="77777777" w:rsidTr="00CD6CA5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DE6A" w14:textId="77777777" w:rsidR="00AD26EF" w:rsidRPr="007D2B20" w:rsidRDefault="00AD26EF" w:rsidP="000815A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7F1E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19057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4FEA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D05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29C8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AD26EF" w:rsidRPr="007D2B20" w14:paraId="12C6C591" w14:textId="77777777" w:rsidTr="00CD6CA5">
        <w:trPr>
          <w:trHeight w:val="377"/>
        </w:trPr>
        <w:tc>
          <w:tcPr>
            <w:tcW w:w="98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E9714" w14:textId="77777777" w:rsidR="00AD26EF" w:rsidRPr="007D2B20" w:rsidRDefault="00AD26EF" w:rsidP="000815A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AD26EF" w:rsidRPr="007D2B20" w14:paraId="74D75A70" w14:textId="77777777" w:rsidTr="00CD6CA5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0358" w14:textId="77777777" w:rsidR="00AD26EF" w:rsidRPr="007D2B20" w:rsidRDefault="00AD26EF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B459A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Hot blast temperature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D786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Deg 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FA76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3EFC" w14:textId="77777777" w:rsidR="00AD26EF" w:rsidRPr="007D2B20" w:rsidRDefault="00CD6CA5" w:rsidP="000815A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1347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AD26EF" w:rsidRPr="007D2B20" w14:paraId="5B2214F7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E1E" w14:textId="77777777" w:rsidR="00AD26EF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E917" w14:textId="77777777" w:rsidR="00AD26EF" w:rsidRPr="007D2B20" w:rsidRDefault="00CD6CA5" w:rsidP="00CD6C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Hot blast Pressure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E6EE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0E8E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2C1C" w14:textId="77777777" w:rsidR="00AD26EF" w:rsidRPr="007D2B20" w:rsidRDefault="00CD6CA5" w:rsidP="00CD6C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1.4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15CD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9C7811E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2A1C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B60F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DA0B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AA91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C5CF6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0.37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70C82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C28FA10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0BFF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5F164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 xml:space="preserve">Blast volume                                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A70EA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NM3/HR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AB29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27F81" w14:textId="77777777" w:rsidR="00CD6CA5" w:rsidRPr="007D2B20" w:rsidRDefault="00D0501F" w:rsidP="0090645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CD6CA5" w:rsidRPr="007D2B20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75AC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3865657" w14:textId="77777777" w:rsidTr="00317820">
        <w:trPr>
          <w:trHeight w:val="563"/>
        </w:trPr>
        <w:tc>
          <w:tcPr>
            <w:tcW w:w="98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297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CD6CA5" w:rsidRPr="007D2B20" w14:paraId="630008C2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0845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90F8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FE1F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AEC6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7AEA7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0.42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3CDF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</w:tbl>
    <w:p w14:paraId="6C440DD8" w14:textId="74681D27" w:rsidR="00CD6CA5" w:rsidRPr="00094022" w:rsidRDefault="00CD6CA5" w:rsidP="00094022"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094022">
        <w:rPr>
          <w:rFonts w:ascii="Times New Roman" w:hAnsi="Times New Roman" w:cs="Times New Roman"/>
          <w:szCs w:val="24"/>
        </w:rPr>
        <w:t>Hot blast temperature                v) Top Gas Temperature</w:t>
      </w:r>
    </w:p>
    <w:p w14:paraId="09D409F6" w14:textId="77777777" w:rsidR="00CD6CA5" w:rsidRPr="007D2B20" w:rsidRDefault="00CD6CA5" w:rsidP="0090645B">
      <w:pPr>
        <w:pStyle w:val="ListParagraph"/>
        <w:tabs>
          <w:tab w:val="left" w:pos="2442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ab/>
      </w:r>
    </w:p>
    <w:p w14:paraId="268EEAD3" w14:textId="5C9DB73B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ii)  Blast volume                                </w:t>
      </w:r>
      <w:r w:rsidR="0090645B" w:rsidRPr="007D2B20">
        <w:rPr>
          <w:rFonts w:ascii="Times New Roman" w:hAnsi="Times New Roman" w:cs="Times New Roman"/>
          <w:szCs w:val="24"/>
        </w:rPr>
        <w:t>VI</w:t>
      </w:r>
      <w:r w:rsidRPr="007D2B20">
        <w:rPr>
          <w:rFonts w:ascii="Times New Roman" w:hAnsi="Times New Roman" w:cs="Times New Roman"/>
          <w:szCs w:val="24"/>
        </w:rPr>
        <w:t>) Hot metal temperature</w:t>
      </w:r>
    </w:p>
    <w:p w14:paraId="53D36CEE" w14:textId="77777777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106BCDA" w14:textId="298B3604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iii) Blast pressure                              vii) Slag rate </w:t>
      </w:r>
    </w:p>
    <w:p w14:paraId="2A87E198" w14:textId="77777777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9E65B5C" w14:textId="19C5C3A0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iv)  Top Gas Pressure                         </w:t>
      </w:r>
    </w:p>
    <w:p w14:paraId="554BBBC7" w14:textId="77777777" w:rsidR="00CD6CA5" w:rsidRPr="007D2B20" w:rsidRDefault="00CD6CA5" w:rsidP="0090645B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6F9596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4.0 PROCEDURES</w:t>
      </w:r>
    </w:p>
    <w:p w14:paraId="34CA829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00D8A9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4.1 PLANNING</w:t>
      </w:r>
    </w:p>
    <w:p w14:paraId="3384A443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</w:p>
    <w:p w14:paraId="029E6227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  <w:r w:rsidRPr="005E09E9">
        <w:rPr>
          <w:rFonts w:ascii="Times New Roman" w:hAnsi="Times New Roman" w:cs="Times New Roman"/>
          <w:b/>
          <w:szCs w:val="24"/>
        </w:rPr>
        <w:t xml:space="preserve">4.1.1   Planning of Raw Material                                                                                                        </w:t>
      </w:r>
    </w:p>
    <w:p w14:paraId="1128346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E6F4323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4.1.1.1 Unauthorized operation or repair of any equipment is a punishable offence</w:t>
      </w:r>
    </w:p>
    <w:p w14:paraId="1D6F7FE4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98A1010" w14:textId="5516BD51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="00AD26EF" w:rsidRPr="007D2B20">
        <w:rPr>
          <w:rFonts w:ascii="Times New Roman" w:hAnsi="Times New Roman" w:cs="Times New Roman"/>
          <w:szCs w:val="24"/>
        </w:rPr>
        <w:t xml:space="preserve"> Based on Annual Hot Metal Production Plan and the production   targets for the   financial year, Manager (Production) shall prepare a raw material requirement   statement detailing the requirement of various raw materials on a monthly basis. This is based on the </w:t>
      </w:r>
      <w:r w:rsidR="00D0501F" w:rsidRPr="007D2B20">
        <w:rPr>
          <w:rFonts w:ascii="Times New Roman" w:hAnsi="Times New Roman" w:cs="Times New Roman"/>
          <w:szCs w:val="24"/>
        </w:rPr>
        <w:t>theoretical</w:t>
      </w:r>
      <w:r w:rsidR="00AD26EF" w:rsidRPr="007D2B20">
        <w:rPr>
          <w:rFonts w:ascii="Times New Roman" w:hAnsi="Times New Roman" w:cs="Times New Roman"/>
          <w:szCs w:val="24"/>
        </w:rPr>
        <w:t xml:space="preserve"> requirement and allowances.</w:t>
      </w:r>
    </w:p>
    <w:p w14:paraId="2097258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187A593" w14:textId="5E37A411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lastRenderedPageBreak/>
        <w:t xml:space="preserve">4.1.1.2 </w:t>
      </w:r>
      <w:r w:rsidR="00BD5F26" w:rsidRPr="00081445">
        <w:rPr>
          <w:rFonts w:ascii="Times New Roman" w:hAnsi="Times New Roman"/>
        </w:rPr>
        <w:t>Head Process prepares and Head PID releases specifications of all raw materials for the above purpose</w:t>
      </w:r>
    </w:p>
    <w:p w14:paraId="2BE7EA1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B0B7D11" w14:textId="0D03296C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4.1.1.3 </w:t>
      </w:r>
      <w:r w:rsidR="00AD26EF" w:rsidRPr="007D2B20">
        <w:rPr>
          <w:rFonts w:ascii="Times New Roman" w:hAnsi="Times New Roman" w:cs="Times New Roman"/>
          <w:szCs w:val="24"/>
        </w:rPr>
        <w:t>H</w:t>
      </w:r>
      <w:r w:rsidR="00BD5F26">
        <w:rPr>
          <w:rFonts w:ascii="Times New Roman" w:hAnsi="Times New Roman" w:cs="Times New Roman"/>
          <w:szCs w:val="24"/>
        </w:rPr>
        <w:t xml:space="preserve">ead </w:t>
      </w:r>
      <w:r w:rsidR="00AD26EF" w:rsidRPr="007D2B20">
        <w:rPr>
          <w:rFonts w:ascii="Times New Roman" w:hAnsi="Times New Roman" w:cs="Times New Roman"/>
          <w:szCs w:val="24"/>
        </w:rPr>
        <w:t>(Prod) is to communicate with H</w:t>
      </w:r>
      <w:r w:rsidR="00BD5F26">
        <w:rPr>
          <w:rFonts w:ascii="Times New Roman" w:hAnsi="Times New Roman" w:cs="Times New Roman"/>
          <w:szCs w:val="24"/>
        </w:rPr>
        <w:t>ead</w:t>
      </w:r>
      <w:r w:rsidR="00AD26EF" w:rsidRPr="007D2B20">
        <w:rPr>
          <w:rFonts w:ascii="Times New Roman" w:hAnsi="Times New Roman" w:cs="Times New Roman"/>
          <w:szCs w:val="24"/>
        </w:rPr>
        <w:t xml:space="preserve"> (logistics) to organize the following.</w:t>
      </w:r>
    </w:p>
    <w:p w14:paraId="02C9EEC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7DA675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</w:t>
      </w:r>
    </w:p>
    <w:p w14:paraId="30BC4C8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Iron Ore including Siliceous Ore</w:t>
      </w:r>
    </w:p>
    <w:p w14:paraId="42D0BD8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Thro' </w:t>
      </w:r>
      <w:r w:rsidR="00D0501F">
        <w:rPr>
          <w:rFonts w:ascii="Times New Roman" w:hAnsi="Times New Roman" w:cs="Times New Roman"/>
          <w:szCs w:val="24"/>
        </w:rPr>
        <w:t>Vedanta</w:t>
      </w:r>
    </w:p>
    <w:p w14:paraId="5D0469E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Monthly Basis (daily deliveries)</w:t>
      </w:r>
    </w:p>
    <w:p w14:paraId="0D602FD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3E18324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</w:t>
      </w:r>
    </w:p>
    <w:p w14:paraId="414DD291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Manganese Ore</w:t>
      </w:r>
    </w:p>
    <w:p w14:paraId="6193D96B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</w:p>
    <w:p w14:paraId="0008C86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Monthly basis (daily/ weekly deliveries)</w:t>
      </w:r>
    </w:p>
    <w:p w14:paraId="6BFD95F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7A6E6663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c)</w:t>
      </w:r>
    </w:p>
    <w:p w14:paraId="785AED2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Dolomite</w:t>
      </w:r>
    </w:p>
    <w:p w14:paraId="534907D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  <w:r w:rsidR="00D0501F">
        <w:rPr>
          <w:rFonts w:ascii="Times New Roman" w:hAnsi="Times New Roman" w:cs="Times New Roman"/>
          <w:szCs w:val="24"/>
        </w:rPr>
        <w:t xml:space="preserve"> or Import</w:t>
      </w:r>
    </w:p>
    <w:p w14:paraId="33BEF47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</w:t>
      </w:r>
    </w:p>
    <w:p w14:paraId="3FB52A8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42D912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d)</w:t>
      </w:r>
    </w:p>
    <w:p w14:paraId="0327492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Coke</w:t>
      </w:r>
    </w:p>
    <w:p w14:paraId="152E6D4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Thro' MCD or import</w:t>
      </w:r>
    </w:p>
    <w:p w14:paraId="31223BC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(MCD) or Bulk</w:t>
      </w:r>
    </w:p>
    <w:p w14:paraId="095BC74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0F929B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e)</w:t>
      </w:r>
    </w:p>
    <w:p w14:paraId="11C318E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Limestone</w:t>
      </w:r>
    </w:p>
    <w:p w14:paraId="049FC05F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  <w:r w:rsidR="00D0501F">
        <w:rPr>
          <w:rFonts w:ascii="Times New Roman" w:hAnsi="Times New Roman" w:cs="Times New Roman"/>
          <w:szCs w:val="24"/>
        </w:rPr>
        <w:t xml:space="preserve"> or Import</w:t>
      </w:r>
    </w:p>
    <w:p w14:paraId="7FA3BD8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delivery.</w:t>
      </w:r>
    </w:p>
    <w:p w14:paraId="47AB972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1CD361C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f)</w:t>
      </w:r>
    </w:p>
    <w:p w14:paraId="745BE81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Quartzite</w:t>
      </w:r>
    </w:p>
    <w:p w14:paraId="04E476E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</w:p>
    <w:p w14:paraId="4BB34C9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delivery.</w:t>
      </w:r>
    </w:p>
    <w:p w14:paraId="388D5B2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1EEA00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A7E744D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4.1.2    Process Planning </w:t>
      </w:r>
    </w:p>
    <w:p w14:paraId="4040918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81CB76D" w14:textId="77777777" w:rsidR="00AD26EF" w:rsidRPr="007D2B20" w:rsidRDefault="0090645B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The </w:t>
      </w:r>
      <w:r w:rsidRPr="007D2B20">
        <w:rPr>
          <w:rFonts w:ascii="Times New Roman" w:hAnsi="Times New Roman" w:cs="Times New Roman"/>
          <w:szCs w:val="24"/>
        </w:rPr>
        <w:t>processing parameters</w:t>
      </w:r>
      <w:r w:rsidR="00AD26EF" w:rsidRPr="007D2B20">
        <w:rPr>
          <w:rFonts w:ascii="Times New Roman" w:hAnsi="Times New Roman" w:cs="Times New Roman"/>
          <w:szCs w:val="24"/>
        </w:rPr>
        <w:t xml:space="preserve"> for manufacture of pig iron are explained through a Work Instruction "Guidelines of </w:t>
      </w:r>
      <w:r w:rsidRPr="007D2B20">
        <w:rPr>
          <w:rFonts w:ascii="Times New Roman" w:hAnsi="Times New Roman" w:cs="Times New Roman"/>
          <w:szCs w:val="24"/>
        </w:rPr>
        <w:t>Blast Furnace operation under normal</w:t>
      </w:r>
      <w:r w:rsidR="00AD26EF" w:rsidRPr="007D2B20">
        <w:rPr>
          <w:rFonts w:ascii="Times New Roman" w:hAnsi="Times New Roman" w:cs="Times New Roman"/>
          <w:szCs w:val="24"/>
        </w:rPr>
        <w:t xml:space="preserve"> conditions and </w:t>
      </w:r>
      <w:r w:rsidRPr="007D2B20">
        <w:rPr>
          <w:rFonts w:ascii="Times New Roman" w:hAnsi="Times New Roman" w:cs="Times New Roman"/>
          <w:szCs w:val="24"/>
        </w:rPr>
        <w:t>flow sheet</w:t>
      </w:r>
      <w:r>
        <w:rPr>
          <w:rFonts w:ascii="Times New Roman" w:hAnsi="Times New Roman" w:cs="Times New Roman"/>
          <w:szCs w:val="24"/>
        </w:rPr>
        <w:t>"</w:t>
      </w:r>
    </w:p>
    <w:p w14:paraId="50B584F9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EBB1D05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4.1.3   </w:t>
      </w:r>
      <w:r w:rsidR="0090645B" w:rsidRPr="007D2B20">
        <w:rPr>
          <w:rFonts w:ascii="Times New Roman" w:hAnsi="Times New Roman" w:cs="Times New Roman"/>
          <w:szCs w:val="24"/>
        </w:rPr>
        <w:t>Shutdown of</w:t>
      </w:r>
      <w:r w:rsidRPr="007D2B20">
        <w:rPr>
          <w:rFonts w:ascii="Times New Roman" w:hAnsi="Times New Roman" w:cs="Times New Roman"/>
          <w:szCs w:val="24"/>
        </w:rPr>
        <w:t xml:space="preserve"> Blast </w:t>
      </w:r>
      <w:r w:rsidR="0090645B" w:rsidRPr="007D2B20">
        <w:rPr>
          <w:rFonts w:ascii="Times New Roman" w:hAnsi="Times New Roman" w:cs="Times New Roman"/>
          <w:szCs w:val="24"/>
        </w:rPr>
        <w:t>furnace for</w:t>
      </w:r>
      <w:r w:rsidRPr="007D2B20">
        <w:rPr>
          <w:rFonts w:ascii="Times New Roman" w:hAnsi="Times New Roman" w:cs="Times New Roman"/>
          <w:szCs w:val="24"/>
        </w:rPr>
        <w:t xml:space="preserve"> Preventive maintenance.</w:t>
      </w:r>
    </w:p>
    <w:p w14:paraId="4B553D7B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0246A68" w14:textId="77777777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4.1.3.1 Preventive Maintenance of equipment of blast furnaces is carried out every </w:t>
      </w:r>
      <w:r w:rsidR="0090645B" w:rsidRPr="0090645B">
        <w:rPr>
          <w:rFonts w:ascii="Times New Roman" w:hAnsi="Times New Roman" w:cs="Times New Roman"/>
          <w:szCs w:val="24"/>
        </w:rPr>
        <w:t>Month</w:t>
      </w:r>
      <w:r w:rsidRPr="0090645B">
        <w:rPr>
          <w:rFonts w:ascii="Times New Roman" w:hAnsi="Times New Roman" w:cs="Times New Roman"/>
          <w:szCs w:val="24"/>
        </w:rPr>
        <w:t>. The schedule is subject to change on the basis of condition of equipment.</w:t>
      </w:r>
    </w:p>
    <w:p w14:paraId="3012DFA4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F1A5178" w14:textId="0F0C133A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4.1.3.2 Work Instructions on shutdown and startup of Blast Furnaces (</w:t>
      </w:r>
      <w:r w:rsidR="00BD5F26">
        <w:rPr>
          <w:rFonts w:ascii="Times New Roman" w:hAnsi="Times New Roman" w:cs="Times New Roman"/>
          <w:szCs w:val="24"/>
        </w:rPr>
        <w:t>VL/IMS/PID1/PROD/WI/06</w:t>
      </w:r>
      <w:r w:rsidRPr="007D2B20">
        <w:rPr>
          <w:rFonts w:ascii="Times New Roman" w:hAnsi="Times New Roman" w:cs="Times New Roman"/>
          <w:szCs w:val="24"/>
        </w:rPr>
        <w:t>),</w:t>
      </w:r>
      <w:r w:rsidRPr="0090645B">
        <w:rPr>
          <w:rFonts w:ascii="Times New Roman" w:hAnsi="Times New Roman" w:cs="Times New Roman"/>
          <w:szCs w:val="24"/>
        </w:rPr>
        <w:t xml:space="preserve"> </w:t>
      </w:r>
      <w:r w:rsidR="00BD5F26" w:rsidRPr="0090645B">
        <w:rPr>
          <w:rFonts w:ascii="Times New Roman" w:hAnsi="Times New Roman" w:cs="Times New Roman"/>
          <w:szCs w:val="24"/>
        </w:rPr>
        <w:t>Furnaces</w:t>
      </w:r>
      <w:r w:rsidRPr="0090645B">
        <w:rPr>
          <w:rFonts w:ascii="Times New Roman" w:hAnsi="Times New Roman" w:cs="Times New Roman"/>
          <w:szCs w:val="24"/>
        </w:rPr>
        <w:t xml:space="preserve"> 1 and 2 respectively are made available at the Furnace control rooms.</w:t>
      </w:r>
    </w:p>
    <w:p w14:paraId="0FB45FF5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5D1FB0B" w14:textId="77777777" w:rsidR="00AD26EF" w:rsidRPr="0090645B" w:rsidRDefault="0090645B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4.1.3.3 The activities for the </w:t>
      </w:r>
      <w:r w:rsidR="00AD26EF" w:rsidRPr="007D2B20">
        <w:rPr>
          <w:rFonts w:ascii="Times New Roman" w:hAnsi="Times New Roman" w:cs="Times New Roman"/>
          <w:szCs w:val="24"/>
        </w:rPr>
        <w:t xml:space="preserve">planned shutdown are listed out on </w:t>
      </w:r>
      <w:r w:rsidRPr="007D2B20">
        <w:rPr>
          <w:rFonts w:ascii="Times New Roman" w:hAnsi="Times New Roman" w:cs="Times New Roman"/>
          <w:szCs w:val="24"/>
        </w:rPr>
        <w:t>the basis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Pr="007D2B20">
        <w:rPr>
          <w:rFonts w:ascii="Times New Roman" w:hAnsi="Times New Roman" w:cs="Times New Roman"/>
          <w:szCs w:val="24"/>
        </w:rPr>
        <w:t xml:space="preserve">of condition </w:t>
      </w:r>
      <w:r w:rsidRPr="0090645B">
        <w:rPr>
          <w:rFonts w:ascii="Times New Roman" w:hAnsi="Times New Roman" w:cs="Times New Roman"/>
          <w:szCs w:val="24"/>
        </w:rPr>
        <w:t>of</w:t>
      </w:r>
      <w:r w:rsidR="00AD26EF" w:rsidRPr="0090645B">
        <w:rPr>
          <w:rFonts w:ascii="Times New Roman" w:hAnsi="Times New Roman" w:cs="Times New Roman"/>
          <w:szCs w:val="24"/>
        </w:rPr>
        <w:t xml:space="preserve"> equipment, schedule of maintenance and check list.</w:t>
      </w:r>
    </w:p>
    <w:p w14:paraId="3398A1F3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189AFAA" w14:textId="12136FC5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      </w:t>
      </w:r>
      <w:r w:rsidR="00AD26EF" w:rsidRPr="007D2B20">
        <w:rPr>
          <w:rFonts w:ascii="Times New Roman" w:hAnsi="Times New Roman" w:cs="Times New Roman"/>
          <w:szCs w:val="24"/>
        </w:rPr>
        <w:t xml:space="preserve">The list of activities </w:t>
      </w:r>
      <w:r w:rsidR="00BD5F26" w:rsidRPr="007D2B20">
        <w:rPr>
          <w:rFonts w:ascii="Times New Roman" w:hAnsi="Times New Roman" w:cs="Times New Roman"/>
          <w:szCs w:val="24"/>
        </w:rPr>
        <w:t>is</w:t>
      </w:r>
      <w:r w:rsidR="00AD26EF" w:rsidRPr="007D2B20">
        <w:rPr>
          <w:rFonts w:ascii="Times New Roman" w:hAnsi="Times New Roman" w:cs="Times New Roman"/>
          <w:szCs w:val="24"/>
        </w:rPr>
        <w:t xml:space="preserve"> prepared by section head </w:t>
      </w:r>
      <w:r w:rsidRPr="007D2B20">
        <w:rPr>
          <w:rFonts w:ascii="Times New Roman" w:hAnsi="Times New Roman" w:cs="Times New Roman"/>
          <w:szCs w:val="24"/>
        </w:rPr>
        <w:t>mechanical &amp;</w:t>
      </w:r>
      <w:r w:rsidR="00AD26EF" w:rsidRPr="007D2B20">
        <w:rPr>
          <w:rFonts w:ascii="Times New Roman" w:hAnsi="Times New Roman" w:cs="Times New Roman"/>
          <w:szCs w:val="24"/>
        </w:rPr>
        <w:t xml:space="preserve"> electrical which</w:t>
      </w:r>
      <w:r w:rsidR="00AD26EF" w:rsidRPr="0090645B">
        <w:rPr>
          <w:rFonts w:ascii="Times New Roman" w:hAnsi="Times New Roman" w:cs="Times New Roman"/>
          <w:szCs w:val="24"/>
        </w:rPr>
        <w:t xml:space="preserve">   is approved by </w:t>
      </w:r>
      <w:r w:rsidR="00BD5F26">
        <w:rPr>
          <w:rFonts w:ascii="Times New Roman" w:hAnsi="Times New Roman" w:cs="Times New Roman"/>
          <w:szCs w:val="24"/>
        </w:rPr>
        <w:t xml:space="preserve">Head </w:t>
      </w:r>
      <w:r w:rsidR="00AD26EF" w:rsidRPr="0090645B">
        <w:rPr>
          <w:rFonts w:ascii="Times New Roman" w:hAnsi="Times New Roman" w:cs="Times New Roman"/>
          <w:szCs w:val="24"/>
        </w:rPr>
        <w:t>-</w:t>
      </w:r>
      <w:r w:rsidR="00BD5F26">
        <w:rPr>
          <w:rFonts w:ascii="Times New Roman" w:hAnsi="Times New Roman" w:cs="Times New Roman"/>
          <w:szCs w:val="24"/>
        </w:rPr>
        <w:t>Operations.</w:t>
      </w:r>
      <w:r w:rsidR="00BD5F26" w:rsidRPr="0090645B">
        <w:rPr>
          <w:rFonts w:ascii="Times New Roman" w:hAnsi="Times New Roman" w:cs="Times New Roman"/>
          <w:szCs w:val="24"/>
        </w:rPr>
        <w:t xml:space="preserve"> The</w:t>
      </w:r>
      <w:r w:rsidR="00AD26EF" w:rsidRPr="0090645B">
        <w:rPr>
          <w:rFonts w:ascii="Times New Roman" w:hAnsi="Times New Roman" w:cs="Times New Roman"/>
          <w:szCs w:val="24"/>
        </w:rPr>
        <w:t xml:space="preserve"> date of shutdown shall be confirmed based on the condition of furnace.  The status on completion of planned activities shall be indicated by the concerned department on the same list.</w:t>
      </w:r>
    </w:p>
    <w:p w14:paraId="1A24ABB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BDBF2E9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       OPERATIONS AND PROCESS CONTROL</w:t>
      </w:r>
    </w:p>
    <w:p w14:paraId="10027D7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A93415D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4.2.1     Raw Material Feeding </w:t>
      </w:r>
    </w:p>
    <w:p w14:paraId="0E3F5EC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024775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4.2.1.1 Raw material is checked daily for moisture and for other constituent parameters</w:t>
      </w:r>
    </w:p>
    <w:p w14:paraId="020376DD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Whenever required by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Pr="007D2B20">
        <w:rPr>
          <w:rFonts w:ascii="Times New Roman" w:hAnsi="Times New Roman" w:cs="Times New Roman"/>
          <w:szCs w:val="24"/>
        </w:rPr>
        <w:t>Production dept.</w:t>
      </w:r>
      <w:r w:rsidR="00AD26EF" w:rsidRPr="007D2B20">
        <w:rPr>
          <w:rFonts w:ascii="Times New Roman" w:hAnsi="Times New Roman" w:cs="Times New Roman"/>
          <w:szCs w:val="24"/>
        </w:rPr>
        <w:t xml:space="preserve">  </w:t>
      </w:r>
      <w:r w:rsidRPr="007D2B20">
        <w:rPr>
          <w:rFonts w:ascii="Times New Roman" w:hAnsi="Times New Roman" w:cs="Times New Roman"/>
          <w:szCs w:val="24"/>
        </w:rPr>
        <w:t>To facilitate</w:t>
      </w:r>
      <w:r w:rsidR="00AD26EF" w:rsidRPr="007D2B20">
        <w:rPr>
          <w:rFonts w:ascii="Times New Roman" w:hAnsi="Times New Roman" w:cs="Times New Roman"/>
          <w:szCs w:val="24"/>
        </w:rPr>
        <w:t xml:space="preserve"> process control. The request for moisture determination is sent from Prod. Dept to Lab through a format (FRMT/Prod/04).  The request for other constituents also is sent from </w:t>
      </w:r>
      <w:r w:rsidRPr="007D2B20">
        <w:rPr>
          <w:rFonts w:ascii="Times New Roman" w:hAnsi="Times New Roman" w:cs="Times New Roman"/>
          <w:szCs w:val="24"/>
        </w:rPr>
        <w:t>Production.</w:t>
      </w:r>
      <w:r w:rsidR="00AD26EF" w:rsidRPr="007D2B20">
        <w:rPr>
          <w:rFonts w:ascii="Times New Roman" w:hAnsi="Times New Roman" w:cs="Times New Roman"/>
          <w:szCs w:val="24"/>
        </w:rPr>
        <w:t xml:space="preserve">  Department to Lab through the format (FRMT/Prod/04) Moisture is recorded in the respective furnace </w:t>
      </w:r>
      <w:r w:rsidRPr="007D2B20">
        <w:rPr>
          <w:rFonts w:ascii="Times New Roman" w:hAnsi="Times New Roman" w:cs="Times New Roman"/>
          <w:szCs w:val="24"/>
        </w:rPr>
        <w:t>log sheet</w:t>
      </w:r>
      <w:r w:rsidR="00AD26EF" w:rsidRPr="007D2B20">
        <w:rPr>
          <w:rFonts w:ascii="Times New Roman" w:hAnsi="Times New Roman" w:cs="Times New Roman"/>
          <w:szCs w:val="24"/>
        </w:rPr>
        <w:t xml:space="preserve"> FRMT/Prod/01</w:t>
      </w:r>
    </w:p>
    <w:p w14:paraId="59F3B47B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55FB55D" w14:textId="3FD53782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4.2.1.2 </w:t>
      </w:r>
      <w:r w:rsidR="0090645B" w:rsidRPr="007D2B20">
        <w:rPr>
          <w:rFonts w:ascii="Times New Roman" w:hAnsi="Times New Roman" w:cs="Times New Roman"/>
          <w:szCs w:val="24"/>
        </w:rPr>
        <w:t>Shift Superintendent</w:t>
      </w:r>
      <w:r w:rsidRPr="007D2B20">
        <w:rPr>
          <w:rFonts w:ascii="Times New Roman" w:hAnsi="Times New Roman" w:cs="Times New Roman"/>
          <w:szCs w:val="24"/>
        </w:rPr>
        <w:t xml:space="preserve">   </w:t>
      </w:r>
      <w:r w:rsidR="0090645B" w:rsidRPr="007D2B20">
        <w:rPr>
          <w:rFonts w:ascii="Times New Roman" w:hAnsi="Times New Roman" w:cs="Times New Roman"/>
          <w:szCs w:val="24"/>
        </w:rPr>
        <w:t>is authorized to decide the</w:t>
      </w:r>
      <w:r w:rsidRPr="007D2B20">
        <w:rPr>
          <w:rFonts w:ascii="Times New Roman" w:hAnsi="Times New Roman" w:cs="Times New Roman"/>
          <w:szCs w:val="24"/>
        </w:rPr>
        <w:t xml:space="preserve"> burden to be fed into the BF based on the following: </w:t>
      </w:r>
    </w:p>
    <w:p w14:paraId="73BDAA17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E33378E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Analysis</w:t>
      </w:r>
      <w:r w:rsidR="00AD26EF" w:rsidRPr="007D2B20">
        <w:rPr>
          <w:rFonts w:ascii="Times New Roman" w:hAnsi="Times New Roman" w:cs="Times New Roman"/>
          <w:szCs w:val="24"/>
        </w:rPr>
        <w:t xml:space="preserve"> of various raw materials available at the yard.</w:t>
      </w:r>
    </w:p>
    <w:p w14:paraId="1DE71E8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68ACFA6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Requirement of slag basicity depending on</w:t>
      </w:r>
      <w:r w:rsidR="00AD26EF" w:rsidRPr="007D2B20">
        <w:rPr>
          <w:rFonts w:ascii="Times New Roman" w:hAnsi="Times New Roman" w:cs="Times New Roman"/>
          <w:szCs w:val="24"/>
        </w:rPr>
        <w:t xml:space="preserve"> the required product quality</w:t>
      </w:r>
    </w:p>
    <w:p w14:paraId="564CEC6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015B76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4.2.1.3   </w:t>
      </w:r>
      <w:r w:rsidR="0090645B" w:rsidRPr="007D2B20">
        <w:rPr>
          <w:rFonts w:ascii="Times New Roman" w:hAnsi="Times New Roman" w:cs="Times New Roman"/>
          <w:szCs w:val="24"/>
        </w:rPr>
        <w:t>The burden changes are recorded in</w:t>
      </w:r>
      <w:r w:rsidRPr="007D2B20">
        <w:rPr>
          <w:rFonts w:ascii="Times New Roman" w:hAnsi="Times New Roman" w:cs="Times New Roman"/>
          <w:szCs w:val="24"/>
        </w:rPr>
        <w:t xml:space="preserve"> the furnace log sheet</w:t>
      </w:r>
    </w:p>
    <w:p w14:paraId="3C29ED0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F76A34C" w14:textId="41CDCA63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4.2.1.4 This burden calculation is utilized to programme the PLC for the raw material feeding system.  For counter checking the burden change, a prin</w:t>
      </w:r>
      <w:r w:rsidR="00BD5F26">
        <w:rPr>
          <w:rFonts w:ascii="Times New Roman" w:hAnsi="Times New Roman" w:cs="Times New Roman"/>
          <w:szCs w:val="24"/>
        </w:rPr>
        <w:t>t</w:t>
      </w:r>
      <w:r w:rsidRPr="007D2B20">
        <w:rPr>
          <w:rFonts w:ascii="Times New Roman" w:hAnsi="Times New Roman" w:cs="Times New Roman"/>
          <w:szCs w:val="24"/>
        </w:rPr>
        <w:t>out of the burden is taken with the help of PLC whenever there is a burden change.</w:t>
      </w:r>
    </w:p>
    <w:p w14:paraId="7563633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0E20F33" w14:textId="254551F3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4.2.1.5 </w:t>
      </w:r>
      <w:r w:rsidR="0090645B" w:rsidRPr="007D2B20">
        <w:rPr>
          <w:rFonts w:ascii="Times New Roman" w:hAnsi="Times New Roman" w:cs="Times New Roman"/>
          <w:szCs w:val="24"/>
        </w:rPr>
        <w:t>Feed bunkers</w:t>
      </w:r>
      <w:r w:rsidRPr="007D2B20">
        <w:rPr>
          <w:rFonts w:ascii="Times New Roman" w:hAnsi="Times New Roman" w:cs="Times New Roman"/>
          <w:szCs w:val="24"/>
        </w:rPr>
        <w:t xml:space="preserve"> are used for iron ore and siliceous o</w:t>
      </w:r>
      <w:r w:rsidR="0090645B">
        <w:rPr>
          <w:rFonts w:ascii="Times New Roman" w:hAnsi="Times New Roman" w:cs="Times New Roman"/>
          <w:szCs w:val="24"/>
        </w:rPr>
        <w:t xml:space="preserve">re; </w:t>
      </w:r>
      <w:r w:rsidR="00BD5F26">
        <w:rPr>
          <w:rFonts w:ascii="Times New Roman" w:hAnsi="Times New Roman" w:cs="Times New Roman"/>
          <w:szCs w:val="24"/>
        </w:rPr>
        <w:t>similarly,</w:t>
      </w:r>
      <w:r w:rsidR="0090645B">
        <w:rPr>
          <w:rFonts w:ascii="Times New Roman" w:hAnsi="Times New Roman" w:cs="Times New Roman"/>
          <w:szCs w:val="24"/>
        </w:rPr>
        <w:t xml:space="preserve"> bunkers are used for </w:t>
      </w:r>
      <w:r w:rsidRPr="007D2B20">
        <w:rPr>
          <w:rFonts w:ascii="Times New Roman" w:hAnsi="Times New Roman" w:cs="Times New Roman"/>
          <w:szCs w:val="24"/>
        </w:rPr>
        <w:t>limesto</w:t>
      </w:r>
      <w:r w:rsidR="0090645B">
        <w:rPr>
          <w:rFonts w:ascii="Times New Roman" w:hAnsi="Times New Roman" w:cs="Times New Roman"/>
          <w:szCs w:val="24"/>
        </w:rPr>
        <w:t xml:space="preserve">ne, </w:t>
      </w:r>
      <w:r w:rsidRPr="007D2B20">
        <w:rPr>
          <w:rFonts w:ascii="Times New Roman" w:hAnsi="Times New Roman" w:cs="Times New Roman"/>
          <w:szCs w:val="24"/>
        </w:rPr>
        <w:t xml:space="preserve">dolomite, manganese ore, quartzite &amp; scrap. All the iron ore and coke are screened before weighment. </w:t>
      </w:r>
    </w:p>
    <w:p w14:paraId="7B6DBF50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C514B36" w14:textId="174ACF2A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</w:t>
      </w:r>
      <w:r w:rsidR="0090645B">
        <w:rPr>
          <w:rFonts w:ascii="Times New Roman" w:hAnsi="Times New Roman" w:cs="Times New Roman"/>
          <w:szCs w:val="24"/>
        </w:rPr>
        <w:t xml:space="preserve">.6 Alternate charges of coke </w:t>
      </w:r>
      <w:r w:rsidRPr="007D2B20">
        <w:rPr>
          <w:rFonts w:ascii="Times New Roman" w:hAnsi="Times New Roman" w:cs="Times New Roman"/>
          <w:szCs w:val="24"/>
        </w:rPr>
        <w:t>and</w:t>
      </w:r>
      <w:r w:rsidR="0090645B">
        <w:rPr>
          <w:rFonts w:ascii="Times New Roman" w:hAnsi="Times New Roman" w:cs="Times New Roman"/>
          <w:szCs w:val="24"/>
        </w:rPr>
        <w:t xml:space="preserve"> iron ore along with additives are transported to the </w:t>
      </w:r>
      <w:r w:rsidRPr="007D2B20">
        <w:rPr>
          <w:rFonts w:ascii="Times New Roman" w:hAnsi="Times New Roman" w:cs="Times New Roman"/>
          <w:szCs w:val="24"/>
        </w:rPr>
        <w:t>furnace top charging system through the PLC controlled batching system.</w:t>
      </w:r>
    </w:p>
    <w:p w14:paraId="15BF324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2F7C712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4.2.1.7 </w:t>
      </w:r>
      <w:r w:rsidR="00AD26EF" w:rsidRPr="007D2B20">
        <w:rPr>
          <w:rFonts w:ascii="Times New Roman" w:hAnsi="Times New Roman" w:cs="Times New Roman"/>
          <w:szCs w:val="24"/>
        </w:rPr>
        <w:t xml:space="preserve">Raw material Sample are to be collected shift wise and sent to the laboratory for moisture </w:t>
      </w:r>
      <w:r w:rsidRPr="007D2B20">
        <w:rPr>
          <w:rFonts w:ascii="Times New Roman" w:hAnsi="Times New Roman" w:cs="Times New Roman"/>
          <w:szCs w:val="24"/>
        </w:rPr>
        <w:t>analysis and</w:t>
      </w:r>
      <w:r w:rsidR="00AD26EF" w:rsidRPr="007D2B20">
        <w:rPr>
          <w:rFonts w:ascii="Times New Roman" w:hAnsi="Times New Roman" w:cs="Times New Roman"/>
          <w:szCs w:val="24"/>
        </w:rPr>
        <w:t xml:space="preserve"> the results are to be recorded in the </w:t>
      </w:r>
      <w:r w:rsidRPr="007D2B20">
        <w:rPr>
          <w:rFonts w:ascii="Times New Roman" w:hAnsi="Times New Roman" w:cs="Times New Roman"/>
          <w:szCs w:val="24"/>
        </w:rPr>
        <w:t>log sheet</w:t>
      </w:r>
      <w:r w:rsidR="00AD26EF" w:rsidRPr="007D2B20">
        <w:rPr>
          <w:rFonts w:ascii="Times New Roman" w:hAnsi="Times New Roman" w:cs="Times New Roman"/>
          <w:szCs w:val="24"/>
        </w:rPr>
        <w:t>.</w:t>
      </w:r>
    </w:p>
    <w:p w14:paraId="569CE71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C5B1AC0" w14:textId="77777777" w:rsidR="00AD26EF" w:rsidRPr="0090645B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      Iron ore sample once in every shift</w:t>
      </w:r>
    </w:p>
    <w:p w14:paraId="2E1E2213" w14:textId="77777777" w:rsidR="00AD26EF" w:rsidRPr="0090645B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      Coke twice in every shift</w:t>
      </w:r>
    </w:p>
    <w:p w14:paraId="550E0313" w14:textId="2330FBD1" w:rsidR="00AD26EF" w:rsidRDefault="0090645B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</w:t>
      </w:r>
      <w:r w:rsidR="00AD26EF" w:rsidRPr="007D2B2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      Fluxes once in a day (every first shift</w:t>
      </w:r>
      <w:r w:rsidR="00AD26EF" w:rsidRPr="007D2B20">
        <w:rPr>
          <w:rFonts w:ascii="Times New Roman" w:hAnsi="Times New Roman" w:cs="Times New Roman"/>
          <w:szCs w:val="24"/>
        </w:rPr>
        <w:t>)</w:t>
      </w:r>
    </w:p>
    <w:p w14:paraId="1598D762" w14:textId="77777777" w:rsidR="005E09E9" w:rsidRPr="005E09E9" w:rsidRDefault="005E09E9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</w:p>
    <w:p w14:paraId="238B7829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4.2.2    Blast furnace operations </w:t>
      </w:r>
    </w:p>
    <w:p w14:paraId="388D8128" w14:textId="77777777" w:rsidR="005E09E9" w:rsidRPr="0090645B" w:rsidRDefault="005E09E9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7A0A137" w14:textId="04446406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4.2.2.1 Blast furnace </w:t>
      </w:r>
      <w:r w:rsidR="00BD5F26" w:rsidRPr="007D2B20">
        <w:rPr>
          <w:rFonts w:ascii="Times New Roman" w:hAnsi="Times New Roman" w:cs="Times New Roman"/>
          <w:szCs w:val="24"/>
        </w:rPr>
        <w:t>charging,</w:t>
      </w:r>
      <w:r w:rsidRPr="007D2B20">
        <w:rPr>
          <w:rFonts w:ascii="Times New Roman" w:hAnsi="Times New Roman" w:cs="Times New Roman"/>
          <w:szCs w:val="24"/>
        </w:rPr>
        <w:t xml:space="preserve"> and manufacture of hot met</w:t>
      </w:r>
      <w:r w:rsidR="0090645B">
        <w:rPr>
          <w:rFonts w:ascii="Times New Roman" w:hAnsi="Times New Roman" w:cs="Times New Roman"/>
          <w:szCs w:val="24"/>
        </w:rPr>
        <w:t xml:space="preserve">al are controlled from furnace </w:t>
      </w:r>
      <w:r w:rsidRPr="007D2B20">
        <w:rPr>
          <w:rFonts w:ascii="Times New Roman" w:hAnsi="Times New Roman" w:cs="Times New Roman"/>
          <w:szCs w:val="24"/>
        </w:rPr>
        <w:t>control room.</w:t>
      </w:r>
    </w:p>
    <w:p w14:paraId="585591F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5CDD2E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4.2.2.2 The actual time of charging is determined thr</w:t>
      </w:r>
      <w:r w:rsidR="0090645B">
        <w:rPr>
          <w:rFonts w:ascii="Times New Roman" w:hAnsi="Times New Roman" w:cs="Times New Roman"/>
          <w:szCs w:val="24"/>
        </w:rPr>
        <w:t xml:space="preserve">ough the dump level indication </w:t>
      </w:r>
      <w:r w:rsidRPr="007D2B20">
        <w:rPr>
          <w:rFonts w:ascii="Times New Roman" w:hAnsi="Times New Roman" w:cs="Times New Roman"/>
          <w:szCs w:val="24"/>
        </w:rPr>
        <w:t>available in the Furnace control room.</w:t>
      </w:r>
    </w:p>
    <w:p w14:paraId="241FB7EA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FDF4BF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4.2.2.3 The following process parameters/product characteristics are monitored during blast </w:t>
      </w:r>
    </w:p>
    <w:p w14:paraId="6473541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76F050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</w:t>
      </w:r>
      <w:r w:rsidR="0090645B" w:rsidRPr="007D2B20">
        <w:rPr>
          <w:rFonts w:ascii="Times New Roman" w:hAnsi="Times New Roman" w:cs="Times New Roman"/>
          <w:szCs w:val="24"/>
        </w:rPr>
        <w:t>Furnace</w:t>
      </w:r>
      <w:r w:rsidRPr="007D2B20">
        <w:rPr>
          <w:rFonts w:ascii="Times New Roman" w:hAnsi="Times New Roman" w:cs="Times New Roman"/>
          <w:szCs w:val="24"/>
        </w:rPr>
        <w:t xml:space="preserve"> process. </w:t>
      </w:r>
    </w:p>
    <w:p w14:paraId="39218AC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6D4EF72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a)  Process Parameters</w:t>
      </w:r>
    </w:p>
    <w:p w14:paraId="41F2C061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8CB2C8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lastRenderedPageBreak/>
        <w:t xml:space="preserve">                     - Blast Volume</w:t>
      </w:r>
    </w:p>
    <w:p w14:paraId="4577B7A4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CCCF9CE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Blast temperature</w:t>
      </w:r>
    </w:p>
    <w:p w14:paraId="7E980489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8F2FE8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Hot metal temperature</w:t>
      </w:r>
    </w:p>
    <w:p w14:paraId="0D1B0CCF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1C72887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rate</w:t>
      </w:r>
    </w:p>
    <w:p w14:paraId="306AC040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A5E1EBC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basicity</w:t>
      </w:r>
    </w:p>
    <w:p w14:paraId="57CDD0B6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DCCBBB9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Coke rate</w:t>
      </w:r>
    </w:p>
    <w:p w14:paraId="024A6760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B6C8611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-          Top gas parameters</w:t>
      </w:r>
    </w:p>
    <w:p w14:paraId="0D60433A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0FFB4A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Product characteristics</w:t>
      </w:r>
    </w:p>
    <w:p w14:paraId="2CC2476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43B1BD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Hot metal analysis (C</w:t>
      </w:r>
      <w:r w:rsidR="0090645B" w:rsidRPr="007D2B20">
        <w:rPr>
          <w:rFonts w:ascii="Times New Roman" w:hAnsi="Times New Roman" w:cs="Times New Roman"/>
          <w:szCs w:val="24"/>
        </w:rPr>
        <w:t>, S, Si, Mn, P</w:t>
      </w:r>
      <w:r w:rsidRPr="007D2B20">
        <w:rPr>
          <w:rFonts w:ascii="Times New Roman" w:hAnsi="Times New Roman" w:cs="Times New Roman"/>
          <w:szCs w:val="24"/>
        </w:rPr>
        <w:t>)</w:t>
      </w:r>
    </w:p>
    <w:p w14:paraId="5AA872A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B445A0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analysis</w:t>
      </w:r>
    </w:p>
    <w:p w14:paraId="583F5A3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1750AB6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(CaO</w:t>
      </w:r>
      <w:r w:rsidR="0090645B" w:rsidRPr="007D2B20">
        <w:rPr>
          <w:rFonts w:ascii="Times New Roman" w:hAnsi="Times New Roman" w:cs="Times New Roman"/>
          <w:szCs w:val="24"/>
        </w:rPr>
        <w:t>, SiO2, MgO, Al2O3, Na2O, K2O, TiO2, MnO</w:t>
      </w:r>
      <w:r w:rsidRPr="007D2B20">
        <w:rPr>
          <w:rFonts w:ascii="Times New Roman" w:hAnsi="Times New Roman" w:cs="Times New Roman"/>
          <w:szCs w:val="24"/>
        </w:rPr>
        <w:t>, FeO,S)</w:t>
      </w:r>
    </w:p>
    <w:p w14:paraId="52289EF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B67421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4.2.2.4 The following process parameters are controlled during blast furnace process to </w:t>
      </w:r>
    </w:p>
    <w:p w14:paraId="435E8C4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D391ED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</w:t>
      </w:r>
      <w:r w:rsidR="0090645B" w:rsidRPr="007D2B20">
        <w:rPr>
          <w:rFonts w:ascii="Times New Roman" w:hAnsi="Times New Roman" w:cs="Times New Roman"/>
          <w:szCs w:val="24"/>
        </w:rPr>
        <w:t>Achieve</w:t>
      </w:r>
      <w:r w:rsidRPr="007D2B20">
        <w:rPr>
          <w:rFonts w:ascii="Times New Roman" w:hAnsi="Times New Roman" w:cs="Times New Roman"/>
          <w:szCs w:val="24"/>
        </w:rPr>
        <w:t xml:space="preserve"> the desired quality of hot metal.</w:t>
      </w:r>
    </w:p>
    <w:p w14:paraId="33611924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F0E374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-  Burden composition</w:t>
      </w:r>
    </w:p>
    <w:p w14:paraId="4F6C217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24BED2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-  Blast temperature</w:t>
      </w:r>
    </w:p>
    <w:p w14:paraId="35D5C9B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5A8FF9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-  Blast volume</w:t>
      </w:r>
    </w:p>
    <w:p w14:paraId="1F627A4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FFAE77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-  Top gas pressure</w:t>
      </w:r>
    </w:p>
    <w:p w14:paraId="778F887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741AB2" w14:textId="77777777" w:rsidR="00D0501F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Above parameters to be maintained within specified limits.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</w:p>
    <w:p w14:paraId="7930FF18" w14:textId="77777777" w:rsidR="00D0501F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7B73327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90645B">
        <w:rPr>
          <w:rFonts w:ascii="Times New Roman" w:hAnsi="Times New Roman" w:cs="Times New Roman"/>
          <w:szCs w:val="24"/>
        </w:rPr>
        <w:t xml:space="preserve">ontrol limits for the </w:t>
      </w:r>
      <w:r w:rsidR="00AD26EF" w:rsidRPr="007D2B20">
        <w:rPr>
          <w:rFonts w:ascii="Times New Roman" w:hAnsi="Times New Roman" w:cs="Times New Roman"/>
          <w:szCs w:val="24"/>
        </w:rPr>
        <w:t>following are provided to the control room engineer on the daily log sheets.</w:t>
      </w:r>
    </w:p>
    <w:p w14:paraId="7A324DAF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6DB2FB4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a. Hot metal Silicon</w:t>
      </w:r>
    </w:p>
    <w:p w14:paraId="51C1F36B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8A4206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b. Hot metal </w:t>
      </w:r>
      <w:r w:rsidR="0090645B" w:rsidRPr="007D2B20">
        <w:rPr>
          <w:rFonts w:ascii="Times New Roman" w:hAnsi="Times New Roman" w:cs="Times New Roman"/>
          <w:szCs w:val="24"/>
        </w:rPr>
        <w:t>manganese (</w:t>
      </w:r>
      <w:r w:rsidRPr="007D2B20">
        <w:rPr>
          <w:rFonts w:ascii="Times New Roman" w:hAnsi="Times New Roman" w:cs="Times New Roman"/>
          <w:szCs w:val="24"/>
        </w:rPr>
        <w:t>if required)</w:t>
      </w:r>
    </w:p>
    <w:p w14:paraId="6B7C8CD3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4336055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c. Hot metal sulphur</w:t>
      </w:r>
    </w:p>
    <w:p w14:paraId="6203631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6FD246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d. Slag basicity</w:t>
      </w:r>
    </w:p>
    <w:p w14:paraId="286A3BF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8C3813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e. Burden composition</w:t>
      </w:r>
    </w:p>
    <w:p w14:paraId="344FD83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62783DC" w14:textId="68F9A4B1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4.2.2.5 Log   sheets (operations report of Blast furnace FRMT/Prod/01) are maintained for the following process </w:t>
      </w:r>
      <w:r w:rsidR="00D0501F" w:rsidRPr="007D2B20">
        <w:rPr>
          <w:rFonts w:ascii="Times New Roman" w:hAnsi="Times New Roman" w:cs="Times New Roman"/>
          <w:szCs w:val="24"/>
        </w:rPr>
        <w:t>parameters in</w:t>
      </w:r>
      <w:r w:rsidRPr="007D2B20">
        <w:rPr>
          <w:rFonts w:ascii="Times New Roman" w:hAnsi="Times New Roman" w:cs="Times New Roman"/>
          <w:szCs w:val="24"/>
        </w:rPr>
        <w:t xml:space="preserve"> the furnace control room separately for Blast furnace 1 and Blast furnace 2</w:t>
      </w:r>
    </w:p>
    <w:p w14:paraId="64FA77BF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7D0B8B8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Charges (per hour and cumulative)</w:t>
      </w:r>
    </w:p>
    <w:p w14:paraId="1D4B5EF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F87B200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Blast parameter (Volume, Temperatur</w:t>
      </w:r>
      <w:r w:rsidR="0090645B">
        <w:rPr>
          <w:rFonts w:ascii="Times New Roman" w:hAnsi="Times New Roman" w:cs="Times New Roman"/>
          <w:szCs w:val="24"/>
        </w:rPr>
        <w:t xml:space="preserve">e, Pressure, and </w:t>
      </w:r>
      <w:r w:rsidRPr="007D2B20">
        <w:rPr>
          <w:rFonts w:ascii="Times New Roman" w:hAnsi="Times New Roman" w:cs="Times New Roman"/>
          <w:szCs w:val="24"/>
        </w:rPr>
        <w:t>Humidity).</w:t>
      </w:r>
    </w:p>
    <w:p w14:paraId="43C49CA4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8BA161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c)  Hot metal temperature</w:t>
      </w:r>
    </w:p>
    <w:p w14:paraId="45EF753C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714DB3" w14:textId="6B5D9818" w:rsidR="00AD26EF" w:rsidRPr="007D2B20" w:rsidRDefault="0090645B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d)  Top </w:t>
      </w:r>
      <w:r w:rsidR="00AD26EF" w:rsidRPr="007D2B20">
        <w:rPr>
          <w:rFonts w:ascii="Times New Roman" w:hAnsi="Times New Roman" w:cs="Times New Roman"/>
          <w:szCs w:val="24"/>
        </w:rPr>
        <w:t xml:space="preserve">gas    parameters </w:t>
      </w:r>
      <w:r w:rsidRPr="007D2B20">
        <w:rPr>
          <w:rFonts w:ascii="Times New Roman" w:hAnsi="Times New Roman" w:cs="Times New Roman"/>
          <w:szCs w:val="24"/>
        </w:rPr>
        <w:t>(pressure</w:t>
      </w:r>
      <w:r w:rsidR="00AD26EF" w:rsidRPr="007D2B20">
        <w:rPr>
          <w:rFonts w:ascii="Times New Roman" w:hAnsi="Times New Roman" w:cs="Times New Roman"/>
          <w:szCs w:val="24"/>
        </w:rPr>
        <w:t xml:space="preserve">,  temperature, stack    temperature    and    BF Gas analysis  </w:t>
      </w:r>
    </w:p>
    <w:p w14:paraId="2BBE89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7B817D1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e)  Cast details</w:t>
      </w:r>
    </w:p>
    <w:p w14:paraId="7C76912D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BAC6CE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f)       Hot metal analysis (carbon, sulphur, silicon, Manganese, Phosphorous)</w:t>
      </w:r>
    </w:p>
    <w:p w14:paraId="50DA8FA4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BC5698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g)  Slag analysis (CaO</w:t>
      </w:r>
      <w:r w:rsidR="0090645B" w:rsidRPr="007D2B20">
        <w:rPr>
          <w:rFonts w:ascii="Times New Roman" w:hAnsi="Times New Roman" w:cs="Times New Roman"/>
          <w:szCs w:val="24"/>
        </w:rPr>
        <w:t>, SiO2, MgO, Al2O3, Na2O, K2O, TiO2, MnO</w:t>
      </w:r>
      <w:r w:rsidRPr="007D2B20">
        <w:rPr>
          <w:rFonts w:ascii="Times New Roman" w:hAnsi="Times New Roman" w:cs="Times New Roman"/>
          <w:szCs w:val="24"/>
        </w:rPr>
        <w:t>, FeO,S)</w:t>
      </w:r>
    </w:p>
    <w:p w14:paraId="0F6F6A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05FB68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h)  Burden composition.</w:t>
      </w:r>
    </w:p>
    <w:p w14:paraId="32EAEE6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9C9B611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i)  Breakdown details.</w:t>
      </w:r>
    </w:p>
    <w:p w14:paraId="4A5AAEA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3EAF58B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4.2.2.6 </w:t>
      </w:r>
      <w:r w:rsidR="0090645B" w:rsidRPr="007D2B20">
        <w:rPr>
          <w:rFonts w:ascii="Times New Roman" w:hAnsi="Times New Roman" w:cs="Times New Roman"/>
          <w:szCs w:val="24"/>
        </w:rPr>
        <w:t>The process</w:t>
      </w:r>
      <w:r w:rsidR="0090645B">
        <w:rPr>
          <w:rFonts w:ascii="Times New Roman" w:hAnsi="Times New Roman" w:cs="Times New Roman"/>
          <w:szCs w:val="24"/>
        </w:rPr>
        <w:t xml:space="preserve"> and </w:t>
      </w:r>
      <w:r w:rsidRPr="007D2B20">
        <w:rPr>
          <w:rFonts w:ascii="Times New Roman" w:hAnsi="Times New Roman" w:cs="Times New Roman"/>
          <w:szCs w:val="24"/>
        </w:rPr>
        <w:t>product par</w:t>
      </w:r>
      <w:r w:rsidR="005E09E9">
        <w:rPr>
          <w:rFonts w:ascii="Times New Roman" w:hAnsi="Times New Roman" w:cs="Times New Roman"/>
          <w:szCs w:val="24"/>
        </w:rPr>
        <w:t xml:space="preserve">ameters scheduled for each day </w:t>
      </w:r>
      <w:r w:rsidRPr="007D2B20">
        <w:rPr>
          <w:rFonts w:ascii="Times New Roman" w:hAnsi="Times New Roman" w:cs="Times New Roman"/>
          <w:szCs w:val="24"/>
        </w:rPr>
        <w:t>are notified in the furnace log sheet by shift in charge of 1st shift every day.</w:t>
      </w:r>
    </w:p>
    <w:p w14:paraId="37DA83C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4FF330D" w14:textId="77777777" w:rsidR="00D0501F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4.2.2.7 Blast furnace gas </w:t>
      </w:r>
      <w:r w:rsidR="0090645B" w:rsidRPr="007D2B20">
        <w:rPr>
          <w:rFonts w:ascii="Times New Roman" w:hAnsi="Times New Roman" w:cs="Times New Roman"/>
          <w:szCs w:val="24"/>
        </w:rPr>
        <w:t>is</w:t>
      </w:r>
      <w:r w:rsidR="0090645B">
        <w:rPr>
          <w:rFonts w:ascii="Times New Roman" w:hAnsi="Times New Roman" w:cs="Times New Roman"/>
          <w:szCs w:val="24"/>
        </w:rPr>
        <w:t xml:space="preserve"> </w:t>
      </w:r>
      <w:r w:rsidR="0090645B" w:rsidRPr="007D2B20">
        <w:rPr>
          <w:rFonts w:ascii="Times New Roman" w:hAnsi="Times New Roman" w:cs="Times New Roman"/>
          <w:szCs w:val="24"/>
        </w:rPr>
        <w:t>analyzed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D0501F">
        <w:rPr>
          <w:rFonts w:ascii="Times New Roman" w:hAnsi="Times New Roman" w:cs="Times New Roman"/>
          <w:szCs w:val="24"/>
        </w:rPr>
        <w:t>online via Online Gas analyzer.</w:t>
      </w:r>
    </w:p>
    <w:p w14:paraId="5D5662EC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561DD279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4.2.2.8 Completed log sheets are maintained as records </w:t>
      </w:r>
    </w:p>
    <w:p w14:paraId="5120448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DF196F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4.2.2.9    The tapping of hot metal and slag is done periodically at an average of 12 per day.</w:t>
      </w:r>
    </w:p>
    <w:p w14:paraId="1839EDE8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168A524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4.2.3     Pig Casting</w:t>
      </w:r>
    </w:p>
    <w:p w14:paraId="269410F9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95BF175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4.2.3.1 Hot metal is taken into ladle through the runner and then poured into the pig casting machine. </w:t>
      </w:r>
    </w:p>
    <w:p w14:paraId="774AE20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CE9B99" w14:textId="41DEAFC1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4.2.3.2 </w:t>
      </w:r>
      <w:r w:rsidR="0090645B" w:rsidRPr="007D2B20">
        <w:rPr>
          <w:rFonts w:ascii="Times New Roman" w:hAnsi="Times New Roman" w:cs="Times New Roman"/>
          <w:szCs w:val="24"/>
        </w:rPr>
        <w:t>Pouring</w:t>
      </w:r>
      <w:r w:rsidR="0090645B">
        <w:rPr>
          <w:rFonts w:ascii="Times New Roman" w:hAnsi="Times New Roman" w:cs="Times New Roman"/>
          <w:szCs w:val="24"/>
        </w:rPr>
        <w:t xml:space="preserve"> of hot </w:t>
      </w:r>
      <w:r w:rsidR="00AD26EF" w:rsidRPr="007D2B20">
        <w:rPr>
          <w:rFonts w:ascii="Times New Roman" w:hAnsi="Times New Roman" w:cs="Times New Roman"/>
          <w:szCs w:val="24"/>
        </w:rPr>
        <w:t>metal is controlled so that production of undersized pig iron (</w:t>
      </w:r>
      <w:r w:rsidR="00BD5F26" w:rsidRPr="007D2B20">
        <w:rPr>
          <w:rFonts w:ascii="Times New Roman" w:hAnsi="Times New Roman" w:cs="Times New Roman"/>
          <w:szCs w:val="24"/>
        </w:rPr>
        <w:t>i.e.,</w:t>
      </w:r>
      <w:r w:rsidR="00AD26EF" w:rsidRPr="007D2B20">
        <w:rPr>
          <w:rFonts w:ascii="Times New Roman" w:hAnsi="Times New Roman" w:cs="Times New Roman"/>
          <w:szCs w:val="24"/>
        </w:rPr>
        <w:t xml:space="preserve"> approximately below 3 KGs) as well</w:t>
      </w:r>
      <w:r w:rsidR="0090645B">
        <w:rPr>
          <w:rFonts w:ascii="Times New Roman" w:hAnsi="Times New Roman" w:cs="Times New Roman"/>
          <w:szCs w:val="24"/>
        </w:rPr>
        <w:t xml:space="preserve"> as splashing of metal outside </w:t>
      </w:r>
      <w:r w:rsidR="00AD26EF" w:rsidRPr="007D2B20">
        <w:rPr>
          <w:rFonts w:ascii="Times New Roman" w:hAnsi="Times New Roman" w:cs="Times New Roman"/>
          <w:szCs w:val="24"/>
        </w:rPr>
        <w:t xml:space="preserve">the pig mould is controlled. While pouring, consideration is given to safety aspects also. </w:t>
      </w:r>
    </w:p>
    <w:p w14:paraId="2734057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1C35C23" w14:textId="7B5EB3BF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4.2.3.3   </w:t>
      </w:r>
      <w:r w:rsidR="00D0501F" w:rsidRPr="007D2B20">
        <w:rPr>
          <w:rFonts w:ascii="Times New Roman" w:hAnsi="Times New Roman" w:cs="Times New Roman"/>
          <w:szCs w:val="24"/>
        </w:rPr>
        <w:t>The pigs</w:t>
      </w:r>
      <w:r w:rsidR="0090645B">
        <w:rPr>
          <w:rFonts w:ascii="Times New Roman" w:hAnsi="Times New Roman" w:cs="Times New Roman"/>
          <w:szCs w:val="24"/>
        </w:rPr>
        <w:t xml:space="preserve"> formed are cooled and discharged </w:t>
      </w:r>
      <w:r w:rsidR="00BD5F26">
        <w:rPr>
          <w:rFonts w:ascii="Times New Roman" w:hAnsi="Times New Roman" w:cs="Times New Roman"/>
          <w:szCs w:val="24"/>
        </w:rPr>
        <w:t>in the truck placed at discharge end of PCM.</w:t>
      </w:r>
    </w:p>
    <w:p w14:paraId="0EB26862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D5B3DE2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4.2.3.4 The</w:t>
      </w:r>
      <w:r w:rsidR="00AD26EF" w:rsidRPr="007D2B20">
        <w:rPr>
          <w:rFonts w:ascii="Times New Roman" w:hAnsi="Times New Roman" w:cs="Times New Roman"/>
          <w:szCs w:val="24"/>
        </w:rPr>
        <w:t xml:space="preserve"> cooled pigs are loaded by Magnetic crane /whe</w:t>
      </w:r>
      <w:r w:rsidR="0090645B">
        <w:rPr>
          <w:rFonts w:ascii="Times New Roman" w:hAnsi="Times New Roman" w:cs="Times New Roman"/>
          <w:szCs w:val="24"/>
        </w:rPr>
        <w:t xml:space="preserve">el loader into trucks, weighed and dumped on </w:t>
      </w:r>
      <w:r w:rsidR="00AD26EF" w:rsidRPr="007D2B20">
        <w:rPr>
          <w:rFonts w:ascii="Times New Roman" w:hAnsi="Times New Roman" w:cs="Times New Roman"/>
          <w:szCs w:val="24"/>
        </w:rPr>
        <w:t xml:space="preserve">to a </w:t>
      </w:r>
      <w:r w:rsidR="0090645B">
        <w:rPr>
          <w:rFonts w:ascii="Times New Roman" w:hAnsi="Times New Roman" w:cs="Times New Roman"/>
          <w:szCs w:val="24"/>
        </w:rPr>
        <w:t xml:space="preserve">separate heap in </w:t>
      </w:r>
      <w:r w:rsidR="00AD26EF" w:rsidRPr="007D2B20">
        <w:rPr>
          <w:rFonts w:ascii="Times New Roman" w:hAnsi="Times New Roman" w:cs="Times New Roman"/>
          <w:szCs w:val="24"/>
        </w:rPr>
        <w:t xml:space="preserve">the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yard, </w:t>
      </w:r>
      <w:r w:rsidRPr="007D2B20">
        <w:rPr>
          <w:rFonts w:ascii="Times New Roman" w:hAnsi="Times New Roman" w:cs="Times New Roman"/>
          <w:szCs w:val="24"/>
        </w:rPr>
        <w:t>cast wise</w:t>
      </w:r>
      <w:r w:rsidR="0090645B">
        <w:rPr>
          <w:rFonts w:ascii="Times New Roman" w:hAnsi="Times New Roman" w:cs="Times New Roman"/>
          <w:szCs w:val="24"/>
        </w:rPr>
        <w:t xml:space="preserve">. With each trip a pig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note (FRMT/Prod/02) is sent to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Section.</w:t>
      </w:r>
    </w:p>
    <w:p w14:paraId="6061EF7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82CF636" w14:textId="02E5DC6D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4.2.3.5 Criteria for workmanship </w:t>
      </w:r>
    </w:p>
    <w:p w14:paraId="5FEE35C1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0911989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a) </w:t>
      </w:r>
      <w:r w:rsidR="00D0501F" w:rsidRPr="007D2B20">
        <w:rPr>
          <w:rFonts w:ascii="Times New Roman" w:hAnsi="Times New Roman" w:cs="Times New Roman"/>
          <w:szCs w:val="24"/>
        </w:rPr>
        <w:t>Pigs have</w:t>
      </w:r>
      <w:r w:rsidR="0090645B">
        <w:rPr>
          <w:rFonts w:ascii="Times New Roman" w:hAnsi="Times New Roman" w:cs="Times New Roman"/>
          <w:szCs w:val="24"/>
        </w:rPr>
        <w:t xml:space="preserve"> to </w:t>
      </w:r>
      <w:r w:rsidR="005E09E9">
        <w:rPr>
          <w:rFonts w:ascii="Times New Roman" w:hAnsi="Times New Roman" w:cs="Times New Roman"/>
          <w:szCs w:val="24"/>
        </w:rPr>
        <w:t xml:space="preserve">be at least 3 kgs in weight </w:t>
      </w:r>
      <w:r w:rsidRPr="007D2B20">
        <w:rPr>
          <w:rFonts w:ascii="Times New Roman" w:hAnsi="Times New Roman" w:cs="Times New Roman"/>
          <w:szCs w:val="24"/>
        </w:rPr>
        <w:t xml:space="preserve">and should have a shape as in the </w:t>
      </w:r>
      <w:r w:rsidR="005E09E9" w:rsidRPr="007D2B20">
        <w:rPr>
          <w:rFonts w:ascii="Times New Roman" w:hAnsi="Times New Roman" w:cs="Times New Roman"/>
          <w:szCs w:val="24"/>
        </w:rPr>
        <w:t>pig Mould</w:t>
      </w:r>
      <w:r w:rsidRPr="005E09E9">
        <w:rPr>
          <w:rFonts w:ascii="Times New Roman" w:hAnsi="Times New Roman" w:cs="Times New Roman"/>
          <w:szCs w:val="24"/>
        </w:rPr>
        <w:t xml:space="preserve">. </w:t>
      </w:r>
    </w:p>
    <w:p w14:paraId="698D703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217BB55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b) </w:t>
      </w:r>
      <w:r w:rsidR="00D0501F" w:rsidRPr="007D2B20">
        <w:rPr>
          <w:rFonts w:ascii="Times New Roman" w:hAnsi="Times New Roman" w:cs="Times New Roman"/>
          <w:szCs w:val="24"/>
        </w:rPr>
        <w:t>Ladle crane</w:t>
      </w:r>
      <w:r w:rsidRPr="007D2B20">
        <w:rPr>
          <w:rFonts w:ascii="Times New Roman" w:hAnsi="Times New Roman" w:cs="Times New Roman"/>
          <w:szCs w:val="24"/>
        </w:rPr>
        <w:t xml:space="preserve"> operators are trained </w:t>
      </w:r>
      <w:r w:rsidR="00D0501F" w:rsidRPr="007D2B20">
        <w:rPr>
          <w:rFonts w:ascii="Times New Roman" w:hAnsi="Times New Roman" w:cs="Times New Roman"/>
          <w:szCs w:val="24"/>
        </w:rPr>
        <w:t>on the</w:t>
      </w:r>
      <w:r w:rsidR="005E09E9">
        <w:rPr>
          <w:rFonts w:ascii="Times New Roman" w:hAnsi="Times New Roman" w:cs="Times New Roman"/>
          <w:szCs w:val="24"/>
        </w:rPr>
        <w:t xml:space="preserve"> correct rate </w:t>
      </w:r>
      <w:r w:rsidRPr="007D2B20">
        <w:rPr>
          <w:rFonts w:ascii="Times New Roman" w:hAnsi="Times New Roman" w:cs="Times New Roman"/>
          <w:szCs w:val="24"/>
        </w:rPr>
        <w:t xml:space="preserve">of pouring so as to result in the </w:t>
      </w:r>
      <w:r w:rsidR="005E09E9" w:rsidRPr="005E09E9">
        <w:rPr>
          <w:rFonts w:ascii="Times New Roman" w:hAnsi="Times New Roman" w:cs="Times New Roman"/>
          <w:szCs w:val="24"/>
        </w:rPr>
        <w:t xml:space="preserve">Yield of </w:t>
      </w:r>
      <w:r w:rsidRPr="005E09E9">
        <w:rPr>
          <w:rFonts w:ascii="Times New Roman" w:hAnsi="Times New Roman" w:cs="Times New Roman"/>
          <w:szCs w:val="24"/>
        </w:rPr>
        <w:t>a high percentage of saleable pigs.</w:t>
      </w:r>
    </w:p>
    <w:p w14:paraId="137AB0A8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4D7CB69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45A365B1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4.2.4     Slag Processing</w:t>
      </w:r>
    </w:p>
    <w:p w14:paraId="28811C61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C2A9059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4.2.4.1 The hot slag is granulated directly as it comes out of the BF using a jet of high-pressure water.</w:t>
      </w:r>
    </w:p>
    <w:p w14:paraId="07F0A1B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579AFCB" w14:textId="77777777" w:rsidR="00AD26EF" w:rsidRPr="007D2B20" w:rsidRDefault="005E09E9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4.2.4.2 The</w:t>
      </w:r>
      <w:r w:rsidR="00AD26EF" w:rsidRPr="007D2B20">
        <w:rPr>
          <w:rFonts w:ascii="Times New Roman" w:hAnsi="Times New Roman" w:cs="Times New Roman"/>
          <w:szCs w:val="24"/>
        </w:rPr>
        <w:t xml:space="preserve"> granulated slag is loaded by Grab bucket/wheel loader into truck and shifted to slag dryer area.</w:t>
      </w:r>
    </w:p>
    <w:p w14:paraId="1859DA5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A18E130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</w:t>
      </w:r>
      <w:r w:rsidR="005E09E9" w:rsidRPr="005E09E9">
        <w:rPr>
          <w:rFonts w:ascii="Times New Roman" w:hAnsi="Times New Roman" w:cs="Times New Roman"/>
          <w:b/>
          <w:szCs w:val="24"/>
        </w:rPr>
        <w:t xml:space="preserve">.2.5    </w:t>
      </w:r>
      <w:r w:rsidRPr="005E09E9">
        <w:rPr>
          <w:rFonts w:ascii="Times New Roman" w:hAnsi="Times New Roman" w:cs="Times New Roman"/>
          <w:b/>
          <w:szCs w:val="24"/>
        </w:rPr>
        <w:t xml:space="preserve">Sampling and Analysis of hot metal and slag </w:t>
      </w:r>
    </w:p>
    <w:p w14:paraId="3783DC2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A0DB31" w14:textId="77777777" w:rsidR="00AD26EF" w:rsidRPr="007D2B20" w:rsidRDefault="005E09E9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4.2.5.1 Samples</w:t>
      </w:r>
      <w:r w:rsidR="00AD26EF" w:rsidRPr="007D2B20">
        <w:rPr>
          <w:rFonts w:ascii="Times New Roman" w:hAnsi="Times New Roman" w:cs="Times New Roman"/>
          <w:szCs w:val="24"/>
        </w:rPr>
        <w:t xml:space="preserve"> of hot metal and slag are drawn in test moulds </w:t>
      </w:r>
      <w:r w:rsidRPr="007D2B20">
        <w:rPr>
          <w:rFonts w:ascii="Times New Roman" w:hAnsi="Times New Roman" w:cs="Times New Roman"/>
          <w:szCs w:val="24"/>
        </w:rPr>
        <w:t>during tapping operation</w:t>
      </w:r>
      <w:r w:rsidR="00AD26EF" w:rsidRPr="007D2B20">
        <w:rPr>
          <w:rFonts w:ascii="Times New Roman" w:hAnsi="Times New Roman" w:cs="Times New Roman"/>
          <w:szCs w:val="24"/>
        </w:rPr>
        <w:t xml:space="preserve">    and </w:t>
      </w:r>
      <w:r w:rsidRPr="007D2B20">
        <w:rPr>
          <w:rFonts w:ascii="Times New Roman" w:hAnsi="Times New Roman" w:cs="Times New Roman"/>
          <w:szCs w:val="24"/>
        </w:rPr>
        <w:t>sent to</w:t>
      </w:r>
      <w:r>
        <w:rPr>
          <w:rFonts w:ascii="Times New Roman" w:hAnsi="Times New Roman" w:cs="Times New Roman"/>
          <w:szCs w:val="24"/>
        </w:rPr>
        <w:t xml:space="preserve"> Lab </w:t>
      </w:r>
      <w:r w:rsidRPr="007D2B20">
        <w:rPr>
          <w:rFonts w:ascii="Times New Roman" w:hAnsi="Times New Roman" w:cs="Times New Roman"/>
          <w:szCs w:val="24"/>
        </w:rPr>
        <w:t>along with</w:t>
      </w:r>
      <w:r w:rsidR="00AD26EF" w:rsidRPr="007D2B20">
        <w:rPr>
          <w:rFonts w:ascii="Times New Roman" w:hAnsi="Times New Roman" w:cs="Times New Roman"/>
          <w:szCs w:val="24"/>
        </w:rPr>
        <w:t xml:space="preserve"> request for analysis through Pneumatic sample transport system (FRMT/Prod/03) </w:t>
      </w:r>
    </w:p>
    <w:p w14:paraId="2E05D4A6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0BBA2B9" w14:textId="4D371E2B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4.2.5.2 For the purpose of customer,</w:t>
      </w:r>
      <w:r w:rsidR="005E09E9">
        <w:rPr>
          <w:rFonts w:ascii="Times New Roman" w:hAnsi="Times New Roman" w:cs="Times New Roman"/>
          <w:szCs w:val="24"/>
        </w:rPr>
        <w:t xml:space="preserve"> ladle sample is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BD5F26" w:rsidRPr="007D2B20">
        <w:rPr>
          <w:rFonts w:ascii="Times New Roman" w:hAnsi="Times New Roman" w:cs="Times New Roman"/>
          <w:szCs w:val="24"/>
        </w:rPr>
        <w:t>collected,</w:t>
      </w:r>
      <w:r w:rsidRPr="007D2B20">
        <w:rPr>
          <w:rFonts w:ascii="Times New Roman" w:hAnsi="Times New Roman" w:cs="Times New Roman"/>
          <w:szCs w:val="24"/>
        </w:rPr>
        <w:t xml:space="preserve"> and analysis is reported from ladle sample. </w:t>
      </w:r>
      <w:r w:rsidR="005E09E9" w:rsidRPr="007D2B20">
        <w:rPr>
          <w:rFonts w:ascii="Times New Roman" w:hAnsi="Times New Roman" w:cs="Times New Roman"/>
          <w:szCs w:val="24"/>
        </w:rPr>
        <w:t>Sometimes</w:t>
      </w:r>
      <w:r w:rsidRPr="007D2B20">
        <w:rPr>
          <w:rFonts w:ascii="Times New Roman" w:hAnsi="Times New Roman" w:cs="Times New Roman"/>
          <w:szCs w:val="24"/>
        </w:rPr>
        <w:t xml:space="preserve">, sample is taken from runner during tapping </w:t>
      </w:r>
      <w:r w:rsidR="005E09E9" w:rsidRPr="007D2B20">
        <w:rPr>
          <w:rFonts w:ascii="Times New Roman" w:hAnsi="Times New Roman" w:cs="Times New Roman"/>
          <w:szCs w:val="24"/>
        </w:rPr>
        <w:t>for process</w:t>
      </w:r>
      <w:r w:rsidRPr="007D2B20">
        <w:rPr>
          <w:rFonts w:ascii="Times New Roman" w:hAnsi="Times New Roman" w:cs="Times New Roman"/>
          <w:szCs w:val="24"/>
        </w:rPr>
        <w:t xml:space="preserve"> control.</w:t>
      </w:r>
    </w:p>
    <w:p w14:paraId="295E5273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28DC4F2" w14:textId="568D253F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4.2.5.3 Test pieces of hot metal and slag are analyzed by lab </w:t>
      </w:r>
      <w:r w:rsidR="00D0501F" w:rsidRPr="007D2B20">
        <w:rPr>
          <w:rFonts w:ascii="Times New Roman" w:hAnsi="Times New Roman" w:cs="Times New Roman"/>
          <w:szCs w:val="24"/>
        </w:rPr>
        <w:t>chemist and</w:t>
      </w:r>
      <w:r w:rsidRPr="007D2B20">
        <w:rPr>
          <w:rFonts w:ascii="Times New Roman" w:hAnsi="Times New Roman" w:cs="Times New Roman"/>
          <w:szCs w:val="24"/>
        </w:rPr>
        <w:t xml:space="preserve"> informed to respective Control room Engineer for entering in the log sheet. </w:t>
      </w:r>
    </w:p>
    <w:p w14:paraId="33C9301D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84784DA" w14:textId="06691459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4.2.5.4 The result of the above analysis </w:t>
      </w:r>
      <w:r w:rsidR="00BD5F26" w:rsidRPr="007D2B20">
        <w:rPr>
          <w:rFonts w:ascii="Times New Roman" w:hAnsi="Times New Roman" w:cs="Times New Roman"/>
          <w:szCs w:val="24"/>
        </w:rPr>
        <w:t>is</w:t>
      </w:r>
      <w:r w:rsidRPr="007D2B20">
        <w:rPr>
          <w:rFonts w:ascii="Times New Roman" w:hAnsi="Times New Roman" w:cs="Times New Roman"/>
          <w:szCs w:val="24"/>
        </w:rPr>
        <w:t xml:space="preserve"> utilized to make modifications, if required, in the blast furnace feed (burden).</w:t>
      </w:r>
    </w:p>
    <w:p w14:paraId="7AC0817F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634F154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4.2.6     Management information on process control. </w:t>
      </w:r>
    </w:p>
    <w:p w14:paraId="781AF7A8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D9BE78F" w14:textId="63B76D2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a)    </w:t>
      </w:r>
      <w:r w:rsidR="005E09E9">
        <w:rPr>
          <w:rFonts w:ascii="Times New Roman" w:hAnsi="Times New Roman" w:cs="Times New Roman"/>
          <w:szCs w:val="24"/>
        </w:rPr>
        <w:t xml:space="preserve">Cumulative monthly data on hot metal </w:t>
      </w:r>
      <w:r w:rsidRPr="007D2B20">
        <w:rPr>
          <w:rFonts w:ascii="Times New Roman" w:hAnsi="Times New Roman" w:cs="Times New Roman"/>
          <w:szCs w:val="24"/>
        </w:rPr>
        <w:t>prod</w:t>
      </w:r>
      <w:r w:rsidR="005E09E9">
        <w:rPr>
          <w:rFonts w:ascii="Times New Roman" w:hAnsi="Times New Roman" w:cs="Times New Roman"/>
          <w:szCs w:val="24"/>
        </w:rPr>
        <w:t>uction, slag   production   per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D0501F" w:rsidRPr="007D2B20">
        <w:rPr>
          <w:rFonts w:ascii="Times New Roman" w:hAnsi="Times New Roman" w:cs="Times New Roman"/>
          <w:szCs w:val="24"/>
        </w:rPr>
        <w:t>ton</w:t>
      </w:r>
      <w:r w:rsidRPr="007D2B20">
        <w:rPr>
          <w:rFonts w:ascii="Times New Roman" w:hAnsi="Times New Roman" w:cs="Times New Roman"/>
          <w:szCs w:val="24"/>
        </w:rPr>
        <w:t xml:space="preserve"> of hot metal and consumption of raw materials per ton of hot metal are   computed   and   reported to Management by </w:t>
      </w:r>
      <w:r w:rsidR="00BD5F26">
        <w:rPr>
          <w:rFonts w:ascii="Times New Roman" w:hAnsi="Times New Roman" w:cs="Times New Roman"/>
          <w:szCs w:val="24"/>
        </w:rPr>
        <w:t>Process team</w:t>
      </w:r>
      <w:r w:rsidRPr="007D2B20">
        <w:rPr>
          <w:rFonts w:ascii="Times New Roman" w:hAnsi="Times New Roman" w:cs="Times New Roman"/>
          <w:szCs w:val="24"/>
        </w:rPr>
        <w:t xml:space="preserve">  </w:t>
      </w:r>
    </w:p>
    <w:p w14:paraId="210F38C9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00236B5" w14:textId="319A7833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 Average monthly figures of the following parameters are also computed</w:t>
      </w:r>
      <w:r w:rsidR="005E09E9">
        <w:rPr>
          <w:rFonts w:ascii="Times New Roman" w:hAnsi="Times New Roman" w:cs="Times New Roman"/>
          <w:szCs w:val="24"/>
        </w:rPr>
        <w:t xml:space="preserve"> and reported to Management by </w:t>
      </w:r>
      <w:r w:rsidR="00BD5F26">
        <w:rPr>
          <w:rFonts w:ascii="Times New Roman" w:hAnsi="Times New Roman" w:cs="Times New Roman"/>
          <w:szCs w:val="24"/>
        </w:rPr>
        <w:t>Process team</w:t>
      </w:r>
      <w:r w:rsidRPr="007D2B20">
        <w:rPr>
          <w:rFonts w:ascii="Times New Roman" w:hAnsi="Times New Roman" w:cs="Times New Roman"/>
          <w:szCs w:val="24"/>
        </w:rPr>
        <w:t>:</w:t>
      </w:r>
    </w:p>
    <w:p w14:paraId="4FF9A6BA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77E19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7BAF5921" w14:textId="3A7D0400" w:rsidR="00AD26EF" w:rsidRPr="007D2B20" w:rsidRDefault="005E09E9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AD26EF" w:rsidRPr="007D2B20">
        <w:rPr>
          <w:rFonts w:ascii="Times New Roman" w:hAnsi="Times New Roman" w:cs="Times New Roman"/>
          <w:szCs w:val="24"/>
        </w:rPr>
        <w:t>(i)   Hot blast temperature              (v) Top Gas Temperature</w:t>
      </w:r>
    </w:p>
    <w:p w14:paraId="10FB3A88" w14:textId="77777777" w:rsidR="00AD26EF" w:rsidRPr="007D2B20" w:rsidRDefault="00CD6CA5" w:rsidP="00CD6CA5">
      <w:pPr>
        <w:pStyle w:val="ListParagraph"/>
        <w:tabs>
          <w:tab w:val="left" w:pos="2442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ab/>
      </w:r>
    </w:p>
    <w:p w14:paraId="11012A7B" w14:textId="5B9DB3E6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(ii)  Blast volume                                vi) Hot metal temperature</w:t>
      </w:r>
    </w:p>
    <w:p w14:paraId="74C7779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342C913" w14:textId="690F3A5B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(iii) Blast pressure                             (vii) Slag rate </w:t>
      </w:r>
    </w:p>
    <w:p w14:paraId="542897D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721CBEF" w14:textId="7FCC4C72" w:rsidR="00C40473" w:rsidRDefault="005E09E9" w:rsidP="0009402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(iv) </w:t>
      </w:r>
      <w:r w:rsidR="00AD26EF" w:rsidRPr="007D2B20">
        <w:rPr>
          <w:rFonts w:ascii="Times New Roman" w:hAnsi="Times New Roman" w:cs="Times New Roman"/>
          <w:szCs w:val="24"/>
        </w:rPr>
        <w:t xml:space="preserve">Top Gas Pressure                        viii) Coke rate </w:t>
      </w:r>
    </w:p>
    <w:p w14:paraId="13FA2E3B" w14:textId="77777777" w:rsidR="00094022" w:rsidRPr="00094022" w:rsidRDefault="00094022" w:rsidP="0009402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6995F9F" w14:textId="77777777" w:rsidR="00AD26EF" w:rsidRPr="007D2B20" w:rsidRDefault="00DD3AEE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7D2B20">
        <w:rPr>
          <w:rFonts w:ascii="Times New Roman" w:hAnsi="Times New Roman" w:cs="Times New Roman"/>
          <w:b/>
          <w:sz w:val="24"/>
          <w:szCs w:val="24"/>
        </w:rPr>
        <w:t>S:</w:t>
      </w:r>
      <w:r w:rsidR="00AD26EF" w:rsidRPr="007D2B20">
        <w:rPr>
          <w:rFonts w:ascii="Times New Roman" w:hAnsi="Times New Roman" w:cs="Times New Roman"/>
          <w:szCs w:val="24"/>
        </w:rPr>
        <w:t xml:space="preserve"> QEHS systems Procedure</w:t>
      </w:r>
    </w:p>
    <w:p w14:paraId="54F641C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645980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- Control of Records           </w:t>
      </w:r>
    </w:p>
    <w:p w14:paraId="36E520C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F263D0B" w14:textId="77777777" w:rsidR="00DD3AEE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SP/02</w:t>
      </w:r>
    </w:p>
    <w:p w14:paraId="490099ED" w14:textId="77777777" w:rsidR="009E17B8" w:rsidRPr="007D2B20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71DE527" w14:textId="77777777" w:rsidR="00112163" w:rsidRPr="007D2B20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0ECCAA9" w14:textId="77777777" w:rsidR="00DD3AEE" w:rsidRPr="007D2B20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7D2B2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7D2B20" w14:paraId="62D232C3" w14:textId="77777777" w:rsidTr="00526AED">
        <w:tc>
          <w:tcPr>
            <w:tcW w:w="596" w:type="dxa"/>
          </w:tcPr>
          <w:p w14:paraId="67275F6D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6C84D4FA" w14:textId="77777777" w:rsidR="00587DC4" w:rsidRPr="007D2B20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3EEB68BE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681E067B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62EB8522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005F4B23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7D2B20" w14:paraId="38DA92B8" w14:textId="77777777" w:rsidTr="00526AED">
        <w:tc>
          <w:tcPr>
            <w:tcW w:w="596" w:type="dxa"/>
          </w:tcPr>
          <w:p w14:paraId="34F253C2" w14:textId="77777777" w:rsidR="00642F5C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F841770" w14:textId="77777777" w:rsidR="00642F5C" w:rsidRPr="007D2B20" w:rsidRDefault="00CD6CA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Log sheets</w:t>
            </w:r>
          </w:p>
        </w:tc>
        <w:tc>
          <w:tcPr>
            <w:tcW w:w="2693" w:type="dxa"/>
          </w:tcPr>
          <w:p w14:paraId="1983F4FD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BF Log sheet</w:t>
            </w:r>
          </w:p>
        </w:tc>
        <w:tc>
          <w:tcPr>
            <w:tcW w:w="1559" w:type="dxa"/>
          </w:tcPr>
          <w:p w14:paraId="765A4474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</w:p>
        </w:tc>
        <w:tc>
          <w:tcPr>
            <w:tcW w:w="1276" w:type="dxa"/>
          </w:tcPr>
          <w:p w14:paraId="00011F57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Hard</w:t>
            </w:r>
          </w:p>
        </w:tc>
        <w:tc>
          <w:tcPr>
            <w:tcW w:w="1276" w:type="dxa"/>
          </w:tcPr>
          <w:p w14:paraId="461BF032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</w:tr>
      <w:tr w:rsidR="00D9681D" w:rsidRPr="007D2B20" w14:paraId="7D161910" w14:textId="77777777" w:rsidTr="00526AED">
        <w:tc>
          <w:tcPr>
            <w:tcW w:w="596" w:type="dxa"/>
          </w:tcPr>
          <w:p w14:paraId="343B7B68" w14:textId="77777777" w:rsidR="009C43DA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8FA0119" w14:textId="77777777" w:rsidR="009C43DA" w:rsidRPr="007D2B20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08FE63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1401CB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959CD0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ADD01F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69F38A37" w14:textId="77777777" w:rsidTr="00526AED">
        <w:tc>
          <w:tcPr>
            <w:tcW w:w="596" w:type="dxa"/>
          </w:tcPr>
          <w:p w14:paraId="53CC78EA" w14:textId="77777777" w:rsidR="00A90B55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6479DD2" w14:textId="77777777" w:rsidR="00A90B55" w:rsidRPr="007D2B20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7E61F2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8066E4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F81AD5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A4DB2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068409FF" w14:textId="77777777" w:rsidTr="00526AED">
        <w:tc>
          <w:tcPr>
            <w:tcW w:w="596" w:type="dxa"/>
          </w:tcPr>
          <w:p w14:paraId="3F0A570B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0ABA0C87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7F4E1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E49BC9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391B0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CFA1EF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1DC566CE" w14:textId="77777777" w:rsidTr="00526AED">
        <w:tc>
          <w:tcPr>
            <w:tcW w:w="596" w:type="dxa"/>
          </w:tcPr>
          <w:p w14:paraId="128029A5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9CA66A6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D0C1A0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A0F05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320671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2DCAA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7D2B20" w14:paraId="3C6DCD19" w14:textId="77777777" w:rsidTr="00526AED">
        <w:tc>
          <w:tcPr>
            <w:tcW w:w="596" w:type="dxa"/>
          </w:tcPr>
          <w:p w14:paraId="3905AE66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A00566C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003F21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2C349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8A8963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C5417B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20CF9" w14:textId="77777777" w:rsidR="00DD3AEE" w:rsidRPr="007D2B20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B98A4F1" w14:textId="77777777" w:rsidR="00BD5437" w:rsidRPr="007D2B20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09FC8E64" w14:textId="77777777" w:rsidR="00B834FB" w:rsidRPr="007D2B20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38EF47D4" w14:textId="77777777" w:rsidR="00B834FB" w:rsidRPr="007D2B20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7D2B20" w14:paraId="1D557053" w14:textId="77777777" w:rsidTr="00367836">
        <w:trPr>
          <w:trHeight w:val="500"/>
        </w:trPr>
        <w:tc>
          <w:tcPr>
            <w:tcW w:w="3438" w:type="dxa"/>
          </w:tcPr>
          <w:p w14:paraId="4EA35E04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C5A9CA9" w14:textId="77777777" w:rsidR="00B834FB" w:rsidRPr="007D2B20" w:rsidRDefault="00367836" w:rsidP="00E54EE3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 xml:space="preserve">Head – </w:t>
            </w:r>
            <w:r w:rsidR="00E54EE3" w:rsidRPr="007D2B20">
              <w:rPr>
                <w:rFonts w:ascii="Times New Roman" w:hAnsi="Times New Roman" w:cs="Times New Roman"/>
              </w:rPr>
              <w:t>Production PID I</w:t>
            </w:r>
          </w:p>
        </w:tc>
        <w:tc>
          <w:tcPr>
            <w:tcW w:w="2766" w:type="dxa"/>
          </w:tcPr>
          <w:p w14:paraId="6B38FE19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478E4EB" w14:textId="77777777" w:rsidR="00B834FB" w:rsidRPr="007D2B20" w:rsidRDefault="00B834FB" w:rsidP="0010034B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2CF2CB23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967C74B" w14:textId="77777777" w:rsidR="00B834FB" w:rsidRPr="007D2B20" w:rsidRDefault="00367836" w:rsidP="00E54EE3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 xml:space="preserve">Head – </w:t>
            </w:r>
            <w:r w:rsidR="00E54EE3" w:rsidRPr="007D2B20">
              <w:rPr>
                <w:rFonts w:ascii="Times New Roman" w:hAnsi="Times New Roman" w:cs="Times New Roman"/>
              </w:rPr>
              <w:t>Pig Iron Division</w:t>
            </w:r>
          </w:p>
        </w:tc>
      </w:tr>
      <w:tr w:rsidR="00B834FB" w:rsidRPr="007D2B20" w14:paraId="165B0D22" w14:textId="77777777" w:rsidTr="00367836">
        <w:trPr>
          <w:trHeight w:val="1036"/>
        </w:trPr>
        <w:tc>
          <w:tcPr>
            <w:tcW w:w="3438" w:type="dxa"/>
          </w:tcPr>
          <w:p w14:paraId="71C2DF2A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5BF8453E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5E854672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39EC64F9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3CEA6AF7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08165CA7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5CED1AC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0F283EC6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15FCF18C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23CB438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47E975D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6259B77A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26E0BA62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834FB" w:rsidRPr="007D2B20" w14:paraId="555F7D79" w14:textId="77777777" w:rsidTr="00367836">
        <w:trPr>
          <w:trHeight w:val="98"/>
        </w:trPr>
        <w:tc>
          <w:tcPr>
            <w:tcW w:w="3438" w:type="dxa"/>
          </w:tcPr>
          <w:p w14:paraId="3E13886D" w14:textId="04CB8C43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Date:</w:t>
            </w:r>
            <w:r w:rsidR="00F9109E" w:rsidRPr="007D2B20">
              <w:rPr>
                <w:rFonts w:ascii="Times New Roman" w:hAnsi="Times New Roman" w:cs="Times New Roman"/>
                <w:b/>
              </w:rPr>
              <w:t xml:space="preserve">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2766" w:type="dxa"/>
          </w:tcPr>
          <w:p w14:paraId="0E65847C" w14:textId="3BC73EF0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Date: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3260" w:type="dxa"/>
          </w:tcPr>
          <w:p w14:paraId="67983614" w14:textId="6B3A7261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Date: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</w:tr>
    </w:tbl>
    <w:p w14:paraId="4B5D6D7D" w14:textId="77777777" w:rsidR="00BD5437" w:rsidRPr="007D2B20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7D2B20" w:rsidSect="00C40473">
      <w:headerReference w:type="default" r:id="rId8"/>
      <w:footerReference w:type="default" r:id="rId9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F6C5" w14:textId="77777777" w:rsidR="00DD3BE4" w:rsidRDefault="00DD3BE4" w:rsidP="0036287A">
      <w:pPr>
        <w:spacing w:after="0" w:line="240" w:lineRule="auto"/>
      </w:pPr>
      <w:r>
        <w:separator/>
      </w:r>
    </w:p>
  </w:endnote>
  <w:endnote w:type="continuationSeparator" w:id="0">
    <w:p w14:paraId="4A8EC1B6" w14:textId="77777777" w:rsidR="00DD3BE4" w:rsidRDefault="00DD3BE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30C0" w14:textId="77BF5C31" w:rsidR="00C40473" w:rsidRDefault="00F428A1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0B65F" wp14:editId="0EE788B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d12c40939cd3e76253aac3f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1665DB" w14:textId="48836819" w:rsidR="00F428A1" w:rsidRPr="00F428A1" w:rsidRDefault="00F428A1" w:rsidP="00F428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F428A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0B65F" id="_x0000_t202" coordsize="21600,21600" o:spt="202" path="m,l,21600r21600,l21600,xe">
              <v:stroke joinstyle="miter"/>
              <v:path gradientshapeok="t" o:connecttype="rect"/>
            </v:shapetype>
            <v:shape id="MSIPCMd12c40939cd3e76253aac3f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01665DB" w14:textId="48836819" w:rsidR="00F428A1" w:rsidRPr="00F428A1" w:rsidRDefault="00F428A1" w:rsidP="00F428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F428A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BFE5" w14:textId="77777777" w:rsidR="00DD3BE4" w:rsidRDefault="00DD3BE4" w:rsidP="0036287A">
      <w:pPr>
        <w:spacing w:after="0" w:line="240" w:lineRule="auto"/>
      </w:pPr>
      <w:r>
        <w:separator/>
      </w:r>
    </w:p>
  </w:footnote>
  <w:footnote w:type="continuationSeparator" w:id="0">
    <w:p w14:paraId="6637CE7A" w14:textId="77777777" w:rsidR="00DD3BE4" w:rsidRDefault="00DD3BE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36D8C6D5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D0B87" w14:textId="7E963937" w:rsidR="00B834FB" w:rsidRDefault="00BD5F26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641DE159" wp14:editId="695B0299">
                <wp:extent cx="943610" cy="7620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022A4" w14:textId="77777777" w:rsidR="00B834FB" w:rsidRPr="00B834FB" w:rsidRDefault="00437A16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5DDD4C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FF7FDA" w14:textId="77777777" w:rsidR="00B834FB" w:rsidRPr="00B834FB" w:rsidRDefault="00437A16" w:rsidP="00AD26EF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 xml:space="preserve">PID I </w:t>
          </w:r>
          <w:r w:rsidR="00F9109E" w:rsidRPr="00F9109E">
            <w:rPr>
              <w:rFonts w:ascii="Times New Roman" w:hAnsi="Times New Roman" w:cs="Times New Roman"/>
              <w:b/>
            </w:rPr>
            <w:t>/Prod/P/01</w:t>
          </w:r>
        </w:p>
      </w:tc>
    </w:tr>
    <w:tr w:rsidR="00B834FB" w14:paraId="07E61A7F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509DF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C7E1BE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2C22E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438230" w14:textId="486032E3" w:rsidR="00B834FB" w:rsidRPr="00590B7B" w:rsidRDefault="00EE675A" w:rsidP="00B834FB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ins w:id="0" w:author="Lobha Vaikunth Gawas" w:date="2022-08-28T19:29:00Z">
            <w:r w:rsidR="00BD5F26">
              <w:rPr>
                <w:rFonts w:ascii="Times New Roman" w:hAnsi="Times New Roman" w:cs="Times New Roman"/>
                <w:b/>
              </w:rPr>
              <w:t>5</w:t>
            </w:r>
          </w:ins>
          <w:del w:id="1" w:author="Lobha Vaikunth Gawas" w:date="2022-08-28T19:29:00Z">
            <w:r w:rsidDel="00BD5F26">
              <w:rPr>
                <w:rFonts w:ascii="Times New Roman" w:hAnsi="Times New Roman" w:cs="Times New Roman"/>
                <w:b/>
              </w:rPr>
              <w:delText>2</w:delText>
            </w:r>
          </w:del>
          <w:r>
            <w:rPr>
              <w:rFonts w:ascii="Times New Roman" w:hAnsi="Times New Roman" w:cs="Times New Roman"/>
              <w:b/>
            </w:rPr>
            <w:t>.07.202</w:t>
          </w:r>
          <w:ins w:id="2" w:author="Lobha Vaikunth Gawas" w:date="2022-08-28T19:29:00Z">
            <w:r w:rsidR="00BD5F26">
              <w:rPr>
                <w:rFonts w:ascii="Times New Roman" w:hAnsi="Times New Roman" w:cs="Times New Roman"/>
                <w:b/>
              </w:rPr>
              <w:t>2</w:t>
            </w:r>
          </w:ins>
          <w:del w:id="3" w:author="Lobha Vaikunth Gawas" w:date="2022-08-28T19:29:00Z">
            <w:r w:rsidDel="00BD5F26">
              <w:rPr>
                <w:rFonts w:ascii="Times New Roman" w:hAnsi="Times New Roman" w:cs="Times New Roman"/>
                <w:b/>
              </w:rPr>
              <w:delText>1</w:delText>
            </w:r>
          </w:del>
        </w:p>
      </w:tc>
    </w:tr>
    <w:tr w:rsidR="00B834FB" w14:paraId="69950028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93305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B12D0E" w14:textId="77777777" w:rsidR="00B834FB" w:rsidRPr="00B834FB" w:rsidRDefault="00B834FB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Procedure for </w:t>
          </w:r>
          <w:r w:rsidR="00AD26EF" w:rsidRPr="00AD26EF">
            <w:rPr>
              <w:rFonts w:ascii="Times New Roman" w:hAnsi="Times New Roman" w:cs="Times New Roman"/>
              <w:b/>
              <w:sz w:val="20"/>
            </w:rPr>
            <w:t>CONTROL OF PRODUCTION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1A2A34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D20EF7" w14:textId="2D8D0DA0" w:rsidR="00B834FB" w:rsidRPr="00B834FB" w:rsidRDefault="00B834FB" w:rsidP="00492FE2">
          <w:pPr>
            <w:pStyle w:val="NoSpacing"/>
            <w:tabs>
              <w:tab w:val="center" w:pos="884"/>
            </w:tabs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0</w:t>
          </w:r>
          <w:ins w:id="4" w:author="Lobha Vaikunth Gawas" w:date="2022-08-28T19:29:00Z">
            <w:r w:rsidR="00BD5F26">
              <w:rPr>
                <w:rFonts w:ascii="Times New Roman" w:hAnsi="Times New Roman" w:cs="Times New Roman"/>
                <w:b/>
              </w:rPr>
              <w:t>5</w:t>
            </w:r>
          </w:ins>
          <w:del w:id="5" w:author="Lobha Vaikunth Gawas" w:date="2022-08-28T19:29:00Z">
            <w:r w:rsidR="00D0501F" w:rsidDel="00BD5F26">
              <w:rPr>
                <w:rFonts w:ascii="Times New Roman" w:hAnsi="Times New Roman" w:cs="Times New Roman"/>
                <w:b/>
              </w:rPr>
              <w:delText>4</w:delText>
            </w:r>
          </w:del>
          <w:r w:rsidR="00492FE2">
            <w:rPr>
              <w:rFonts w:ascii="Times New Roman" w:hAnsi="Times New Roman" w:cs="Times New Roman"/>
              <w:b/>
            </w:rPr>
            <w:tab/>
          </w:r>
        </w:p>
      </w:tc>
    </w:tr>
    <w:tr w:rsidR="00B834FB" w14:paraId="21789374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33E3FD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BE1224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CAAF8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BC3CE3" w14:textId="55FE845C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5E09E9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F428A1">
            <w:rPr>
              <w:rFonts w:ascii="Times New Roman" w:hAnsi="Times New Roman" w:cs="Times New Roman"/>
              <w:b/>
            </w:rPr>
            <w:t>8</w:t>
          </w:r>
        </w:p>
      </w:tc>
    </w:tr>
  </w:tbl>
  <w:p w14:paraId="29BD8B74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01F4B"/>
    <w:multiLevelType w:val="hybridMultilevel"/>
    <w:tmpl w:val="1A86FCF2"/>
    <w:lvl w:ilvl="0" w:tplc="020844E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F4D056B"/>
    <w:multiLevelType w:val="hybridMultilevel"/>
    <w:tmpl w:val="2348DBFC"/>
    <w:lvl w:ilvl="0" w:tplc="496404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6554AE7"/>
    <w:multiLevelType w:val="hybridMultilevel"/>
    <w:tmpl w:val="D242D436"/>
    <w:lvl w:ilvl="0" w:tplc="583452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C0523"/>
    <w:multiLevelType w:val="hybridMultilevel"/>
    <w:tmpl w:val="85C20A1A"/>
    <w:lvl w:ilvl="0" w:tplc="F6023E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C509B"/>
    <w:multiLevelType w:val="multilevel"/>
    <w:tmpl w:val="3FBA1FBA"/>
    <w:lvl w:ilvl="0">
      <w:start w:val="1"/>
      <w:numFmt w:val="decimal"/>
      <w:lvlText w:val="%1.0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27"/>
  </w:num>
  <w:num w:numId="4">
    <w:abstractNumId w:val="8"/>
  </w:num>
  <w:num w:numId="5">
    <w:abstractNumId w:val="4"/>
  </w:num>
  <w:num w:numId="6">
    <w:abstractNumId w:val="38"/>
  </w:num>
  <w:num w:numId="7">
    <w:abstractNumId w:val="32"/>
  </w:num>
  <w:num w:numId="8">
    <w:abstractNumId w:val="10"/>
  </w:num>
  <w:num w:numId="9">
    <w:abstractNumId w:val="16"/>
  </w:num>
  <w:num w:numId="10">
    <w:abstractNumId w:val="6"/>
  </w:num>
  <w:num w:numId="11">
    <w:abstractNumId w:val="14"/>
  </w:num>
  <w:num w:numId="12">
    <w:abstractNumId w:val="7"/>
  </w:num>
  <w:num w:numId="13">
    <w:abstractNumId w:val="23"/>
  </w:num>
  <w:num w:numId="14">
    <w:abstractNumId w:val="37"/>
  </w:num>
  <w:num w:numId="15">
    <w:abstractNumId w:val="17"/>
  </w:num>
  <w:num w:numId="16">
    <w:abstractNumId w:val="25"/>
  </w:num>
  <w:num w:numId="17">
    <w:abstractNumId w:val="1"/>
  </w:num>
  <w:num w:numId="18">
    <w:abstractNumId w:val="36"/>
  </w:num>
  <w:num w:numId="19">
    <w:abstractNumId w:val="21"/>
  </w:num>
  <w:num w:numId="20">
    <w:abstractNumId w:val="40"/>
  </w:num>
  <w:num w:numId="21">
    <w:abstractNumId w:val="29"/>
  </w:num>
  <w:num w:numId="22">
    <w:abstractNumId w:val="42"/>
  </w:num>
  <w:num w:numId="23">
    <w:abstractNumId w:val="5"/>
  </w:num>
  <w:num w:numId="24">
    <w:abstractNumId w:val="19"/>
  </w:num>
  <w:num w:numId="25">
    <w:abstractNumId w:val="39"/>
  </w:num>
  <w:num w:numId="26">
    <w:abstractNumId w:val="28"/>
  </w:num>
  <w:num w:numId="27">
    <w:abstractNumId w:val="15"/>
  </w:num>
  <w:num w:numId="28">
    <w:abstractNumId w:val="3"/>
  </w:num>
  <w:num w:numId="29">
    <w:abstractNumId w:val="13"/>
  </w:num>
  <w:num w:numId="30">
    <w:abstractNumId w:val="0"/>
  </w:num>
  <w:num w:numId="31">
    <w:abstractNumId w:val="18"/>
  </w:num>
  <w:num w:numId="32">
    <w:abstractNumId w:val="24"/>
  </w:num>
  <w:num w:numId="33">
    <w:abstractNumId w:val="41"/>
  </w:num>
  <w:num w:numId="34">
    <w:abstractNumId w:val="34"/>
  </w:num>
  <w:num w:numId="35">
    <w:abstractNumId w:val="2"/>
  </w:num>
  <w:num w:numId="36">
    <w:abstractNumId w:val="12"/>
  </w:num>
  <w:num w:numId="37">
    <w:abstractNumId w:val="11"/>
  </w:num>
  <w:num w:numId="38">
    <w:abstractNumId w:val="31"/>
  </w:num>
  <w:num w:numId="39">
    <w:abstractNumId w:val="33"/>
  </w:num>
  <w:num w:numId="40">
    <w:abstractNumId w:val="22"/>
  </w:num>
  <w:num w:numId="41">
    <w:abstractNumId w:val="30"/>
  </w:num>
  <w:num w:numId="42">
    <w:abstractNumId w:val="26"/>
  </w:num>
  <w:num w:numId="4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022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5FA"/>
    <w:rsid w:val="00112163"/>
    <w:rsid w:val="00130F5E"/>
    <w:rsid w:val="00135E34"/>
    <w:rsid w:val="00145919"/>
    <w:rsid w:val="00152D7F"/>
    <w:rsid w:val="00154B3F"/>
    <w:rsid w:val="00156C90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322"/>
    <w:rsid w:val="00235C73"/>
    <w:rsid w:val="00235C88"/>
    <w:rsid w:val="00241BB7"/>
    <w:rsid w:val="00256423"/>
    <w:rsid w:val="002606A1"/>
    <w:rsid w:val="00261044"/>
    <w:rsid w:val="00271BAF"/>
    <w:rsid w:val="00283E16"/>
    <w:rsid w:val="00297A61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4FEA"/>
    <w:rsid w:val="003425C3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37A16"/>
    <w:rsid w:val="004514FB"/>
    <w:rsid w:val="00451BCD"/>
    <w:rsid w:val="00462248"/>
    <w:rsid w:val="00464B55"/>
    <w:rsid w:val="004676FC"/>
    <w:rsid w:val="004723A2"/>
    <w:rsid w:val="00481369"/>
    <w:rsid w:val="00490DEB"/>
    <w:rsid w:val="00492FE2"/>
    <w:rsid w:val="004A0454"/>
    <w:rsid w:val="004A6BDF"/>
    <w:rsid w:val="004B2226"/>
    <w:rsid w:val="004C00D2"/>
    <w:rsid w:val="004C1D01"/>
    <w:rsid w:val="004C4123"/>
    <w:rsid w:val="004C7C97"/>
    <w:rsid w:val="004D3758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27046"/>
    <w:rsid w:val="00543467"/>
    <w:rsid w:val="005445FF"/>
    <w:rsid w:val="0055046A"/>
    <w:rsid w:val="00551B92"/>
    <w:rsid w:val="00556FAD"/>
    <w:rsid w:val="005570A0"/>
    <w:rsid w:val="00562E60"/>
    <w:rsid w:val="0056402C"/>
    <w:rsid w:val="005726CC"/>
    <w:rsid w:val="0057381B"/>
    <w:rsid w:val="00573D4E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C1846"/>
    <w:rsid w:val="005D0E75"/>
    <w:rsid w:val="005D2A64"/>
    <w:rsid w:val="005D2AB6"/>
    <w:rsid w:val="005E09E9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D2B20"/>
    <w:rsid w:val="007E74E4"/>
    <w:rsid w:val="007F5A73"/>
    <w:rsid w:val="00823868"/>
    <w:rsid w:val="008308F2"/>
    <w:rsid w:val="00831CB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45B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4C9C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3DA1"/>
    <w:rsid w:val="00A7400E"/>
    <w:rsid w:val="00A757D7"/>
    <w:rsid w:val="00A77874"/>
    <w:rsid w:val="00A86DBC"/>
    <w:rsid w:val="00A90A07"/>
    <w:rsid w:val="00A90B55"/>
    <w:rsid w:val="00AA06A9"/>
    <w:rsid w:val="00AA1EC1"/>
    <w:rsid w:val="00AA7AE2"/>
    <w:rsid w:val="00AB1375"/>
    <w:rsid w:val="00AC09FE"/>
    <w:rsid w:val="00AC1E5E"/>
    <w:rsid w:val="00AC30EC"/>
    <w:rsid w:val="00AC4E09"/>
    <w:rsid w:val="00AD2669"/>
    <w:rsid w:val="00AD26EF"/>
    <w:rsid w:val="00AE0407"/>
    <w:rsid w:val="00AE3566"/>
    <w:rsid w:val="00AE5C62"/>
    <w:rsid w:val="00AF000D"/>
    <w:rsid w:val="00B04D1D"/>
    <w:rsid w:val="00B050AD"/>
    <w:rsid w:val="00B11532"/>
    <w:rsid w:val="00B1699E"/>
    <w:rsid w:val="00B2318F"/>
    <w:rsid w:val="00B27297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5F26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6F9B"/>
    <w:rsid w:val="00CC1571"/>
    <w:rsid w:val="00CD2AEE"/>
    <w:rsid w:val="00CD32DD"/>
    <w:rsid w:val="00CD4D4D"/>
    <w:rsid w:val="00CD6CA5"/>
    <w:rsid w:val="00CE19C0"/>
    <w:rsid w:val="00CE2300"/>
    <w:rsid w:val="00CE3C9F"/>
    <w:rsid w:val="00CF0DD9"/>
    <w:rsid w:val="00CF21F5"/>
    <w:rsid w:val="00CF7CEC"/>
    <w:rsid w:val="00D02F9D"/>
    <w:rsid w:val="00D0501F"/>
    <w:rsid w:val="00D1438A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87550"/>
    <w:rsid w:val="00D9681D"/>
    <w:rsid w:val="00DA0EBD"/>
    <w:rsid w:val="00DB14C9"/>
    <w:rsid w:val="00DB175D"/>
    <w:rsid w:val="00DC5201"/>
    <w:rsid w:val="00DC5863"/>
    <w:rsid w:val="00DC712E"/>
    <w:rsid w:val="00DC769A"/>
    <w:rsid w:val="00DD16ED"/>
    <w:rsid w:val="00DD3AEE"/>
    <w:rsid w:val="00DD3BE4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4EE3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EE675A"/>
    <w:rsid w:val="00EF3F21"/>
    <w:rsid w:val="00F03CB9"/>
    <w:rsid w:val="00F04A74"/>
    <w:rsid w:val="00F161A9"/>
    <w:rsid w:val="00F2199F"/>
    <w:rsid w:val="00F22D9F"/>
    <w:rsid w:val="00F24EE3"/>
    <w:rsid w:val="00F404DA"/>
    <w:rsid w:val="00F41AF8"/>
    <w:rsid w:val="00F428A1"/>
    <w:rsid w:val="00F45C20"/>
    <w:rsid w:val="00F505FF"/>
    <w:rsid w:val="00F557DE"/>
    <w:rsid w:val="00F62532"/>
    <w:rsid w:val="00F63749"/>
    <w:rsid w:val="00F7410C"/>
    <w:rsid w:val="00F80D04"/>
    <w:rsid w:val="00F9109E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CEFB"/>
  <w15:docId w15:val="{322ED1A7-A842-4D0C-873A-ADEC24C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A72F0-F2FF-4026-86EE-841278B552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9BA7C-F9AE-4D43-9FE6-C5D87AAAE814}"/>
</file>

<file path=customXml/itemProps3.xml><?xml version="1.0" encoding="utf-8"?>
<ds:datastoreItem xmlns:ds="http://schemas.openxmlformats.org/officeDocument/2006/customXml" ds:itemID="{37DA0995-6577-4384-A197-A1236BA19804}"/>
</file>

<file path=customXml/itemProps4.xml><?xml version="1.0" encoding="utf-8"?>
<ds:datastoreItem xmlns:ds="http://schemas.openxmlformats.org/officeDocument/2006/customXml" ds:itemID="{9BDA62D0-8B7D-4F01-940C-84A19DEAC5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</cp:revision>
  <cp:lastPrinted>2016-08-03T09:34:00Z</cp:lastPrinted>
  <dcterms:created xsi:type="dcterms:W3CDTF">2021-10-13T07:28:00Z</dcterms:created>
  <dcterms:modified xsi:type="dcterms:W3CDTF">2022-08-28T14:03:00Z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2022-08-28T08:57:17Z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fcbd961e-2c22-4383-b5ca-efb2fe0e10b8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891400</vt:r8>
  </property>
  <property fmtid="{D5CDD505-2E9C-101B-9397-08002B2CF9AE}" pid="11" name="_ExtendedDescription">
    <vt:lpwstr/>
  </property>
</Properties>
</file>