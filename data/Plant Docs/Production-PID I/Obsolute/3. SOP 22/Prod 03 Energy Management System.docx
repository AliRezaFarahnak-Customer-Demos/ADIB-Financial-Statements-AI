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B287" w14:textId="77777777" w:rsidR="009E17B8" w:rsidRPr="005731F3" w:rsidRDefault="005731F3" w:rsidP="005731F3">
      <w:pPr>
        <w:jc w:val="center"/>
        <w:rPr>
          <w:rFonts w:ascii="Times New Roman" w:hAnsi="Times New Roman" w:cs="Times New Roman"/>
          <w:b/>
          <w:sz w:val="28"/>
          <w:szCs w:val="24"/>
          <w:u w:val="single"/>
        </w:rPr>
      </w:pPr>
      <w:r w:rsidRPr="005731F3">
        <w:rPr>
          <w:rFonts w:ascii="Times New Roman" w:hAnsi="Times New Roman" w:cs="Times New Roman"/>
          <w:b/>
          <w:sz w:val="28"/>
          <w:szCs w:val="24"/>
          <w:u w:val="single"/>
        </w:rPr>
        <w:t>Production Energy Management System</w:t>
      </w:r>
    </w:p>
    <w:p w14:paraId="5540CA92" w14:textId="77777777" w:rsidR="005731F3" w:rsidRPr="005731F3" w:rsidRDefault="0036287A" w:rsidP="005731F3">
      <w:pPr>
        <w:spacing w:before="100" w:beforeAutospacing="1" w:after="100" w:afterAutospacing="1" w:line="240" w:lineRule="auto"/>
        <w:jc w:val="both"/>
        <w:rPr>
          <w:rFonts w:ascii="Times New Roman" w:eastAsia="Times New Roman" w:hAnsi="Times New Roman" w:cs="Times New Roman"/>
          <w:bCs/>
          <w:sz w:val="24"/>
          <w:szCs w:val="24"/>
        </w:rPr>
      </w:pPr>
      <w:r w:rsidRPr="005731F3">
        <w:rPr>
          <w:rFonts w:ascii="Times New Roman" w:hAnsi="Times New Roman" w:cs="Times New Roman"/>
          <w:b/>
          <w:sz w:val="24"/>
          <w:szCs w:val="24"/>
        </w:rPr>
        <w:t>PURPOSE:</w:t>
      </w:r>
      <w:r w:rsidR="001D33A9" w:rsidRPr="005731F3">
        <w:rPr>
          <w:rFonts w:ascii="Times New Roman" w:hAnsi="Times New Roman" w:cs="Times New Roman"/>
          <w:b/>
          <w:sz w:val="24"/>
          <w:szCs w:val="24"/>
        </w:rPr>
        <w:t xml:space="preserve"> </w:t>
      </w:r>
    </w:p>
    <w:p w14:paraId="31A8219A" w14:textId="77777777" w:rsidR="005731F3" w:rsidRDefault="005731F3" w:rsidP="005731F3">
      <w:pPr>
        <w:pStyle w:val="ListParagraph"/>
        <w:numPr>
          <w:ilvl w:val="0"/>
          <w:numId w:val="42"/>
        </w:numPr>
        <w:spacing w:before="100" w:beforeAutospacing="1" w:after="100" w:afterAutospacing="1"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describe planning activity for efficient energy planning</w:t>
      </w:r>
      <w:r w:rsidRPr="00AE50BF">
        <w:rPr>
          <w:rFonts w:ascii="Times New Roman" w:eastAsia="Times New Roman" w:hAnsi="Times New Roman" w:cs="Times New Roman"/>
          <w:bCs/>
          <w:sz w:val="24"/>
          <w:szCs w:val="24"/>
        </w:rPr>
        <w:t xml:space="preserve">. </w:t>
      </w:r>
    </w:p>
    <w:p w14:paraId="1A1DCD44" w14:textId="77777777" w:rsidR="005731F3" w:rsidRPr="00AE50BF" w:rsidRDefault="005731F3" w:rsidP="005731F3">
      <w:pPr>
        <w:pStyle w:val="ListParagraph"/>
        <w:numPr>
          <w:ilvl w:val="0"/>
          <w:numId w:val="42"/>
        </w:numPr>
        <w:spacing w:before="100" w:beforeAutospacing="1" w:after="100" w:afterAutospacing="1" w:line="240" w:lineRule="auto"/>
        <w:jc w:val="both"/>
        <w:rPr>
          <w:rFonts w:ascii="Times New Roman" w:eastAsia="Times New Roman" w:hAnsi="Times New Roman" w:cs="Times New Roman"/>
          <w:bCs/>
          <w:sz w:val="24"/>
          <w:szCs w:val="24"/>
        </w:rPr>
      </w:pPr>
      <w:r w:rsidRPr="009203BC">
        <w:rPr>
          <w:rFonts w:ascii="Times New Roman" w:eastAsia="Times New Roman" w:hAnsi="Times New Roman" w:cs="Times New Roman"/>
          <w:bCs/>
          <w:sz w:val="24"/>
          <w:szCs w:val="24"/>
        </w:rPr>
        <w:t>To specify methods to be followed to achieve controlled conditions required for Pig Iron production</w:t>
      </w:r>
      <w:r>
        <w:rPr>
          <w:rFonts w:ascii="Times New Roman" w:eastAsia="Times New Roman" w:hAnsi="Times New Roman" w:cs="Times New Roman"/>
          <w:bCs/>
          <w:sz w:val="24"/>
          <w:szCs w:val="24"/>
        </w:rPr>
        <w:t>.</w:t>
      </w:r>
    </w:p>
    <w:p w14:paraId="045865A6" w14:textId="77777777" w:rsidR="005731F3" w:rsidRDefault="005731F3" w:rsidP="005731F3">
      <w:pPr>
        <w:pStyle w:val="WW-PlainText"/>
        <w:numPr>
          <w:ilvl w:val="0"/>
          <w:numId w:val="42"/>
        </w:numPr>
        <w:jc w:val="both"/>
        <w:rPr>
          <w:rFonts w:ascii="Times New Roman" w:hAnsi="Times New Roman"/>
        </w:rPr>
      </w:pPr>
      <w:r>
        <w:rPr>
          <w:rFonts w:ascii="Times New Roman" w:hAnsi="Times New Roman"/>
        </w:rPr>
        <w:t>To describe precautions to be observed and actions to be taken for maintaining   suitable working environment and for compliance with statutory requirements in the following key areas.</w:t>
      </w:r>
    </w:p>
    <w:p w14:paraId="4E4050C5" w14:textId="77777777" w:rsidR="005731F3" w:rsidRDefault="005731F3" w:rsidP="005731F3">
      <w:pPr>
        <w:pStyle w:val="WW-PlainText"/>
        <w:numPr>
          <w:ilvl w:val="1"/>
          <w:numId w:val="42"/>
        </w:numPr>
        <w:jc w:val="both"/>
        <w:rPr>
          <w:rFonts w:ascii="Times New Roman" w:hAnsi="Times New Roman"/>
        </w:rPr>
      </w:pPr>
      <w:r>
        <w:rPr>
          <w:rFonts w:ascii="Times New Roman" w:hAnsi="Times New Roman"/>
        </w:rPr>
        <w:t>Cost of Production.</w:t>
      </w:r>
    </w:p>
    <w:p w14:paraId="146769A4" w14:textId="77777777" w:rsidR="005731F3" w:rsidRDefault="005731F3" w:rsidP="005731F3">
      <w:pPr>
        <w:pStyle w:val="WW-PlainText"/>
        <w:numPr>
          <w:ilvl w:val="1"/>
          <w:numId w:val="42"/>
        </w:numPr>
        <w:jc w:val="both"/>
        <w:rPr>
          <w:rFonts w:ascii="Times New Roman" w:hAnsi="Times New Roman"/>
        </w:rPr>
      </w:pPr>
      <w:r>
        <w:rPr>
          <w:rFonts w:ascii="Times New Roman" w:hAnsi="Times New Roman"/>
        </w:rPr>
        <w:t>Environmental impacts.</w:t>
      </w:r>
    </w:p>
    <w:p w14:paraId="5E4C6469" w14:textId="77777777" w:rsidR="005731F3" w:rsidRDefault="005731F3" w:rsidP="005731F3">
      <w:pPr>
        <w:pStyle w:val="WW-PlainText"/>
        <w:numPr>
          <w:ilvl w:val="1"/>
          <w:numId w:val="42"/>
        </w:numPr>
        <w:jc w:val="both"/>
        <w:rPr>
          <w:rFonts w:ascii="Times New Roman" w:hAnsi="Times New Roman"/>
        </w:rPr>
      </w:pPr>
      <w:r>
        <w:rPr>
          <w:rFonts w:ascii="Times New Roman" w:hAnsi="Times New Roman"/>
        </w:rPr>
        <w:t>Reduction in resource depletion.</w:t>
      </w:r>
    </w:p>
    <w:p w14:paraId="33B4F3F3" w14:textId="77777777" w:rsidR="005731F3" w:rsidRDefault="005731F3" w:rsidP="005731F3">
      <w:pPr>
        <w:pStyle w:val="WW-PlainText"/>
        <w:numPr>
          <w:ilvl w:val="1"/>
          <w:numId w:val="42"/>
        </w:numPr>
        <w:jc w:val="both"/>
        <w:rPr>
          <w:rFonts w:ascii="Times New Roman" w:hAnsi="Times New Roman"/>
        </w:rPr>
      </w:pPr>
      <w:r>
        <w:rPr>
          <w:rFonts w:ascii="Times New Roman" w:hAnsi="Times New Roman"/>
        </w:rPr>
        <w:t>Efficiency of the operations.</w:t>
      </w:r>
    </w:p>
    <w:p w14:paraId="3FFF8905" w14:textId="77777777" w:rsidR="009130D6" w:rsidRDefault="009130D6" w:rsidP="009130D6">
      <w:pPr>
        <w:pStyle w:val="ListParagraph"/>
        <w:jc w:val="both"/>
        <w:rPr>
          <w:rFonts w:ascii="Times New Roman" w:hAnsi="Times New Roman" w:cs="Times New Roman"/>
          <w:sz w:val="24"/>
          <w:szCs w:val="24"/>
        </w:rPr>
      </w:pPr>
    </w:p>
    <w:p w14:paraId="49385331" w14:textId="77777777" w:rsidR="009E17B8" w:rsidRPr="009130D6" w:rsidRDefault="009E17B8" w:rsidP="009130D6">
      <w:pPr>
        <w:pStyle w:val="ListParagraph"/>
        <w:jc w:val="both"/>
        <w:rPr>
          <w:rFonts w:ascii="Times New Roman" w:hAnsi="Times New Roman" w:cs="Times New Roman"/>
          <w:sz w:val="24"/>
          <w:szCs w:val="24"/>
        </w:rPr>
      </w:pPr>
    </w:p>
    <w:p w14:paraId="10DC587E" w14:textId="77777777" w:rsidR="009130D6" w:rsidRPr="009130D6" w:rsidRDefault="0036287A" w:rsidP="009130D6">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SCOPE:</w:t>
      </w:r>
      <w:r w:rsidR="001D33A9" w:rsidRPr="009130D6">
        <w:rPr>
          <w:rFonts w:ascii="Times New Roman" w:hAnsi="Times New Roman" w:cs="Times New Roman"/>
          <w:b/>
          <w:sz w:val="24"/>
          <w:szCs w:val="24"/>
        </w:rPr>
        <w:t xml:space="preserve"> </w:t>
      </w:r>
    </w:p>
    <w:p w14:paraId="703B9D82" w14:textId="40BA8926" w:rsidR="005731F3" w:rsidRDefault="005731F3" w:rsidP="0042175C">
      <w:pPr>
        <w:pStyle w:val="WW-PlainText"/>
        <w:jc w:val="both"/>
        <w:rPr>
          <w:rFonts w:ascii="Times New Roman" w:hAnsi="Times New Roman"/>
        </w:rPr>
      </w:pPr>
      <w:r>
        <w:rPr>
          <w:rFonts w:ascii="Times New Roman" w:hAnsi="Times New Roman"/>
        </w:rPr>
        <w:t>Applicable to production of pig iron in blast f</w:t>
      </w:r>
      <w:r w:rsidR="0042175C">
        <w:rPr>
          <w:rFonts w:ascii="Times New Roman" w:hAnsi="Times New Roman"/>
        </w:rPr>
        <w:t xml:space="preserve">urnace and planning activities </w:t>
      </w:r>
      <w:r>
        <w:rPr>
          <w:rFonts w:ascii="Times New Roman" w:hAnsi="Times New Roman"/>
        </w:rPr>
        <w:t>required for this. Energy sources are identified as Coke, LPG, Diesel and firewood. Contractor earth moving equipment / company / vehicles earth moving equipment are not considered for energy performance monitoring system.</w:t>
      </w:r>
    </w:p>
    <w:p w14:paraId="3A1665DC" w14:textId="77777777" w:rsidR="009130D6" w:rsidRDefault="009130D6" w:rsidP="0042175C">
      <w:pPr>
        <w:pStyle w:val="ListParagraph"/>
        <w:jc w:val="both"/>
        <w:rPr>
          <w:rFonts w:ascii="Times New Roman" w:hAnsi="Times New Roman" w:cs="Times New Roman"/>
          <w:sz w:val="24"/>
          <w:szCs w:val="24"/>
        </w:rPr>
      </w:pPr>
    </w:p>
    <w:p w14:paraId="084E767A" w14:textId="77777777" w:rsidR="009E17B8" w:rsidRPr="009130D6" w:rsidRDefault="009E17B8" w:rsidP="0042175C">
      <w:pPr>
        <w:pStyle w:val="ListParagraph"/>
        <w:jc w:val="both"/>
        <w:rPr>
          <w:rFonts w:ascii="Times New Roman" w:hAnsi="Times New Roman" w:cs="Times New Roman"/>
          <w:sz w:val="24"/>
          <w:szCs w:val="24"/>
        </w:rPr>
      </w:pPr>
    </w:p>
    <w:p w14:paraId="4523D9B9" w14:textId="77777777" w:rsidR="001D33A9" w:rsidRDefault="00E2148F" w:rsidP="001D33A9">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0036287A" w:rsidRPr="009130D6">
        <w:rPr>
          <w:rFonts w:ascii="Times New Roman" w:hAnsi="Times New Roman" w:cs="Times New Roman"/>
          <w:b/>
          <w:sz w:val="24"/>
          <w:szCs w:val="24"/>
        </w:rPr>
        <w:t>:</w:t>
      </w:r>
      <w:r w:rsidR="006A009B" w:rsidRPr="009130D6">
        <w:rPr>
          <w:rFonts w:ascii="Times New Roman" w:hAnsi="Times New Roman" w:cs="Times New Roman"/>
          <w:sz w:val="24"/>
          <w:szCs w:val="24"/>
        </w:rPr>
        <w:t xml:space="preserve"> </w:t>
      </w:r>
      <w:r w:rsidR="00C21FF7">
        <w:rPr>
          <w:b/>
        </w:rPr>
        <w:t>EMPLOYEES WORKING IN THE BLAST FURNACE OPERATION</w:t>
      </w:r>
    </w:p>
    <w:p w14:paraId="0B6458EA" w14:textId="77777777" w:rsidR="005731F3"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Energy planning for Process. </w:t>
      </w:r>
      <w:r>
        <w:rPr>
          <w:rFonts w:ascii="Times New Roman" w:hAnsi="Times New Roman"/>
        </w:rPr>
        <w:tab/>
      </w:r>
      <w:r>
        <w:rPr>
          <w:rFonts w:ascii="Times New Roman" w:hAnsi="Times New Roman"/>
        </w:rPr>
        <w:tab/>
      </w:r>
      <w:r>
        <w:rPr>
          <w:rFonts w:ascii="Times New Roman" w:hAnsi="Times New Roman"/>
        </w:rPr>
        <w:tab/>
        <w:t xml:space="preserve">Responsibility:  HOD </w:t>
      </w:r>
    </w:p>
    <w:p w14:paraId="23B3C028" w14:textId="77777777" w:rsidR="005731F3"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Energy Review.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Responsibility:  HOD</w:t>
      </w:r>
    </w:p>
    <w:p w14:paraId="41DF8C62" w14:textId="77777777" w:rsidR="005731F3" w:rsidRDefault="0042175C"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Energy Base Line.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731F3">
        <w:rPr>
          <w:rFonts w:ascii="Times New Roman" w:hAnsi="Times New Roman"/>
        </w:rPr>
        <w:t>Responsibility:  HOD</w:t>
      </w:r>
    </w:p>
    <w:p w14:paraId="38195AE0" w14:textId="77777777" w:rsidR="005731F3"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Preparation of Energy performance indicators. </w:t>
      </w:r>
      <w:r>
        <w:rPr>
          <w:rFonts w:ascii="Times New Roman" w:hAnsi="Times New Roman"/>
        </w:rPr>
        <w:tab/>
        <w:t>Responsibility.: HOD</w:t>
      </w:r>
    </w:p>
    <w:p w14:paraId="3FC023F5" w14:textId="77777777" w:rsidR="0042175C"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Energy Objectives, Energy targets, and </w:t>
      </w:r>
    </w:p>
    <w:p w14:paraId="49304D03" w14:textId="77777777" w:rsidR="005731F3" w:rsidRDefault="0042175C" w:rsidP="0042175C">
      <w:pPr>
        <w:pStyle w:val="ListParagraph"/>
        <w:spacing w:before="100" w:beforeAutospacing="1" w:after="100" w:afterAutospacing="1" w:line="240" w:lineRule="auto"/>
        <w:ind w:left="1997"/>
        <w:jc w:val="both"/>
        <w:rPr>
          <w:rFonts w:ascii="Times New Roman" w:hAnsi="Times New Roman"/>
        </w:rPr>
      </w:pPr>
      <w:r>
        <w:rPr>
          <w:rFonts w:ascii="Times New Roman" w:hAnsi="Times New Roman"/>
        </w:rPr>
        <w:t>Energy</w:t>
      </w:r>
      <w:r w:rsidR="005731F3">
        <w:rPr>
          <w:rFonts w:ascii="Times New Roman" w:hAnsi="Times New Roman"/>
        </w:rPr>
        <w:t xml:space="preserve"> management action plan. </w:t>
      </w:r>
      <w:r>
        <w:rPr>
          <w:rFonts w:ascii="Times New Roman" w:hAnsi="Times New Roman"/>
        </w:rPr>
        <w:tab/>
      </w:r>
      <w:r>
        <w:rPr>
          <w:rFonts w:ascii="Times New Roman" w:hAnsi="Times New Roman"/>
        </w:rPr>
        <w:tab/>
      </w:r>
      <w:r>
        <w:rPr>
          <w:rFonts w:ascii="Times New Roman" w:hAnsi="Times New Roman"/>
        </w:rPr>
        <w:tab/>
      </w:r>
      <w:r w:rsidR="005731F3">
        <w:rPr>
          <w:rFonts w:ascii="Times New Roman" w:hAnsi="Times New Roman"/>
        </w:rPr>
        <w:t>Responsibility:  HOD</w:t>
      </w:r>
    </w:p>
    <w:p w14:paraId="5D075237" w14:textId="77777777" w:rsidR="005731F3"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 xml:space="preserve">Training and </w:t>
      </w:r>
      <w:r w:rsidR="0042175C">
        <w:rPr>
          <w:rFonts w:ascii="Times New Roman" w:hAnsi="Times New Roman"/>
        </w:rPr>
        <w:t xml:space="preserve">awareness. </w:t>
      </w:r>
      <w:r w:rsidR="0042175C">
        <w:rPr>
          <w:rFonts w:ascii="Times New Roman" w:hAnsi="Times New Roman"/>
        </w:rPr>
        <w:tab/>
      </w:r>
      <w:r w:rsidR="0042175C">
        <w:rPr>
          <w:rFonts w:ascii="Times New Roman" w:hAnsi="Times New Roman"/>
        </w:rPr>
        <w:tab/>
      </w:r>
      <w:r w:rsidR="0042175C">
        <w:rPr>
          <w:rFonts w:ascii="Times New Roman" w:hAnsi="Times New Roman"/>
        </w:rPr>
        <w:tab/>
      </w:r>
      <w:r w:rsidR="0042175C">
        <w:rPr>
          <w:rFonts w:ascii="Times New Roman" w:hAnsi="Times New Roman"/>
        </w:rPr>
        <w:tab/>
        <w:t xml:space="preserve">Responsibility: AM </w:t>
      </w:r>
      <w:r>
        <w:rPr>
          <w:rFonts w:ascii="Times New Roman" w:hAnsi="Times New Roman"/>
        </w:rPr>
        <w:t>Production.</w:t>
      </w:r>
    </w:p>
    <w:p w14:paraId="7CE9F7EC" w14:textId="77777777" w:rsidR="0042175C" w:rsidRDefault="005731F3" w:rsidP="005731F3">
      <w:pPr>
        <w:pStyle w:val="ListParagraph"/>
        <w:numPr>
          <w:ilvl w:val="1"/>
          <w:numId w:val="1"/>
        </w:numPr>
        <w:spacing w:before="100" w:beforeAutospacing="1" w:after="100" w:afterAutospacing="1" w:line="240" w:lineRule="auto"/>
        <w:jc w:val="both"/>
        <w:rPr>
          <w:rFonts w:ascii="Times New Roman" w:hAnsi="Times New Roman"/>
        </w:rPr>
      </w:pPr>
      <w:r>
        <w:rPr>
          <w:rFonts w:ascii="Times New Roman" w:hAnsi="Times New Roman"/>
        </w:rPr>
        <w:t>Monitoring, measu</w:t>
      </w:r>
      <w:r w:rsidR="0042175C">
        <w:rPr>
          <w:rFonts w:ascii="Times New Roman" w:hAnsi="Times New Roman"/>
        </w:rPr>
        <w:t>rements and other</w:t>
      </w:r>
    </w:p>
    <w:p w14:paraId="36D900D0" w14:textId="77777777" w:rsidR="005731F3" w:rsidRDefault="0042175C" w:rsidP="0042175C">
      <w:pPr>
        <w:pStyle w:val="ListParagraph"/>
        <w:spacing w:before="100" w:beforeAutospacing="1" w:after="100" w:afterAutospacing="1" w:line="240" w:lineRule="auto"/>
        <w:ind w:left="1997"/>
        <w:jc w:val="both"/>
        <w:rPr>
          <w:rFonts w:ascii="Times New Roman" w:hAnsi="Times New Roman"/>
        </w:rPr>
      </w:pPr>
      <w:r>
        <w:rPr>
          <w:rFonts w:ascii="Times New Roman" w:hAnsi="Times New Roman"/>
        </w:rPr>
        <w:t xml:space="preserve"> Requirements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Responsibility: AM</w:t>
      </w:r>
      <w:r w:rsidR="005731F3">
        <w:rPr>
          <w:rFonts w:ascii="Times New Roman" w:hAnsi="Times New Roman"/>
        </w:rPr>
        <w:t xml:space="preserve"> Production.</w:t>
      </w:r>
    </w:p>
    <w:p w14:paraId="3E00EA94" w14:textId="77777777" w:rsidR="0042175C" w:rsidRDefault="0042175C" w:rsidP="0042175C">
      <w:pPr>
        <w:pStyle w:val="ListParagraph"/>
        <w:spacing w:before="100" w:beforeAutospacing="1" w:after="100" w:afterAutospacing="1" w:line="240" w:lineRule="auto"/>
        <w:ind w:left="1997"/>
        <w:jc w:val="both"/>
        <w:rPr>
          <w:rFonts w:ascii="Times New Roman" w:hAnsi="Times New Roman"/>
        </w:rPr>
      </w:pPr>
    </w:p>
    <w:p w14:paraId="44340063" w14:textId="1D78DCC7" w:rsidR="005731F3" w:rsidRDefault="005731F3" w:rsidP="005731F3">
      <w:pPr>
        <w:pStyle w:val="ListParagraph"/>
        <w:numPr>
          <w:ilvl w:val="0"/>
          <w:numId w:val="1"/>
        </w:numPr>
        <w:spacing w:before="100" w:beforeAutospacing="1" w:after="100" w:afterAutospacing="1" w:line="240" w:lineRule="auto"/>
        <w:jc w:val="both"/>
        <w:rPr>
          <w:rFonts w:ascii="Times New Roman" w:hAnsi="Times New Roman"/>
        </w:rPr>
      </w:pPr>
      <w:r>
        <w:rPr>
          <w:rFonts w:ascii="Times New Roman" w:hAnsi="Times New Roman"/>
        </w:rPr>
        <w:t xml:space="preserve">Competency requirement for Production department </w:t>
      </w:r>
      <w:r w:rsidR="000D6ECB">
        <w:rPr>
          <w:rFonts w:ascii="Times New Roman" w:hAnsi="Times New Roman"/>
        </w:rPr>
        <w:t>has been</w:t>
      </w:r>
      <w:r>
        <w:rPr>
          <w:rFonts w:ascii="Times New Roman" w:hAnsi="Times New Roman"/>
        </w:rPr>
        <w:t xml:space="preserve"> intergraded with QEHS policy and termed as IMS.  </w:t>
      </w:r>
    </w:p>
    <w:p w14:paraId="19FFC0E4" w14:textId="77777777" w:rsidR="009130D6" w:rsidRDefault="009130D6" w:rsidP="009130D6">
      <w:pPr>
        <w:pStyle w:val="ListParagraph"/>
        <w:rPr>
          <w:rFonts w:ascii="Times New Roman" w:hAnsi="Times New Roman" w:cs="Times New Roman"/>
          <w:sz w:val="24"/>
          <w:szCs w:val="24"/>
        </w:rPr>
      </w:pPr>
    </w:p>
    <w:p w14:paraId="0397A607" w14:textId="77777777" w:rsidR="009E17B8" w:rsidRPr="009130D6" w:rsidRDefault="009E17B8" w:rsidP="009130D6">
      <w:pPr>
        <w:pStyle w:val="ListParagraph"/>
        <w:rPr>
          <w:rFonts w:ascii="Times New Roman" w:hAnsi="Times New Roman" w:cs="Times New Roman"/>
          <w:sz w:val="24"/>
          <w:szCs w:val="24"/>
        </w:rPr>
      </w:pPr>
    </w:p>
    <w:p w14:paraId="6BC8FAAF" w14:textId="77777777" w:rsidR="0036287A" w:rsidRDefault="0036287A" w:rsidP="002C795B">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PERFORMANCE INDICATORS:</w:t>
      </w:r>
    </w:p>
    <w:p w14:paraId="184608DB" w14:textId="77777777" w:rsidR="009130D6" w:rsidRPr="009130D6" w:rsidRDefault="009130D6" w:rsidP="009130D6">
      <w:pPr>
        <w:pStyle w:val="ListParagraph"/>
        <w:rPr>
          <w:rFonts w:ascii="Times New Roman" w:hAnsi="Times New Roman" w:cs="Times New Roman"/>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123"/>
        <w:gridCol w:w="988"/>
        <w:gridCol w:w="1352"/>
        <w:gridCol w:w="1483"/>
        <w:gridCol w:w="1985"/>
      </w:tblGrid>
      <w:tr w:rsidR="00D9681D" w:rsidRPr="00462248" w14:paraId="4BBA85EE" w14:textId="77777777" w:rsidTr="00112163">
        <w:trPr>
          <w:trHeight w:val="411"/>
        </w:trPr>
        <w:tc>
          <w:tcPr>
            <w:tcW w:w="675" w:type="dxa"/>
            <w:tcBorders>
              <w:top w:val="single" w:sz="4" w:space="0" w:color="auto"/>
              <w:left w:val="single" w:sz="4" w:space="0" w:color="auto"/>
              <w:bottom w:val="single" w:sz="4" w:space="0" w:color="auto"/>
              <w:right w:val="single" w:sz="4" w:space="0" w:color="auto"/>
            </w:tcBorders>
          </w:tcPr>
          <w:p w14:paraId="51CE8802" w14:textId="77777777" w:rsidR="00320C71" w:rsidRPr="00462248" w:rsidRDefault="00320C71" w:rsidP="00DC712E">
            <w:pPr>
              <w:spacing w:before="60" w:after="60"/>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B449561"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Measure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1123B695"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Unit</w:t>
            </w: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22202DD9"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Freq</w:t>
            </w:r>
            <w:r w:rsidR="006C107E" w:rsidRPr="00462248">
              <w:rPr>
                <w:rFonts w:ascii="Times New Roman" w:hAnsi="Times New Roman" w:cs="Times New Roman"/>
                <w:b/>
                <w:sz w:val="24"/>
                <w:szCs w:val="24"/>
              </w:rPr>
              <w:t>uency</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478BAEC1"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Acceptance Criteria</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4BC028C" w14:textId="77777777" w:rsidR="00320C71" w:rsidRPr="00462248" w:rsidRDefault="00320C71" w:rsidP="00DC712E">
            <w:pPr>
              <w:spacing w:before="60" w:after="60"/>
              <w:rPr>
                <w:rFonts w:ascii="Times New Roman" w:hAnsi="Times New Roman" w:cs="Times New Roman"/>
                <w:b/>
                <w:sz w:val="24"/>
                <w:szCs w:val="24"/>
              </w:rPr>
            </w:pPr>
            <w:r w:rsidRPr="00462248">
              <w:rPr>
                <w:rFonts w:ascii="Times New Roman" w:hAnsi="Times New Roman" w:cs="Times New Roman"/>
                <w:b/>
                <w:sz w:val="24"/>
                <w:szCs w:val="24"/>
              </w:rPr>
              <w:t xml:space="preserve">Responsibility </w:t>
            </w:r>
          </w:p>
        </w:tc>
      </w:tr>
      <w:tr w:rsidR="00D9681D" w:rsidRPr="00462248" w14:paraId="17075936" w14:textId="77777777" w:rsidTr="00112163">
        <w:trPr>
          <w:trHeight w:val="377"/>
        </w:trPr>
        <w:tc>
          <w:tcPr>
            <w:tcW w:w="9606" w:type="dxa"/>
            <w:gridSpan w:val="6"/>
            <w:tcBorders>
              <w:top w:val="single" w:sz="4" w:space="0" w:color="auto"/>
              <w:left w:val="single" w:sz="4" w:space="0" w:color="auto"/>
              <w:bottom w:val="single" w:sz="4" w:space="0" w:color="auto"/>
            </w:tcBorders>
          </w:tcPr>
          <w:p w14:paraId="4DB0E9D4" w14:textId="77777777" w:rsidR="00320C71" w:rsidRPr="00462248" w:rsidRDefault="00320C71"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Quality</w:t>
            </w:r>
          </w:p>
        </w:tc>
      </w:tr>
      <w:tr w:rsidR="00D9681D" w:rsidRPr="00462248" w14:paraId="0FB926A9" w14:textId="77777777" w:rsidTr="00112163">
        <w:trPr>
          <w:trHeight w:val="558"/>
        </w:trPr>
        <w:tc>
          <w:tcPr>
            <w:tcW w:w="675" w:type="dxa"/>
            <w:tcBorders>
              <w:top w:val="single" w:sz="4" w:space="0" w:color="auto"/>
              <w:left w:val="single" w:sz="4" w:space="0" w:color="auto"/>
              <w:bottom w:val="single" w:sz="4" w:space="0" w:color="auto"/>
              <w:right w:val="single" w:sz="4" w:space="0" w:color="auto"/>
            </w:tcBorders>
          </w:tcPr>
          <w:p w14:paraId="0FF63560" w14:textId="77777777" w:rsidR="00BD2753" w:rsidRPr="00462248" w:rsidRDefault="00112163"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36A65A9" w14:textId="77777777" w:rsidR="00BD2753" w:rsidRPr="00462248" w:rsidRDefault="00CA489D" w:rsidP="00921235">
            <w:pPr>
              <w:spacing w:before="60" w:after="60"/>
              <w:rPr>
                <w:rFonts w:ascii="Times New Roman" w:hAnsi="Times New Roman" w:cs="Times New Roman"/>
                <w:sz w:val="24"/>
                <w:szCs w:val="24"/>
              </w:rPr>
            </w:pPr>
            <w:r>
              <w:rPr>
                <w:rFonts w:ascii="Times New Roman" w:hAnsi="Times New Roman" w:cs="Times New Roman"/>
                <w:sz w:val="24"/>
                <w:szCs w:val="24"/>
              </w:rPr>
              <w:t>Sp Energy consumption</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53CAF0AA" w14:textId="77777777" w:rsidR="00BD2753" w:rsidRPr="00462248" w:rsidRDefault="00CA489D" w:rsidP="00E12E5C">
            <w:pPr>
              <w:spacing w:before="60" w:after="60"/>
              <w:rPr>
                <w:rFonts w:ascii="Times New Roman" w:hAnsi="Times New Roman" w:cs="Times New Roman"/>
                <w:sz w:val="24"/>
                <w:szCs w:val="24"/>
              </w:rPr>
            </w:pPr>
            <w:r>
              <w:rPr>
                <w:rFonts w:ascii="Times New Roman" w:hAnsi="Times New Roman" w:cs="Times New Roman"/>
                <w:sz w:val="24"/>
                <w:szCs w:val="24"/>
              </w:rPr>
              <w:t>KWH/THM</w:t>
            </w: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2B7F95BB" w14:textId="77777777" w:rsidR="00BD2753" w:rsidRPr="00462248" w:rsidRDefault="00CA489D" w:rsidP="00E12E5C">
            <w:pPr>
              <w:spacing w:before="60" w:after="60"/>
              <w:rPr>
                <w:rFonts w:ascii="Times New Roman" w:hAnsi="Times New Roman" w:cs="Times New Roman"/>
                <w:sz w:val="24"/>
                <w:szCs w:val="24"/>
              </w:rPr>
            </w:pPr>
            <w:r>
              <w:rPr>
                <w:rFonts w:ascii="Times New Roman" w:hAnsi="Times New Roman" w:cs="Times New Roman"/>
                <w:sz w:val="24"/>
                <w:szCs w:val="24"/>
              </w:rPr>
              <w:t>Daily</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589FF6F5" w14:textId="77777777" w:rsidR="00BD2753" w:rsidRPr="00462248" w:rsidRDefault="00CA489D" w:rsidP="00921235">
            <w:pPr>
              <w:spacing w:before="60" w:after="60"/>
              <w:ind w:left="360"/>
              <w:rPr>
                <w:rFonts w:ascii="Times New Roman" w:hAnsi="Times New Roman" w:cs="Times New Roman"/>
                <w:sz w:val="24"/>
                <w:szCs w:val="24"/>
              </w:rPr>
            </w:pPr>
            <w:r>
              <w:rPr>
                <w:rFonts w:ascii="Times New Roman" w:hAnsi="Times New Roman" w:cs="Times New Roman"/>
                <w:sz w:val="24"/>
                <w:szCs w:val="24"/>
              </w:rPr>
              <w:t>As per Budget</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0BD1EE8C" w14:textId="667D156A" w:rsidR="00BD2753" w:rsidRPr="00462248" w:rsidRDefault="000D6ECB" w:rsidP="00E12E5C">
            <w:pPr>
              <w:spacing w:before="60" w:after="60"/>
              <w:rPr>
                <w:rFonts w:ascii="Times New Roman" w:hAnsi="Times New Roman" w:cs="Times New Roman"/>
                <w:sz w:val="24"/>
                <w:szCs w:val="24"/>
              </w:rPr>
            </w:pPr>
            <w:r>
              <w:rPr>
                <w:rFonts w:ascii="Times New Roman" w:hAnsi="Times New Roman" w:cs="Times New Roman"/>
                <w:sz w:val="24"/>
                <w:szCs w:val="24"/>
              </w:rPr>
              <w:t>Head Operations</w:t>
            </w:r>
          </w:p>
        </w:tc>
      </w:tr>
      <w:tr w:rsidR="00D9681D" w:rsidRPr="00462248" w14:paraId="02B66503" w14:textId="77777777" w:rsidTr="00112163">
        <w:trPr>
          <w:trHeight w:val="377"/>
        </w:trPr>
        <w:tc>
          <w:tcPr>
            <w:tcW w:w="9606" w:type="dxa"/>
            <w:gridSpan w:val="6"/>
            <w:tcBorders>
              <w:top w:val="single" w:sz="4" w:space="0" w:color="auto"/>
              <w:left w:val="single" w:sz="4" w:space="0" w:color="auto"/>
              <w:bottom w:val="single" w:sz="4" w:space="0" w:color="auto"/>
            </w:tcBorders>
          </w:tcPr>
          <w:p w14:paraId="4D0CE4E8" w14:textId="77777777" w:rsidR="00320C71" w:rsidRPr="00462248" w:rsidRDefault="00320C71"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lastRenderedPageBreak/>
              <w:t>Environment</w:t>
            </w:r>
          </w:p>
        </w:tc>
      </w:tr>
      <w:tr w:rsidR="00D9681D" w:rsidRPr="00462248" w14:paraId="09CFEB6F" w14:textId="77777777" w:rsidTr="00112163">
        <w:trPr>
          <w:trHeight w:val="563"/>
        </w:trPr>
        <w:tc>
          <w:tcPr>
            <w:tcW w:w="675" w:type="dxa"/>
            <w:tcBorders>
              <w:top w:val="single" w:sz="4" w:space="0" w:color="auto"/>
              <w:left w:val="single" w:sz="4" w:space="0" w:color="auto"/>
              <w:bottom w:val="single" w:sz="4" w:space="0" w:color="auto"/>
              <w:right w:val="single" w:sz="4" w:space="0" w:color="auto"/>
            </w:tcBorders>
          </w:tcPr>
          <w:p w14:paraId="2A4DD791" w14:textId="77777777" w:rsidR="00BD2753" w:rsidRPr="00462248" w:rsidRDefault="00410140" w:rsidP="00E12E5C">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0753A75B" w14:textId="77777777" w:rsidR="00BD2753" w:rsidRPr="00462248" w:rsidRDefault="00BD2753" w:rsidP="00E12E5C">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2F47F1BA" w14:textId="77777777" w:rsidR="00BD2753" w:rsidRPr="00462248" w:rsidRDefault="00BD2753"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761131BA" w14:textId="77777777" w:rsidR="00BD2753" w:rsidRPr="00462248" w:rsidRDefault="00BD2753"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0CAD9F84" w14:textId="77777777" w:rsidR="00BD2753" w:rsidRPr="00462248" w:rsidRDefault="00BD2753" w:rsidP="00E12E5C">
            <w:pPr>
              <w:spacing w:before="60" w:after="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BCD30A4" w14:textId="77777777" w:rsidR="00BD2753" w:rsidRPr="00462248" w:rsidRDefault="00BD2753" w:rsidP="00BD2753">
            <w:pPr>
              <w:spacing w:before="60" w:after="60"/>
              <w:rPr>
                <w:rFonts w:ascii="Times New Roman" w:hAnsi="Times New Roman" w:cs="Times New Roman"/>
                <w:sz w:val="24"/>
                <w:szCs w:val="24"/>
              </w:rPr>
            </w:pPr>
          </w:p>
        </w:tc>
      </w:tr>
      <w:tr w:rsidR="00D9681D" w:rsidRPr="00462248" w14:paraId="57CB7E2E" w14:textId="77777777" w:rsidTr="00112163">
        <w:trPr>
          <w:trHeight w:val="377"/>
        </w:trPr>
        <w:tc>
          <w:tcPr>
            <w:tcW w:w="9606" w:type="dxa"/>
            <w:gridSpan w:val="6"/>
            <w:tcBorders>
              <w:top w:val="single" w:sz="4" w:space="0" w:color="auto"/>
              <w:left w:val="single" w:sz="4" w:space="0" w:color="auto"/>
              <w:bottom w:val="single" w:sz="4" w:space="0" w:color="auto"/>
            </w:tcBorders>
          </w:tcPr>
          <w:p w14:paraId="0887AB83" w14:textId="77777777" w:rsidR="0016490C" w:rsidRPr="00462248" w:rsidRDefault="0016490C" w:rsidP="00DC712E">
            <w:pPr>
              <w:spacing w:before="120" w:after="0" w:line="240" w:lineRule="auto"/>
              <w:jc w:val="center"/>
              <w:rPr>
                <w:rFonts w:ascii="Times New Roman" w:hAnsi="Times New Roman" w:cs="Times New Roman"/>
                <w:b/>
                <w:sz w:val="24"/>
                <w:szCs w:val="24"/>
              </w:rPr>
            </w:pPr>
            <w:r w:rsidRPr="00462248">
              <w:rPr>
                <w:rFonts w:ascii="Times New Roman" w:hAnsi="Times New Roman" w:cs="Times New Roman"/>
                <w:b/>
                <w:sz w:val="24"/>
                <w:szCs w:val="24"/>
              </w:rPr>
              <w:t>Safety</w:t>
            </w:r>
          </w:p>
        </w:tc>
      </w:tr>
      <w:tr w:rsidR="00D9681D" w:rsidRPr="00462248" w14:paraId="2D36226C" w14:textId="77777777" w:rsidTr="00112163">
        <w:trPr>
          <w:trHeight w:val="563"/>
        </w:trPr>
        <w:tc>
          <w:tcPr>
            <w:tcW w:w="675" w:type="dxa"/>
            <w:tcBorders>
              <w:top w:val="single" w:sz="4" w:space="0" w:color="auto"/>
              <w:left w:val="single" w:sz="4" w:space="0" w:color="auto"/>
              <w:bottom w:val="single" w:sz="4" w:space="0" w:color="auto"/>
              <w:right w:val="single" w:sz="4" w:space="0" w:color="auto"/>
            </w:tcBorders>
          </w:tcPr>
          <w:p w14:paraId="34B49064" w14:textId="77777777" w:rsidR="002E17CE" w:rsidRPr="00462248" w:rsidRDefault="001D33A9" w:rsidP="00E12E5C">
            <w:pPr>
              <w:spacing w:before="60" w:after="60"/>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0E141277" w14:textId="77777777" w:rsidR="002E17CE" w:rsidRPr="00462248" w:rsidRDefault="002E17CE" w:rsidP="00921235">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3315134F" w14:textId="77777777" w:rsidR="002E17CE" w:rsidRPr="00462248" w:rsidRDefault="002E17CE"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4A927A64" w14:textId="77777777" w:rsidR="002E17CE" w:rsidRPr="00462248" w:rsidRDefault="002E17CE"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706E2D1C" w14:textId="77777777" w:rsidR="002E17CE" w:rsidRPr="00462248" w:rsidRDefault="002E17CE" w:rsidP="00E12E5C">
            <w:pPr>
              <w:spacing w:before="60" w:after="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DC582C2" w14:textId="77777777" w:rsidR="002E17CE" w:rsidRPr="00462248" w:rsidRDefault="002E17CE" w:rsidP="002E17CE">
            <w:pPr>
              <w:spacing w:before="60" w:after="60"/>
              <w:rPr>
                <w:rFonts w:ascii="Times New Roman" w:hAnsi="Times New Roman" w:cs="Times New Roman"/>
                <w:sz w:val="24"/>
                <w:szCs w:val="24"/>
              </w:rPr>
            </w:pPr>
          </w:p>
        </w:tc>
      </w:tr>
    </w:tbl>
    <w:p w14:paraId="10D349D3" w14:textId="77777777" w:rsidR="00A757D7" w:rsidRDefault="00A757D7" w:rsidP="00391C62">
      <w:pPr>
        <w:pStyle w:val="ListParagraph"/>
        <w:rPr>
          <w:rFonts w:ascii="Times New Roman" w:hAnsi="Times New Roman" w:cs="Times New Roman"/>
          <w:b/>
          <w:sz w:val="24"/>
          <w:szCs w:val="24"/>
        </w:rPr>
      </w:pPr>
    </w:p>
    <w:p w14:paraId="14C3ED29" w14:textId="77777777" w:rsidR="00C40473" w:rsidRPr="00462248" w:rsidRDefault="00C40473" w:rsidP="00391C62">
      <w:pPr>
        <w:pStyle w:val="ListParagraph"/>
        <w:rPr>
          <w:rFonts w:ascii="Times New Roman" w:hAnsi="Times New Roman" w:cs="Times New Roman"/>
          <w:b/>
          <w:sz w:val="24"/>
          <w:szCs w:val="24"/>
        </w:rPr>
      </w:pPr>
    </w:p>
    <w:p w14:paraId="3B6DF8A4" w14:textId="77777777" w:rsidR="00A77874" w:rsidRPr="00462248" w:rsidRDefault="0036287A" w:rsidP="00A77874">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04E86EA5" w14:textId="77777777" w:rsidR="00112163" w:rsidRDefault="00112163" w:rsidP="00152D7F">
      <w:pPr>
        <w:pStyle w:val="ListParagraph"/>
        <w:ind w:left="1005"/>
        <w:jc w:val="both"/>
        <w:rPr>
          <w:rFonts w:ascii="Times New Roman" w:hAnsi="Times New Roman" w:cs="Times New Roman"/>
          <w:b/>
          <w:sz w:val="24"/>
          <w:szCs w:val="24"/>
        </w:rPr>
      </w:pPr>
    </w:p>
    <w:p w14:paraId="63E952DB" w14:textId="77777777" w:rsidR="009130D6" w:rsidRPr="00462248" w:rsidRDefault="009130D6" w:rsidP="00152D7F">
      <w:pPr>
        <w:pStyle w:val="ListParagraph"/>
        <w:ind w:left="1005"/>
        <w:jc w:val="both"/>
        <w:rPr>
          <w:rFonts w:ascii="Times New Roman" w:hAnsi="Times New Roman" w:cs="Times New Roman"/>
          <w:b/>
          <w:sz w:val="24"/>
          <w:szCs w:val="24"/>
        </w:rPr>
      </w:pPr>
    </w:p>
    <w:p w14:paraId="091C8E21" w14:textId="77777777" w:rsidR="005731F3" w:rsidRDefault="005731F3" w:rsidP="005731F3">
      <w:pPr>
        <w:pStyle w:val="ListParagraph"/>
        <w:numPr>
          <w:ilvl w:val="0"/>
          <w:numId w:val="43"/>
        </w:numPr>
        <w:spacing w:before="100" w:beforeAutospacing="1" w:after="100" w:afterAutospacing="1" w:line="240" w:lineRule="auto"/>
        <w:jc w:val="both"/>
        <w:rPr>
          <w:rFonts w:ascii="Times New Roman" w:hAnsi="Times New Roman"/>
        </w:rPr>
      </w:pPr>
      <w:r w:rsidRPr="00CB6799">
        <w:rPr>
          <w:rFonts w:ascii="Times New Roman" w:hAnsi="Times New Roman"/>
        </w:rPr>
        <w:t xml:space="preserve">Energy Planning: </w:t>
      </w:r>
    </w:p>
    <w:p w14:paraId="2785310D"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3BB787E1"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r>
        <w:rPr>
          <w:rFonts w:ascii="Times New Roman" w:hAnsi="Times New Roman"/>
        </w:rPr>
        <w:t>This energy planning consists of identifying energy consuming points, energy source, Identifying variables and significance etc.</w:t>
      </w:r>
    </w:p>
    <w:p w14:paraId="0AE49982"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7EE1D0BC" w14:textId="5256D850" w:rsidR="005731F3" w:rsidRDefault="005731F3" w:rsidP="005731F3">
      <w:pPr>
        <w:pStyle w:val="ListParagraph"/>
        <w:spacing w:before="100" w:beforeAutospacing="1" w:after="100" w:afterAutospacing="1" w:line="240" w:lineRule="auto"/>
        <w:ind w:left="1125"/>
        <w:jc w:val="both"/>
        <w:rPr>
          <w:rFonts w:ascii="Times New Roman" w:hAnsi="Times New Roman"/>
        </w:rPr>
      </w:pPr>
      <w:r>
        <w:rPr>
          <w:rFonts w:ascii="Times New Roman" w:hAnsi="Times New Roman"/>
        </w:rPr>
        <w:t xml:space="preserve">Based on the base lines, objectives are </w:t>
      </w:r>
      <w:r w:rsidR="000D6ECB">
        <w:rPr>
          <w:rFonts w:ascii="Times New Roman" w:hAnsi="Times New Roman"/>
        </w:rPr>
        <w:t>selected,</w:t>
      </w:r>
      <w:r>
        <w:rPr>
          <w:rFonts w:ascii="Times New Roman" w:hAnsi="Times New Roman"/>
        </w:rPr>
        <w:t xml:space="preserve"> and action plans are to be framed.  Budgeted figures shall be considered for Base line. For budgeting, last year figures, market demand, furnace availability, raw material availability and other requirements shall be considered. For the same Production Control document shall be referred. Coke is considered as significant energy source and significant deviation is considered as 5% on actual coke rate. If deviation is more than 5% cause shall be explained in the remark column. If any major break down or remarkable deviations are there, then CAPA shall be prepared.</w:t>
      </w:r>
    </w:p>
    <w:p w14:paraId="3811CB90"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1DBB122E"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r>
        <w:rPr>
          <w:rFonts w:ascii="Times New Roman" w:hAnsi="Times New Roman"/>
        </w:rPr>
        <w:t>If the deviation is due to the following, then CAPA is exempted.</w:t>
      </w:r>
    </w:p>
    <w:p w14:paraId="2CB53166"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3E34E2DB"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Use of high LOI local ores.</w:t>
      </w:r>
    </w:p>
    <w:p w14:paraId="0DEFCC5F"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Planned shutdowns.</w:t>
      </w:r>
    </w:p>
    <w:p w14:paraId="437FFFB3"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Furnace banking.</w:t>
      </w:r>
    </w:p>
    <w:p w14:paraId="20814FCB"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Raw material shortage.</w:t>
      </w:r>
    </w:p>
    <w:p w14:paraId="1BDEE974"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More down time to high pig iron inventory.</w:t>
      </w:r>
    </w:p>
    <w:p w14:paraId="51AEBE49" w14:textId="77777777" w:rsidR="005731F3"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Use of wet coke (business decision).</w:t>
      </w:r>
    </w:p>
    <w:p w14:paraId="6527FD92" w14:textId="0A811C35" w:rsidR="005731F3" w:rsidRPr="00217F90" w:rsidRDefault="005731F3" w:rsidP="005731F3">
      <w:pPr>
        <w:pStyle w:val="ListParagraph"/>
        <w:numPr>
          <w:ilvl w:val="0"/>
          <w:numId w:val="45"/>
        </w:numPr>
        <w:spacing w:before="100" w:beforeAutospacing="1" w:after="100" w:afterAutospacing="1" w:line="240" w:lineRule="auto"/>
        <w:jc w:val="both"/>
        <w:rPr>
          <w:rFonts w:ascii="Times New Roman" w:hAnsi="Times New Roman"/>
        </w:rPr>
      </w:pPr>
      <w:r>
        <w:rPr>
          <w:rFonts w:ascii="Times New Roman" w:hAnsi="Times New Roman"/>
        </w:rPr>
        <w:t>And deviation due to business decision (management).</w:t>
      </w:r>
    </w:p>
    <w:p w14:paraId="4A37AA9F" w14:textId="77777777" w:rsidR="005731F3" w:rsidRDefault="005731F3" w:rsidP="005731F3">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 xml:space="preserve">Legal Requirements: </w:t>
      </w:r>
    </w:p>
    <w:p w14:paraId="549974C5"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1E218FB2" w14:textId="77777777" w:rsidR="005731F3" w:rsidRPr="00060FD2" w:rsidRDefault="005731F3" w:rsidP="005731F3">
      <w:pPr>
        <w:pStyle w:val="ListParagraph"/>
        <w:spacing w:before="100" w:beforeAutospacing="1" w:after="100" w:afterAutospacing="1" w:line="240" w:lineRule="auto"/>
        <w:ind w:left="405"/>
        <w:jc w:val="both"/>
        <w:rPr>
          <w:rFonts w:ascii="Times New Roman" w:hAnsi="Times New Roman"/>
        </w:rPr>
      </w:pPr>
      <w:r>
        <w:rPr>
          <w:rFonts w:ascii="Times New Roman" w:hAnsi="Times New Roman"/>
        </w:rPr>
        <w:t xml:space="preserve">Production is not directly responsible for taking any legal or other requirements. But they have to the follow guidelines in the legal requirements. </w:t>
      </w:r>
    </w:p>
    <w:p w14:paraId="0892693F"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73DC5799"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Environmental Clearance from MoEF for setting up the Process Plant</w:t>
      </w:r>
      <w:r>
        <w:rPr>
          <w:rFonts w:ascii="Times New Roman" w:hAnsi="Times New Roman"/>
        </w:rPr>
        <w:t xml:space="preserve">. </w:t>
      </w:r>
      <w:r w:rsidRPr="00E74BD9">
        <w:rPr>
          <w:rFonts w:ascii="Times New Roman" w:hAnsi="Times New Roman"/>
        </w:rPr>
        <w:t xml:space="preserve">(Valid upto a </w:t>
      </w:r>
      <w:r w:rsidR="008E4365" w:rsidRPr="00E74BD9">
        <w:rPr>
          <w:rFonts w:ascii="Times New Roman" w:hAnsi="Times New Roman"/>
        </w:rPr>
        <w:t>period</w:t>
      </w:r>
      <w:r w:rsidRPr="00E74BD9">
        <w:rPr>
          <w:rFonts w:ascii="Times New Roman" w:hAnsi="Times New Roman"/>
        </w:rPr>
        <w:t xml:space="preserve"> for next 5 years or setting up of the plant whichever is earlier)</w:t>
      </w:r>
    </w:p>
    <w:p w14:paraId="67196DE2"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5599671E"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Consent to Operate from GSPCB</w:t>
      </w:r>
      <w:r>
        <w:rPr>
          <w:rFonts w:ascii="Times New Roman" w:hAnsi="Times New Roman"/>
        </w:rPr>
        <w:t xml:space="preserve">, </w:t>
      </w:r>
      <w:r w:rsidRPr="00E74BD9">
        <w:rPr>
          <w:rFonts w:ascii="Times New Roman" w:hAnsi="Times New Roman"/>
        </w:rPr>
        <w:t>(Valid upto a period of next 3 years or setting up of the plant whichever is earlier)</w:t>
      </w:r>
    </w:p>
    <w:p w14:paraId="7915D8F0"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563076BB"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Panchayat Approval</w:t>
      </w:r>
    </w:p>
    <w:p w14:paraId="1C47D467"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0AAC3F8C"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Goa Industrial Development Corporation Approval. License to Run a Factory from Inspectorate of Factories &amp; Boilers</w:t>
      </w:r>
      <w:r>
        <w:rPr>
          <w:rFonts w:ascii="Times New Roman" w:hAnsi="Times New Roman"/>
        </w:rPr>
        <w:t xml:space="preserve"> </w:t>
      </w:r>
      <w:r w:rsidRPr="00E74BD9">
        <w:rPr>
          <w:rFonts w:ascii="Times New Roman" w:hAnsi="Times New Roman"/>
        </w:rPr>
        <w:t>(Valid for period of 5 years &amp; then needs to be renewed periodically)</w:t>
      </w:r>
    </w:p>
    <w:p w14:paraId="0D0EA652"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060F3DB5"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lastRenderedPageBreak/>
        <w:t>Consent to Operate under Air &amp; Water Act from GSPCB</w:t>
      </w:r>
      <w:r>
        <w:rPr>
          <w:rFonts w:ascii="Times New Roman" w:hAnsi="Times New Roman"/>
        </w:rPr>
        <w:t xml:space="preserve"> </w:t>
      </w:r>
      <w:r w:rsidRPr="00E74BD9">
        <w:rPr>
          <w:rFonts w:ascii="Times New Roman" w:hAnsi="Times New Roman"/>
        </w:rPr>
        <w:t>(Valid for period of 2 years &amp; then needs to be renewed periodically)</w:t>
      </w:r>
    </w:p>
    <w:p w14:paraId="11BEF8C9"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665AFB0D"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Hazardous Waste Authorisation</w:t>
      </w:r>
      <w:r>
        <w:rPr>
          <w:rFonts w:ascii="Times New Roman" w:hAnsi="Times New Roman"/>
        </w:rPr>
        <w:t xml:space="preserve"> </w:t>
      </w:r>
      <w:r w:rsidRPr="00E74BD9">
        <w:rPr>
          <w:rFonts w:ascii="Times New Roman" w:hAnsi="Times New Roman"/>
        </w:rPr>
        <w:t>(Valid for period of 2 years &amp; then needs to be renewed periodically)</w:t>
      </w:r>
    </w:p>
    <w:p w14:paraId="4B5E1F3A"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74E0D76C"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Licenses for storage of Petroleum Products &amp; Gas Cylinder Storage from Jt. Chief Controller of Explosives.</w:t>
      </w:r>
    </w:p>
    <w:p w14:paraId="70B544E4"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7520C600"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Approval of Electrical Installation; License from Inspector Goa Electricity Board</w:t>
      </w:r>
    </w:p>
    <w:p w14:paraId="0558F2DA"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40694A9F"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Boiler License from Inspectorate of Factories &amp; Boilers</w:t>
      </w:r>
    </w:p>
    <w:p w14:paraId="22607CCC"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6AA05913"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License to draw water from Ground Water Table, Surface water bodies, etc.</w:t>
      </w:r>
    </w:p>
    <w:p w14:paraId="24862C3C" w14:textId="77777777" w:rsidR="005731F3" w:rsidRPr="00E74BD9" w:rsidRDefault="005731F3" w:rsidP="005731F3">
      <w:pPr>
        <w:pStyle w:val="ListParagraph"/>
        <w:spacing w:before="100" w:beforeAutospacing="1" w:after="100" w:afterAutospacing="1" w:line="240" w:lineRule="auto"/>
        <w:ind w:left="405"/>
        <w:jc w:val="both"/>
        <w:rPr>
          <w:rFonts w:ascii="Times New Roman" w:hAnsi="Times New Roman"/>
        </w:rPr>
      </w:pPr>
    </w:p>
    <w:p w14:paraId="4A5BB6B7" w14:textId="77777777" w:rsidR="005731F3"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sidRPr="00E74BD9">
        <w:rPr>
          <w:rFonts w:ascii="Times New Roman" w:hAnsi="Times New Roman"/>
        </w:rPr>
        <w:t>License to Operate Jetties from Captain of Ports</w:t>
      </w:r>
      <w:r>
        <w:rPr>
          <w:rFonts w:ascii="Times New Roman" w:hAnsi="Times New Roman"/>
        </w:rPr>
        <w:t>.</w:t>
      </w:r>
    </w:p>
    <w:p w14:paraId="3B7D57CF" w14:textId="77777777" w:rsidR="005731F3" w:rsidRPr="00E74BD9" w:rsidRDefault="005731F3" w:rsidP="005731F3">
      <w:pPr>
        <w:pStyle w:val="ListParagraph"/>
        <w:jc w:val="both"/>
        <w:rPr>
          <w:rFonts w:ascii="Times New Roman" w:hAnsi="Times New Roman"/>
        </w:rPr>
      </w:pPr>
    </w:p>
    <w:p w14:paraId="529E650F" w14:textId="77777777" w:rsidR="005731F3"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Pr>
          <w:rFonts w:ascii="Times New Roman" w:hAnsi="Times New Roman"/>
        </w:rPr>
        <w:t>Energy Conservation act</w:t>
      </w:r>
      <w:r w:rsidR="0042175C">
        <w:rPr>
          <w:rFonts w:ascii="Times New Roman" w:hAnsi="Times New Roman"/>
        </w:rPr>
        <w:t>, 2001</w:t>
      </w:r>
      <w:r>
        <w:rPr>
          <w:rFonts w:ascii="Times New Roman" w:hAnsi="Times New Roman"/>
        </w:rPr>
        <w:t xml:space="preserve"> No: 52 2001.</w:t>
      </w:r>
    </w:p>
    <w:p w14:paraId="2197C785" w14:textId="77777777" w:rsidR="005731F3" w:rsidRPr="00CF45D4" w:rsidRDefault="005731F3" w:rsidP="005731F3">
      <w:pPr>
        <w:pStyle w:val="ListParagraph"/>
        <w:jc w:val="both"/>
        <w:rPr>
          <w:rFonts w:ascii="Times New Roman" w:hAnsi="Times New Roman"/>
        </w:rPr>
      </w:pPr>
    </w:p>
    <w:p w14:paraId="56CDEF57" w14:textId="77777777" w:rsidR="005731F3" w:rsidRPr="00E74BD9" w:rsidRDefault="005731F3" w:rsidP="005731F3">
      <w:pPr>
        <w:pStyle w:val="ListParagraph"/>
        <w:numPr>
          <w:ilvl w:val="0"/>
          <w:numId w:val="44"/>
        </w:numPr>
        <w:spacing w:before="100" w:beforeAutospacing="1" w:after="100" w:afterAutospacing="1" w:line="240" w:lineRule="auto"/>
        <w:jc w:val="both"/>
        <w:rPr>
          <w:rFonts w:ascii="Times New Roman" w:hAnsi="Times New Roman"/>
        </w:rPr>
      </w:pPr>
      <w:r>
        <w:rPr>
          <w:rFonts w:ascii="Times New Roman" w:hAnsi="Times New Roman"/>
        </w:rPr>
        <w:t xml:space="preserve">Energy Manager shall submit the annual Energy consumption to the designated agencies and BEE section 14(1). </w:t>
      </w:r>
    </w:p>
    <w:p w14:paraId="3563B506" w14:textId="77777777" w:rsidR="005731F3" w:rsidRDefault="005731F3" w:rsidP="005731F3">
      <w:pPr>
        <w:pStyle w:val="ListParagraph"/>
        <w:spacing w:before="100" w:beforeAutospacing="1" w:after="100" w:afterAutospacing="1" w:line="240" w:lineRule="auto"/>
        <w:ind w:left="405"/>
        <w:jc w:val="both"/>
        <w:rPr>
          <w:rFonts w:ascii="Times New Roman" w:hAnsi="Times New Roman"/>
        </w:rPr>
      </w:pPr>
    </w:p>
    <w:p w14:paraId="4D24678B"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Training and awarene</w:t>
      </w:r>
      <w:r w:rsidR="0042175C">
        <w:rPr>
          <w:rFonts w:ascii="Times New Roman" w:hAnsi="Times New Roman"/>
        </w:rPr>
        <w:t>ss among the staff and workmen:</w:t>
      </w:r>
    </w:p>
    <w:p w14:paraId="08A51A76" w14:textId="77777777" w:rsidR="005731F3"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During departmental training to all staff, workmen and including contractor workmen training shall be given to all on Energy Management system, objectives and achievements etc. </w:t>
      </w:r>
    </w:p>
    <w:p w14:paraId="40F4E7F9" w14:textId="77777777" w:rsidR="0042175C" w:rsidRPr="0042175C" w:rsidRDefault="0042175C" w:rsidP="0042175C">
      <w:pPr>
        <w:pStyle w:val="ListParagraph"/>
        <w:spacing w:before="100" w:beforeAutospacing="1" w:after="100" w:afterAutospacing="1" w:line="240" w:lineRule="auto"/>
        <w:ind w:left="405"/>
        <w:jc w:val="both"/>
        <w:rPr>
          <w:rFonts w:ascii="Times New Roman" w:hAnsi="Times New Roman"/>
        </w:rPr>
      </w:pPr>
    </w:p>
    <w:p w14:paraId="0E7423C3" w14:textId="77777777" w:rsidR="0042175C" w:rsidRDefault="005731F3" w:rsidP="005731F3">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 xml:space="preserve">Operational control: </w:t>
      </w:r>
    </w:p>
    <w:p w14:paraId="188C9D53" w14:textId="0D535498" w:rsidR="005731F3" w:rsidRDefault="005731F3" w:rsidP="0042175C">
      <w:pPr>
        <w:pStyle w:val="ListParagraph"/>
        <w:spacing w:before="100" w:beforeAutospacing="1" w:after="100" w:afterAutospacing="1" w:line="240" w:lineRule="auto"/>
        <w:ind w:left="405"/>
        <w:jc w:val="both"/>
        <w:rPr>
          <w:rFonts w:ascii="Times New Roman" w:hAnsi="Times New Roman"/>
        </w:rPr>
      </w:pPr>
      <w:r>
        <w:rPr>
          <w:rFonts w:ascii="Times New Roman" w:hAnsi="Times New Roman"/>
        </w:rPr>
        <w:t xml:space="preserve">For operational control a </w:t>
      </w:r>
      <w:r w:rsidR="000D6ECB">
        <w:rPr>
          <w:rFonts w:ascii="Times New Roman" w:hAnsi="Times New Roman"/>
        </w:rPr>
        <w:t>guideline</w:t>
      </w:r>
      <w:r>
        <w:rPr>
          <w:rFonts w:ascii="Times New Roman" w:hAnsi="Times New Roman"/>
        </w:rPr>
        <w:t xml:space="preserve"> for operating BF is being established and shall be followed for running both blast furnaces efficiently.</w:t>
      </w:r>
    </w:p>
    <w:p w14:paraId="657C3671" w14:textId="77777777" w:rsidR="0042175C" w:rsidRDefault="0042175C" w:rsidP="0042175C">
      <w:pPr>
        <w:pStyle w:val="ListParagraph"/>
        <w:spacing w:before="100" w:beforeAutospacing="1" w:after="100" w:afterAutospacing="1" w:line="240" w:lineRule="auto"/>
        <w:ind w:left="405"/>
        <w:jc w:val="both"/>
        <w:rPr>
          <w:rFonts w:ascii="Times New Roman" w:hAnsi="Times New Roman"/>
        </w:rPr>
      </w:pPr>
    </w:p>
    <w:p w14:paraId="69417D37"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Design modifications:</w:t>
      </w:r>
    </w:p>
    <w:p w14:paraId="106DA3F7" w14:textId="77777777" w:rsidR="005731F3" w:rsidRPr="0042175C"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For any modifications or new design of any process or equipment, energy efficiency shall be considered. </w:t>
      </w:r>
    </w:p>
    <w:p w14:paraId="5937ED4E"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5197BA7A"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Procurement of energy services, products, equipment and energy:</w:t>
      </w:r>
    </w:p>
    <w:p w14:paraId="44D9BECD" w14:textId="77777777" w:rsidR="005731F3" w:rsidRPr="0042175C"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For any services like equipment service, procurement of products, and any material, energy efficiency or energy saving concept shall be enforced right from the contract stage. </w:t>
      </w:r>
    </w:p>
    <w:p w14:paraId="70798833"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016B028B"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 xml:space="preserve"> Monitoring, measurement and analysis:</w:t>
      </w:r>
    </w:p>
    <w:p w14:paraId="014D4546" w14:textId="77777777" w:rsidR="005731F3" w:rsidRPr="0042175C"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Each action plan shall be monitored based on their requirement, frequency etc. Deviations are noted in the deviation report, actions need for correction, corrective action and preventive action shall be taken. </w:t>
      </w:r>
    </w:p>
    <w:p w14:paraId="0C673971" w14:textId="77777777" w:rsidR="005731F3" w:rsidRDefault="005731F3" w:rsidP="005731F3">
      <w:pPr>
        <w:pStyle w:val="ListParagraph"/>
        <w:spacing w:before="100" w:beforeAutospacing="1" w:after="100" w:afterAutospacing="1" w:line="240" w:lineRule="auto"/>
        <w:ind w:left="1125"/>
        <w:jc w:val="both"/>
        <w:rPr>
          <w:rFonts w:ascii="Times New Roman" w:hAnsi="Times New Roman"/>
        </w:rPr>
      </w:pPr>
    </w:p>
    <w:p w14:paraId="6F136D10"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Documentation and Records:</w:t>
      </w:r>
    </w:p>
    <w:p w14:paraId="100155D3" w14:textId="0697137D" w:rsidR="0042175C" w:rsidRPr="00217F90" w:rsidRDefault="005731F3" w:rsidP="00217F90">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 xml:space="preserve">All the documents and Records properly maintained and shall be arranged so that it </w:t>
      </w:r>
      <w:r w:rsidR="000D6ECB" w:rsidRPr="0042175C">
        <w:rPr>
          <w:rFonts w:ascii="Times New Roman" w:hAnsi="Times New Roman"/>
        </w:rPr>
        <w:t>will be</w:t>
      </w:r>
      <w:r w:rsidRPr="0042175C">
        <w:rPr>
          <w:rFonts w:ascii="Times New Roman" w:hAnsi="Times New Roman"/>
        </w:rPr>
        <w:t xml:space="preserve"> easy to retrieve. These records may be soft copies and shall be mentioned in energy planning. </w:t>
      </w:r>
    </w:p>
    <w:p w14:paraId="1E462F9C" w14:textId="77777777" w:rsidR="0042175C" w:rsidRPr="00CE66CE" w:rsidRDefault="0042175C" w:rsidP="005731F3">
      <w:pPr>
        <w:pStyle w:val="ListParagraph"/>
        <w:spacing w:before="100" w:beforeAutospacing="1" w:after="100" w:afterAutospacing="1" w:line="240" w:lineRule="auto"/>
        <w:ind w:left="405"/>
        <w:jc w:val="both"/>
        <w:rPr>
          <w:rFonts w:ascii="Times New Roman" w:hAnsi="Times New Roman"/>
        </w:rPr>
      </w:pPr>
    </w:p>
    <w:p w14:paraId="059D30BE" w14:textId="77777777" w:rsidR="0042175C" w:rsidRDefault="005731F3" w:rsidP="0042175C">
      <w:pPr>
        <w:pStyle w:val="ListParagraph"/>
        <w:numPr>
          <w:ilvl w:val="0"/>
          <w:numId w:val="43"/>
        </w:numPr>
        <w:spacing w:before="100" w:beforeAutospacing="1" w:after="100" w:afterAutospacing="1" w:line="240" w:lineRule="auto"/>
        <w:jc w:val="both"/>
        <w:rPr>
          <w:rFonts w:ascii="Times New Roman" w:hAnsi="Times New Roman"/>
        </w:rPr>
      </w:pPr>
      <w:r>
        <w:rPr>
          <w:rFonts w:ascii="Times New Roman" w:hAnsi="Times New Roman"/>
        </w:rPr>
        <w:t>Reference Standards:</w:t>
      </w:r>
    </w:p>
    <w:p w14:paraId="7A639DEB" w14:textId="77777777" w:rsidR="009E17B8" w:rsidRPr="0042175C" w:rsidRDefault="005731F3" w:rsidP="0042175C">
      <w:pPr>
        <w:pStyle w:val="ListParagraph"/>
        <w:spacing w:before="100" w:beforeAutospacing="1" w:after="100" w:afterAutospacing="1" w:line="240" w:lineRule="auto"/>
        <w:ind w:left="405"/>
        <w:jc w:val="both"/>
        <w:rPr>
          <w:rFonts w:ascii="Times New Roman" w:hAnsi="Times New Roman"/>
        </w:rPr>
      </w:pPr>
      <w:r w:rsidRPr="0042175C">
        <w:rPr>
          <w:rFonts w:ascii="Times New Roman" w:hAnsi="Times New Roman"/>
        </w:rPr>
        <w:t>ISO 500001 Section 4.0 to 4.7.</w:t>
      </w:r>
    </w:p>
    <w:p w14:paraId="5AAE49B7" w14:textId="77777777" w:rsidR="00112163" w:rsidRPr="00462248" w:rsidRDefault="00112163" w:rsidP="00BB77F4">
      <w:pPr>
        <w:pStyle w:val="ListParagraph"/>
        <w:ind w:left="709"/>
        <w:rPr>
          <w:rFonts w:ascii="Times New Roman" w:hAnsi="Times New Roman" w:cs="Times New Roman"/>
          <w:sz w:val="24"/>
          <w:szCs w:val="24"/>
        </w:rPr>
      </w:pPr>
    </w:p>
    <w:p w14:paraId="6B4EC95E"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D9681D" w:rsidRPr="00462248" w14:paraId="238D9922" w14:textId="77777777" w:rsidTr="00526AED">
        <w:tc>
          <w:tcPr>
            <w:tcW w:w="596" w:type="dxa"/>
          </w:tcPr>
          <w:p w14:paraId="48901DD3"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lastRenderedPageBreak/>
              <w:t>Sr. No.</w:t>
            </w:r>
          </w:p>
        </w:tc>
        <w:tc>
          <w:tcPr>
            <w:tcW w:w="2206" w:type="dxa"/>
          </w:tcPr>
          <w:p w14:paraId="5BD4F919"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693" w:type="dxa"/>
          </w:tcPr>
          <w:p w14:paraId="14651EE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559" w:type="dxa"/>
          </w:tcPr>
          <w:p w14:paraId="06606B0E"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3BF79C5A"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2535FF3D"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D9681D" w:rsidRPr="00462248" w14:paraId="2FCF757B" w14:textId="77777777" w:rsidTr="00526AED">
        <w:tc>
          <w:tcPr>
            <w:tcW w:w="596" w:type="dxa"/>
          </w:tcPr>
          <w:p w14:paraId="0A387C41" w14:textId="77777777" w:rsidR="00642F5C"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r w:rsidR="00F404DA" w:rsidRPr="00462248">
              <w:rPr>
                <w:rFonts w:ascii="Times New Roman" w:hAnsi="Times New Roman" w:cs="Times New Roman"/>
                <w:sz w:val="24"/>
                <w:szCs w:val="24"/>
              </w:rPr>
              <w:t>.</w:t>
            </w:r>
          </w:p>
        </w:tc>
        <w:tc>
          <w:tcPr>
            <w:tcW w:w="2206" w:type="dxa"/>
          </w:tcPr>
          <w:p w14:paraId="3403875B" w14:textId="77777777" w:rsidR="00642F5C" w:rsidRPr="00462248" w:rsidRDefault="00642F5C" w:rsidP="00FA4EF9">
            <w:pPr>
              <w:rPr>
                <w:rFonts w:ascii="Times New Roman" w:hAnsi="Times New Roman" w:cs="Times New Roman"/>
                <w:sz w:val="24"/>
                <w:szCs w:val="24"/>
              </w:rPr>
            </w:pPr>
          </w:p>
        </w:tc>
        <w:tc>
          <w:tcPr>
            <w:tcW w:w="2693" w:type="dxa"/>
          </w:tcPr>
          <w:p w14:paraId="066C7B50" w14:textId="77777777" w:rsidR="00642F5C" w:rsidRPr="00462248" w:rsidRDefault="00CA489D" w:rsidP="008308F2">
            <w:pPr>
              <w:rPr>
                <w:rFonts w:ascii="Times New Roman" w:hAnsi="Times New Roman" w:cs="Times New Roman"/>
                <w:sz w:val="24"/>
                <w:szCs w:val="24"/>
              </w:rPr>
            </w:pPr>
            <w:r>
              <w:rPr>
                <w:rFonts w:ascii="Times New Roman" w:hAnsi="Times New Roman" w:cs="Times New Roman"/>
                <w:sz w:val="24"/>
                <w:szCs w:val="24"/>
              </w:rPr>
              <w:t>Daily VAB report</w:t>
            </w:r>
          </w:p>
        </w:tc>
        <w:tc>
          <w:tcPr>
            <w:tcW w:w="1559" w:type="dxa"/>
          </w:tcPr>
          <w:p w14:paraId="0AC369F5" w14:textId="77777777" w:rsidR="00642F5C" w:rsidRPr="00462248" w:rsidRDefault="00CA489D" w:rsidP="008308F2">
            <w:pPr>
              <w:rPr>
                <w:rFonts w:ascii="Times New Roman" w:hAnsi="Times New Roman" w:cs="Times New Roman"/>
                <w:sz w:val="24"/>
                <w:szCs w:val="24"/>
              </w:rPr>
            </w:pPr>
            <w:r>
              <w:rPr>
                <w:rFonts w:ascii="Times New Roman" w:hAnsi="Times New Roman" w:cs="Times New Roman"/>
                <w:sz w:val="24"/>
                <w:szCs w:val="24"/>
              </w:rPr>
              <w:t>Reporting officer</w:t>
            </w:r>
          </w:p>
        </w:tc>
        <w:tc>
          <w:tcPr>
            <w:tcW w:w="1276" w:type="dxa"/>
          </w:tcPr>
          <w:p w14:paraId="05C490D5" w14:textId="77777777" w:rsidR="00642F5C" w:rsidRPr="00462248" w:rsidRDefault="00CA489D" w:rsidP="008308F2">
            <w:pPr>
              <w:rPr>
                <w:rFonts w:ascii="Times New Roman" w:hAnsi="Times New Roman" w:cs="Times New Roman"/>
                <w:sz w:val="24"/>
                <w:szCs w:val="24"/>
              </w:rPr>
            </w:pPr>
            <w:r>
              <w:rPr>
                <w:rFonts w:ascii="Times New Roman" w:hAnsi="Times New Roman" w:cs="Times New Roman"/>
                <w:sz w:val="24"/>
                <w:szCs w:val="24"/>
              </w:rPr>
              <w:t>Soft</w:t>
            </w:r>
          </w:p>
        </w:tc>
        <w:tc>
          <w:tcPr>
            <w:tcW w:w="1276" w:type="dxa"/>
          </w:tcPr>
          <w:p w14:paraId="60F4F107" w14:textId="77777777" w:rsidR="00642F5C" w:rsidRPr="00462248" w:rsidRDefault="00CA489D" w:rsidP="008308F2">
            <w:pPr>
              <w:rPr>
                <w:rFonts w:ascii="Times New Roman" w:hAnsi="Times New Roman" w:cs="Times New Roman"/>
                <w:sz w:val="24"/>
                <w:szCs w:val="24"/>
              </w:rPr>
            </w:pPr>
            <w:r>
              <w:rPr>
                <w:rFonts w:ascii="Times New Roman" w:hAnsi="Times New Roman" w:cs="Times New Roman"/>
                <w:sz w:val="24"/>
                <w:szCs w:val="24"/>
              </w:rPr>
              <w:t>NA</w:t>
            </w:r>
          </w:p>
        </w:tc>
      </w:tr>
      <w:tr w:rsidR="00D9681D" w:rsidRPr="00462248" w14:paraId="6346CC4A" w14:textId="77777777" w:rsidTr="00526AED">
        <w:tc>
          <w:tcPr>
            <w:tcW w:w="596" w:type="dxa"/>
          </w:tcPr>
          <w:p w14:paraId="44DAC4A7" w14:textId="77777777" w:rsidR="009C43DA"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2</w:t>
            </w:r>
            <w:r w:rsidR="00F404DA" w:rsidRPr="00462248">
              <w:rPr>
                <w:rFonts w:ascii="Times New Roman" w:hAnsi="Times New Roman" w:cs="Times New Roman"/>
                <w:sz w:val="24"/>
                <w:szCs w:val="24"/>
              </w:rPr>
              <w:t>.</w:t>
            </w:r>
          </w:p>
        </w:tc>
        <w:tc>
          <w:tcPr>
            <w:tcW w:w="2206" w:type="dxa"/>
          </w:tcPr>
          <w:p w14:paraId="17B713C3" w14:textId="77777777" w:rsidR="009C43DA" w:rsidRPr="00462248" w:rsidRDefault="009C43DA" w:rsidP="00FA4EF9">
            <w:pPr>
              <w:rPr>
                <w:rFonts w:ascii="Times New Roman" w:hAnsi="Times New Roman" w:cs="Times New Roman"/>
                <w:sz w:val="24"/>
                <w:szCs w:val="24"/>
              </w:rPr>
            </w:pPr>
          </w:p>
        </w:tc>
        <w:tc>
          <w:tcPr>
            <w:tcW w:w="2693" w:type="dxa"/>
          </w:tcPr>
          <w:p w14:paraId="657DD231" w14:textId="77777777" w:rsidR="009C43DA" w:rsidRPr="00462248" w:rsidRDefault="009C43DA" w:rsidP="008308F2">
            <w:pPr>
              <w:rPr>
                <w:rFonts w:ascii="Times New Roman" w:hAnsi="Times New Roman" w:cs="Times New Roman"/>
                <w:sz w:val="24"/>
                <w:szCs w:val="24"/>
              </w:rPr>
            </w:pPr>
          </w:p>
        </w:tc>
        <w:tc>
          <w:tcPr>
            <w:tcW w:w="1559" w:type="dxa"/>
          </w:tcPr>
          <w:p w14:paraId="26F57E0A" w14:textId="77777777" w:rsidR="009C43DA" w:rsidRPr="00462248" w:rsidRDefault="009C43DA" w:rsidP="008308F2">
            <w:pPr>
              <w:rPr>
                <w:rFonts w:ascii="Times New Roman" w:hAnsi="Times New Roman" w:cs="Times New Roman"/>
                <w:sz w:val="24"/>
                <w:szCs w:val="24"/>
              </w:rPr>
            </w:pPr>
          </w:p>
        </w:tc>
        <w:tc>
          <w:tcPr>
            <w:tcW w:w="1276" w:type="dxa"/>
          </w:tcPr>
          <w:p w14:paraId="32F1101D" w14:textId="77777777" w:rsidR="009C43DA" w:rsidRPr="00462248" w:rsidRDefault="009C43DA" w:rsidP="008308F2">
            <w:pPr>
              <w:rPr>
                <w:rFonts w:ascii="Times New Roman" w:hAnsi="Times New Roman" w:cs="Times New Roman"/>
                <w:sz w:val="24"/>
                <w:szCs w:val="24"/>
              </w:rPr>
            </w:pPr>
          </w:p>
        </w:tc>
        <w:tc>
          <w:tcPr>
            <w:tcW w:w="1276" w:type="dxa"/>
          </w:tcPr>
          <w:p w14:paraId="6503F124" w14:textId="77777777" w:rsidR="009C43DA" w:rsidRPr="00462248" w:rsidRDefault="009C43DA" w:rsidP="008308F2">
            <w:pPr>
              <w:rPr>
                <w:rFonts w:ascii="Times New Roman" w:hAnsi="Times New Roman" w:cs="Times New Roman"/>
                <w:sz w:val="24"/>
                <w:szCs w:val="24"/>
              </w:rPr>
            </w:pPr>
          </w:p>
        </w:tc>
      </w:tr>
      <w:tr w:rsidR="00D9681D" w:rsidRPr="00462248" w14:paraId="6AC71D93" w14:textId="77777777" w:rsidTr="00526AED">
        <w:tc>
          <w:tcPr>
            <w:tcW w:w="596" w:type="dxa"/>
          </w:tcPr>
          <w:p w14:paraId="2E182766" w14:textId="77777777" w:rsidR="00A90B55"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3</w:t>
            </w:r>
            <w:r w:rsidR="00F404DA" w:rsidRPr="00462248">
              <w:rPr>
                <w:rFonts w:ascii="Times New Roman" w:hAnsi="Times New Roman" w:cs="Times New Roman"/>
                <w:sz w:val="24"/>
                <w:szCs w:val="24"/>
              </w:rPr>
              <w:t>.</w:t>
            </w:r>
          </w:p>
        </w:tc>
        <w:tc>
          <w:tcPr>
            <w:tcW w:w="2206" w:type="dxa"/>
          </w:tcPr>
          <w:p w14:paraId="6FAC38D6" w14:textId="77777777" w:rsidR="00A90B55" w:rsidRPr="00462248" w:rsidRDefault="00A90B55" w:rsidP="00FA4EF9">
            <w:pPr>
              <w:rPr>
                <w:rFonts w:ascii="Times New Roman" w:hAnsi="Times New Roman" w:cs="Times New Roman"/>
                <w:sz w:val="24"/>
                <w:szCs w:val="24"/>
              </w:rPr>
            </w:pPr>
          </w:p>
        </w:tc>
        <w:tc>
          <w:tcPr>
            <w:tcW w:w="2693" w:type="dxa"/>
          </w:tcPr>
          <w:p w14:paraId="3D0D6034" w14:textId="77777777" w:rsidR="00A90B55" w:rsidRPr="00462248" w:rsidRDefault="00A90B55" w:rsidP="008308F2">
            <w:pPr>
              <w:rPr>
                <w:rFonts w:ascii="Times New Roman" w:hAnsi="Times New Roman" w:cs="Times New Roman"/>
                <w:sz w:val="24"/>
                <w:szCs w:val="24"/>
              </w:rPr>
            </w:pPr>
          </w:p>
        </w:tc>
        <w:tc>
          <w:tcPr>
            <w:tcW w:w="1559" w:type="dxa"/>
          </w:tcPr>
          <w:p w14:paraId="45308B79" w14:textId="77777777" w:rsidR="00A90B55" w:rsidRPr="00462248" w:rsidRDefault="00A90B55" w:rsidP="008308F2">
            <w:pPr>
              <w:rPr>
                <w:rFonts w:ascii="Times New Roman" w:hAnsi="Times New Roman" w:cs="Times New Roman"/>
                <w:sz w:val="24"/>
                <w:szCs w:val="24"/>
              </w:rPr>
            </w:pPr>
          </w:p>
        </w:tc>
        <w:tc>
          <w:tcPr>
            <w:tcW w:w="1276" w:type="dxa"/>
          </w:tcPr>
          <w:p w14:paraId="72637FF7" w14:textId="77777777" w:rsidR="00A90B55" w:rsidRPr="00462248" w:rsidRDefault="00A90B55" w:rsidP="008308F2">
            <w:pPr>
              <w:rPr>
                <w:rFonts w:ascii="Times New Roman" w:hAnsi="Times New Roman" w:cs="Times New Roman"/>
                <w:sz w:val="24"/>
                <w:szCs w:val="24"/>
              </w:rPr>
            </w:pPr>
          </w:p>
        </w:tc>
        <w:tc>
          <w:tcPr>
            <w:tcW w:w="1276" w:type="dxa"/>
          </w:tcPr>
          <w:p w14:paraId="6E310CDB" w14:textId="77777777" w:rsidR="00A90B55" w:rsidRPr="00462248" w:rsidRDefault="00A90B55" w:rsidP="008308F2">
            <w:pPr>
              <w:rPr>
                <w:rFonts w:ascii="Times New Roman" w:hAnsi="Times New Roman" w:cs="Times New Roman"/>
                <w:sz w:val="24"/>
                <w:szCs w:val="24"/>
              </w:rPr>
            </w:pPr>
          </w:p>
        </w:tc>
      </w:tr>
      <w:tr w:rsidR="00D9681D" w:rsidRPr="00462248" w14:paraId="24C80E72" w14:textId="77777777" w:rsidTr="00526AED">
        <w:tc>
          <w:tcPr>
            <w:tcW w:w="596" w:type="dxa"/>
          </w:tcPr>
          <w:p w14:paraId="73C67F85"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2206" w:type="dxa"/>
          </w:tcPr>
          <w:p w14:paraId="2116F98B" w14:textId="77777777" w:rsidR="00490DEB" w:rsidRPr="00462248" w:rsidRDefault="00490DEB" w:rsidP="00FA4EF9">
            <w:pPr>
              <w:rPr>
                <w:rFonts w:ascii="Times New Roman" w:hAnsi="Times New Roman" w:cs="Times New Roman"/>
                <w:sz w:val="24"/>
                <w:szCs w:val="24"/>
              </w:rPr>
            </w:pPr>
          </w:p>
        </w:tc>
        <w:tc>
          <w:tcPr>
            <w:tcW w:w="2693" w:type="dxa"/>
          </w:tcPr>
          <w:p w14:paraId="09701673" w14:textId="77777777" w:rsidR="00490DEB" w:rsidRPr="00462248" w:rsidRDefault="00490DEB" w:rsidP="008308F2">
            <w:pPr>
              <w:rPr>
                <w:rFonts w:ascii="Times New Roman" w:hAnsi="Times New Roman" w:cs="Times New Roman"/>
                <w:sz w:val="24"/>
                <w:szCs w:val="24"/>
              </w:rPr>
            </w:pPr>
          </w:p>
        </w:tc>
        <w:tc>
          <w:tcPr>
            <w:tcW w:w="1559" w:type="dxa"/>
          </w:tcPr>
          <w:p w14:paraId="2C1A0229" w14:textId="77777777" w:rsidR="00490DEB" w:rsidRPr="00462248" w:rsidRDefault="00490DEB" w:rsidP="008308F2">
            <w:pPr>
              <w:rPr>
                <w:rFonts w:ascii="Times New Roman" w:hAnsi="Times New Roman" w:cs="Times New Roman"/>
                <w:sz w:val="24"/>
                <w:szCs w:val="24"/>
              </w:rPr>
            </w:pPr>
          </w:p>
        </w:tc>
        <w:tc>
          <w:tcPr>
            <w:tcW w:w="1276" w:type="dxa"/>
          </w:tcPr>
          <w:p w14:paraId="7CD1A433" w14:textId="77777777" w:rsidR="00490DEB" w:rsidRPr="00462248" w:rsidRDefault="00490DEB" w:rsidP="008308F2">
            <w:pPr>
              <w:rPr>
                <w:rFonts w:ascii="Times New Roman" w:hAnsi="Times New Roman" w:cs="Times New Roman"/>
                <w:sz w:val="24"/>
                <w:szCs w:val="24"/>
              </w:rPr>
            </w:pPr>
          </w:p>
        </w:tc>
        <w:tc>
          <w:tcPr>
            <w:tcW w:w="1276" w:type="dxa"/>
          </w:tcPr>
          <w:p w14:paraId="11953968" w14:textId="77777777" w:rsidR="00490DEB" w:rsidRPr="00462248" w:rsidRDefault="00490DEB" w:rsidP="008308F2">
            <w:pPr>
              <w:rPr>
                <w:rFonts w:ascii="Times New Roman" w:hAnsi="Times New Roman" w:cs="Times New Roman"/>
                <w:sz w:val="24"/>
                <w:szCs w:val="24"/>
              </w:rPr>
            </w:pPr>
          </w:p>
        </w:tc>
      </w:tr>
      <w:tr w:rsidR="00D9681D" w:rsidRPr="00462248" w14:paraId="1E084E4A" w14:textId="77777777" w:rsidTr="00526AED">
        <w:tc>
          <w:tcPr>
            <w:tcW w:w="596" w:type="dxa"/>
          </w:tcPr>
          <w:p w14:paraId="29DEDFB7"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5</w:t>
            </w:r>
            <w:r w:rsidR="00490DEB" w:rsidRPr="00462248">
              <w:rPr>
                <w:rFonts w:ascii="Times New Roman" w:hAnsi="Times New Roman" w:cs="Times New Roman"/>
                <w:sz w:val="24"/>
                <w:szCs w:val="24"/>
              </w:rPr>
              <w:t>.</w:t>
            </w:r>
          </w:p>
        </w:tc>
        <w:tc>
          <w:tcPr>
            <w:tcW w:w="2206" w:type="dxa"/>
          </w:tcPr>
          <w:p w14:paraId="66394113" w14:textId="77777777" w:rsidR="00490DEB" w:rsidRPr="00462248" w:rsidRDefault="00490DEB" w:rsidP="00FA4EF9">
            <w:pPr>
              <w:rPr>
                <w:rFonts w:ascii="Times New Roman" w:hAnsi="Times New Roman" w:cs="Times New Roman"/>
                <w:sz w:val="24"/>
                <w:szCs w:val="24"/>
              </w:rPr>
            </w:pPr>
          </w:p>
        </w:tc>
        <w:tc>
          <w:tcPr>
            <w:tcW w:w="2693" w:type="dxa"/>
          </w:tcPr>
          <w:p w14:paraId="3D826EB0" w14:textId="77777777" w:rsidR="00490DEB" w:rsidRPr="00462248" w:rsidRDefault="00490DEB" w:rsidP="008308F2">
            <w:pPr>
              <w:rPr>
                <w:rFonts w:ascii="Times New Roman" w:hAnsi="Times New Roman" w:cs="Times New Roman"/>
                <w:sz w:val="24"/>
                <w:szCs w:val="24"/>
              </w:rPr>
            </w:pPr>
          </w:p>
        </w:tc>
        <w:tc>
          <w:tcPr>
            <w:tcW w:w="1559" w:type="dxa"/>
          </w:tcPr>
          <w:p w14:paraId="4FDD2848" w14:textId="77777777" w:rsidR="00490DEB" w:rsidRPr="00462248" w:rsidRDefault="00490DEB" w:rsidP="008308F2">
            <w:pPr>
              <w:rPr>
                <w:rFonts w:ascii="Times New Roman" w:hAnsi="Times New Roman" w:cs="Times New Roman"/>
                <w:sz w:val="24"/>
                <w:szCs w:val="24"/>
              </w:rPr>
            </w:pPr>
          </w:p>
        </w:tc>
        <w:tc>
          <w:tcPr>
            <w:tcW w:w="1276" w:type="dxa"/>
          </w:tcPr>
          <w:p w14:paraId="725F43E5" w14:textId="77777777" w:rsidR="00490DEB" w:rsidRPr="00462248" w:rsidRDefault="00490DEB" w:rsidP="008308F2">
            <w:pPr>
              <w:rPr>
                <w:rFonts w:ascii="Times New Roman" w:hAnsi="Times New Roman" w:cs="Times New Roman"/>
                <w:sz w:val="24"/>
                <w:szCs w:val="24"/>
              </w:rPr>
            </w:pPr>
          </w:p>
        </w:tc>
        <w:tc>
          <w:tcPr>
            <w:tcW w:w="1276" w:type="dxa"/>
          </w:tcPr>
          <w:p w14:paraId="4BBC9E0E" w14:textId="77777777" w:rsidR="00490DEB" w:rsidRPr="00462248" w:rsidRDefault="00490DEB" w:rsidP="008308F2">
            <w:pPr>
              <w:rPr>
                <w:rFonts w:ascii="Times New Roman" w:hAnsi="Times New Roman" w:cs="Times New Roman"/>
                <w:sz w:val="24"/>
                <w:szCs w:val="24"/>
              </w:rPr>
            </w:pPr>
          </w:p>
        </w:tc>
      </w:tr>
      <w:tr w:rsidR="00490DEB" w:rsidRPr="00462248" w14:paraId="2CDEB0C5" w14:textId="77777777" w:rsidTr="00526AED">
        <w:tc>
          <w:tcPr>
            <w:tcW w:w="596" w:type="dxa"/>
          </w:tcPr>
          <w:p w14:paraId="3FB02022" w14:textId="77777777" w:rsidR="00490DEB" w:rsidRPr="00462248" w:rsidRDefault="00F404DA" w:rsidP="008308F2">
            <w:pPr>
              <w:jc w:val="center"/>
              <w:rPr>
                <w:rFonts w:ascii="Times New Roman" w:hAnsi="Times New Roman" w:cs="Times New Roman"/>
                <w:sz w:val="24"/>
                <w:szCs w:val="24"/>
              </w:rPr>
            </w:pPr>
            <w:r w:rsidRPr="00462248">
              <w:rPr>
                <w:rFonts w:ascii="Times New Roman" w:hAnsi="Times New Roman" w:cs="Times New Roman"/>
                <w:sz w:val="24"/>
                <w:szCs w:val="24"/>
              </w:rPr>
              <w:t>6</w:t>
            </w:r>
            <w:r w:rsidR="00490DEB" w:rsidRPr="00462248">
              <w:rPr>
                <w:rFonts w:ascii="Times New Roman" w:hAnsi="Times New Roman" w:cs="Times New Roman"/>
                <w:sz w:val="24"/>
                <w:szCs w:val="24"/>
              </w:rPr>
              <w:t>.</w:t>
            </w:r>
          </w:p>
        </w:tc>
        <w:tc>
          <w:tcPr>
            <w:tcW w:w="2206" w:type="dxa"/>
          </w:tcPr>
          <w:p w14:paraId="62CD9B7B" w14:textId="77777777" w:rsidR="00490DEB" w:rsidRPr="00462248" w:rsidRDefault="00490DEB" w:rsidP="00FA4EF9">
            <w:pPr>
              <w:rPr>
                <w:rFonts w:ascii="Times New Roman" w:hAnsi="Times New Roman" w:cs="Times New Roman"/>
                <w:sz w:val="24"/>
                <w:szCs w:val="24"/>
              </w:rPr>
            </w:pPr>
          </w:p>
        </w:tc>
        <w:tc>
          <w:tcPr>
            <w:tcW w:w="2693" w:type="dxa"/>
          </w:tcPr>
          <w:p w14:paraId="04D2A371" w14:textId="77777777" w:rsidR="00490DEB" w:rsidRPr="00462248" w:rsidRDefault="00490DEB" w:rsidP="008308F2">
            <w:pPr>
              <w:rPr>
                <w:rFonts w:ascii="Times New Roman" w:hAnsi="Times New Roman" w:cs="Times New Roman"/>
                <w:sz w:val="24"/>
                <w:szCs w:val="24"/>
              </w:rPr>
            </w:pPr>
          </w:p>
        </w:tc>
        <w:tc>
          <w:tcPr>
            <w:tcW w:w="1559" w:type="dxa"/>
          </w:tcPr>
          <w:p w14:paraId="1FD4CCCA" w14:textId="77777777" w:rsidR="00490DEB" w:rsidRPr="00462248" w:rsidRDefault="00490DEB" w:rsidP="008308F2">
            <w:pPr>
              <w:rPr>
                <w:rFonts w:ascii="Times New Roman" w:hAnsi="Times New Roman" w:cs="Times New Roman"/>
                <w:sz w:val="24"/>
                <w:szCs w:val="24"/>
              </w:rPr>
            </w:pPr>
          </w:p>
        </w:tc>
        <w:tc>
          <w:tcPr>
            <w:tcW w:w="1276" w:type="dxa"/>
          </w:tcPr>
          <w:p w14:paraId="41C137B3" w14:textId="77777777" w:rsidR="00490DEB" w:rsidRPr="00462248" w:rsidRDefault="00490DEB" w:rsidP="008308F2">
            <w:pPr>
              <w:rPr>
                <w:rFonts w:ascii="Times New Roman" w:hAnsi="Times New Roman" w:cs="Times New Roman"/>
                <w:sz w:val="24"/>
                <w:szCs w:val="24"/>
              </w:rPr>
            </w:pPr>
          </w:p>
        </w:tc>
        <w:tc>
          <w:tcPr>
            <w:tcW w:w="1276" w:type="dxa"/>
          </w:tcPr>
          <w:p w14:paraId="2C82B175" w14:textId="77777777" w:rsidR="00490DEB" w:rsidRPr="00462248" w:rsidRDefault="00490DEB" w:rsidP="008308F2">
            <w:pPr>
              <w:rPr>
                <w:rFonts w:ascii="Times New Roman" w:hAnsi="Times New Roman" w:cs="Times New Roman"/>
                <w:sz w:val="24"/>
                <w:szCs w:val="24"/>
              </w:rPr>
            </w:pPr>
          </w:p>
        </w:tc>
      </w:tr>
    </w:tbl>
    <w:p w14:paraId="7630322E" w14:textId="77777777" w:rsidR="00DD3AEE" w:rsidRDefault="00DD3AEE" w:rsidP="00DD3AEE">
      <w:pPr>
        <w:rPr>
          <w:rFonts w:ascii="Times New Roman" w:hAnsi="Times New Roman" w:cs="Times New Roman"/>
          <w:b/>
          <w:sz w:val="24"/>
          <w:szCs w:val="24"/>
        </w:rPr>
      </w:pPr>
    </w:p>
    <w:p w14:paraId="32020CE4" w14:textId="77777777" w:rsidR="00B834FB" w:rsidRDefault="00B834FB"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834FB" w:rsidRPr="004654DF" w14:paraId="1B0E5FAE" w14:textId="77777777" w:rsidTr="00367836">
        <w:trPr>
          <w:trHeight w:val="500"/>
        </w:trPr>
        <w:tc>
          <w:tcPr>
            <w:tcW w:w="3438" w:type="dxa"/>
          </w:tcPr>
          <w:p w14:paraId="13B55C2D" w14:textId="77777777" w:rsidR="00B834FB" w:rsidRDefault="00B834FB" w:rsidP="0010034B">
            <w:pPr>
              <w:rPr>
                <w:rFonts w:ascii="Times New Roman" w:hAnsi="Times New Roman" w:cs="Times New Roman"/>
                <w:b/>
              </w:rPr>
            </w:pPr>
            <w:r>
              <w:rPr>
                <w:rFonts w:ascii="Times New Roman" w:hAnsi="Times New Roman" w:cs="Times New Roman"/>
                <w:b/>
              </w:rPr>
              <w:t xml:space="preserve">Prepared </w:t>
            </w:r>
            <w:r w:rsidRPr="001C094A">
              <w:rPr>
                <w:rFonts w:ascii="Times New Roman" w:hAnsi="Times New Roman" w:cs="Times New Roman"/>
                <w:b/>
              </w:rPr>
              <w:t xml:space="preserve">By: </w:t>
            </w:r>
          </w:p>
          <w:p w14:paraId="2F9DD98E" w14:textId="77777777" w:rsidR="00B834FB" w:rsidRPr="004654DF" w:rsidRDefault="00367836" w:rsidP="0009242D">
            <w:pPr>
              <w:rPr>
                <w:rFonts w:ascii="Times New Roman" w:hAnsi="Times New Roman" w:cs="Times New Roman"/>
              </w:rPr>
            </w:pPr>
            <w:r>
              <w:rPr>
                <w:rFonts w:ascii="Times New Roman" w:hAnsi="Times New Roman" w:cs="Times New Roman"/>
              </w:rPr>
              <w:t>Head</w:t>
            </w:r>
            <w:r w:rsidRPr="007944A4">
              <w:rPr>
                <w:rFonts w:ascii="Times New Roman" w:hAnsi="Times New Roman" w:cs="Times New Roman"/>
              </w:rPr>
              <w:t xml:space="preserve"> </w:t>
            </w:r>
            <w:r>
              <w:rPr>
                <w:rFonts w:ascii="Times New Roman" w:hAnsi="Times New Roman" w:cs="Times New Roman"/>
              </w:rPr>
              <w:t>–</w:t>
            </w:r>
            <w:r w:rsidRPr="007944A4">
              <w:rPr>
                <w:rFonts w:ascii="Times New Roman" w:hAnsi="Times New Roman" w:cs="Times New Roman"/>
              </w:rPr>
              <w:t xml:space="preserve"> </w:t>
            </w:r>
            <w:r w:rsidR="0009242D">
              <w:rPr>
                <w:rFonts w:ascii="Times New Roman" w:hAnsi="Times New Roman" w:cs="Times New Roman"/>
              </w:rPr>
              <w:t>Production PID I</w:t>
            </w:r>
          </w:p>
        </w:tc>
        <w:tc>
          <w:tcPr>
            <w:tcW w:w="2766" w:type="dxa"/>
          </w:tcPr>
          <w:p w14:paraId="55AFE0B2" w14:textId="77777777" w:rsidR="00B834FB" w:rsidRDefault="00B834FB" w:rsidP="0010034B">
            <w:pPr>
              <w:rPr>
                <w:rFonts w:ascii="Times New Roman" w:hAnsi="Times New Roman" w:cs="Times New Roman"/>
                <w:b/>
              </w:rPr>
            </w:pPr>
            <w:r w:rsidRPr="001C094A">
              <w:rPr>
                <w:rFonts w:ascii="Times New Roman" w:hAnsi="Times New Roman" w:cs="Times New Roman"/>
                <w:b/>
              </w:rPr>
              <w:t xml:space="preserve">Reviewed </w:t>
            </w:r>
            <w:r>
              <w:rPr>
                <w:rFonts w:ascii="Times New Roman" w:hAnsi="Times New Roman" w:cs="Times New Roman"/>
                <w:b/>
              </w:rPr>
              <w:t xml:space="preserve">&amp; </w:t>
            </w:r>
            <w:r w:rsidRPr="001C094A">
              <w:rPr>
                <w:rFonts w:ascii="Times New Roman" w:hAnsi="Times New Roman" w:cs="Times New Roman"/>
                <w:b/>
              </w:rPr>
              <w:t xml:space="preserve">Issued By: </w:t>
            </w:r>
          </w:p>
          <w:p w14:paraId="574BEAC6" w14:textId="77777777" w:rsidR="00B834FB" w:rsidRPr="004654DF" w:rsidRDefault="00B834FB" w:rsidP="0010034B">
            <w:pPr>
              <w:rPr>
                <w:rFonts w:ascii="Times New Roman" w:hAnsi="Times New Roman" w:cs="Times New Roman"/>
              </w:rPr>
            </w:pPr>
            <w:r w:rsidRPr="004654DF">
              <w:rPr>
                <w:rFonts w:ascii="Times New Roman" w:hAnsi="Times New Roman" w:cs="Times New Roman"/>
              </w:rPr>
              <w:t>Management Representative</w:t>
            </w:r>
          </w:p>
        </w:tc>
        <w:tc>
          <w:tcPr>
            <w:tcW w:w="3260" w:type="dxa"/>
          </w:tcPr>
          <w:p w14:paraId="167A8D2B" w14:textId="77777777" w:rsidR="00B834FB" w:rsidRDefault="00B834FB" w:rsidP="0010034B">
            <w:pPr>
              <w:rPr>
                <w:rFonts w:ascii="Times New Roman" w:hAnsi="Times New Roman" w:cs="Times New Roman"/>
                <w:b/>
              </w:rPr>
            </w:pPr>
            <w:r w:rsidRPr="001C094A">
              <w:rPr>
                <w:rFonts w:ascii="Times New Roman" w:hAnsi="Times New Roman" w:cs="Times New Roman"/>
                <w:b/>
              </w:rPr>
              <w:t xml:space="preserve">Approved By: </w:t>
            </w:r>
          </w:p>
          <w:p w14:paraId="768658EC" w14:textId="77777777" w:rsidR="00B834FB" w:rsidRPr="004654DF" w:rsidRDefault="00367836" w:rsidP="005731F3">
            <w:pPr>
              <w:rPr>
                <w:rFonts w:ascii="Times New Roman" w:hAnsi="Times New Roman" w:cs="Times New Roman"/>
              </w:rPr>
            </w:pPr>
            <w:r>
              <w:rPr>
                <w:rFonts w:ascii="Times New Roman" w:hAnsi="Times New Roman" w:cs="Times New Roman"/>
              </w:rPr>
              <w:t xml:space="preserve">Head – </w:t>
            </w:r>
            <w:r w:rsidR="0009242D">
              <w:rPr>
                <w:rFonts w:ascii="Times New Roman" w:hAnsi="Times New Roman" w:cs="Times New Roman"/>
              </w:rPr>
              <w:t>Pig Iron Division</w:t>
            </w:r>
          </w:p>
        </w:tc>
      </w:tr>
      <w:tr w:rsidR="00B834FB" w:rsidRPr="001C094A" w14:paraId="7E469D56" w14:textId="77777777" w:rsidTr="00367836">
        <w:trPr>
          <w:trHeight w:val="1036"/>
        </w:trPr>
        <w:tc>
          <w:tcPr>
            <w:tcW w:w="3438" w:type="dxa"/>
          </w:tcPr>
          <w:p w14:paraId="11795920" w14:textId="77777777" w:rsidR="00B834FB" w:rsidRDefault="00B834FB" w:rsidP="0010034B">
            <w:pPr>
              <w:rPr>
                <w:rFonts w:ascii="Times New Roman" w:hAnsi="Times New Roman" w:cs="Times New Roman"/>
                <w:b/>
              </w:rPr>
            </w:pPr>
            <w:r w:rsidRPr="001C094A">
              <w:rPr>
                <w:rFonts w:ascii="Times New Roman" w:hAnsi="Times New Roman" w:cs="Times New Roman"/>
                <w:b/>
              </w:rPr>
              <w:t>Signature:</w:t>
            </w:r>
          </w:p>
          <w:p w14:paraId="775CDBF7" w14:textId="77777777" w:rsidR="00B834FB" w:rsidRDefault="00B834FB" w:rsidP="0010034B">
            <w:pPr>
              <w:rPr>
                <w:rFonts w:ascii="Times New Roman" w:hAnsi="Times New Roman" w:cs="Times New Roman"/>
                <w:b/>
              </w:rPr>
            </w:pPr>
          </w:p>
          <w:p w14:paraId="406F8D8A" w14:textId="77777777" w:rsidR="00B834FB" w:rsidRDefault="00B834FB" w:rsidP="0010034B">
            <w:pPr>
              <w:rPr>
                <w:rFonts w:ascii="Times New Roman" w:hAnsi="Times New Roman" w:cs="Times New Roman"/>
                <w:b/>
              </w:rPr>
            </w:pPr>
          </w:p>
          <w:p w14:paraId="1295B5E3" w14:textId="77777777" w:rsidR="00B834FB" w:rsidRDefault="00B834FB" w:rsidP="0010034B">
            <w:pPr>
              <w:rPr>
                <w:rFonts w:ascii="Times New Roman" w:hAnsi="Times New Roman" w:cs="Times New Roman"/>
                <w:b/>
              </w:rPr>
            </w:pPr>
          </w:p>
          <w:p w14:paraId="146F7546" w14:textId="77777777" w:rsidR="00B834FB" w:rsidRPr="001C094A" w:rsidRDefault="00B834FB" w:rsidP="0010034B">
            <w:pPr>
              <w:rPr>
                <w:rFonts w:ascii="Times New Roman" w:hAnsi="Times New Roman" w:cs="Times New Roman"/>
                <w:b/>
              </w:rPr>
            </w:pPr>
          </w:p>
        </w:tc>
        <w:tc>
          <w:tcPr>
            <w:tcW w:w="2766" w:type="dxa"/>
          </w:tcPr>
          <w:p w14:paraId="12F2AD90" w14:textId="77777777" w:rsidR="00B834FB" w:rsidRPr="001C094A" w:rsidRDefault="00B834FB" w:rsidP="0010034B">
            <w:pPr>
              <w:rPr>
                <w:rFonts w:ascii="Times New Roman" w:hAnsi="Times New Roman" w:cs="Times New Roman"/>
                <w:b/>
              </w:rPr>
            </w:pPr>
            <w:r w:rsidRPr="001C094A">
              <w:rPr>
                <w:rFonts w:ascii="Times New Roman" w:hAnsi="Times New Roman" w:cs="Times New Roman"/>
                <w:b/>
              </w:rPr>
              <w:t>Signature:</w:t>
            </w:r>
          </w:p>
          <w:p w14:paraId="02F92A75" w14:textId="77777777" w:rsidR="00B834FB" w:rsidRPr="001C094A" w:rsidRDefault="00B834FB" w:rsidP="0010034B">
            <w:pPr>
              <w:rPr>
                <w:rFonts w:ascii="Times New Roman" w:hAnsi="Times New Roman" w:cs="Times New Roman"/>
                <w:b/>
              </w:rPr>
            </w:pPr>
          </w:p>
          <w:p w14:paraId="2BDE8660" w14:textId="77777777" w:rsidR="00B834FB" w:rsidRPr="001C094A" w:rsidRDefault="00B834FB" w:rsidP="0010034B">
            <w:pPr>
              <w:rPr>
                <w:rFonts w:ascii="Times New Roman" w:hAnsi="Times New Roman" w:cs="Times New Roman"/>
                <w:b/>
              </w:rPr>
            </w:pPr>
          </w:p>
          <w:p w14:paraId="12D5C960" w14:textId="77777777" w:rsidR="00B834FB" w:rsidRPr="001C094A" w:rsidRDefault="00B834FB" w:rsidP="0010034B">
            <w:pPr>
              <w:rPr>
                <w:rFonts w:ascii="Times New Roman" w:hAnsi="Times New Roman" w:cs="Times New Roman"/>
                <w:b/>
              </w:rPr>
            </w:pPr>
          </w:p>
        </w:tc>
        <w:tc>
          <w:tcPr>
            <w:tcW w:w="3260" w:type="dxa"/>
          </w:tcPr>
          <w:p w14:paraId="2E9B30B5" w14:textId="77777777" w:rsidR="00B834FB" w:rsidRPr="001C094A" w:rsidRDefault="00B834FB" w:rsidP="0010034B">
            <w:pPr>
              <w:rPr>
                <w:rFonts w:ascii="Times New Roman" w:hAnsi="Times New Roman" w:cs="Times New Roman"/>
                <w:b/>
              </w:rPr>
            </w:pPr>
            <w:r w:rsidRPr="001C094A">
              <w:rPr>
                <w:rFonts w:ascii="Times New Roman" w:hAnsi="Times New Roman" w:cs="Times New Roman"/>
                <w:b/>
              </w:rPr>
              <w:t>Signature:</w:t>
            </w:r>
          </w:p>
          <w:p w14:paraId="12A85883" w14:textId="77777777" w:rsidR="00B834FB" w:rsidRPr="001C094A" w:rsidRDefault="00B834FB" w:rsidP="0010034B">
            <w:pPr>
              <w:rPr>
                <w:rFonts w:ascii="Times New Roman" w:hAnsi="Times New Roman" w:cs="Times New Roman"/>
                <w:b/>
              </w:rPr>
            </w:pPr>
          </w:p>
          <w:p w14:paraId="5F585B60" w14:textId="77777777" w:rsidR="00B834FB" w:rsidRPr="001C094A" w:rsidRDefault="00B834FB" w:rsidP="0010034B">
            <w:pPr>
              <w:rPr>
                <w:rFonts w:ascii="Times New Roman" w:hAnsi="Times New Roman" w:cs="Times New Roman"/>
                <w:b/>
              </w:rPr>
            </w:pPr>
          </w:p>
          <w:p w14:paraId="5BB65E25" w14:textId="77777777" w:rsidR="00B834FB" w:rsidRPr="001C094A" w:rsidRDefault="00B834FB" w:rsidP="0010034B">
            <w:pPr>
              <w:rPr>
                <w:rFonts w:ascii="Times New Roman" w:hAnsi="Times New Roman" w:cs="Times New Roman"/>
                <w:b/>
              </w:rPr>
            </w:pPr>
          </w:p>
        </w:tc>
      </w:tr>
      <w:tr w:rsidR="00B834FB" w:rsidRPr="001C094A" w14:paraId="12AA062C" w14:textId="77777777" w:rsidTr="00367836">
        <w:trPr>
          <w:trHeight w:val="98"/>
        </w:trPr>
        <w:tc>
          <w:tcPr>
            <w:tcW w:w="3438" w:type="dxa"/>
          </w:tcPr>
          <w:p w14:paraId="760EDBA8" w14:textId="080FB714"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sidR="000A448E">
              <w:rPr>
                <w:rFonts w:ascii="Times New Roman" w:hAnsi="Times New Roman" w:cs="Times New Roman"/>
                <w:b/>
              </w:rPr>
              <w:t xml:space="preserve"> </w:t>
            </w:r>
            <w:r w:rsidR="0097146D">
              <w:rPr>
                <w:rFonts w:ascii="Times New Roman" w:hAnsi="Times New Roman" w:cs="Times New Roman"/>
                <w:b/>
              </w:rPr>
              <w:t>1</w:t>
            </w:r>
            <w:r w:rsidR="000D6ECB">
              <w:rPr>
                <w:rFonts w:ascii="Times New Roman" w:hAnsi="Times New Roman" w:cs="Times New Roman"/>
                <w:b/>
              </w:rPr>
              <w:t>5</w:t>
            </w:r>
            <w:r w:rsidR="0097146D">
              <w:rPr>
                <w:rFonts w:ascii="Times New Roman" w:hAnsi="Times New Roman" w:cs="Times New Roman"/>
                <w:b/>
              </w:rPr>
              <w:t>.07.202</w:t>
            </w:r>
            <w:r w:rsidR="000D6ECB">
              <w:rPr>
                <w:rFonts w:ascii="Times New Roman" w:hAnsi="Times New Roman" w:cs="Times New Roman"/>
                <w:b/>
              </w:rPr>
              <w:t>2</w:t>
            </w:r>
          </w:p>
        </w:tc>
        <w:tc>
          <w:tcPr>
            <w:tcW w:w="2766" w:type="dxa"/>
          </w:tcPr>
          <w:p w14:paraId="330DC022" w14:textId="4AEE8B68"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97146D">
              <w:rPr>
                <w:rFonts w:ascii="Times New Roman" w:hAnsi="Times New Roman" w:cs="Times New Roman"/>
                <w:b/>
              </w:rPr>
              <w:t>1</w:t>
            </w:r>
            <w:r w:rsidR="000D6ECB">
              <w:rPr>
                <w:rFonts w:ascii="Times New Roman" w:hAnsi="Times New Roman" w:cs="Times New Roman"/>
                <w:b/>
              </w:rPr>
              <w:t>5</w:t>
            </w:r>
            <w:r w:rsidR="0097146D">
              <w:rPr>
                <w:rFonts w:ascii="Times New Roman" w:hAnsi="Times New Roman" w:cs="Times New Roman"/>
                <w:b/>
              </w:rPr>
              <w:t>.07.202</w:t>
            </w:r>
            <w:r w:rsidR="000D6ECB">
              <w:rPr>
                <w:rFonts w:ascii="Times New Roman" w:hAnsi="Times New Roman" w:cs="Times New Roman"/>
                <w:b/>
              </w:rPr>
              <w:t>2</w:t>
            </w:r>
          </w:p>
        </w:tc>
        <w:tc>
          <w:tcPr>
            <w:tcW w:w="3260" w:type="dxa"/>
          </w:tcPr>
          <w:p w14:paraId="319094D2" w14:textId="4D879FFD" w:rsidR="00B834FB" w:rsidRPr="001C094A" w:rsidRDefault="00B834FB" w:rsidP="00C52DD9">
            <w:pPr>
              <w:rPr>
                <w:rFonts w:ascii="Times New Roman" w:hAnsi="Times New Roman" w:cs="Times New Roman"/>
                <w:b/>
              </w:rPr>
            </w:pPr>
            <w:r w:rsidRPr="001C094A">
              <w:rPr>
                <w:rFonts w:ascii="Times New Roman" w:hAnsi="Times New Roman" w:cs="Times New Roman"/>
                <w:b/>
              </w:rPr>
              <w:t>Date:</w:t>
            </w:r>
            <w:r>
              <w:rPr>
                <w:rFonts w:ascii="Times New Roman" w:hAnsi="Times New Roman" w:cs="Times New Roman"/>
                <w:b/>
              </w:rPr>
              <w:t xml:space="preserve"> </w:t>
            </w:r>
            <w:r w:rsidR="0097146D">
              <w:rPr>
                <w:rFonts w:ascii="Times New Roman" w:hAnsi="Times New Roman" w:cs="Times New Roman"/>
                <w:b/>
              </w:rPr>
              <w:t>1</w:t>
            </w:r>
            <w:r w:rsidR="000D6ECB">
              <w:rPr>
                <w:rFonts w:ascii="Times New Roman" w:hAnsi="Times New Roman" w:cs="Times New Roman"/>
                <w:b/>
              </w:rPr>
              <w:t>5</w:t>
            </w:r>
            <w:r w:rsidR="0097146D">
              <w:rPr>
                <w:rFonts w:ascii="Times New Roman" w:hAnsi="Times New Roman" w:cs="Times New Roman"/>
                <w:b/>
              </w:rPr>
              <w:t>.07.202</w:t>
            </w:r>
            <w:r w:rsidR="000D6ECB">
              <w:rPr>
                <w:rFonts w:ascii="Times New Roman" w:hAnsi="Times New Roman" w:cs="Times New Roman"/>
                <w:b/>
              </w:rPr>
              <w:t>2</w:t>
            </w:r>
          </w:p>
        </w:tc>
      </w:tr>
    </w:tbl>
    <w:p w14:paraId="1FBB7D35" w14:textId="77777777" w:rsidR="00BD5437" w:rsidRDefault="00BD5437" w:rsidP="00B834FB">
      <w:pPr>
        <w:rPr>
          <w:rFonts w:ascii="Times New Roman" w:hAnsi="Times New Roman" w:cs="Times New Roman"/>
          <w:b/>
          <w:sz w:val="24"/>
          <w:szCs w:val="24"/>
        </w:rPr>
      </w:pPr>
    </w:p>
    <w:sectPr w:rsidR="00BD5437" w:rsidSect="00C40473">
      <w:headerReference w:type="default" r:id="rId8"/>
      <w:footerReference w:type="default" r:id="rId9"/>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5084" w14:textId="77777777" w:rsidR="00884888" w:rsidRDefault="00884888" w:rsidP="0036287A">
      <w:pPr>
        <w:spacing w:after="0" w:line="240" w:lineRule="auto"/>
      </w:pPr>
      <w:r>
        <w:separator/>
      </w:r>
    </w:p>
  </w:endnote>
  <w:endnote w:type="continuationSeparator" w:id="0">
    <w:p w14:paraId="16C78445" w14:textId="77777777" w:rsidR="00884888" w:rsidRDefault="0088488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E2DB" w14:textId="77777777" w:rsidR="00C40473" w:rsidRDefault="00C40473">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A961F" w14:textId="77777777" w:rsidR="00884888" w:rsidRDefault="00884888" w:rsidP="0036287A">
      <w:pPr>
        <w:spacing w:after="0" w:line="240" w:lineRule="auto"/>
      </w:pPr>
      <w:r>
        <w:separator/>
      </w:r>
    </w:p>
  </w:footnote>
  <w:footnote w:type="continuationSeparator" w:id="0">
    <w:p w14:paraId="135E525B" w14:textId="77777777" w:rsidR="00884888" w:rsidRDefault="0088488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536"/>
      <w:gridCol w:w="1701"/>
      <w:gridCol w:w="1984"/>
    </w:tblGrid>
    <w:tr w:rsidR="00B834FB" w14:paraId="0AC3B566" w14:textId="77777777" w:rsidTr="00B834FB">
      <w:trPr>
        <w:trHeight w:val="251"/>
      </w:trPr>
      <w:tc>
        <w:tcPr>
          <w:tcW w:w="1688" w:type="dxa"/>
          <w:vMerge w:val="restart"/>
          <w:tcBorders>
            <w:top w:val="single" w:sz="4" w:space="0" w:color="auto"/>
            <w:left w:val="single" w:sz="4" w:space="0" w:color="auto"/>
            <w:bottom w:val="single" w:sz="4" w:space="0" w:color="auto"/>
            <w:right w:val="single" w:sz="4" w:space="0" w:color="auto"/>
          </w:tcBorders>
          <w:vAlign w:val="center"/>
          <w:hideMark/>
        </w:tcPr>
        <w:p w14:paraId="11132F6F" w14:textId="5999EDBD" w:rsidR="00B834FB" w:rsidRDefault="000D6ECB" w:rsidP="00410140">
          <w:pPr>
            <w:pStyle w:val="Header"/>
            <w:spacing w:line="276" w:lineRule="auto"/>
            <w:ind w:left="-122"/>
            <w:jc w:val="center"/>
            <w:rPr>
              <w:lang w:val="en-US" w:eastAsia="en-US"/>
            </w:rPr>
          </w:pPr>
          <w:r>
            <w:rPr>
              <w:noProof/>
            </w:rPr>
            <w:drawing>
              <wp:inline distT="0" distB="0" distL="0" distR="0" wp14:anchorId="014260C7" wp14:editId="57209477">
                <wp:extent cx="704850" cy="73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243" cy="733765"/>
                        </a:xfrm>
                        <a:prstGeom prst="rect">
                          <a:avLst/>
                        </a:prstGeom>
                        <a:noFill/>
                        <a:ln>
                          <a:noFill/>
                        </a:ln>
                      </pic:spPr>
                    </pic:pic>
                  </a:graphicData>
                </a:graphic>
              </wp:inline>
            </w:drawing>
          </w:r>
        </w:p>
      </w:tc>
      <w:tc>
        <w:tcPr>
          <w:tcW w:w="4536" w:type="dxa"/>
          <w:tcBorders>
            <w:top w:val="single" w:sz="4" w:space="0" w:color="auto"/>
            <w:left w:val="single" w:sz="4" w:space="0" w:color="auto"/>
            <w:bottom w:val="single" w:sz="4" w:space="0" w:color="auto"/>
            <w:right w:val="single" w:sz="4" w:space="0" w:color="auto"/>
          </w:tcBorders>
          <w:vAlign w:val="center"/>
          <w:hideMark/>
        </w:tcPr>
        <w:p w14:paraId="280F76BD" w14:textId="77777777" w:rsidR="00B834FB" w:rsidRPr="00B834FB" w:rsidRDefault="00B834FB" w:rsidP="00551B92">
          <w:pPr>
            <w:pStyle w:val="NoSpacing"/>
            <w:jc w:val="center"/>
            <w:rPr>
              <w:rFonts w:ascii="Times New Roman" w:hAnsi="Times New Roman" w:cs="Times New Roman"/>
              <w:b/>
              <w:lang w:val="en-US" w:eastAsia="en-US"/>
            </w:rPr>
          </w:pPr>
          <w:r w:rsidRPr="00B834FB">
            <w:rPr>
              <w:rFonts w:ascii="Times New Roman" w:hAnsi="Times New Roman" w:cs="Times New Roman"/>
              <w:b/>
            </w:rPr>
            <w:t xml:space="preserve">VEDANTA LIMITED – </w:t>
          </w:r>
          <w:r w:rsidR="00551B92">
            <w:rPr>
              <w:rFonts w:ascii="Times New Roman" w:hAnsi="Times New Roman" w:cs="Times New Roman"/>
              <w:b/>
            </w:rPr>
            <w:t>VALUE ADDITION BUSINESS</w:t>
          </w:r>
        </w:p>
      </w:tc>
      <w:tc>
        <w:tcPr>
          <w:tcW w:w="1701" w:type="dxa"/>
          <w:tcBorders>
            <w:top w:val="single" w:sz="4" w:space="0" w:color="auto"/>
            <w:left w:val="single" w:sz="4" w:space="0" w:color="auto"/>
            <w:bottom w:val="single" w:sz="4" w:space="0" w:color="auto"/>
            <w:right w:val="single" w:sz="4" w:space="0" w:color="auto"/>
          </w:tcBorders>
          <w:hideMark/>
        </w:tcPr>
        <w:p w14:paraId="744AFA16"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B691E7E" w14:textId="77777777" w:rsidR="00B834FB" w:rsidRPr="00B834FB" w:rsidRDefault="00542F6C" w:rsidP="005731F3">
          <w:pPr>
            <w:pStyle w:val="NoSpacing"/>
            <w:rPr>
              <w:rFonts w:ascii="Times New Roman" w:hAnsi="Times New Roman" w:cs="Times New Roman"/>
              <w:b/>
              <w:lang w:val="en-US" w:eastAsia="en-US"/>
            </w:rPr>
          </w:pPr>
          <w:r>
            <w:rPr>
              <w:rFonts w:ascii="Times New Roman" w:hAnsi="Times New Roman" w:cs="Times New Roman"/>
              <w:b/>
            </w:rPr>
            <w:t>VL</w:t>
          </w:r>
          <w:r w:rsidRPr="00F34649">
            <w:rPr>
              <w:rFonts w:ascii="Times New Roman" w:hAnsi="Times New Roman" w:cs="Times New Roman"/>
              <w:b/>
            </w:rPr>
            <w:t>/IMS/</w:t>
          </w:r>
          <w:r>
            <w:rPr>
              <w:rFonts w:ascii="Times New Roman" w:hAnsi="Times New Roman" w:cs="Times New Roman"/>
              <w:b/>
            </w:rPr>
            <w:t xml:space="preserve">PID I </w:t>
          </w:r>
          <w:r w:rsidR="000A448E" w:rsidRPr="000A448E">
            <w:rPr>
              <w:rFonts w:ascii="Times New Roman" w:hAnsi="Times New Roman" w:cs="Times New Roman"/>
              <w:b/>
              <w:lang w:val="en-US"/>
            </w:rPr>
            <w:t>/Prod/P/03</w:t>
          </w:r>
        </w:p>
      </w:tc>
    </w:tr>
    <w:tr w:rsidR="00B834FB" w14:paraId="64F3B605"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1112B3A5" w14:textId="77777777" w:rsidR="00B834FB" w:rsidRDefault="00B834FB">
          <w:pPr>
            <w:spacing w:after="0" w:line="240" w:lineRule="auto"/>
            <w:rPr>
              <w:lang w:val="en-US" w:eastAsia="en-US"/>
            </w:rPr>
          </w:pPr>
        </w:p>
      </w:tc>
      <w:tc>
        <w:tcPr>
          <w:tcW w:w="4536" w:type="dxa"/>
          <w:tcBorders>
            <w:top w:val="single" w:sz="4" w:space="0" w:color="auto"/>
            <w:left w:val="single" w:sz="4" w:space="0" w:color="auto"/>
            <w:bottom w:val="single" w:sz="4" w:space="0" w:color="auto"/>
            <w:right w:val="single" w:sz="4" w:space="0" w:color="auto"/>
          </w:tcBorders>
          <w:vAlign w:val="center"/>
          <w:hideMark/>
        </w:tcPr>
        <w:p w14:paraId="15826D27" w14:textId="77777777" w:rsidR="00B834FB" w:rsidRPr="00B834FB" w:rsidRDefault="00B834FB" w:rsidP="00B834FB">
          <w:pPr>
            <w:pStyle w:val="NoSpacing"/>
            <w:jc w:val="center"/>
            <w:rPr>
              <w:rFonts w:ascii="Times New Roman" w:hAnsi="Times New Roman" w:cs="Times New Roman"/>
              <w:b/>
              <w:lang w:val="en-US" w:eastAsia="en-US"/>
            </w:rPr>
          </w:pPr>
          <w:r w:rsidRPr="00B834FB">
            <w:rPr>
              <w:rFonts w:ascii="Times New Roman" w:hAnsi="Times New Roman" w:cs="Times New Roman"/>
              <w:b/>
            </w:rPr>
            <w:t>IMS – DEPARTMENTAL MANUAL</w:t>
          </w:r>
        </w:p>
      </w:tc>
      <w:tc>
        <w:tcPr>
          <w:tcW w:w="1701" w:type="dxa"/>
          <w:tcBorders>
            <w:top w:val="single" w:sz="4" w:space="0" w:color="auto"/>
            <w:left w:val="single" w:sz="4" w:space="0" w:color="auto"/>
            <w:bottom w:val="single" w:sz="4" w:space="0" w:color="auto"/>
            <w:right w:val="single" w:sz="4" w:space="0" w:color="auto"/>
          </w:tcBorders>
          <w:hideMark/>
        </w:tcPr>
        <w:p w14:paraId="47A22B16"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335BD47E" w14:textId="67A7ECF2" w:rsidR="00B834FB" w:rsidRPr="00590B7B" w:rsidRDefault="0097146D" w:rsidP="00B834FB">
          <w:pPr>
            <w:pStyle w:val="NoSpacing"/>
            <w:rPr>
              <w:rFonts w:ascii="Times New Roman" w:hAnsi="Times New Roman" w:cs="Times New Roman"/>
              <w:b/>
              <w:lang w:val="en-US" w:eastAsia="en-US"/>
            </w:rPr>
          </w:pPr>
          <w:r>
            <w:rPr>
              <w:rFonts w:ascii="Times New Roman" w:hAnsi="Times New Roman" w:cs="Times New Roman"/>
              <w:b/>
            </w:rPr>
            <w:t>1</w:t>
          </w:r>
          <w:ins w:id="0" w:author="Lobha Vaikunth Gawas" w:date="2022-08-28T19:41:00Z">
            <w:r w:rsidR="000D6ECB">
              <w:rPr>
                <w:rFonts w:ascii="Times New Roman" w:hAnsi="Times New Roman" w:cs="Times New Roman"/>
                <w:b/>
              </w:rPr>
              <w:t>5</w:t>
            </w:r>
          </w:ins>
          <w:del w:id="1" w:author="Lobha Vaikunth Gawas" w:date="2022-08-28T19:41:00Z">
            <w:r w:rsidDel="000D6ECB">
              <w:rPr>
                <w:rFonts w:ascii="Times New Roman" w:hAnsi="Times New Roman" w:cs="Times New Roman"/>
                <w:b/>
              </w:rPr>
              <w:delText>2</w:delText>
            </w:r>
          </w:del>
          <w:r>
            <w:rPr>
              <w:rFonts w:ascii="Times New Roman" w:hAnsi="Times New Roman" w:cs="Times New Roman"/>
              <w:b/>
            </w:rPr>
            <w:t>.07.202</w:t>
          </w:r>
          <w:ins w:id="2" w:author="Lobha Vaikunth Gawas" w:date="2022-08-28T19:41:00Z">
            <w:r w:rsidR="000D6ECB">
              <w:rPr>
                <w:rFonts w:ascii="Times New Roman" w:hAnsi="Times New Roman" w:cs="Times New Roman"/>
                <w:b/>
              </w:rPr>
              <w:t>2</w:t>
            </w:r>
          </w:ins>
          <w:del w:id="3" w:author="Lobha Vaikunth Gawas" w:date="2022-08-28T19:41:00Z">
            <w:r w:rsidDel="000D6ECB">
              <w:rPr>
                <w:rFonts w:ascii="Times New Roman" w:hAnsi="Times New Roman" w:cs="Times New Roman"/>
                <w:b/>
              </w:rPr>
              <w:delText>1</w:delText>
            </w:r>
          </w:del>
        </w:p>
      </w:tc>
    </w:tr>
    <w:tr w:rsidR="00B834FB" w14:paraId="28997B17"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49ACC42" w14:textId="77777777" w:rsidR="00B834FB" w:rsidRDefault="00B834FB">
          <w:pPr>
            <w:spacing w:after="0" w:line="240" w:lineRule="auto"/>
            <w:rPr>
              <w:lang w:val="en-US" w:eastAsia="en-US"/>
            </w:rPr>
          </w:pP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719AF623" w14:textId="77777777" w:rsidR="00B834FB" w:rsidRPr="00B834FB" w:rsidRDefault="00B834FB" w:rsidP="00551B92">
          <w:pPr>
            <w:pStyle w:val="NoSpacing"/>
            <w:jc w:val="center"/>
            <w:rPr>
              <w:rFonts w:ascii="Times New Roman" w:hAnsi="Times New Roman" w:cs="Times New Roman"/>
              <w:b/>
              <w:lang w:val="en-US" w:eastAsia="en-US"/>
            </w:rPr>
          </w:pPr>
          <w:r w:rsidRPr="00B834FB">
            <w:rPr>
              <w:rFonts w:ascii="Times New Roman" w:hAnsi="Times New Roman" w:cs="Times New Roman"/>
              <w:b/>
            </w:rPr>
            <w:t xml:space="preserve">Procedure for </w:t>
          </w:r>
          <w:r w:rsidR="005731F3" w:rsidRPr="005731F3">
            <w:rPr>
              <w:rFonts w:ascii="Times New Roman" w:hAnsi="Times New Roman" w:cs="Times New Roman"/>
              <w:b/>
            </w:rPr>
            <w:t>Production Energy Management System</w:t>
          </w:r>
        </w:p>
      </w:tc>
      <w:tc>
        <w:tcPr>
          <w:tcW w:w="1701" w:type="dxa"/>
          <w:tcBorders>
            <w:top w:val="single" w:sz="4" w:space="0" w:color="auto"/>
            <w:left w:val="single" w:sz="4" w:space="0" w:color="auto"/>
            <w:bottom w:val="single" w:sz="4" w:space="0" w:color="auto"/>
            <w:right w:val="single" w:sz="4" w:space="0" w:color="auto"/>
          </w:tcBorders>
          <w:hideMark/>
        </w:tcPr>
        <w:p w14:paraId="60E187C9"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47231996" w14:textId="3039FA6C" w:rsidR="00B834FB" w:rsidRPr="00B834FB" w:rsidRDefault="00B834FB" w:rsidP="00CF21F5">
          <w:pPr>
            <w:pStyle w:val="NoSpacing"/>
            <w:rPr>
              <w:rFonts w:ascii="Times New Roman" w:hAnsi="Times New Roman" w:cs="Times New Roman"/>
              <w:b/>
              <w:lang w:val="en-US" w:eastAsia="en-US"/>
            </w:rPr>
          </w:pPr>
          <w:r w:rsidRPr="00B834FB">
            <w:rPr>
              <w:rFonts w:ascii="Times New Roman" w:hAnsi="Times New Roman" w:cs="Times New Roman"/>
              <w:b/>
            </w:rPr>
            <w:t>0</w:t>
          </w:r>
          <w:ins w:id="4" w:author="Lobha Vaikunth Gawas" w:date="2022-08-28T19:41:00Z">
            <w:r w:rsidR="000D6ECB">
              <w:rPr>
                <w:rFonts w:ascii="Times New Roman" w:hAnsi="Times New Roman" w:cs="Times New Roman"/>
                <w:b/>
              </w:rPr>
              <w:t>1</w:t>
            </w:r>
          </w:ins>
          <w:del w:id="5" w:author="Lobha Vaikunth Gawas" w:date="2022-08-28T19:41:00Z">
            <w:r w:rsidR="00CF21F5" w:rsidDel="000D6ECB">
              <w:rPr>
                <w:rFonts w:ascii="Times New Roman" w:hAnsi="Times New Roman" w:cs="Times New Roman"/>
                <w:b/>
              </w:rPr>
              <w:delText>0</w:delText>
            </w:r>
          </w:del>
        </w:p>
      </w:tc>
    </w:tr>
    <w:tr w:rsidR="00B834FB" w14:paraId="502ED586" w14:textId="77777777" w:rsidTr="00B834FB">
      <w:trPr>
        <w:trHeight w:val="98"/>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2313F4E7" w14:textId="77777777" w:rsidR="00B834FB" w:rsidRDefault="00B834FB">
          <w:pPr>
            <w:spacing w:after="0" w:line="240" w:lineRule="auto"/>
            <w:rPr>
              <w:lang w:val="en-US" w:eastAsia="en-US"/>
            </w:rPr>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4FA709B3" w14:textId="77777777" w:rsidR="00B834FB" w:rsidRPr="00B834FB" w:rsidRDefault="00B834FB" w:rsidP="00B834FB">
          <w:pPr>
            <w:pStyle w:val="NoSpacing"/>
            <w:rPr>
              <w:rFonts w:ascii="Times New Roman" w:hAnsi="Times New Roman" w:cs="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562BF251" w14:textId="77777777" w:rsidR="00B834FB" w:rsidRPr="00B834FB" w:rsidRDefault="00B834FB" w:rsidP="00B834FB">
          <w:pPr>
            <w:pStyle w:val="NoSpacing"/>
            <w:rPr>
              <w:rFonts w:ascii="Times New Roman" w:hAnsi="Times New Roman" w:cs="Times New Roman"/>
              <w:b/>
              <w:lang w:val="en-US" w:eastAsia="en-US"/>
            </w:rPr>
          </w:pPr>
          <w:r w:rsidRPr="00B834FB">
            <w:rPr>
              <w:rFonts w:ascii="Times New Roman" w:hAnsi="Times New Roman" w:cs="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6EFBE28B" w14:textId="77777777" w:rsidR="00B834FB" w:rsidRPr="00B834FB" w:rsidRDefault="00B834FB" w:rsidP="00CF21F5">
          <w:pPr>
            <w:pStyle w:val="NoSpacing"/>
            <w:rPr>
              <w:rFonts w:ascii="Times New Roman" w:hAnsi="Times New Roman" w:cs="Times New Roman"/>
              <w:b/>
              <w:lang w:val="en-US" w:eastAsia="en-US"/>
            </w:rPr>
          </w:pPr>
          <w:r w:rsidRPr="00B834FB">
            <w:rPr>
              <w:rFonts w:ascii="Times New Roman" w:hAnsi="Times New Roman" w:cs="Times New Roman"/>
              <w:b/>
            </w:rPr>
            <w:fldChar w:fldCharType="begin"/>
          </w:r>
          <w:r w:rsidRPr="00B834FB">
            <w:rPr>
              <w:rFonts w:ascii="Times New Roman" w:hAnsi="Times New Roman" w:cs="Times New Roman"/>
              <w:b/>
            </w:rPr>
            <w:instrText xml:space="preserve"> PAGE </w:instrText>
          </w:r>
          <w:r w:rsidRPr="00B834FB">
            <w:rPr>
              <w:rFonts w:ascii="Times New Roman" w:hAnsi="Times New Roman" w:cs="Times New Roman"/>
              <w:b/>
            </w:rPr>
            <w:fldChar w:fldCharType="separate"/>
          </w:r>
          <w:r w:rsidR="0042175C">
            <w:rPr>
              <w:rFonts w:ascii="Times New Roman" w:hAnsi="Times New Roman" w:cs="Times New Roman"/>
              <w:b/>
              <w:noProof/>
            </w:rPr>
            <w:t>1</w:t>
          </w:r>
          <w:r w:rsidRPr="00B834FB">
            <w:rPr>
              <w:rFonts w:ascii="Times New Roman" w:hAnsi="Times New Roman" w:cs="Times New Roman"/>
              <w:b/>
            </w:rPr>
            <w:fldChar w:fldCharType="end"/>
          </w:r>
          <w:r w:rsidRPr="00B834FB">
            <w:rPr>
              <w:rFonts w:ascii="Times New Roman" w:hAnsi="Times New Roman" w:cs="Times New Roman"/>
              <w:b/>
            </w:rPr>
            <w:t xml:space="preserve"> of </w:t>
          </w:r>
          <w:r w:rsidR="000A448E">
            <w:rPr>
              <w:rFonts w:ascii="Times New Roman" w:hAnsi="Times New Roman" w:cs="Times New Roman"/>
              <w:b/>
            </w:rPr>
            <w:t>4</w:t>
          </w:r>
        </w:p>
      </w:tc>
    </w:tr>
  </w:tbl>
  <w:p w14:paraId="2FC2463B" w14:textId="77777777" w:rsidR="00462248" w:rsidRDefault="00462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9"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4"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5" w15:restartNumberingAfterBreak="0">
    <w:nsid w:val="292B0839"/>
    <w:multiLevelType w:val="hybridMultilevel"/>
    <w:tmpl w:val="6148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18" w15:restartNumberingAfterBreak="0">
    <w:nsid w:val="2F3F337E"/>
    <w:multiLevelType w:val="hybridMultilevel"/>
    <w:tmpl w:val="1F52D9BA"/>
    <w:lvl w:ilvl="0" w:tplc="40090015">
      <w:start w:val="1"/>
      <w:numFmt w:val="upperLetter"/>
      <w:lvlText w:val="%1."/>
      <w:lvlJc w:val="left"/>
      <w:pPr>
        <w:ind w:left="927" w:hanging="360"/>
      </w:pPr>
    </w:lvl>
    <w:lvl w:ilvl="1" w:tplc="40090019">
      <w:start w:val="1"/>
      <w:numFmt w:val="lowerLetter"/>
      <w:lvlText w:val="%2."/>
      <w:lvlJc w:val="left"/>
      <w:pPr>
        <w:ind w:left="1647" w:hanging="360"/>
      </w:pPr>
    </w:lvl>
    <w:lvl w:ilvl="2" w:tplc="E25A3C0A">
      <w:start w:val="1"/>
      <w:numFmt w:val="decimal"/>
      <w:lvlText w:val="%3."/>
      <w:lvlJc w:val="left"/>
      <w:pPr>
        <w:ind w:left="2547" w:hanging="360"/>
      </w:pPr>
      <w:rPr>
        <w:rFonts w:hint="default"/>
      </w:rPr>
    </w:lvl>
    <w:lvl w:ilvl="3" w:tplc="2DB2807C">
      <w:start w:val="10"/>
      <w:numFmt w:val="bullet"/>
      <w:lvlText w:val=""/>
      <w:lvlJc w:val="left"/>
      <w:pPr>
        <w:ind w:left="3087" w:hanging="360"/>
      </w:pPr>
      <w:rPr>
        <w:rFonts w:ascii="Wingdings" w:eastAsiaTheme="minorHAnsi" w:hAnsi="Wingdings" w:cstheme="minorBidi" w:hint="default"/>
      </w:r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DEF1E9B"/>
    <w:multiLevelType w:val="hybridMultilevel"/>
    <w:tmpl w:val="D3588D22"/>
    <w:lvl w:ilvl="0" w:tplc="4009000F">
      <w:start w:val="1"/>
      <w:numFmt w:val="decimal"/>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3"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5"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6"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56456BAC"/>
    <w:multiLevelType w:val="multilevel"/>
    <w:tmpl w:val="C7524828"/>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29"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E356103"/>
    <w:multiLevelType w:val="hybridMultilevel"/>
    <w:tmpl w:val="42C2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32" w15:restartNumberingAfterBreak="0">
    <w:nsid w:val="602D602C"/>
    <w:multiLevelType w:val="hybridMultilevel"/>
    <w:tmpl w:val="8854683E"/>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33"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D8145D"/>
    <w:multiLevelType w:val="singleLevel"/>
    <w:tmpl w:val="5D82C714"/>
    <w:lvl w:ilvl="0">
      <w:start w:val="1"/>
      <w:numFmt w:val="decimal"/>
      <w:lvlText w:val="%1."/>
      <w:lvlJc w:val="left"/>
      <w:pPr>
        <w:tabs>
          <w:tab w:val="num" w:pos="720"/>
        </w:tabs>
        <w:ind w:left="720" w:hanging="360"/>
      </w:pPr>
      <w:rPr>
        <w:rFonts w:hint="default"/>
        <w:b w:val="0"/>
      </w:rPr>
    </w:lvl>
  </w:abstractNum>
  <w:abstractNum w:abstractNumId="37"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40"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2"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28"/>
  </w:num>
  <w:num w:numId="4">
    <w:abstractNumId w:val="8"/>
  </w:num>
  <w:num w:numId="5">
    <w:abstractNumId w:val="4"/>
  </w:num>
  <w:num w:numId="6">
    <w:abstractNumId w:val="40"/>
  </w:num>
  <w:num w:numId="7">
    <w:abstractNumId w:val="34"/>
  </w:num>
  <w:num w:numId="8">
    <w:abstractNumId w:val="9"/>
  </w:num>
  <w:num w:numId="9">
    <w:abstractNumId w:val="16"/>
  </w:num>
  <w:num w:numId="10">
    <w:abstractNumId w:val="6"/>
  </w:num>
  <w:num w:numId="11">
    <w:abstractNumId w:val="13"/>
  </w:num>
  <w:num w:numId="12">
    <w:abstractNumId w:val="7"/>
  </w:num>
  <w:num w:numId="13">
    <w:abstractNumId w:val="24"/>
  </w:num>
  <w:num w:numId="14">
    <w:abstractNumId w:val="39"/>
  </w:num>
  <w:num w:numId="15">
    <w:abstractNumId w:val="17"/>
  </w:num>
  <w:num w:numId="16">
    <w:abstractNumId w:val="26"/>
  </w:num>
  <w:num w:numId="17">
    <w:abstractNumId w:val="1"/>
  </w:num>
  <w:num w:numId="18">
    <w:abstractNumId w:val="38"/>
  </w:num>
  <w:num w:numId="19">
    <w:abstractNumId w:val="23"/>
  </w:num>
  <w:num w:numId="20">
    <w:abstractNumId w:val="42"/>
  </w:num>
  <w:num w:numId="21">
    <w:abstractNumId w:val="31"/>
  </w:num>
  <w:num w:numId="22">
    <w:abstractNumId w:val="44"/>
  </w:num>
  <w:num w:numId="23">
    <w:abstractNumId w:val="5"/>
  </w:num>
  <w:num w:numId="24">
    <w:abstractNumId w:val="20"/>
  </w:num>
  <w:num w:numId="25">
    <w:abstractNumId w:val="41"/>
  </w:num>
  <w:num w:numId="26">
    <w:abstractNumId w:val="29"/>
  </w:num>
  <w:num w:numId="27">
    <w:abstractNumId w:val="14"/>
  </w:num>
  <w:num w:numId="28">
    <w:abstractNumId w:val="3"/>
  </w:num>
  <w:num w:numId="29">
    <w:abstractNumId w:val="12"/>
  </w:num>
  <w:num w:numId="30">
    <w:abstractNumId w:val="0"/>
  </w:num>
  <w:num w:numId="31">
    <w:abstractNumId w:val="19"/>
  </w:num>
  <w:num w:numId="32">
    <w:abstractNumId w:val="25"/>
  </w:num>
  <w:num w:numId="33">
    <w:abstractNumId w:val="43"/>
  </w:num>
  <w:num w:numId="34">
    <w:abstractNumId w:val="35"/>
  </w:num>
  <w:num w:numId="35">
    <w:abstractNumId w:val="2"/>
  </w:num>
  <w:num w:numId="36">
    <w:abstractNumId w:val="11"/>
  </w:num>
  <w:num w:numId="37">
    <w:abstractNumId w:val="10"/>
  </w:num>
  <w:num w:numId="38">
    <w:abstractNumId w:val="33"/>
  </w:num>
  <w:num w:numId="39">
    <w:abstractNumId w:val="36"/>
  </w:num>
  <w:num w:numId="40">
    <w:abstractNumId w:val="30"/>
  </w:num>
  <w:num w:numId="41">
    <w:abstractNumId w:val="15"/>
  </w:num>
  <w:num w:numId="42">
    <w:abstractNumId w:val="18"/>
  </w:num>
  <w:num w:numId="43">
    <w:abstractNumId w:val="27"/>
  </w:num>
  <w:num w:numId="44">
    <w:abstractNumId w:val="22"/>
  </w:num>
  <w:num w:numId="45">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3FC4"/>
    <w:rsid w:val="00013488"/>
    <w:rsid w:val="0003242B"/>
    <w:rsid w:val="00032FE1"/>
    <w:rsid w:val="000357D1"/>
    <w:rsid w:val="00042ED0"/>
    <w:rsid w:val="00047800"/>
    <w:rsid w:val="00056522"/>
    <w:rsid w:val="00056BB9"/>
    <w:rsid w:val="00063CBB"/>
    <w:rsid w:val="0006593D"/>
    <w:rsid w:val="00071355"/>
    <w:rsid w:val="000804B4"/>
    <w:rsid w:val="0009242D"/>
    <w:rsid w:val="00094109"/>
    <w:rsid w:val="00096543"/>
    <w:rsid w:val="000A448E"/>
    <w:rsid w:val="000B1E7D"/>
    <w:rsid w:val="000B2820"/>
    <w:rsid w:val="000B2CA9"/>
    <w:rsid w:val="000B5367"/>
    <w:rsid w:val="000B5D1C"/>
    <w:rsid w:val="000C080E"/>
    <w:rsid w:val="000C3B8C"/>
    <w:rsid w:val="000D0164"/>
    <w:rsid w:val="000D428B"/>
    <w:rsid w:val="000D6ECB"/>
    <w:rsid w:val="000F5195"/>
    <w:rsid w:val="000F6633"/>
    <w:rsid w:val="001115FA"/>
    <w:rsid w:val="00112163"/>
    <w:rsid w:val="00114262"/>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17F90"/>
    <w:rsid w:val="00225198"/>
    <w:rsid w:val="00225682"/>
    <w:rsid w:val="00225E36"/>
    <w:rsid w:val="00233524"/>
    <w:rsid w:val="0023499B"/>
    <w:rsid w:val="00235C73"/>
    <w:rsid w:val="00235C88"/>
    <w:rsid w:val="00241BB7"/>
    <w:rsid w:val="00256423"/>
    <w:rsid w:val="002606A1"/>
    <w:rsid w:val="00261044"/>
    <w:rsid w:val="00271BAF"/>
    <w:rsid w:val="00283E16"/>
    <w:rsid w:val="002A415F"/>
    <w:rsid w:val="002B2402"/>
    <w:rsid w:val="002B279E"/>
    <w:rsid w:val="002B54E5"/>
    <w:rsid w:val="002C795B"/>
    <w:rsid w:val="002D0F5E"/>
    <w:rsid w:val="002E0E3F"/>
    <w:rsid w:val="002E0F8B"/>
    <w:rsid w:val="002E17CE"/>
    <w:rsid w:val="002F7E19"/>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1C62"/>
    <w:rsid w:val="00392A3A"/>
    <w:rsid w:val="00397384"/>
    <w:rsid w:val="00397EAD"/>
    <w:rsid w:val="003A3CA2"/>
    <w:rsid w:val="003B0949"/>
    <w:rsid w:val="003B12BA"/>
    <w:rsid w:val="003B184E"/>
    <w:rsid w:val="003C0C0D"/>
    <w:rsid w:val="003C3472"/>
    <w:rsid w:val="003D3903"/>
    <w:rsid w:val="003D69B1"/>
    <w:rsid w:val="003E244F"/>
    <w:rsid w:val="003F30BD"/>
    <w:rsid w:val="003F3839"/>
    <w:rsid w:val="003F7DB8"/>
    <w:rsid w:val="00403547"/>
    <w:rsid w:val="004052D9"/>
    <w:rsid w:val="00410140"/>
    <w:rsid w:val="00417DD5"/>
    <w:rsid w:val="00420EA8"/>
    <w:rsid w:val="0042175C"/>
    <w:rsid w:val="00421C5F"/>
    <w:rsid w:val="00432B7C"/>
    <w:rsid w:val="004514FB"/>
    <w:rsid w:val="00451BCD"/>
    <w:rsid w:val="00462248"/>
    <w:rsid w:val="00464B55"/>
    <w:rsid w:val="004676FC"/>
    <w:rsid w:val="004723A2"/>
    <w:rsid w:val="00481369"/>
    <w:rsid w:val="00490DEB"/>
    <w:rsid w:val="004A0454"/>
    <w:rsid w:val="004A6BDF"/>
    <w:rsid w:val="004C00D2"/>
    <w:rsid w:val="004C1D01"/>
    <w:rsid w:val="004C4123"/>
    <w:rsid w:val="004C7C97"/>
    <w:rsid w:val="004D3758"/>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30E24"/>
    <w:rsid w:val="00542F6C"/>
    <w:rsid w:val="00543467"/>
    <w:rsid w:val="005445FF"/>
    <w:rsid w:val="0055046A"/>
    <w:rsid w:val="00551B92"/>
    <w:rsid w:val="005570A0"/>
    <w:rsid w:val="00562E60"/>
    <w:rsid w:val="0056402C"/>
    <w:rsid w:val="005726CC"/>
    <w:rsid w:val="005731F3"/>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7D0D"/>
    <w:rsid w:val="00602299"/>
    <w:rsid w:val="00604B41"/>
    <w:rsid w:val="006057F6"/>
    <w:rsid w:val="006128D2"/>
    <w:rsid w:val="006242ED"/>
    <w:rsid w:val="00642F5C"/>
    <w:rsid w:val="00644FDB"/>
    <w:rsid w:val="006545C9"/>
    <w:rsid w:val="00662D59"/>
    <w:rsid w:val="00667DAD"/>
    <w:rsid w:val="00680342"/>
    <w:rsid w:val="00684AFE"/>
    <w:rsid w:val="006868A6"/>
    <w:rsid w:val="0069004E"/>
    <w:rsid w:val="006A009B"/>
    <w:rsid w:val="006C107E"/>
    <w:rsid w:val="006C43C3"/>
    <w:rsid w:val="006D7CF2"/>
    <w:rsid w:val="006F0853"/>
    <w:rsid w:val="00701B56"/>
    <w:rsid w:val="00701F1D"/>
    <w:rsid w:val="0070594E"/>
    <w:rsid w:val="0075279D"/>
    <w:rsid w:val="00760039"/>
    <w:rsid w:val="00760196"/>
    <w:rsid w:val="00764084"/>
    <w:rsid w:val="0076462F"/>
    <w:rsid w:val="0077479B"/>
    <w:rsid w:val="00777A4F"/>
    <w:rsid w:val="00783164"/>
    <w:rsid w:val="00784F70"/>
    <w:rsid w:val="00785053"/>
    <w:rsid w:val="00792636"/>
    <w:rsid w:val="007A2DF2"/>
    <w:rsid w:val="007B0E02"/>
    <w:rsid w:val="007B6D8C"/>
    <w:rsid w:val="007B6FDD"/>
    <w:rsid w:val="007B79A6"/>
    <w:rsid w:val="007C426C"/>
    <w:rsid w:val="007E4DCB"/>
    <w:rsid w:val="007E74E4"/>
    <w:rsid w:val="007F5A73"/>
    <w:rsid w:val="00823868"/>
    <w:rsid w:val="008308F2"/>
    <w:rsid w:val="00847D49"/>
    <w:rsid w:val="00862B60"/>
    <w:rsid w:val="00872B2A"/>
    <w:rsid w:val="00880116"/>
    <w:rsid w:val="00884888"/>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4365"/>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6707C"/>
    <w:rsid w:val="0097146D"/>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1E18"/>
    <w:rsid w:val="00A01299"/>
    <w:rsid w:val="00A2079D"/>
    <w:rsid w:val="00A20944"/>
    <w:rsid w:val="00A310A8"/>
    <w:rsid w:val="00A37D0F"/>
    <w:rsid w:val="00A41452"/>
    <w:rsid w:val="00A42B06"/>
    <w:rsid w:val="00A42CE2"/>
    <w:rsid w:val="00A44F64"/>
    <w:rsid w:val="00A46303"/>
    <w:rsid w:val="00A52D18"/>
    <w:rsid w:val="00A60A96"/>
    <w:rsid w:val="00A670CD"/>
    <w:rsid w:val="00A70D9D"/>
    <w:rsid w:val="00A7400E"/>
    <w:rsid w:val="00A757D7"/>
    <w:rsid w:val="00A77874"/>
    <w:rsid w:val="00A86DBC"/>
    <w:rsid w:val="00A90A07"/>
    <w:rsid w:val="00A90B55"/>
    <w:rsid w:val="00AA06A9"/>
    <w:rsid w:val="00AA7AE2"/>
    <w:rsid w:val="00AB1375"/>
    <w:rsid w:val="00AC09FE"/>
    <w:rsid w:val="00AC1E5E"/>
    <w:rsid w:val="00AC30EC"/>
    <w:rsid w:val="00AC4E09"/>
    <w:rsid w:val="00AD2669"/>
    <w:rsid w:val="00AE0407"/>
    <w:rsid w:val="00AE3566"/>
    <w:rsid w:val="00AE5C62"/>
    <w:rsid w:val="00AF000D"/>
    <w:rsid w:val="00B04D1D"/>
    <w:rsid w:val="00B050AD"/>
    <w:rsid w:val="00B11532"/>
    <w:rsid w:val="00B214E0"/>
    <w:rsid w:val="00B2318F"/>
    <w:rsid w:val="00B3185B"/>
    <w:rsid w:val="00B4491C"/>
    <w:rsid w:val="00B72B78"/>
    <w:rsid w:val="00B767F7"/>
    <w:rsid w:val="00B76860"/>
    <w:rsid w:val="00B834FB"/>
    <w:rsid w:val="00B9260F"/>
    <w:rsid w:val="00B93C91"/>
    <w:rsid w:val="00B94D7B"/>
    <w:rsid w:val="00BA13A1"/>
    <w:rsid w:val="00BA2F90"/>
    <w:rsid w:val="00BB08A0"/>
    <w:rsid w:val="00BB43A2"/>
    <w:rsid w:val="00BB6027"/>
    <w:rsid w:val="00BB77F4"/>
    <w:rsid w:val="00BC35C0"/>
    <w:rsid w:val="00BC4003"/>
    <w:rsid w:val="00BD2753"/>
    <w:rsid w:val="00BD5437"/>
    <w:rsid w:val="00BE24C2"/>
    <w:rsid w:val="00BE4600"/>
    <w:rsid w:val="00BE64F7"/>
    <w:rsid w:val="00BF180B"/>
    <w:rsid w:val="00BF6AE5"/>
    <w:rsid w:val="00BF6BD5"/>
    <w:rsid w:val="00BF6CD2"/>
    <w:rsid w:val="00C1460A"/>
    <w:rsid w:val="00C1547C"/>
    <w:rsid w:val="00C21FF7"/>
    <w:rsid w:val="00C22626"/>
    <w:rsid w:val="00C27AD7"/>
    <w:rsid w:val="00C40473"/>
    <w:rsid w:val="00C426E3"/>
    <w:rsid w:val="00C52DD9"/>
    <w:rsid w:val="00C5314A"/>
    <w:rsid w:val="00C56A1E"/>
    <w:rsid w:val="00C631E5"/>
    <w:rsid w:val="00C64284"/>
    <w:rsid w:val="00C64BBC"/>
    <w:rsid w:val="00C67B70"/>
    <w:rsid w:val="00C70B3F"/>
    <w:rsid w:val="00C74F76"/>
    <w:rsid w:val="00C7659A"/>
    <w:rsid w:val="00C877A8"/>
    <w:rsid w:val="00CA489D"/>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40E52"/>
    <w:rsid w:val="00D5074E"/>
    <w:rsid w:val="00D56C8D"/>
    <w:rsid w:val="00D57BEF"/>
    <w:rsid w:val="00D66CF2"/>
    <w:rsid w:val="00D67219"/>
    <w:rsid w:val="00D72D0E"/>
    <w:rsid w:val="00D73AC6"/>
    <w:rsid w:val="00D7615E"/>
    <w:rsid w:val="00D84E9B"/>
    <w:rsid w:val="00D9681D"/>
    <w:rsid w:val="00DA0EBD"/>
    <w:rsid w:val="00DB14C9"/>
    <w:rsid w:val="00DB175D"/>
    <w:rsid w:val="00DC5201"/>
    <w:rsid w:val="00DC5863"/>
    <w:rsid w:val="00DC712E"/>
    <w:rsid w:val="00DD16ED"/>
    <w:rsid w:val="00DD3AEE"/>
    <w:rsid w:val="00DD76B3"/>
    <w:rsid w:val="00DF3F3C"/>
    <w:rsid w:val="00E047D3"/>
    <w:rsid w:val="00E0539A"/>
    <w:rsid w:val="00E06059"/>
    <w:rsid w:val="00E12B47"/>
    <w:rsid w:val="00E12E5C"/>
    <w:rsid w:val="00E13C21"/>
    <w:rsid w:val="00E15EAA"/>
    <w:rsid w:val="00E2148F"/>
    <w:rsid w:val="00E25284"/>
    <w:rsid w:val="00E359D1"/>
    <w:rsid w:val="00E40430"/>
    <w:rsid w:val="00E45107"/>
    <w:rsid w:val="00E4746F"/>
    <w:rsid w:val="00E57234"/>
    <w:rsid w:val="00E62FC7"/>
    <w:rsid w:val="00E63C92"/>
    <w:rsid w:val="00E753C4"/>
    <w:rsid w:val="00E754FC"/>
    <w:rsid w:val="00E77A52"/>
    <w:rsid w:val="00E80860"/>
    <w:rsid w:val="00E83893"/>
    <w:rsid w:val="00E8597A"/>
    <w:rsid w:val="00E97AB6"/>
    <w:rsid w:val="00EA5C70"/>
    <w:rsid w:val="00EA6333"/>
    <w:rsid w:val="00EA75F0"/>
    <w:rsid w:val="00EB3A94"/>
    <w:rsid w:val="00EC1C87"/>
    <w:rsid w:val="00ED58C2"/>
    <w:rsid w:val="00ED65B9"/>
    <w:rsid w:val="00ED7C07"/>
    <w:rsid w:val="00EE0FB6"/>
    <w:rsid w:val="00EE3241"/>
    <w:rsid w:val="00F03CB9"/>
    <w:rsid w:val="00F04A74"/>
    <w:rsid w:val="00F161A9"/>
    <w:rsid w:val="00F2199F"/>
    <w:rsid w:val="00F22D9F"/>
    <w:rsid w:val="00F24EE3"/>
    <w:rsid w:val="00F404DA"/>
    <w:rsid w:val="00F41AF8"/>
    <w:rsid w:val="00F45C20"/>
    <w:rsid w:val="00F557DE"/>
    <w:rsid w:val="00F63749"/>
    <w:rsid w:val="00F7410C"/>
    <w:rsid w:val="00F80D04"/>
    <w:rsid w:val="00F9459D"/>
    <w:rsid w:val="00FA4EF9"/>
    <w:rsid w:val="00FA5A25"/>
    <w:rsid w:val="00FC137D"/>
    <w:rsid w:val="00FC3E28"/>
    <w:rsid w:val="00FD400C"/>
    <w:rsid w:val="00FD5D20"/>
    <w:rsid w:val="00FE173A"/>
    <w:rsid w:val="00FE3A5E"/>
    <w:rsid w:val="00FF0D97"/>
    <w:rsid w:val="00FF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4B023"/>
  <w15:docId w15:val="{8EA0943C-CC08-46DC-9D28-2BD23187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CD2"/>
  </w:style>
  <w:style w:type="paragraph" w:styleId="Heading3">
    <w:name w:val="heading 3"/>
    <w:basedOn w:val="Normal"/>
    <w:next w:val="Normal"/>
    <w:link w:val="Heading3Char"/>
    <w:qFormat/>
    <w:rsid w:val="00C21FF7"/>
    <w:pPr>
      <w:keepNext/>
      <w:spacing w:after="0" w:line="240" w:lineRule="auto"/>
      <w:outlineLvl w:val="2"/>
    </w:pPr>
    <w:rPr>
      <w:rFonts w:ascii="Times New Roman" w:eastAsia="Times New Roman" w:hAnsi="Times New Roman"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rsid w:val="00C21FF7"/>
    <w:rPr>
      <w:rFonts w:ascii="Times New Roman" w:eastAsia="Times New Roman" w:hAnsi="Times New Roman" w:cs="Times New Roman"/>
      <w:sz w:val="24"/>
      <w:szCs w:val="20"/>
      <w:lang w:val="en-US" w:eastAsia="en-US"/>
    </w:rPr>
  </w:style>
  <w:style w:type="paragraph" w:styleId="BodyText2">
    <w:name w:val="Body Text 2"/>
    <w:basedOn w:val="Normal"/>
    <w:link w:val="BodyText2Char"/>
    <w:rsid w:val="00C21FF7"/>
    <w:pPr>
      <w:widowControl w:val="0"/>
      <w:suppressAutoHyphens/>
      <w:spacing w:after="0" w:line="240" w:lineRule="auto"/>
    </w:pPr>
    <w:rPr>
      <w:rFonts w:ascii="Times New Roman" w:eastAsia="Times New Roman" w:hAnsi="Times New Roman" w:cs="Times New Roman"/>
      <w:szCs w:val="20"/>
      <w:lang w:val="en-US" w:eastAsia="en-US"/>
    </w:rPr>
  </w:style>
  <w:style w:type="character" w:customStyle="1" w:styleId="BodyText2Char">
    <w:name w:val="Body Text 2 Char"/>
    <w:basedOn w:val="DefaultParagraphFont"/>
    <w:link w:val="BodyText2"/>
    <w:rsid w:val="00C21FF7"/>
    <w:rPr>
      <w:rFonts w:ascii="Times New Roman" w:eastAsia="Times New Roman" w:hAnsi="Times New Roman" w:cs="Times New Roman"/>
      <w:szCs w:val="20"/>
      <w:lang w:val="en-US" w:eastAsia="en-US"/>
    </w:rPr>
  </w:style>
  <w:style w:type="paragraph" w:customStyle="1" w:styleId="WW-BodyText2">
    <w:name w:val="WW-Body Text 2"/>
    <w:basedOn w:val="Normal"/>
    <w:rsid w:val="00C21FF7"/>
    <w:pPr>
      <w:tabs>
        <w:tab w:val="left" w:pos="720"/>
        <w:tab w:val="left" w:pos="1800"/>
      </w:tabs>
      <w:suppressAutoHyphens/>
      <w:spacing w:after="0" w:line="240" w:lineRule="auto"/>
      <w:jc w:val="both"/>
    </w:pPr>
    <w:rPr>
      <w:rFonts w:ascii="Times New Roman" w:eastAsia="Times New Roman" w:hAnsi="Times New Roman" w:cs="Times New Roman"/>
      <w:sz w:val="24"/>
      <w:szCs w:val="20"/>
      <w:lang w:val="en-US" w:eastAsia="en-US"/>
    </w:rPr>
  </w:style>
  <w:style w:type="paragraph" w:customStyle="1" w:styleId="WW-PlainText">
    <w:name w:val="WW-Plain Text"/>
    <w:basedOn w:val="Normal"/>
    <w:rsid w:val="005731F3"/>
    <w:pPr>
      <w:widowControl w:val="0"/>
      <w:suppressAutoHyphens/>
      <w:spacing w:after="0" w:line="240" w:lineRule="auto"/>
    </w:pPr>
    <w:rPr>
      <w:rFonts w:ascii="Courier New" w:eastAsia="Times New Roman" w:hAnsi="Courier New" w:cs="Times New Roman"/>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8A8171-A246-4B63-B019-2D4F229098D0}">
  <ds:schemaRefs>
    <ds:schemaRef ds:uri="http://schemas.openxmlformats.org/officeDocument/2006/bibliography"/>
  </ds:schemaRefs>
</ds:datastoreItem>
</file>

<file path=customXml/itemProps2.xml><?xml version="1.0" encoding="utf-8"?>
<ds:datastoreItem xmlns:ds="http://schemas.openxmlformats.org/officeDocument/2006/customXml" ds:itemID="{F1896886-111D-4FEF-8921-B47830987DD3}"/>
</file>

<file path=customXml/itemProps3.xml><?xml version="1.0" encoding="utf-8"?>
<ds:datastoreItem xmlns:ds="http://schemas.openxmlformats.org/officeDocument/2006/customXml" ds:itemID="{78BD6047-52F3-4C87-940A-9ACE36FC73E4}"/>
</file>

<file path=customXml/itemProps4.xml><?xml version="1.0" encoding="utf-8"?>
<ds:datastoreItem xmlns:ds="http://schemas.openxmlformats.org/officeDocument/2006/customXml" ds:itemID="{915CEEE6-C09E-4DFE-98B4-BA103372D412}"/>
</file>

<file path=docProps/app.xml><?xml version="1.0" encoding="utf-8"?>
<Properties xmlns="http://schemas.openxmlformats.org/officeDocument/2006/extended-properties" xmlns:vt="http://schemas.openxmlformats.org/officeDocument/2006/docPropsVTypes">
  <Template>Normal</Template>
  <TotalTime>14</TotalTime>
  <Pages>4</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6</cp:revision>
  <cp:lastPrinted>2019-12-09T11:26:00Z</cp:lastPrinted>
  <dcterms:created xsi:type="dcterms:W3CDTF">2021-10-13T07:47:00Z</dcterms:created>
  <dcterms:modified xsi:type="dcterms:W3CDTF">2022-08-28T14:14:00Z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891800</vt:r8>
  </property>
  <property fmtid="{D5CDD505-2E9C-101B-9397-08002B2CF9AE}" pid="4" name="_ExtendedDescription">
    <vt:lpwstr/>
  </property>
</Properties>
</file>