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30A4C" w14:textId="77777777" w:rsidR="00AE5C62" w:rsidRPr="00575757" w:rsidRDefault="0036287A" w:rsidP="005D1290">
      <w:pPr>
        <w:pStyle w:val="ListParagraph"/>
        <w:numPr>
          <w:ilvl w:val="0"/>
          <w:numId w:val="1"/>
        </w:numPr>
        <w:jc w:val="both"/>
        <w:rPr>
          <w:rFonts w:ascii="Times New Roman" w:hAnsi="Times New Roman" w:cs="Times New Roman"/>
          <w:sz w:val="24"/>
          <w:szCs w:val="24"/>
        </w:rPr>
      </w:pPr>
      <w:r w:rsidRPr="00575757">
        <w:rPr>
          <w:rFonts w:ascii="Times New Roman" w:hAnsi="Times New Roman" w:cs="Times New Roman"/>
          <w:b/>
          <w:sz w:val="24"/>
          <w:szCs w:val="24"/>
        </w:rPr>
        <w:t>PURPOSE:</w:t>
      </w:r>
      <w:r w:rsidR="001D33A9" w:rsidRPr="00575757">
        <w:rPr>
          <w:rFonts w:ascii="Times New Roman" w:hAnsi="Times New Roman" w:cs="Times New Roman"/>
          <w:b/>
          <w:sz w:val="24"/>
          <w:szCs w:val="24"/>
        </w:rPr>
        <w:t xml:space="preserve"> </w:t>
      </w:r>
      <w:r w:rsidR="005D1290" w:rsidRPr="00575757">
        <w:rPr>
          <w:rFonts w:ascii="Times New Roman" w:hAnsi="Times New Roman" w:cs="Times New Roman"/>
          <w:sz w:val="24"/>
          <w:szCs w:val="24"/>
        </w:rPr>
        <w:t>To Monitor and to ensure the proper Process Control in Amona Pig Iron Plant</w:t>
      </w:r>
    </w:p>
    <w:p w14:paraId="706EFB18" w14:textId="77777777" w:rsidR="009E17B8" w:rsidRPr="00575757" w:rsidRDefault="009E17B8" w:rsidP="009130D6">
      <w:pPr>
        <w:pStyle w:val="ListParagraph"/>
        <w:jc w:val="both"/>
        <w:rPr>
          <w:rFonts w:ascii="Times New Roman" w:hAnsi="Times New Roman" w:cs="Times New Roman"/>
          <w:sz w:val="24"/>
          <w:szCs w:val="24"/>
        </w:rPr>
      </w:pPr>
    </w:p>
    <w:p w14:paraId="6CA3C0BA" w14:textId="77777777" w:rsidR="005D1290" w:rsidRPr="00575757" w:rsidRDefault="0036287A" w:rsidP="005D1290">
      <w:pPr>
        <w:pStyle w:val="ListParagraph"/>
        <w:numPr>
          <w:ilvl w:val="0"/>
          <w:numId w:val="1"/>
        </w:numPr>
        <w:jc w:val="both"/>
        <w:rPr>
          <w:rFonts w:ascii="Times New Roman" w:hAnsi="Times New Roman" w:cs="Times New Roman"/>
          <w:sz w:val="24"/>
          <w:szCs w:val="24"/>
        </w:rPr>
      </w:pPr>
      <w:r w:rsidRPr="00575757">
        <w:rPr>
          <w:rFonts w:ascii="Times New Roman" w:hAnsi="Times New Roman" w:cs="Times New Roman"/>
          <w:b/>
          <w:sz w:val="24"/>
          <w:szCs w:val="24"/>
        </w:rPr>
        <w:t>SCOPE:</w:t>
      </w:r>
      <w:r w:rsidR="001D33A9" w:rsidRPr="00575757">
        <w:rPr>
          <w:rFonts w:ascii="Times New Roman" w:hAnsi="Times New Roman" w:cs="Times New Roman"/>
          <w:b/>
          <w:sz w:val="24"/>
          <w:szCs w:val="24"/>
        </w:rPr>
        <w:t xml:space="preserve"> </w:t>
      </w:r>
      <w:r w:rsidR="005D1290" w:rsidRPr="00575757">
        <w:rPr>
          <w:rFonts w:ascii="Times New Roman" w:hAnsi="Times New Roman" w:cs="Times New Roman"/>
          <w:sz w:val="24"/>
        </w:rPr>
        <w:t>BF 1, 2 &amp;3</w:t>
      </w:r>
    </w:p>
    <w:p w14:paraId="612586E5" w14:textId="77777777" w:rsidR="005D1290" w:rsidRPr="00575757" w:rsidRDefault="005D1290" w:rsidP="005D1290">
      <w:pPr>
        <w:pStyle w:val="ListParagraph"/>
        <w:rPr>
          <w:rFonts w:ascii="Times New Roman" w:hAnsi="Times New Roman" w:cs="Times New Roman"/>
          <w:sz w:val="24"/>
          <w:szCs w:val="24"/>
        </w:rPr>
      </w:pPr>
    </w:p>
    <w:p w14:paraId="77B4EB9C" w14:textId="77777777" w:rsidR="005D1290" w:rsidRPr="00575757" w:rsidRDefault="005D1290" w:rsidP="005D1290">
      <w:pPr>
        <w:pStyle w:val="ListParagraph"/>
        <w:numPr>
          <w:ilvl w:val="0"/>
          <w:numId w:val="1"/>
        </w:numPr>
        <w:spacing w:after="0"/>
        <w:contextualSpacing w:val="0"/>
        <w:jc w:val="both"/>
        <w:rPr>
          <w:rFonts w:ascii="Times New Roman" w:hAnsi="Times New Roman" w:cs="Times New Roman"/>
          <w:sz w:val="24"/>
          <w:szCs w:val="24"/>
        </w:rPr>
      </w:pPr>
      <w:r w:rsidRPr="00575757">
        <w:rPr>
          <w:rFonts w:ascii="Times New Roman" w:hAnsi="Times New Roman" w:cs="Times New Roman"/>
          <w:b/>
          <w:sz w:val="24"/>
          <w:szCs w:val="24"/>
        </w:rPr>
        <w:t>RESPONSIBILITY:</w:t>
      </w:r>
      <w:r w:rsidRPr="00575757">
        <w:rPr>
          <w:rFonts w:ascii="Times New Roman" w:hAnsi="Times New Roman" w:cs="Times New Roman"/>
          <w:sz w:val="24"/>
          <w:szCs w:val="24"/>
        </w:rPr>
        <w:t xml:space="preserve"> </w:t>
      </w:r>
      <w:r w:rsidR="004B2B12" w:rsidRPr="00575757">
        <w:rPr>
          <w:rFonts w:ascii="Times New Roman" w:hAnsi="Times New Roman" w:cs="Times New Roman"/>
          <w:sz w:val="24"/>
          <w:szCs w:val="24"/>
        </w:rPr>
        <w:t>Process Control Team</w:t>
      </w:r>
    </w:p>
    <w:p w14:paraId="72BFB981" w14:textId="77777777" w:rsidR="005D1290" w:rsidRPr="00575757" w:rsidRDefault="005D1290" w:rsidP="005D1290">
      <w:pPr>
        <w:pStyle w:val="ListParagraph"/>
        <w:rPr>
          <w:rFonts w:ascii="Times New Roman" w:hAnsi="Times New Roman" w:cs="Times New Roman"/>
          <w:sz w:val="24"/>
          <w:szCs w:val="24"/>
        </w:rPr>
      </w:pPr>
    </w:p>
    <w:p w14:paraId="403C7131"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PERFORMANCE INDICATORS:</w:t>
      </w:r>
    </w:p>
    <w:p w14:paraId="69CF2ADB" w14:textId="77777777" w:rsidR="005D1290" w:rsidRPr="00575757" w:rsidRDefault="005D1290" w:rsidP="005D1290">
      <w:pPr>
        <w:pStyle w:val="ListParagraph"/>
        <w:rPr>
          <w:rFonts w:ascii="Times New Roman" w:hAnsi="Times New Roman" w:cs="Times New Roman"/>
          <w:b/>
          <w:sz w:val="24"/>
          <w:szCs w:val="24"/>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297"/>
        <w:gridCol w:w="1134"/>
        <w:gridCol w:w="1418"/>
        <w:gridCol w:w="1417"/>
        <w:gridCol w:w="2665"/>
      </w:tblGrid>
      <w:tr w:rsidR="005D1290" w:rsidRPr="00575757" w14:paraId="2A1A9929" w14:textId="77777777" w:rsidTr="007943A3">
        <w:trPr>
          <w:trHeight w:val="411"/>
        </w:trPr>
        <w:tc>
          <w:tcPr>
            <w:tcW w:w="675" w:type="dxa"/>
            <w:tcBorders>
              <w:top w:val="single" w:sz="4" w:space="0" w:color="auto"/>
              <w:left w:val="single" w:sz="4" w:space="0" w:color="auto"/>
              <w:bottom w:val="single" w:sz="4" w:space="0" w:color="auto"/>
              <w:right w:val="single" w:sz="4" w:space="0" w:color="auto"/>
            </w:tcBorders>
          </w:tcPr>
          <w:p w14:paraId="4BAC0D64" w14:textId="77777777" w:rsidR="005D1290" w:rsidRPr="00575757" w:rsidRDefault="005D1290" w:rsidP="004B2B12">
            <w:pPr>
              <w:spacing w:before="60" w:after="60"/>
              <w:jc w:val="center"/>
              <w:rPr>
                <w:rFonts w:ascii="Times New Roman" w:hAnsi="Times New Roman" w:cs="Times New Roman"/>
                <w:b/>
                <w:sz w:val="24"/>
                <w:szCs w:val="24"/>
              </w:rPr>
            </w:pPr>
            <w:r w:rsidRPr="00575757">
              <w:rPr>
                <w:rFonts w:ascii="Times New Roman" w:hAnsi="Times New Roman" w:cs="Times New Roman"/>
                <w:b/>
                <w:sz w:val="24"/>
                <w:szCs w:val="24"/>
              </w:rPr>
              <w:t>Sr. No.</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228A9C82"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Measure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3AA2DF46"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Unit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55C552D"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Frequency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23C6389"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Acceptance Criteria</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1C33D7C" w14:textId="77777777" w:rsidR="005D1290" w:rsidRPr="00575757" w:rsidRDefault="005D1290" w:rsidP="004B2B12">
            <w:pPr>
              <w:spacing w:before="60" w:after="60"/>
              <w:rPr>
                <w:rFonts w:ascii="Times New Roman" w:hAnsi="Times New Roman" w:cs="Times New Roman"/>
                <w:b/>
                <w:sz w:val="24"/>
                <w:szCs w:val="24"/>
              </w:rPr>
            </w:pPr>
            <w:r w:rsidRPr="00575757">
              <w:rPr>
                <w:rFonts w:ascii="Times New Roman" w:hAnsi="Times New Roman" w:cs="Times New Roman"/>
                <w:b/>
                <w:sz w:val="24"/>
                <w:szCs w:val="24"/>
              </w:rPr>
              <w:t xml:space="preserve">Responsibility </w:t>
            </w:r>
          </w:p>
        </w:tc>
      </w:tr>
      <w:tr w:rsidR="005D1290" w:rsidRPr="00575757" w14:paraId="4B882BB8" w14:textId="77777777" w:rsidTr="007943A3">
        <w:trPr>
          <w:trHeight w:val="558"/>
        </w:trPr>
        <w:tc>
          <w:tcPr>
            <w:tcW w:w="675" w:type="dxa"/>
            <w:tcBorders>
              <w:top w:val="single" w:sz="4" w:space="0" w:color="auto"/>
              <w:left w:val="single" w:sz="4" w:space="0" w:color="auto"/>
              <w:bottom w:val="single" w:sz="4" w:space="0" w:color="auto"/>
              <w:right w:val="single" w:sz="4" w:space="0" w:color="auto"/>
            </w:tcBorders>
          </w:tcPr>
          <w:p w14:paraId="59728EF0" w14:textId="77777777" w:rsidR="005D1290" w:rsidRPr="00575757" w:rsidRDefault="005D1290" w:rsidP="004B2B12">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1</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1AE26D40"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Production</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7B85DE7A"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MT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59B4F14B"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D99B792" w14:textId="77777777" w:rsidR="005D1290"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5D24100A" w14:textId="77777777" w:rsidR="005D1290" w:rsidRPr="00575757" w:rsidRDefault="007943A3" w:rsidP="004B2B12">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7943A3" w:rsidRPr="00575757" w14:paraId="688498EA" w14:textId="77777777" w:rsidTr="007943A3">
        <w:trPr>
          <w:trHeight w:val="563"/>
        </w:trPr>
        <w:tc>
          <w:tcPr>
            <w:tcW w:w="675" w:type="dxa"/>
            <w:tcBorders>
              <w:top w:val="single" w:sz="4" w:space="0" w:color="auto"/>
              <w:left w:val="single" w:sz="4" w:space="0" w:color="auto"/>
              <w:bottom w:val="single" w:sz="4" w:space="0" w:color="auto"/>
              <w:right w:val="single" w:sz="4" w:space="0" w:color="auto"/>
            </w:tcBorders>
          </w:tcPr>
          <w:p w14:paraId="420214C0" w14:textId="77777777" w:rsidR="007943A3" w:rsidRPr="00575757" w:rsidRDefault="007943A3"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2</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64E2DA98"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Coke Rate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DE8F90B"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Kg/THM</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1DA7168E"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E190D4B"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121FC992"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7943A3" w:rsidRPr="00575757" w14:paraId="65B8D997" w14:textId="77777777" w:rsidTr="007943A3">
        <w:trPr>
          <w:trHeight w:val="563"/>
        </w:trPr>
        <w:tc>
          <w:tcPr>
            <w:tcW w:w="675" w:type="dxa"/>
            <w:tcBorders>
              <w:top w:val="single" w:sz="4" w:space="0" w:color="auto"/>
              <w:left w:val="single" w:sz="4" w:space="0" w:color="auto"/>
              <w:bottom w:val="single" w:sz="4" w:space="0" w:color="auto"/>
              <w:right w:val="single" w:sz="4" w:space="0" w:color="auto"/>
            </w:tcBorders>
          </w:tcPr>
          <w:p w14:paraId="41EB2FA9" w14:textId="77777777" w:rsidR="007943A3" w:rsidRPr="00575757" w:rsidRDefault="007943A3"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3</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76903A63"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Skull</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61CD98F"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6BD30482"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960ECF5"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366F450D"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r w:rsidR="007943A3" w:rsidRPr="00575757" w14:paraId="7DCDB789" w14:textId="77777777" w:rsidTr="007943A3">
        <w:trPr>
          <w:trHeight w:val="563"/>
        </w:trPr>
        <w:tc>
          <w:tcPr>
            <w:tcW w:w="675" w:type="dxa"/>
            <w:tcBorders>
              <w:top w:val="single" w:sz="4" w:space="0" w:color="auto"/>
              <w:left w:val="single" w:sz="4" w:space="0" w:color="auto"/>
              <w:bottom w:val="single" w:sz="4" w:space="0" w:color="auto"/>
              <w:right w:val="single" w:sz="4" w:space="0" w:color="auto"/>
            </w:tcBorders>
          </w:tcPr>
          <w:p w14:paraId="7F8055D6" w14:textId="77777777" w:rsidR="007943A3" w:rsidRPr="00575757" w:rsidRDefault="007943A3" w:rsidP="007943A3">
            <w:pPr>
              <w:spacing w:before="60" w:after="60"/>
              <w:jc w:val="center"/>
              <w:rPr>
                <w:rFonts w:ascii="Times New Roman" w:hAnsi="Times New Roman" w:cs="Times New Roman"/>
                <w:sz w:val="24"/>
                <w:szCs w:val="24"/>
              </w:rPr>
            </w:pPr>
            <w:r w:rsidRPr="00575757">
              <w:rPr>
                <w:rFonts w:ascii="Times New Roman" w:hAnsi="Times New Roman" w:cs="Times New Roman"/>
                <w:sz w:val="24"/>
                <w:szCs w:val="24"/>
              </w:rPr>
              <w:t>4</w:t>
            </w:r>
          </w:p>
        </w:tc>
        <w:tc>
          <w:tcPr>
            <w:tcW w:w="2297" w:type="dxa"/>
            <w:tcBorders>
              <w:top w:val="single" w:sz="4" w:space="0" w:color="auto"/>
              <w:left w:val="single" w:sz="4" w:space="0" w:color="auto"/>
              <w:bottom w:val="single" w:sz="4" w:space="0" w:color="auto"/>
              <w:right w:val="single" w:sz="4" w:space="0" w:color="auto"/>
            </w:tcBorders>
            <w:shd w:val="clear" w:color="auto" w:fill="auto"/>
          </w:tcPr>
          <w:p w14:paraId="7969E6BA"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Off Grade</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EC574AA"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shd w:val="clear" w:color="auto" w:fill="auto"/>
          </w:tcPr>
          <w:p w14:paraId="28198AC8"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Daily</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6EDD938"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As per BP</w:t>
            </w:r>
          </w:p>
        </w:tc>
        <w:tc>
          <w:tcPr>
            <w:tcW w:w="2665" w:type="dxa"/>
            <w:tcBorders>
              <w:top w:val="single" w:sz="4" w:space="0" w:color="auto"/>
              <w:left w:val="single" w:sz="4" w:space="0" w:color="auto"/>
              <w:bottom w:val="single" w:sz="4" w:space="0" w:color="auto"/>
              <w:right w:val="single" w:sz="4" w:space="0" w:color="auto"/>
            </w:tcBorders>
            <w:shd w:val="clear" w:color="auto" w:fill="auto"/>
          </w:tcPr>
          <w:p w14:paraId="1DB32CE3" w14:textId="77777777" w:rsidR="007943A3" w:rsidRPr="00575757" w:rsidRDefault="007943A3" w:rsidP="007943A3">
            <w:pPr>
              <w:spacing w:before="60" w:after="60"/>
              <w:rPr>
                <w:rFonts w:ascii="Times New Roman" w:hAnsi="Times New Roman" w:cs="Times New Roman"/>
                <w:sz w:val="24"/>
                <w:szCs w:val="24"/>
              </w:rPr>
            </w:pPr>
            <w:r w:rsidRPr="00575757">
              <w:rPr>
                <w:rFonts w:ascii="Times New Roman" w:hAnsi="Times New Roman" w:cs="Times New Roman"/>
                <w:sz w:val="24"/>
                <w:szCs w:val="24"/>
              </w:rPr>
              <w:t>Process Control Team</w:t>
            </w:r>
          </w:p>
        </w:tc>
      </w:tr>
    </w:tbl>
    <w:p w14:paraId="5806F004" w14:textId="77777777" w:rsidR="005D1290" w:rsidRPr="00575757" w:rsidRDefault="005D1290" w:rsidP="005D1290">
      <w:pPr>
        <w:pStyle w:val="ListParagraph"/>
        <w:rPr>
          <w:rFonts w:ascii="Times New Roman" w:hAnsi="Times New Roman" w:cs="Times New Roman"/>
          <w:b/>
          <w:sz w:val="24"/>
          <w:szCs w:val="24"/>
        </w:rPr>
      </w:pPr>
    </w:p>
    <w:p w14:paraId="1D329D00" w14:textId="77777777" w:rsidR="005D1290" w:rsidRPr="00575757" w:rsidRDefault="005D1290" w:rsidP="005D1290">
      <w:pPr>
        <w:pStyle w:val="ListParagraph"/>
        <w:rPr>
          <w:rFonts w:ascii="Times New Roman" w:hAnsi="Times New Roman" w:cs="Times New Roman"/>
          <w:b/>
          <w:sz w:val="24"/>
          <w:szCs w:val="24"/>
        </w:rPr>
      </w:pPr>
    </w:p>
    <w:p w14:paraId="39BDD0C8" w14:textId="77777777" w:rsidR="005D1290" w:rsidRPr="00575757" w:rsidRDefault="005D1290" w:rsidP="005D1290">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PROCEDURE:</w:t>
      </w:r>
    </w:p>
    <w:p w14:paraId="41FF62F2" w14:textId="77777777" w:rsidR="005D1290" w:rsidRPr="00575757" w:rsidRDefault="005D1290" w:rsidP="005D1290">
      <w:pPr>
        <w:pStyle w:val="ListParagraph"/>
        <w:tabs>
          <w:tab w:val="left" w:pos="2715"/>
        </w:tabs>
        <w:spacing w:after="0" w:line="240" w:lineRule="auto"/>
        <w:ind w:left="360"/>
        <w:rPr>
          <w:rFonts w:ascii="Times New Roman" w:hAnsi="Times New Roman" w:cs="Times New Roman"/>
          <w:b/>
          <w:sz w:val="24"/>
        </w:rPr>
      </w:pPr>
    </w:p>
    <w:p w14:paraId="7D83B307"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Yearly Budgeting: </w:t>
      </w:r>
      <w:r w:rsidRPr="00575757">
        <w:rPr>
          <w:rFonts w:ascii="Times New Roman" w:hAnsi="Times New Roman" w:cs="Times New Roman"/>
          <w:sz w:val="24"/>
        </w:rPr>
        <w:t>Yearly Budgeting is done for all three furnaces in close co-ordination with Production, Sales, Finance, Commercial and Raw Material team.  Following are the activity:</w:t>
      </w:r>
    </w:p>
    <w:p w14:paraId="407820EF"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 xml:space="preserve">Sales Plan: </w:t>
      </w:r>
      <w:r w:rsidRPr="00575757">
        <w:rPr>
          <w:rFonts w:ascii="Times New Roman" w:hAnsi="Times New Roman" w:cs="Times New Roman"/>
          <w:sz w:val="24"/>
        </w:rPr>
        <w:t>Getting the sales plan from the sales team and studying the overall requirement. Each &amp; every grade requirement with its quantity to be studied and depending upon it further plan to be made.</w:t>
      </w:r>
    </w:p>
    <w:p w14:paraId="5B94415F"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Production Plan:</w:t>
      </w:r>
      <w:r w:rsidRPr="00575757">
        <w:rPr>
          <w:rFonts w:ascii="Times New Roman" w:hAnsi="Times New Roman" w:cs="Times New Roman"/>
          <w:sz w:val="24"/>
        </w:rPr>
        <w:t xml:space="preserve"> Depending upon the sales requirement for that fiscal year, production plan is made in consultation with the Head Production and Finance Controller. Previous 3 years production data is collaborated and on that performance basis we make the business plan with increased targets in each area considering major assumptions required to achieve the BP. Detailed production plan is made, which includes detailed Pig Iron grade requirement, production plan and off grade corresponding from each day to complete year. In that we also include Production, Raw Material, and Availability plan of each day, month and complete year. </w:t>
      </w:r>
    </w:p>
    <w:p w14:paraId="619CBD77"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Raw Material Plan:</w:t>
      </w:r>
      <w:r w:rsidRPr="00575757">
        <w:rPr>
          <w:rFonts w:ascii="Times New Roman" w:hAnsi="Times New Roman" w:cs="Times New Roman"/>
          <w:sz w:val="24"/>
        </w:rPr>
        <w:t xml:space="preserve"> After production plan is finalized, the raw material required for that is taken out and is being given to Raw Material and Commercial for making the procurement plan of R/M.</w:t>
      </w:r>
    </w:p>
    <w:p w14:paraId="551D63E8" w14:textId="77777777" w:rsidR="005D1290" w:rsidRPr="00575757" w:rsidRDefault="005D1290" w:rsidP="005E0CD1">
      <w:pPr>
        <w:pStyle w:val="ListParagraph"/>
        <w:numPr>
          <w:ilvl w:val="2"/>
          <w:numId w:val="40"/>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Finance:</w:t>
      </w:r>
      <w:r w:rsidRPr="00575757">
        <w:rPr>
          <w:rFonts w:ascii="Times New Roman" w:hAnsi="Times New Roman" w:cs="Times New Roman"/>
          <w:sz w:val="24"/>
        </w:rPr>
        <w:t xml:space="preserve"> After completing the above activities the whole team sits together with the Finance and Business Controller for the business plan review. Any discrepancy in the BP from any of the department is discussed &amp; if required changes are made accordingly. After agreement from each department, Business &amp; Finance Controller finalizes the plan and same is sent to the Management.</w:t>
      </w:r>
    </w:p>
    <w:p w14:paraId="638EA7C7" w14:textId="77777777" w:rsidR="005D1290" w:rsidRPr="00575757" w:rsidRDefault="005D1290" w:rsidP="005D1290">
      <w:pPr>
        <w:pStyle w:val="ListParagraph"/>
        <w:tabs>
          <w:tab w:val="left" w:pos="2715"/>
        </w:tabs>
        <w:ind w:left="1080"/>
        <w:rPr>
          <w:rFonts w:ascii="Times New Roman" w:hAnsi="Times New Roman" w:cs="Times New Roman"/>
          <w:b/>
          <w:sz w:val="24"/>
        </w:rPr>
      </w:pPr>
    </w:p>
    <w:p w14:paraId="72C757BB" w14:textId="77777777" w:rsidR="005D1290" w:rsidRPr="00575757" w:rsidRDefault="005D1290" w:rsidP="005D1290">
      <w:pPr>
        <w:pStyle w:val="ListParagraph"/>
        <w:tabs>
          <w:tab w:val="left" w:pos="2715"/>
        </w:tabs>
        <w:ind w:left="1080"/>
        <w:rPr>
          <w:rFonts w:ascii="Times New Roman" w:hAnsi="Times New Roman" w:cs="Times New Roman"/>
          <w:b/>
          <w:sz w:val="24"/>
        </w:rPr>
      </w:pPr>
    </w:p>
    <w:p w14:paraId="647D83FD"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lastRenderedPageBreak/>
        <w:t xml:space="preserve">Current Estimate: </w:t>
      </w:r>
      <w:r w:rsidRPr="00575757">
        <w:rPr>
          <w:rFonts w:ascii="Times New Roman" w:hAnsi="Times New Roman" w:cs="Times New Roman"/>
          <w:sz w:val="24"/>
        </w:rPr>
        <w:t>After Business plan for the year is made, we are also making plans for every month based on the previous month performance and this month prediction within the first week of the month.</w:t>
      </w:r>
    </w:p>
    <w:p w14:paraId="3E3D5FD8"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 xml:space="preserve">Sales Plan: </w:t>
      </w:r>
      <w:r w:rsidRPr="00575757">
        <w:rPr>
          <w:rFonts w:ascii="Times New Roman" w:hAnsi="Times New Roman" w:cs="Times New Roman"/>
          <w:sz w:val="24"/>
        </w:rPr>
        <w:t>Getting the sales plan from the sales team for the current month and studying the overall requirement. Each &amp; every grade requirement with its quantity to be studied and depending upon it further plan to be made.</w:t>
      </w:r>
    </w:p>
    <w:p w14:paraId="5392C0A0"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Production Plan:</w:t>
      </w:r>
      <w:r w:rsidRPr="00575757">
        <w:rPr>
          <w:rFonts w:ascii="Times New Roman" w:hAnsi="Times New Roman" w:cs="Times New Roman"/>
          <w:sz w:val="24"/>
        </w:rPr>
        <w:t xml:space="preserve"> Depending upon the sales requirement for that month, production plan is made in consultation with the Head Production and Finance Controller. Previous month’s production data is collaborated and on that performance basis we make the CE with targets in each area. Detailed production plan is made, which includes detailed Pig Iron grade requirement, production plan and off grade corresponding from each day to complete month. In that we also include Production, Raw Material, and Availability plan of each day and month. </w:t>
      </w:r>
    </w:p>
    <w:p w14:paraId="3FF4AE30"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Raw Material Plan:</w:t>
      </w:r>
      <w:r w:rsidRPr="00575757">
        <w:rPr>
          <w:rFonts w:ascii="Times New Roman" w:hAnsi="Times New Roman" w:cs="Times New Roman"/>
          <w:sz w:val="24"/>
        </w:rPr>
        <w:t xml:space="preserve"> After production plan is </w:t>
      </w:r>
      <w:r w:rsidR="005E0CD1" w:rsidRPr="00575757">
        <w:rPr>
          <w:rFonts w:ascii="Times New Roman" w:hAnsi="Times New Roman" w:cs="Times New Roman"/>
          <w:sz w:val="24"/>
        </w:rPr>
        <w:t>finalized</w:t>
      </w:r>
      <w:r w:rsidRPr="00575757">
        <w:rPr>
          <w:rFonts w:ascii="Times New Roman" w:hAnsi="Times New Roman" w:cs="Times New Roman"/>
          <w:sz w:val="24"/>
        </w:rPr>
        <w:t>, the raw material required for that is taken out and is being given to Raw Material and Commercial for making the procurement plan of R/M.</w:t>
      </w:r>
    </w:p>
    <w:p w14:paraId="28CB4F24"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b/>
          <w:sz w:val="24"/>
        </w:rPr>
        <w:t>Finance:</w:t>
      </w:r>
      <w:r w:rsidRPr="00575757">
        <w:rPr>
          <w:rFonts w:ascii="Times New Roman" w:hAnsi="Times New Roman" w:cs="Times New Roman"/>
          <w:sz w:val="24"/>
        </w:rPr>
        <w:t xml:space="preserve"> After completing the above activities the plan is forwarded to Finance Controller for the review. After Finance Controller finalizes the plan, same is sent to the required users.</w:t>
      </w:r>
    </w:p>
    <w:p w14:paraId="1AA7DA8B" w14:textId="77777777" w:rsidR="005D1290" w:rsidRPr="00575757" w:rsidRDefault="005D1290" w:rsidP="005D1290">
      <w:pPr>
        <w:tabs>
          <w:tab w:val="left" w:pos="2715"/>
        </w:tabs>
        <w:rPr>
          <w:rFonts w:ascii="Times New Roman" w:hAnsi="Times New Roman" w:cs="Times New Roman"/>
          <w:b/>
          <w:sz w:val="24"/>
        </w:rPr>
      </w:pPr>
    </w:p>
    <w:p w14:paraId="3477BE65"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BMG/OR Preparation: </w:t>
      </w:r>
      <w:r w:rsidRPr="00575757">
        <w:rPr>
          <w:rFonts w:ascii="Times New Roman" w:hAnsi="Times New Roman" w:cs="Times New Roman"/>
          <w:sz w:val="24"/>
        </w:rPr>
        <w:t xml:space="preserve"> For every month we make presentation for OR/ BMG review. Same Presentation is presented in the respective forum to the top management in presence of Production &amp; Quality Heads. Remarks and suggestion made in the forum is noted done and same is being implemented in the process.</w:t>
      </w:r>
    </w:p>
    <w:p w14:paraId="70CFEF7F" w14:textId="77777777" w:rsidR="005D1290" w:rsidRPr="00575757" w:rsidRDefault="005D1290" w:rsidP="005D1290">
      <w:pPr>
        <w:pStyle w:val="ListParagraph"/>
        <w:tabs>
          <w:tab w:val="left" w:pos="2715"/>
        </w:tabs>
        <w:ind w:left="360"/>
        <w:rPr>
          <w:rFonts w:ascii="Times New Roman" w:hAnsi="Times New Roman" w:cs="Times New Roman"/>
          <w:b/>
          <w:sz w:val="24"/>
        </w:rPr>
      </w:pPr>
    </w:p>
    <w:p w14:paraId="7423CDED" w14:textId="4B5F2C5C"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Raw material Procurement and quality: </w:t>
      </w:r>
      <w:r w:rsidRPr="00575757">
        <w:rPr>
          <w:rFonts w:ascii="Times New Roman" w:hAnsi="Times New Roman" w:cs="Times New Roman"/>
          <w:sz w:val="24"/>
        </w:rPr>
        <w:t xml:space="preserve">R/M and commercial team identifies sources of required R/M for our consumption. If </w:t>
      </w:r>
      <w:r w:rsidR="006E1185" w:rsidRPr="00575757">
        <w:rPr>
          <w:rFonts w:ascii="Times New Roman" w:hAnsi="Times New Roman" w:cs="Times New Roman"/>
          <w:sz w:val="24"/>
        </w:rPr>
        <w:t>required,</w:t>
      </w:r>
      <w:r w:rsidRPr="00575757">
        <w:rPr>
          <w:rFonts w:ascii="Times New Roman" w:hAnsi="Times New Roman" w:cs="Times New Roman"/>
          <w:sz w:val="24"/>
        </w:rPr>
        <w:t xml:space="preserve"> we go along with them to the source and collect the sample and sent it to lab for analysis. After analysis is </w:t>
      </w:r>
      <w:r w:rsidR="006E1185" w:rsidRPr="00575757">
        <w:rPr>
          <w:rFonts w:ascii="Times New Roman" w:hAnsi="Times New Roman" w:cs="Times New Roman"/>
          <w:sz w:val="24"/>
        </w:rPr>
        <w:t>done,</w:t>
      </w:r>
      <w:r w:rsidRPr="00575757">
        <w:rPr>
          <w:rFonts w:ascii="Times New Roman" w:hAnsi="Times New Roman" w:cs="Times New Roman"/>
          <w:sz w:val="24"/>
        </w:rPr>
        <w:t xml:space="preserve"> we put that analysis into burden economics and calculate our COP. If it fit</w:t>
      </w:r>
      <w:r w:rsidR="005E0CD1">
        <w:rPr>
          <w:rFonts w:ascii="Times New Roman" w:hAnsi="Times New Roman" w:cs="Times New Roman"/>
          <w:sz w:val="24"/>
        </w:rPr>
        <w:t xml:space="preserve">s our </w:t>
      </w:r>
      <w:r w:rsidR="006E1185">
        <w:rPr>
          <w:rFonts w:ascii="Times New Roman" w:hAnsi="Times New Roman" w:cs="Times New Roman"/>
          <w:sz w:val="24"/>
        </w:rPr>
        <w:t>requirement,</w:t>
      </w:r>
      <w:r w:rsidR="005E0CD1">
        <w:rPr>
          <w:rFonts w:ascii="Times New Roman" w:hAnsi="Times New Roman" w:cs="Times New Roman"/>
          <w:sz w:val="24"/>
        </w:rPr>
        <w:t xml:space="preserve"> we ask the R/M</w:t>
      </w:r>
      <w:r w:rsidRPr="00575757">
        <w:rPr>
          <w:rFonts w:ascii="Times New Roman" w:hAnsi="Times New Roman" w:cs="Times New Roman"/>
          <w:sz w:val="24"/>
        </w:rPr>
        <w:t xml:space="preserve"> or commercial team to buy the required quantity of ore. </w:t>
      </w:r>
    </w:p>
    <w:p w14:paraId="1C9FE16E" w14:textId="77777777" w:rsidR="005D1290" w:rsidRPr="00575757" w:rsidRDefault="005D1290" w:rsidP="005D1290">
      <w:pPr>
        <w:pStyle w:val="ListParagraph"/>
        <w:rPr>
          <w:rFonts w:ascii="Times New Roman" w:hAnsi="Times New Roman" w:cs="Times New Roman"/>
          <w:b/>
          <w:sz w:val="24"/>
        </w:rPr>
      </w:pPr>
    </w:p>
    <w:p w14:paraId="3C97F4D4"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Daily Activities: </w:t>
      </w:r>
      <w:r w:rsidRPr="00575757">
        <w:rPr>
          <w:rFonts w:ascii="Times New Roman" w:hAnsi="Times New Roman" w:cs="Times New Roman"/>
          <w:sz w:val="24"/>
        </w:rPr>
        <w:t>Some of the activity which are done on daily basis are listed below:</w:t>
      </w:r>
      <w:r w:rsidRPr="00575757">
        <w:rPr>
          <w:rFonts w:ascii="Times New Roman" w:hAnsi="Times New Roman" w:cs="Times New Roman"/>
          <w:b/>
          <w:sz w:val="24"/>
        </w:rPr>
        <w:t xml:space="preserve"> </w:t>
      </w:r>
    </w:p>
    <w:p w14:paraId="2C9847E0"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On daily basis furnace performance is monitored and further plan is made to achieve the CE &amp; BP requirements. We coordinate with the production team and inform them about the changes in process and grade requirement.</w:t>
      </w:r>
    </w:p>
    <w:p w14:paraId="690A3490" w14:textId="4F612743"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 xml:space="preserve">We also coordinate with the R/M team and tell them our requirement as per our current &amp; future plans, for </w:t>
      </w:r>
      <w:r w:rsidR="006E1185" w:rsidRPr="00575757">
        <w:rPr>
          <w:rFonts w:ascii="Times New Roman" w:hAnsi="Times New Roman" w:cs="Times New Roman"/>
          <w:sz w:val="24"/>
        </w:rPr>
        <w:t>e.g.,</w:t>
      </w:r>
      <w:r w:rsidRPr="00575757">
        <w:rPr>
          <w:rFonts w:ascii="Times New Roman" w:hAnsi="Times New Roman" w:cs="Times New Roman"/>
          <w:sz w:val="24"/>
        </w:rPr>
        <w:t xml:space="preserve"> which R/M is required in what quantity and for which f/c. </w:t>
      </w:r>
      <w:r w:rsidR="006E1185" w:rsidRPr="00575757">
        <w:rPr>
          <w:rFonts w:ascii="Times New Roman" w:hAnsi="Times New Roman" w:cs="Times New Roman"/>
          <w:sz w:val="24"/>
        </w:rPr>
        <w:t>Also,</w:t>
      </w:r>
      <w:r w:rsidRPr="00575757">
        <w:rPr>
          <w:rFonts w:ascii="Times New Roman" w:hAnsi="Times New Roman" w:cs="Times New Roman"/>
          <w:sz w:val="24"/>
        </w:rPr>
        <w:t xml:space="preserve"> if there is any discrepancy in quality of any R/M same is </w:t>
      </w:r>
      <w:r w:rsidR="00427E83" w:rsidRPr="00575757">
        <w:rPr>
          <w:rFonts w:ascii="Times New Roman" w:hAnsi="Times New Roman" w:cs="Times New Roman"/>
          <w:sz w:val="24"/>
        </w:rPr>
        <w:t>1</w:t>
      </w:r>
      <w:r w:rsidRPr="00575757">
        <w:rPr>
          <w:rFonts w:ascii="Times New Roman" w:hAnsi="Times New Roman" w:cs="Times New Roman"/>
          <w:sz w:val="24"/>
        </w:rPr>
        <w:t xml:space="preserve">informed to them and correspondingly changes </w:t>
      </w:r>
      <w:r w:rsidR="006E1185" w:rsidRPr="00575757">
        <w:rPr>
          <w:rFonts w:ascii="Times New Roman" w:hAnsi="Times New Roman" w:cs="Times New Roman"/>
          <w:sz w:val="24"/>
        </w:rPr>
        <w:t>are</w:t>
      </w:r>
      <w:r w:rsidRPr="00575757">
        <w:rPr>
          <w:rFonts w:ascii="Times New Roman" w:hAnsi="Times New Roman" w:cs="Times New Roman"/>
          <w:sz w:val="24"/>
        </w:rPr>
        <w:t xml:space="preserve"> done in </w:t>
      </w:r>
      <w:r w:rsidR="005E0CD1">
        <w:rPr>
          <w:rFonts w:ascii="Times New Roman" w:hAnsi="Times New Roman" w:cs="Times New Roman"/>
          <w:sz w:val="24"/>
        </w:rPr>
        <w:t>F</w:t>
      </w:r>
      <w:r w:rsidRPr="00575757">
        <w:rPr>
          <w:rFonts w:ascii="Times New Roman" w:hAnsi="Times New Roman" w:cs="Times New Roman"/>
          <w:sz w:val="24"/>
        </w:rPr>
        <w:t>/</w:t>
      </w:r>
      <w:r w:rsidR="005E0CD1">
        <w:rPr>
          <w:rFonts w:ascii="Times New Roman" w:hAnsi="Times New Roman" w:cs="Times New Roman"/>
          <w:sz w:val="24"/>
        </w:rPr>
        <w:t>C</w:t>
      </w:r>
      <w:r w:rsidRPr="00575757">
        <w:rPr>
          <w:rFonts w:ascii="Times New Roman" w:hAnsi="Times New Roman" w:cs="Times New Roman"/>
          <w:sz w:val="24"/>
        </w:rPr>
        <w:t>.</w:t>
      </w:r>
    </w:p>
    <w:p w14:paraId="478F707F"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 xml:space="preserve">We coordinate with Sales team and prioritize the grade requirement from the respective f/c. </w:t>
      </w:r>
    </w:p>
    <w:p w14:paraId="64DB9F76" w14:textId="53F07567" w:rsidR="005D1290" w:rsidRPr="00575757" w:rsidRDefault="006E1185"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t>Also,</w:t>
      </w:r>
      <w:r w:rsidR="005D1290" w:rsidRPr="00575757">
        <w:rPr>
          <w:rFonts w:ascii="Times New Roman" w:hAnsi="Times New Roman" w:cs="Times New Roman"/>
          <w:sz w:val="24"/>
        </w:rPr>
        <w:t xml:space="preserve"> on daily basis we do rounds of Furnaces, R/M and </w:t>
      </w:r>
      <w:r w:rsidR="005E0CD1" w:rsidRPr="00575757">
        <w:rPr>
          <w:rFonts w:ascii="Times New Roman" w:hAnsi="Times New Roman" w:cs="Times New Roman"/>
          <w:sz w:val="24"/>
        </w:rPr>
        <w:t>Dispatch</w:t>
      </w:r>
      <w:r w:rsidR="005D1290" w:rsidRPr="00575757">
        <w:rPr>
          <w:rFonts w:ascii="Times New Roman" w:hAnsi="Times New Roman" w:cs="Times New Roman"/>
          <w:sz w:val="24"/>
        </w:rPr>
        <w:t xml:space="preserve"> yard to monitor the process and note any discrepancy in the process and further take appropriate action or inform the concerned about the discrepancy.  </w:t>
      </w:r>
      <w:r w:rsidRPr="00575757">
        <w:rPr>
          <w:rFonts w:ascii="Times New Roman" w:hAnsi="Times New Roman" w:cs="Times New Roman"/>
          <w:sz w:val="24"/>
        </w:rPr>
        <w:t>Also,</w:t>
      </w:r>
      <w:r w:rsidR="005D1290" w:rsidRPr="00575757">
        <w:rPr>
          <w:rFonts w:ascii="Times New Roman" w:hAnsi="Times New Roman" w:cs="Times New Roman"/>
          <w:sz w:val="24"/>
        </w:rPr>
        <w:t xml:space="preserve"> if there is any safety violation, hazard or unsafe act, we take appropriate action and if required inform the concerned depts. </w:t>
      </w:r>
    </w:p>
    <w:p w14:paraId="58815E36" w14:textId="120AE5C6" w:rsidR="005D1290" w:rsidRPr="00575757" w:rsidRDefault="006E1185" w:rsidP="005E0CD1">
      <w:pPr>
        <w:pStyle w:val="ListParagraph"/>
        <w:numPr>
          <w:ilvl w:val="2"/>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sz w:val="24"/>
        </w:rPr>
        <w:lastRenderedPageBreak/>
        <w:t>Also,</w:t>
      </w:r>
      <w:r w:rsidR="005D1290" w:rsidRPr="00575757">
        <w:rPr>
          <w:rFonts w:ascii="Times New Roman" w:hAnsi="Times New Roman" w:cs="Times New Roman"/>
          <w:sz w:val="24"/>
        </w:rPr>
        <w:t xml:space="preserve"> we </w:t>
      </w:r>
      <w:r w:rsidR="005E0CD1" w:rsidRPr="00575757">
        <w:rPr>
          <w:rFonts w:ascii="Times New Roman" w:hAnsi="Times New Roman" w:cs="Times New Roman"/>
          <w:sz w:val="24"/>
        </w:rPr>
        <w:t>analyze</w:t>
      </w:r>
      <w:r w:rsidR="005D1290" w:rsidRPr="00575757">
        <w:rPr>
          <w:rFonts w:ascii="Times New Roman" w:hAnsi="Times New Roman" w:cs="Times New Roman"/>
          <w:sz w:val="24"/>
        </w:rPr>
        <w:t xml:space="preserve"> the daily production reports with the help of log sheet and the data available.  Inputs are given to production head and further it is discussed to </w:t>
      </w:r>
      <w:r w:rsidR="005E0CD1" w:rsidRPr="00575757">
        <w:rPr>
          <w:rFonts w:ascii="Times New Roman" w:hAnsi="Times New Roman" w:cs="Times New Roman"/>
          <w:sz w:val="24"/>
        </w:rPr>
        <w:t>stabilize</w:t>
      </w:r>
      <w:r w:rsidR="005D1290" w:rsidRPr="00575757">
        <w:rPr>
          <w:rFonts w:ascii="Times New Roman" w:hAnsi="Times New Roman" w:cs="Times New Roman"/>
          <w:sz w:val="24"/>
        </w:rPr>
        <w:t xml:space="preserve"> and smoothen the process</w:t>
      </w:r>
    </w:p>
    <w:p w14:paraId="7608307B" w14:textId="77777777" w:rsidR="005D1290" w:rsidRPr="00575757" w:rsidRDefault="005D1290" w:rsidP="005E0CD1">
      <w:pPr>
        <w:pStyle w:val="ListParagraph"/>
        <w:numPr>
          <w:ilvl w:val="2"/>
          <w:numId w:val="39"/>
        </w:numPr>
        <w:tabs>
          <w:tab w:val="left" w:pos="2715"/>
        </w:tabs>
        <w:spacing w:after="0" w:line="240" w:lineRule="auto"/>
        <w:jc w:val="both"/>
        <w:rPr>
          <w:rFonts w:ascii="Times New Roman" w:hAnsi="Times New Roman" w:cs="Times New Roman"/>
          <w:sz w:val="24"/>
        </w:rPr>
      </w:pPr>
      <w:r w:rsidRPr="00575757">
        <w:rPr>
          <w:rFonts w:ascii="Times New Roman" w:hAnsi="Times New Roman" w:cs="Times New Roman"/>
          <w:sz w:val="24"/>
        </w:rPr>
        <w:t xml:space="preserve">We also cater the requirements coming from different department or Head’s </w:t>
      </w:r>
    </w:p>
    <w:p w14:paraId="3338C9FB" w14:textId="77777777" w:rsidR="005D1290" w:rsidRPr="00575757" w:rsidRDefault="005D1290" w:rsidP="005E0CD1">
      <w:pPr>
        <w:pStyle w:val="ListParagraph"/>
        <w:tabs>
          <w:tab w:val="left" w:pos="2715"/>
        </w:tabs>
        <w:ind w:left="1080"/>
        <w:jc w:val="both"/>
        <w:rPr>
          <w:rFonts w:ascii="Times New Roman" w:hAnsi="Times New Roman" w:cs="Times New Roman"/>
          <w:sz w:val="24"/>
        </w:rPr>
      </w:pPr>
      <w:r w:rsidRPr="00575757">
        <w:rPr>
          <w:rFonts w:ascii="Times New Roman" w:hAnsi="Times New Roman" w:cs="Times New Roman"/>
          <w:sz w:val="24"/>
        </w:rPr>
        <w:t>for any data feedback and analysis.</w:t>
      </w:r>
    </w:p>
    <w:p w14:paraId="24A98038" w14:textId="77777777" w:rsidR="00CA3929" w:rsidRPr="00575757" w:rsidRDefault="00CA3929" w:rsidP="005E0CD1">
      <w:pPr>
        <w:pStyle w:val="ListParagraph"/>
        <w:tabs>
          <w:tab w:val="left" w:pos="2715"/>
        </w:tabs>
        <w:ind w:left="1080"/>
        <w:jc w:val="both"/>
        <w:rPr>
          <w:rFonts w:ascii="Times New Roman" w:hAnsi="Times New Roman" w:cs="Times New Roman"/>
          <w:sz w:val="24"/>
        </w:rPr>
      </w:pPr>
    </w:p>
    <w:p w14:paraId="15A8BC9D" w14:textId="52CF9EC0"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Meeting Customers and consultants: </w:t>
      </w:r>
      <w:r w:rsidRPr="00575757">
        <w:rPr>
          <w:rFonts w:ascii="Times New Roman" w:hAnsi="Times New Roman" w:cs="Times New Roman"/>
          <w:sz w:val="24"/>
        </w:rPr>
        <w:t xml:space="preserve"> We also regularly organize customer’s visit and also visit the </w:t>
      </w:r>
      <w:r w:rsidR="006E1185" w:rsidRPr="00575757">
        <w:rPr>
          <w:rFonts w:ascii="Times New Roman" w:hAnsi="Times New Roman" w:cs="Times New Roman"/>
          <w:sz w:val="24"/>
        </w:rPr>
        <w:t>customers</w:t>
      </w:r>
      <w:r w:rsidRPr="00575757">
        <w:rPr>
          <w:rFonts w:ascii="Times New Roman" w:hAnsi="Times New Roman" w:cs="Times New Roman"/>
          <w:sz w:val="24"/>
        </w:rPr>
        <w:t xml:space="preserve"> for proper feedback and improve in process and quality. We also meet the consultant’s hired for improving our process and give our requirement and ensure we get the required knowledge and benefit from them.</w:t>
      </w:r>
    </w:p>
    <w:p w14:paraId="05588577" w14:textId="77777777" w:rsidR="005D1290" w:rsidRPr="00575757" w:rsidRDefault="005D1290" w:rsidP="005E0CD1">
      <w:pPr>
        <w:pStyle w:val="ListParagraph"/>
        <w:tabs>
          <w:tab w:val="left" w:pos="2715"/>
        </w:tabs>
        <w:ind w:left="360"/>
        <w:jc w:val="both"/>
        <w:rPr>
          <w:rFonts w:ascii="Times New Roman" w:hAnsi="Times New Roman" w:cs="Times New Roman"/>
          <w:b/>
          <w:sz w:val="24"/>
        </w:rPr>
      </w:pPr>
    </w:p>
    <w:p w14:paraId="3004E313" w14:textId="77777777" w:rsidR="005D1290" w:rsidRPr="00575757" w:rsidRDefault="005D1290" w:rsidP="005E0CD1">
      <w:pPr>
        <w:pStyle w:val="ListParagraph"/>
        <w:numPr>
          <w:ilvl w:val="0"/>
          <w:numId w:val="39"/>
        </w:numPr>
        <w:tabs>
          <w:tab w:val="left" w:pos="2715"/>
        </w:tabs>
        <w:spacing w:after="0" w:line="240" w:lineRule="auto"/>
        <w:jc w:val="both"/>
        <w:rPr>
          <w:rFonts w:ascii="Times New Roman" w:hAnsi="Times New Roman" w:cs="Times New Roman"/>
          <w:b/>
          <w:sz w:val="24"/>
        </w:rPr>
      </w:pPr>
      <w:r w:rsidRPr="00575757">
        <w:rPr>
          <w:rFonts w:ascii="Times New Roman" w:hAnsi="Times New Roman" w:cs="Times New Roman"/>
          <w:b/>
          <w:sz w:val="24"/>
        </w:rPr>
        <w:t xml:space="preserve">Future Projects: </w:t>
      </w:r>
      <w:r w:rsidRPr="00575757">
        <w:rPr>
          <w:rFonts w:ascii="Times New Roman" w:hAnsi="Times New Roman" w:cs="Times New Roman"/>
          <w:sz w:val="24"/>
        </w:rPr>
        <w:t xml:space="preserve"> In this role we also have to look for future prospects for better process, quality and growth of the company. We are actively taking part in every upcoming project and ensure its benefit and alignment to Blast furnace and the process. </w:t>
      </w:r>
    </w:p>
    <w:p w14:paraId="46881643" w14:textId="77777777" w:rsidR="009E17B8" w:rsidRPr="00575757" w:rsidRDefault="009E17B8" w:rsidP="005E0CD1">
      <w:pPr>
        <w:pStyle w:val="ListParagraph"/>
        <w:jc w:val="both"/>
        <w:rPr>
          <w:rFonts w:ascii="Times New Roman" w:hAnsi="Times New Roman" w:cs="Times New Roman"/>
          <w:sz w:val="24"/>
          <w:szCs w:val="24"/>
        </w:rPr>
      </w:pPr>
    </w:p>
    <w:p w14:paraId="6DCAD151" w14:textId="77777777" w:rsidR="009130D6" w:rsidRPr="00575757" w:rsidRDefault="009130D6" w:rsidP="00152D7F">
      <w:pPr>
        <w:pStyle w:val="ListParagraph"/>
        <w:ind w:left="1005"/>
        <w:jc w:val="both"/>
        <w:rPr>
          <w:rFonts w:ascii="Times New Roman" w:hAnsi="Times New Roman" w:cs="Times New Roman"/>
          <w:b/>
          <w:sz w:val="24"/>
          <w:szCs w:val="24"/>
        </w:rPr>
      </w:pPr>
    </w:p>
    <w:p w14:paraId="18CD0D7C" w14:textId="77777777" w:rsidR="00DD3AEE" w:rsidRPr="00575757" w:rsidRDefault="00DD3AEE" w:rsidP="002B2402">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REFERENCE</w:t>
      </w:r>
      <w:r w:rsidR="005570A0" w:rsidRPr="00575757">
        <w:rPr>
          <w:rFonts w:ascii="Times New Roman" w:hAnsi="Times New Roman" w:cs="Times New Roman"/>
          <w:b/>
          <w:sz w:val="24"/>
          <w:szCs w:val="24"/>
        </w:rPr>
        <w:t>S:</w:t>
      </w:r>
    </w:p>
    <w:p w14:paraId="0D8B07AC" w14:textId="77777777" w:rsidR="00BB77F4" w:rsidRPr="00575757" w:rsidRDefault="00BB77F4" w:rsidP="00BB77F4">
      <w:pPr>
        <w:pStyle w:val="ListParagraph"/>
        <w:ind w:left="709"/>
        <w:rPr>
          <w:rFonts w:ascii="Times New Roman" w:hAnsi="Times New Roman" w:cs="Times New Roman"/>
          <w:sz w:val="24"/>
          <w:szCs w:val="24"/>
        </w:rPr>
      </w:pPr>
    </w:p>
    <w:p w14:paraId="29B1F8C0" w14:textId="77777777" w:rsidR="00112163" w:rsidRPr="00575757" w:rsidRDefault="00112163" w:rsidP="00BB77F4">
      <w:pPr>
        <w:pStyle w:val="ListParagraph"/>
        <w:ind w:left="709"/>
        <w:rPr>
          <w:rFonts w:ascii="Times New Roman" w:hAnsi="Times New Roman" w:cs="Times New Roman"/>
          <w:sz w:val="24"/>
          <w:szCs w:val="24"/>
        </w:rPr>
      </w:pPr>
    </w:p>
    <w:p w14:paraId="2BA0981F" w14:textId="77777777" w:rsidR="00DD3AEE" w:rsidRPr="00575757" w:rsidRDefault="00DD3AEE" w:rsidP="00E06059">
      <w:pPr>
        <w:pStyle w:val="ListParagraph"/>
        <w:numPr>
          <w:ilvl w:val="0"/>
          <w:numId w:val="1"/>
        </w:numPr>
        <w:rPr>
          <w:rFonts w:ascii="Times New Roman" w:hAnsi="Times New Roman" w:cs="Times New Roman"/>
          <w:b/>
          <w:sz w:val="24"/>
          <w:szCs w:val="24"/>
        </w:rPr>
      </w:pPr>
      <w:r w:rsidRPr="00575757">
        <w:rPr>
          <w:rFonts w:ascii="Times New Roman" w:hAnsi="Times New Roman" w:cs="Times New Roman"/>
          <w:b/>
          <w:sz w:val="24"/>
          <w:szCs w:val="24"/>
        </w:rPr>
        <w:t>RECORDS</w:t>
      </w:r>
      <w:r w:rsidR="005570A0" w:rsidRPr="00575757">
        <w:rPr>
          <w:rFonts w:ascii="Times New Roman" w:hAnsi="Times New Roman" w:cs="Times New Roman"/>
          <w:b/>
          <w:sz w:val="24"/>
          <w:szCs w:val="24"/>
        </w:rPr>
        <w:t>:</w:t>
      </w:r>
    </w:p>
    <w:tbl>
      <w:tblPr>
        <w:tblStyle w:val="TableGrid"/>
        <w:tblW w:w="9719" w:type="dxa"/>
        <w:tblLayout w:type="fixed"/>
        <w:tblLook w:val="04A0" w:firstRow="1" w:lastRow="0" w:firstColumn="1" w:lastColumn="0" w:noHBand="0" w:noVBand="1"/>
      </w:tblPr>
      <w:tblGrid>
        <w:gridCol w:w="782"/>
        <w:gridCol w:w="2899"/>
        <w:gridCol w:w="2686"/>
        <w:gridCol w:w="1676"/>
        <w:gridCol w:w="1676"/>
      </w:tblGrid>
      <w:tr w:rsidR="007943A3" w:rsidRPr="00575757" w14:paraId="4B176545" w14:textId="77777777" w:rsidTr="007943A3">
        <w:trPr>
          <w:trHeight w:val="508"/>
        </w:trPr>
        <w:tc>
          <w:tcPr>
            <w:tcW w:w="782" w:type="dxa"/>
          </w:tcPr>
          <w:p w14:paraId="4AF8A3D8"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Sr. No.</w:t>
            </w:r>
          </w:p>
        </w:tc>
        <w:tc>
          <w:tcPr>
            <w:tcW w:w="2899" w:type="dxa"/>
          </w:tcPr>
          <w:p w14:paraId="3FB2735B"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Record Title</w:t>
            </w:r>
          </w:p>
        </w:tc>
        <w:tc>
          <w:tcPr>
            <w:tcW w:w="2686" w:type="dxa"/>
          </w:tcPr>
          <w:p w14:paraId="3C003463"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Maintained by</w:t>
            </w:r>
          </w:p>
        </w:tc>
        <w:tc>
          <w:tcPr>
            <w:tcW w:w="1676" w:type="dxa"/>
          </w:tcPr>
          <w:p w14:paraId="6EE69AFF"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Soft/Hard form</w:t>
            </w:r>
          </w:p>
        </w:tc>
        <w:tc>
          <w:tcPr>
            <w:tcW w:w="1676" w:type="dxa"/>
          </w:tcPr>
          <w:p w14:paraId="1FD50B18" w14:textId="77777777" w:rsidR="007943A3" w:rsidRPr="00575757" w:rsidRDefault="007943A3" w:rsidP="008308F2">
            <w:pPr>
              <w:jc w:val="center"/>
              <w:rPr>
                <w:rFonts w:ascii="Times New Roman" w:hAnsi="Times New Roman" w:cs="Times New Roman"/>
                <w:b/>
                <w:sz w:val="24"/>
                <w:szCs w:val="24"/>
              </w:rPr>
            </w:pPr>
            <w:r w:rsidRPr="00575757">
              <w:rPr>
                <w:rFonts w:ascii="Times New Roman" w:hAnsi="Times New Roman" w:cs="Times New Roman"/>
                <w:b/>
                <w:sz w:val="24"/>
                <w:szCs w:val="24"/>
              </w:rPr>
              <w:t>Retention Time</w:t>
            </w:r>
          </w:p>
        </w:tc>
      </w:tr>
      <w:tr w:rsidR="007943A3" w:rsidRPr="00575757" w14:paraId="27613608" w14:textId="77777777" w:rsidTr="007943A3">
        <w:trPr>
          <w:trHeight w:val="268"/>
        </w:trPr>
        <w:tc>
          <w:tcPr>
            <w:tcW w:w="782" w:type="dxa"/>
          </w:tcPr>
          <w:p w14:paraId="5B94E1D4" w14:textId="77777777" w:rsidR="007943A3" w:rsidRPr="00575757" w:rsidRDefault="007943A3" w:rsidP="008308F2">
            <w:pPr>
              <w:jc w:val="center"/>
              <w:rPr>
                <w:rFonts w:ascii="Times New Roman" w:hAnsi="Times New Roman" w:cs="Times New Roman"/>
                <w:sz w:val="24"/>
                <w:szCs w:val="24"/>
              </w:rPr>
            </w:pPr>
            <w:r w:rsidRPr="00575757">
              <w:rPr>
                <w:rFonts w:ascii="Times New Roman" w:hAnsi="Times New Roman" w:cs="Times New Roman"/>
                <w:sz w:val="24"/>
                <w:szCs w:val="24"/>
              </w:rPr>
              <w:t>1.</w:t>
            </w:r>
          </w:p>
        </w:tc>
        <w:tc>
          <w:tcPr>
            <w:tcW w:w="2899" w:type="dxa"/>
          </w:tcPr>
          <w:p w14:paraId="79A87314"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VAB Report</w:t>
            </w:r>
          </w:p>
        </w:tc>
        <w:tc>
          <w:tcPr>
            <w:tcW w:w="2686" w:type="dxa"/>
          </w:tcPr>
          <w:p w14:paraId="4E53CA24"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7F7E94ED"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36243DBC" w14:textId="77777777" w:rsidR="007943A3" w:rsidRPr="00575757" w:rsidRDefault="007943A3" w:rsidP="008308F2">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7943A3" w:rsidRPr="00575757" w14:paraId="174120E1" w14:textId="77777777" w:rsidTr="007943A3">
        <w:trPr>
          <w:trHeight w:val="254"/>
        </w:trPr>
        <w:tc>
          <w:tcPr>
            <w:tcW w:w="782" w:type="dxa"/>
          </w:tcPr>
          <w:p w14:paraId="5762977D" w14:textId="77777777" w:rsidR="007943A3" w:rsidRPr="00575757" w:rsidRDefault="007943A3" w:rsidP="007943A3">
            <w:pPr>
              <w:jc w:val="center"/>
              <w:rPr>
                <w:rFonts w:ascii="Times New Roman" w:hAnsi="Times New Roman" w:cs="Times New Roman"/>
                <w:sz w:val="24"/>
                <w:szCs w:val="24"/>
              </w:rPr>
            </w:pPr>
            <w:r w:rsidRPr="00575757">
              <w:rPr>
                <w:rFonts w:ascii="Times New Roman" w:hAnsi="Times New Roman" w:cs="Times New Roman"/>
                <w:sz w:val="24"/>
                <w:szCs w:val="24"/>
              </w:rPr>
              <w:t>2.</w:t>
            </w:r>
          </w:p>
        </w:tc>
        <w:tc>
          <w:tcPr>
            <w:tcW w:w="2899" w:type="dxa"/>
          </w:tcPr>
          <w:p w14:paraId="7C5A744B"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Daily Production Report</w:t>
            </w:r>
          </w:p>
        </w:tc>
        <w:tc>
          <w:tcPr>
            <w:tcW w:w="2686" w:type="dxa"/>
          </w:tcPr>
          <w:p w14:paraId="352C51F0"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00504539"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227C57CD"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7943A3" w:rsidRPr="00575757" w14:paraId="2DCF0975" w14:textId="77777777" w:rsidTr="007943A3">
        <w:trPr>
          <w:trHeight w:val="254"/>
        </w:trPr>
        <w:tc>
          <w:tcPr>
            <w:tcW w:w="782" w:type="dxa"/>
          </w:tcPr>
          <w:p w14:paraId="38970B97" w14:textId="77777777" w:rsidR="007943A3" w:rsidRPr="00575757" w:rsidRDefault="007943A3" w:rsidP="007943A3">
            <w:pPr>
              <w:jc w:val="center"/>
              <w:rPr>
                <w:rFonts w:ascii="Times New Roman" w:hAnsi="Times New Roman" w:cs="Times New Roman"/>
                <w:sz w:val="24"/>
                <w:szCs w:val="24"/>
              </w:rPr>
            </w:pPr>
            <w:r w:rsidRPr="00575757">
              <w:rPr>
                <w:rFonts w:ascii="Times New Roman" w:hAnsi="Times New Roman" w:cs="Times New Roman"/>
                <w:sz w:val="24"/>
                <w:szCs w:val="24"/>
              </w:rPr>
              <w:t>3.</w:t>
            </w:r>
          </w:p>
        </w:tc>
        <w:tc>
          <w:tcPr>
            <w:tcW w:w="2899" w:type="dxa"/>
          </w:tcPr>
          <w:p w14:paraId="15A46E02"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Key Performance Indicator</w:t>
            </w:r>
          </w:p>
        </w:tc>
        <w:tc>
          <w:tcPr>
            <w:tcW w:w="2686" w:type="dxa"/>
          </w:tcPr>
          <w:p w14:paraId="601D0782"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54B5FCB0"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64ABCC71" w14:textId="77777777" w:rsidR="007943A3" w:rsidRPr="00575757" w:rsidRDefault="007943A3" w:rsidP="007943A3">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2D7E3B" w:rsidRPr="00575757" w14:paraId="6A9887D9" w14:textId="77777777" w:rsidTr="007943A3">
        <w:trPr>
          <w:trHeight w:val="254"/>
        </w:trPr>
        <w:tc>
          <w:tcPr>
            <w:tcW w:w="782" w:type="dxa"/>
          </w:tcPr>
          <w:p w14:paraId="7AAA9163" w14:textId="77777777" w:rsidR="002D7E3B" w:rsidRPr="00575757" w:rsidRDefault="002D7E3B" w:rsidP="002D7E3B">
            <w:pPr>
              <w:jc w:val="center"/>
              <w:rPr>
                <w:rFonts w:ascii="Times New Roman" w:hAnsi="Times New Roman" w:cs="Times New Roman"/>
                <w:sz w:val="24"/>
                <w:szCs w:val="24"/>
              </w:rPr>
            </w:pPr>
            <w:r w:rsidRPr="00575757">
              <w:rPr>
                <w:rFonts w:ascii="Times New Roman" w:hAnsi="Times New Roman" w:cs="Times New Roman"/>
                <w:sz w:val="24"/>
                <w:szCs w:val="24"/>
              </w:rPr>
              <w:t>4.</w:t>
            </w:r>
          </w:p>
        </w:tc>
        <w:tc>
          <w:tcPr>
            <w:tcW w:w="2899" w:type="dxa"/>
          </w:tcPr>
          <w:p w14:paraId="7C987288"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Business Plan</w:t>
            </w:r>
          </w:p>
        </w:tc>
        <w:tc>
          <w:tcPr>
            <w:tcW w:w="2686" w:type="dxa"/>
          </w:tcPr>
          <w:p w14:paraId="7F6EB713"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557254DA"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1E2E2044"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2D7E3B" w:rsidRPr="00575757" w14:paraId="6994B8B6" w14:textId="77777777" w:rsidTr="007943A3">
        <w:trPr>
          <w:trHeight w:val="254"/>
        </w:trPr>
        <w:tc>
          <w:tcPr>
            <w:tcW w:w="782" w:type="dxa"/>
          </w:tcPr>
          <w:p w14:paraId="78A0840B" w14:textId="77777777" w:rsidR="002D7E3B" w:rsidRPr="00575757" w:rsidRDefault="002D7E3B" w:rsidP="002D7E3B">
            <w:pPr>
              <w:jc w:val="center"/>
              <w:rPr>
                <w:rFonts w:ascii="Times New Roman" w:hAnsi="Times New Roman" w:cs="Times New Roman"/>
                <w:sz w:val="24"/>
                <w:szCs w:val="24"/>
              </w:rPr>
            </w:pPr>
            <w:r w:rsidRPr="00575757">
              <w:rPr>
                <w:rFonts w:ascii="Times New Roman" w:hAnsi="Times New Roman" w:cs="Times New Roman"/>
                <w:sz w:val="24"/>
                <w:szCs w:val="24"/>
              </w:rPr>
              <w:t>5.</w:t>
            </w:r>
          </w:p>
        </w:tc>
        <w:tc>
          <w:tcPr>
            <w:tcW w:w="2899" w:type="dxa"/>
          </w:tcPr>
          <w:p w14:paraId="40F68FA2"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Current Estimate</w:t>
            </w:r>
          </w:p>
        </w:tc>
        <w:tc>
          <w:tcPr>
            <w:tcW w:w="2686" w:type="dxa"/>
          </w:tcPr>
          <w:p w14:paraId="4DF11A95"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3595B313"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4B03BDCA"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Continuous</w:t>
            </w:r>
          </w:p>
        </w:tc>
      </w:tr>
      <w:tr w:rsidR="002D7E3B" w:rsidRPr="00575757" w14:paraId="49DE85D7" w14:textId="77777777" w:rsidTr="007943A3">
        <w:trPr>
          <w:trHeight w:val="254"/>
        </w:trPr>
        <w:tc>
          <w:tcPr>
            <w:tcW w:w="782" w:type="dxa"/>
          </w:tcPr>
          <w:p w14:paraId="097EFF27" w14:textId="77777777" w:rsidR="002D7E3B" w:rsidRPr="00575757" w:rsidRDefault="002D7E3B" w:rsidP="002D7E3B">
            <w:pPr>
              <w:jc w:val="center"/>
              <w:rPr>
                <w:rFonts w:ascii="Times New Roman" w:hAnsi="Times New Roman" w:cs="Times New Roman"/>
                <w:sz w:val="24"/>
                <w:szCs w:val="24"/>
              </w:rPr>
            </w:pPr>
            <w:r w:rsidRPr="00575757">
              <w:rPr>
                <w:rFonts w:ascii="Times New Roman" w:hAnsi="Times New Roman" w:cs="Times New Roman"/>
                <w:sz w:val="24"/>
                <w:szCs w:val="24"/>
              </w:rPr>
              <w:t>6.</w:t>
            </w:r>
          </w:p>
        </w:tc>
        <w:tc>
          <w:tcPr>
            <w:tcW w:w="2899" w:type="dxa"/>
          </w:tcPr>
          <w:p w14:paraId="680F3742"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OR/BMG Presentation</w:t>
            </w:r>
          </w:p>
        </w:tc>
        <w:tc>
          <w:tcPr>
            <w:tcW w:w="2686" w:type="dxa"/>
          </w:tcPr>
          <w:p w14:paraId="2AC7D2BE"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Process Control Team</w:t>
            </w:r>
          </w:p>
        </w:tc>
        <w:tc>
          <w:tcPr>
            <w:tcW w:w="1676" w:type="dxa"/>
          </w:tcPr>
          <w:p w14:paraId="4EEC8EDA"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Soft</w:t>
            </w:r>
          </w:p>
        </w:tc>
        <w:tc>
          <w:tcPr>
            <w:tcW w:w="1676" w:type="dxa"/>
          </w:tcPr>
          <w:p w14:paraId="64311424" w14:textId="77777777" w:rsidR="002D7E3B" w:rsidRPr="00575757" w:rsidRDefault="002D7E3B" w:rsidP="002D7E3B">
            <w:pPr>
              <w:rPr>
                <w:rFonts w:ascii="Times New Roman" w:hAnsi="Times New Roman" w:cs="Times New Roman"/>
                <w:sz w:val="24"/>
                <w:szCs w:val="24"/>
              </w:rPr>
            </w:pPr>
            <w:r w:rsidRPr="00575757">
              <w:rPr>
                <w:rFonts w:ascii="Times New Roman" w:hAnsi="Times New Roman" w:cs="Times New Roman"/>
                <w:sz w:val="24"/>
                <w:szCs w:val="24"/>
              </w:rPr>
              <w:t>Continuous</w:t>
            </w:r>
          </w:p>
        </w:tc>
      </w:tr>
    </w:tbl>
    <w:p w14:paraId="78C15DFF" w14:textId="77777777" w:rsidR="00B834FB" w:rsidRPr="00575757" w:rsidRDefault="00B834FB" w:rsidP="00DD3AEE">
      <w:pPr>
        <w:rPr>
          <w:rFonts w:ascii="Times New Roman" w:hAnsi="Times New Roman" w:cs="Times New Roman"/>
          <w:b/>
          <w:sz w:val="24"/>
          <w:szCs w:val="24"/>
        </w:rPr>
      </w:pPr>
    </w:p>
    <w:tbl>
      <w:tblPr>
        <w:tblStyle w:val="TableGrid4"/>
        <w:tblW w:w="9464" w:type="dxa"/>
        <w:tblLook w:val="04A0" w:firstRow="1" w:lastRow="0" w:firstColumn="1" w:lastColumn="0" w:noHBand="0" w:noVBand="1"/>
      </w:tblPr>
      <w:tblGrid>
        <w:gridCol w:w="3438"/>
        <w:gridCol w:w="2766"/>
        <w:gridCol w:w="3260"/>
      </w:tblGrid>
      <w:tr w:rsidR="00B834FB" w:rsidRPr="00575757" w14:paraId="504B6455" w14:textId="77777777" w:rsidTr="00367836">
        <w:trPr>
          <w:trHeight w:val="500"/>
        </w:trPr>
        <w:tc>
          <w:tcPr>
            <w:tcW w:w="3438" w:type="dxa"/>
          </w:tcPr>
          <w:p w14:paraId="2D3FF81F"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 xml:space="preserve">Prepared By: </w:t>
            </w:r>
          </w:p>
          <w:p w14:paraId="0A1E9A1A" w14:textId="77777777" w:rsidR="00B834FB" w:rsidRPr="00575757" w:rsidRDefault="00367836" w:rsidP="005D1290">
            <w:pPr>
              <w:rPr>
                <w:rFonts w:ascii="Times New Roman" w:hAnsi="Times New Roman" w:cs="Times New Roman"/>
              </w:rPr>
            </w:pPr>
            <w:r w:rsidRPr="00575757">
              <w:rPr>
                <w:rFonts w:ascii="Times New Roman" w:hAnsi="Times New Roman" w:cs="Times New Roman"/>
              </w:rPr>
              <w:t xml:space="preserve">Head – </w:t>
            </w:r>
            <w:r w:rsidR="005D1290" w:rsidRPr="00575757">
              <w:rPr>
                <w:rFonts w:ascii="Times New Roman" w:hAnsi="Times New Roman" w:cs="Times New Roman"/>
              </w:rPr>
              <w:t xml:space="preserve">Process Control </w:t>
            </w:r>
          </w:p>
        </w:tc>
        <w:tc>
          <w:tcPr>
            <w:tcW w:w="2766" w:type="dxa"/>
          </w:tcPr>
          <w:p w14:paraId="530A8CF1"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 xml:space="preserve">Reviewed &amp; Issued By: </w:t>
            </w:r>
          </w:p>
          <w:p w14:paraId="56CDEDEA" w14:textId="77777777" w:rsidR="00B834FB" w:rsidRPr="00575757" w:rsidRDefault="00B834FB" w:rsidP="004B2B12">
            <w:pPr>
              <w:rPr>
                <w:rFonts w:ascii="Times New Roman" w:hAnsi="Times New Roman" w:cs="Times New Roman"/>
              </w:rPr>
            </w:pPr>
            <w:r w:rsidRPr="00575757">
              <w:rPr>
                <w:rFonts w:ascii="Times New Roman" w:hAnsi="Times New Roman" w:cs="Times New Roman"/>
              </w:rPr>
              <w:t>Management Representative</w:t>
            </w:r>
          </w:p>
        </w:tc>
        <w:tc>
          <w:tcPr>
            <w:tcW w:w="3260" w:type="dxa"/>
          </w:tcPr>
          <w:p w14:paraId="352D0738"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 xml:space="preserve">Approved By: </w:t>
            </w:r>
          </w:p>
          <w:p w14:paraId="1B7AC7B0" w14:textId="77777777" w:rsidR="00B834FB" w:rsidRPr="00575757" w:rsidRDefault="00367836" w:rsidP="005D1290">
            <w:pPr>
              <w:rPr>
                <w:rFonts w:ascii="Times New Roman" w:hAnsi="Times New Roman" w:cs="Times New Roman"/>
              </w:rPr>
            </w:pPr>
            <w:r w:rsidRPr="00575757">
              <w:rPr>
                <w:rFonts w:ascii="Times New Roman" w:hAnsi="Times New Roman" w:cs="Times New Roman"/>
              </w:rPr>
              <w:t xml:space="preserve">Head – </w:t>
            </w:r>
            <w:r w:rsidR="005D1290" w:rsidRPr="00575757">
              <w:rPr>
                <w:rFonts w:ascii="Times New Roman" w:hAnsi="Times New Roman" w:cs="Times New Roman"/>
              </w:rPr>
              <w:t>Pig Iron Division</w:t>
            </w:r>
          </w:p>
        </w:tc>
      </w:tr>
      <w:tr w:rsidR="00B834FB" w:rsidRPr="00575757" w14:paraId="3A42D060" w14:textId="77777777" w:rsidTr="00367836">
        <w:trPr>
          <w:trHeight w:val="1036"/>
        </w:trPr>
        <w:tc>
          <w:tcPr>
            <w:tcW w:w="3438" w:type="dxa"/>
          </w:tcPr>
          <w:p w14:paraId="7754EFF6"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10869D77" w14:textId="77777777" w:rsidR="00B834FB" w:rsidRPr="00575757" w:rsidRDefault="00B834FB" w:rsidP="004B2B12">
            <w:pPr>
              <w:rPr>
                <w:rFonts w:ascii="Times New Roman" w:hAnsi="Times New Roman" w:cs="Times New Roman"/>
                <w:b/>
              </w:rPr>
            </w:pPr>
          </w:p>
          <w:p w14:paraId="1753A3B1" w14:textId="77777777" w:rsidR="00B834FB" w:rsidRPr="00575757" w:rsidRDefault="00B834FB" w:rsidP="004B2B12">
            <w:pPr>
              <w:rPr>
                <w:rFonts w:ascii="Times New Roman" w:hAnsi="Times New Roman" w:cs="Times New Roman"/>
                <w:b/>
              </w:rPr>
            </w:pPr>
          </w:p>
          <w:p w14:paraId="7EBB7F62" w14:textId="77777777" w:rsidR="00B834FB" w:rsidRPr="00575757" w:rsidRDefault="00B834FB" w:rsidP="004B2B12">
            <w:pPr>
              <w:rPr>
                <w:rFonts w:ascii="Times New Roman" w:hAnsi="Times New Roman" w:cs="Times New Roman"/>
                <w:b/>
              </w:rPr>
            </w:pPr>
          </w:p>
          <w:p w14:paraId="7A12DABE" w14:textId="77777777" w:rsidR="00B834FB" w:rsidRPr="00575757" w:rsidRDefault="00B834FB" w:rsidP="004B2B12">
            <w:pPr>
              <w:rPr>
                <w:rFonts w:ascii="Times New Roman" w:hAnsi="Times New Roman" w:cs="Times New Roman"/>
                <w:b/>
              </w:rPr>
            </w:pPr>
          </w:p>
        </w:tc>
        <w:tc>
          <w:tcPr>
            <w:tcW w:w="2766" w:type="dxa"/>
          </w:tcPr>
          <w:p w14:paraId="405EACE0"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0B1ADEFA" w14:textId="77777777" w:rsidR="00B834FB" w:rsidRPr="00575757" w:rsidRDefault="00B834FB" w:rsidP="004B2B12">
            <w:pPr>
              <w:rPr>
                <w:rFonts w:ascii="Times New Roman" w:hAnsi="Times New Roman" w:cs="Times New Roman"/>
                <w:b/>
              </w:rPr>
            </w:pPr>
          </w:p>
          <w:p w14:paraId="20E8C8E1" w14:textId="77777777" w:rsidR="00B834FB" w:rsidRPr="00575757" w:rsidRDefault="00B834FB" w:rsidP="004B2B12">
            <w:pPr>
              <w:rPr>
                <w:rFonts w:ascii="Times New Roman" w:hAnsi="Times New Roman" w:cs="Times New Roman"/>
                <w:b/>
              </w:rPr>
            </w:pPr>
          </w:p>
          <w:p w14:paraId="1D6F3216" w14:textId="77777777" w:rsidR="00B834FB" w:rsidRPr="00575757" w:rsidRDefault="00B834FB" w:rsidP="004B2B12">
            <w:pPr>
              <w:rPr>
                <w:rFonts w:ascii="Times New Roman" w:hAnsi="Times New Roman" w:cs="Times New Roman"/>
                <w:b/>
              </w:rPr>
            </w:pPr>
          </w:p>
        </w:tc>
        <w:tc>
          <w:tcPr>
            <w:tcW w:w="3260" w:type="dxa"/>
          </w:tcPr>
          <w:p w14:paraId="4DE1415F" w14:textId="77777777" w:rsidR="00B834FB" w:rsidRPr="00575757" w:rsidRDefault="00B834FB" w:rsidP="004B2B12">
            <w:pPr>
              <w:rPr>
                <w:rFonts w:ascii="Times New Roman" w:hAnsi="Times New Roman" w:cs="Times New Roman"/>
                <w:b/>
              </w:rPr>
            </w:pPr>
            <w:r w:rsidRPr="00575757">
              <w:rPr>
                <w:rFonts w:ascii="Times New Roman" w:hAnsi="Times New Roman" w:cs="Times New Roman"/>
                <w:b/>
              </w:rPr>
              <w:t>Signature:</w:t>
            </w:r>
          </w:p>
          <w:p w14:paraId="5595A902" w14:textId="77777777" w:rsidR="00B834FB" w:rsidRPr="00575757" w:rsidRDefault="00B834FB" w:rsidP="004B2B12">
            <w:pPr>
              <w:rPr>
                <w:rFonts w:ascii="Times New Roman" w:hAnsi="Times New Roman" w:cs="Times New Roman"/>
                <w:b/>
              </w:rPr>
            </w:pPr>
          </w:p>
          <w:p w14:paraId="6981A736" w14:textId="77777777" w:rsidR="00B834FB" w:rsidRPr="00575757" w:rsidRDefault="00B834FB" w:rsidP="004B2B12">
            <w:pPr>
              <w:rPr>
                <w:rFonts w:ascii="Times New Roman" w:hAnsi="Times New Roman" w:cs="Times New Roman"/>
                <w:b/>
              </w:rPr>
            </w:pPr>
          </w:p>
          <w:p w14:paraId="2DF8BBA1" w14:textId="77777777" w:rsidR="00B834FB" w:rsidRPr="00575757" w:rsidRDefault="00B834FB" w:rsidP="004B2B12">
            <w:pPr>
              <w:rPr>
                <w:rFonts w:ascii="Times New Roman" w:hAnsi="Times New Roman" w:cs="Times New Roman"/>
                <w:b/>
              </w:rPr>
            </w:pPr>
          </w:p>
        </w:tc>
      </w:tr>
      <w:tr w:rsidR="00B834FB" w:rsidRPr="00575757" w14:paraId="321D7267" w14:textId="77777777" w:rsidTr="00367836">
        <w:trPr>
          <w:trHeight w:val="98"/>
        </w:trPr>
        <w:tc>
          <w:tcPr>
            <w:tcW w:w="3438" w:type="dxa"/>
          </w:tcPr>
          <w:p w14:paraId="3040D841" w14:textId="7A178C1E" w:rsidR="00B834FB" w:rsidRPr="00575757" w:rsidRDefault="00B834FB" w:rsidP="00C52DD9">
            <w:pPr>
              <w:rPr>
                <w:rFonts w:ascii="Times New Roman" w:hAnsi="Times New Roman" w:cs="Times New Roman"/>
                <w:b/>
              </w:rPr>
            </w:pPr>
            <w:r w:rsidRPr="00575757">
              <w:rPr>
                <w:rFonts w:ascii="Times New Roman" w:hAnsi="Times New Roman" w:cs="Times New Roman"/>
                <w:b/>
              </w:rPr>
              <w:t>Date:</w:t>
            </w:r>
            <w:r w:rsidR="00CA3929" w:rsidRPr="00575757">
              <w:rPr>
                <w:rFonts w:ascii="Times New Roman" w:hAnsi="Times New Roman" w:cs="Times New Roman"/>
                <w:b/>
              </w:rPr>
              <w:t xml:space="preserve"> </w:t>
            </w:r>
            <w:r w:rsidR="004E0E97">
              <w:rPr>
                <w:rFonts w:ascii="Times New Roman" w:hAnsi="Times New Roman" w:cs="Times New Roman"/>
                <w:b/>
                <w:sz w:val="24"/>
                <w:szCs w:val="24"/>
              </w:rPr>
              <w:t>15.07.2022</w:t>
            </w:r>
          </w:p>
        </w:tc>
        <w:tc>
          <w:tcPr>
            <w:tcW w:w="2766" w:type="dxa"/>
          </w:tcPr>
          <w:p w14:paraId="42B5063C" w14:textId="33A3D67D" w:rsidR="00B834FB" w:rsidRPr="00575757" w:rsidRDefault="00B834FB" w:rsidP="00C52DD9">
            <w:pPr>
              <w:rPr>
                <w:rFonts w:ascii="Times New Roman" w:hAnsi="Times New Roman" w:cs="Times New Roman"/>
                <w:b/>
              </w:rPr>
            </w:pPr>
            <w:r w:rsidRPr="00575757">
              <w:rPr>
                <w:rFonts w:ascii="Times New Roman" w:hAnsi="Times New Roman" w:cs="Times New Roman"/>
                <w:b/>
              </w:rPr>
              <w:t xml:space="preserve">Date: </w:t>
            </w:r>
            <w:r w:rsidR="00545440">
              <w:rPr>
                <w:rFonts w:ascii="Times New Roman" w:hAnsi="Times New Roman" w:cs="Times New Roman"/>
                <w:b/>
                <w:sz w:val="24"/>
                <w:szCs w:val="24"/>
              </w:rPr>
              <w:t>1</w:t>
            </w:r>
            <w:r w:rsidR="004E0E97">
              <w:rPr>
                <w:rFonts w:ascii="Times New Roman" w:hAnsi="Times New Roman" w:cs="Times New Roman"/>
                <w:b/>
                <w:sz w:val="24"/>
                <w:szCs w:val="24"/>
              </w:rPr>
              <w:t>5.07.2022</w:t>
            </w:r>
          </w:p>
        </w:tc>
        <w:tc>
          <w:tcPr>
            <w:tcW w:w="3260" w:type="dxa"/>
          </w:tcPr>
          <w:p w14:paraId="35BD16B8" w14:textId="0D3EE1DC" w:rsidR="00B834FB" w:rsidRPr="00575757" w:rsidRDefault="00B834FB" w:rsidP="00C52DD9">
            <w:pPr>
              <w:rPr>
                <w:rFonts w:ascii="Times New Roman" w:hAnsi="Times New Roman" w:cs="Times New Roman"/>
                <w:b/>
              </w:rPr>
            </w:pPr>
            <w:r w:rsidRPr="00575757">
              <w:rPr>
                <w:rFonts w:ascii="Times New Roman" w:hAnsi="Times New Roman" w:cs="Times New Roman"/>
                <w:b/>
              </w:rPr>
              <w:t xml:space="preserve">Date: </w:t>
            </w:r>
            <w:r w:rsidR="004E0E97">
              <w:rPr>
                <w:rFonts w:ascii="Times New Roman" w:hAnsi="Times New Roman" w:cs="Times New Roman"/>
                <w:b/>
                <w:sz w:val="24"/>
                <w:szCs w:val="24"/>
              </w:rPr>
              <w:t>15.07.2022</w:t>
            </w:r>
          </w:p>
        </w:tc>
      </w:tr>
    </w:tbl>
    <w:p w14:paraId="2EBA9FED" w14:textId="77777777" w:rsidR="00BD5437" w:rsidRPr="00575757" w:rsidRDefault="00BD5437" w:rsidP="00B834FB">
      <w:pPr>
        <w:rPr>
          <w:rFonts w:ascii="Times New Roman" w:hAnsi="Times New Roman" w:cs="Times New Roman"/>
          <w:b/>
          <w:sz w:val="24"/>
          <w:szCs w:val="24"/>
        </w:rPr>
      </w:pPr>
    </w:p>
    <w:sectPr w:rsidR="00BD5437" w:rsidRPr="00575757" w:rsidSect="00C40473">
      <w:headerReference w:type="default" r:id="rId8"/>
      <w:footerReference w:type="default" r:id="rId9"/>
      <w:pgSz w:w="11906" w:h="16838" w:code="9"/>
      <w:pgMar w:top="1440" w:right="1133" w:bottom="851" w:left="1440"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8F3A9" w14:textId="77777777" w:rsidR="008D31B7" w:rsidRDefault="008D31B7" w:rsidP="0036287A">
      <w:pPr>
        <w:spacing w:after="0" w:line="240" w:lineRule="auto"/>
      </w:pPr>
      <w:r>
        <w:separator/>
      </w:r>
    </w:p>
  </w:endnote>
  <w:endnote w:type="continuationSeparator" w:id="0">
    <w:p w14:paraId="5DF2C2C9" w14:textId="77777777" w:rsidR="008D31B7" w:rsidRDefault="008D31B7"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79997" w14:textId="77777777" w:rsidR="004B2B12" w:rsidRDefault="004B2B12">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C80F1" w14:textId="77777777" w:rsidR="008D31B7" w:rsidRDefault="008D31B7" w:rsidP="0036287A">
      <w:pPr>
        <w:spacing w:after="0" w:line="240" w:lineRule="auto"/>
      </w:pPr>
      <w:r>
        <w:separator/>
      </w:r>
    </w:p>
  </w:footnote>
  <w:footnote w:type="continuationSeparator" w:id="0">
    <w:p w14:paraId="2ED0D02C" w14:textId="77777777" w:rsidR="008D31B7" w:rsidRDefault="008D31B7"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9"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4536"/>
      <w:gridCol w:w="1701"/>
      <w:gridCol w:w="1984"/>
    </w:tblGrid>
    <w:tr w:rsidR="004B2B12" w14:paraId="7E9D53F6" w14:textId="77777777" w:rsidTr="00B834FB">
      <w:trPr>
        <w:trHeight w:val="251"/>
      </w:trPr>
      <w:tc>
        <w:tcPr>
          <w:tcW w:w="1688" w:type="dxa"/>
          <w:vMerge w:val="restart"/>
          <w:tcBorders>
            <w:top w:val="single" w:sz="4" w:space="0" w:color="auto"/>
            <w:left w:val="single" w:sz="4" w:space="0" w:color="auto"/>
            <w:bottom w:val="single" w:sz="4" w:space="0" w:color="auto"/>
            <w:right w:val="single" w:sz="4" w:space="0" w:color="auto"/>
          </w:tcBorders>
          <w:vAlign w:val="center"/>
          <w:hideMark/>
        </w:tcPr>
        <w:p w14:paraId="0D88F940" w14:textId="68EE8323" w:rsidR="004B2B12" w:rsidRDefault="006E1185" w:rsidP="00410140">
          <w:pPr>
            <w:pStyle w:val="Header"/>
            <w:spacing w:line="276" w:lineRule="auto"/>
            <w:ind w:left="-122"/>
            <w:jc w:val="center"/>
          </w:pPr>
          <w:r>
            <w:rPr>
              <w:noProof/>
            </w:rPr>
            <w:drawing>
              <wp:inline distT="0" distB="0" distL="0" distR="0" wp14:anchorId="2129C450" wp14:editId="5326D967">
                <wp:extent cx="838200"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2235" cy="733765"/>
                        </a:xfrm>
                        <a:prstGeom prst="rect">
                          <a:avLst/>
                        </a:prstGeom>
                        <a:noFill/>
                        <a:ln>
                          <a:noFill/>
                        </a:ln>
                      </pic:spPr>
                    </pic:pic>
                  </a:graphicData>
                </a:graphic>
              </wp:inline>
            </w:drawing>
          </w:r>
        </w:p>
      </w:tc>
      <w:tc>
        <w:tcPr>
          <w:tcW w:w="4536" w:type="dxa"/>
          <w:tcBorders>
            <w:top w:val="single" w:sz="4" w:space="0" w:color="auto"/>
            <w:left w:val="single" w:sz="4" w:space="0" w:color="auto"/>
            <w:bottom w:val="single" w:sz="4" w:space="0" w:color="auto"/>
            <w:right w:val="single" w:sz="4" w:space="0" w:color="auto"/>
          </w:tcBorders>
          <w:vAlign w:val="center"/>
          <w:hideMark/>
        </w:tcPr>
        <w:p w14:paraId="5ACEC352" w14:textId="77777777" w:rsidR="004B2B12" w:rsidRPr="00B834FB" w:rsidRDefault="00575757" w:rsidP="00551B92">
          <w:pPr>
            <w:pStyle w:val="NoSpacing"/>
            <w:jc w:val="center"/>
            <w:rPr>
              <w:rFonts w:ascii="Times New Roman" w:hAnsi="Times New Roman" w:cs="Times New Roman"/>
              <w:b/>
            </w:rPr>
          </w:pPr>
          <w:r w:rsidRPr="005B6EB0">
            <w:rPr>
              <w:rFonts w:ascii="Times New Roman" w:hAnsi="Times New Roman" w:cs="Times New Roman"/>
              <w:b/>
            </w:rPr>
            <w:t xml:space="preserve">VEDANTA LIMITED – </w:t>
          </w:r>
          <w:r>
            <w:rPr>
              <w:rFonts w:ascii="Times New Roman" w:hAnsi="Times New Roman" w:cs="Times New Roman"/>
              <w:b/>
            </w:rPr>
            <w:t>VALUE ADDED BUSINESS</w:t>
          </w:r>
        </w:p>
      </w:tc>
      <w:tc>
        <w:tcPr>
          <w:tcW w:w="1701" w:type="dxa"/>
          <w:tcBorders>
            <w:top w:val="single" w:sz="4" w:space="0" w:color="auto"/>
            <w:left w:val="single" w:sz="4" w:space="0" w:color="auto"/>
            <w:bottom w:val="single" w:sz="4" w:space="0" w:color="auto"/>
            <w:right w:val="single" w:sz="4" w:space="0" w:color="auto"/>
          </w:tcBorders>
          <w:hideMark/>
        </w:tcPr>
        <w:p w14:paraId="49280E09"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Document No.:</w:t>
          </w:r>
        </w:p>
      </w:tc>
      <w:tc>
        <w:tcPr>
          <w:tcW w:w="1984" w:type="dxa"/>
          <w:tcBorders>
            <w:top w:val="single" w:sz="4" w:space="0" w:color="auto"/>
            <w:left w:val="single" w:sz="4" w:space="0" w:color="auto"/>
            <w:bottom w:val="single" w:sz="4" w:space="0" w:color="auto"/>
            <w:right w:val="single" w:sz="4" w:space="0" w:color="auto"/>
          </w:tcBorders>
          <w:hideMark/>
        </w:tcPr>
        <w:p w14:paraId="20AF42AB" w14:textId="65DAEDC8" w:rsidR="004B2B12" w:rsidRPr="00B834FB" w:rsidRDefault="00575757" w:rsidP="00605177">
          <w:pPr>
            <w:pStyle w:val="NoSpacing"/>
            <w:rPr>
              <w:rFonts w:ascii="Times New Roman" w:hAnsi="Times New Roman" w:cs="Times New Roman"/>
              <w:b/>
            </w:rPr>
          </w:pPr>
          <w:r w:rsidRPr="00575757">
            <w:rPr>
              <w:rFonts w:ascii="Times New Roman" w:hAnsi="Times New Roman" w:cs="Times New Roman"/>
              <w:b/>
              <w:szCs w:val="24"/>
            </w:rPr>
            <w:t>VL/IMS/PID I</w:t>
          </w:r>
          <w:r w:rsidRPr="00CA3929">
            <w:rPr>
              <w:rFonts w:ascii="Times New Roman" w:hAnsi="Times New Roman" w:cs="Times New Roman"/>
              <w:b/>
            </w:rPr>
            <w:t xml:space="preserve"> </w:t>
          </w:r>
          <w:r w:rsidR="004B2B12" w:rsidRPr="00CA3929">
            <w:rPr>
              <w:rFonts w:ascii="Times New Roman" w:hAnsi="Times New Roman" w:cs="Times New Roman"/>
              <w:b/>
            </w:rPr>
            <w:t>/Pro</w:t>
          </w:r>
          <w:r w:rsidR="00A82E7C">
            <w:rPr>
              <w:rFonts w:ascii="Times New Roman" w:hAnsi="Times New Roman" w:cs="Times New Roman"/>
              <w:b/>
            </w:rPr>
            <w:t>d</w:t>
          </w:r>
          <w:r w:rsidR="004B2B12" w:rsidRPr="00CA3929">
            <w:rPr>
              <w:rFonts w:ascii="Times New Roman" w:hAnsi="Times New Roman" w:cs="Times New Roman"/>
              <w:b/>
            </w:rPr>
            <w:t>/P/0</w:t>
          </w:r>
          <w:r w:rsidR="00D618D9">
            <w:rPr>
              <w:rFonts w:ascii="Times New Roman" w:hAnsi="Times New Roman" w:cs="Times New Roman"/>
              <w:b/>
            </w:rPr>
            <w:t>4</w:t>
          </w:r>
        </w:p>
      </w:tc>
    </w:tr>
    <w:tr w:rsidR="004B2B12" w14:paraId="2C7E18F1"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4AB0D42" w14:textId="77777777" w:rsidR="004B2B12" w:rsidRDefault="004B2B12">
          <w:pPr>
            <w:spacing w:after="0" w:line="240" w:lineRule="auto"/>
          </w:pPr>
        </w:p>
      </w:tc>
      <w:tc>
        <w:tcPr>
          <w:tcW w:w="4536" w:type="dxa"/>
          <w:tcBorders>
            <w:top w:val="single" w:sz="4" w:space="0" w:color="auto"/>
            <w:left w:val="single" w:sz="4" w:space="0" w:color="auto"/>
            <w:bottom w:val="single" w:sz="4" w:space="0" w:color="auto"/>
            <w:right w:val="single" w:sz="4" w:space="0" w:color="auto"/>
          </w:tcBorders>
          <w:vAlign w:val="center"/>
          <w:hideMark/>
        </w:tcPr>
        <w:p w14:paraId="612897C8" w14:textId="77777777" w:rsidR="004B2B12" w:rsidRPr="00B834FB" w:rsidRDefault="004B2B12" w:rsidP="00B834FB">
          <w:pPr>
            <w:pStyle w:val="NoSpacing"/>
            <w:jc w:val="center"/>
            <w:rPr>
              <w:rFonts w:ascii="Times New Roman" w:hAnsi="Times New Roman" w:cs="Times New Roman"/>
              <w:b/>
            </w:rPr>
          </w:pPr>
          <w:r w:rsidRPr="00B834FB">
            <w:rPr>
              <w:rFonts w:ascii="Times New Roman" w:hAnsi="Times New Roman" w:cs="Times New Roman"/>
              <w:b/>
            </w:rPr>
            <w:t>IMS – DEPARTMENTAL MANUAL</w:t>
          </w:r>
        </w:p>
      </w:tc>
      <w:tc>
        <w:tcPr>
          <w:tcW w:w="1701" w:type="dxa"/>
          <w:tcBorders>
            <w:top w:val="single" w:sz="4" w:space="0" w:color="auto"/>
            <w:left w:val="single" w:sz="4" w:space="0" w:color="auto"/>
            <w:bottom w:val="single" w:sz="4" w:space="0" w:color="auto"/>
            <w:right w:val="single" w:sz="4" w:space="0" w:color="auto"/>
          </w:tcBorders>
          <w:hideMark/>
        </w:tcPr>
        <w:p w14:paraId="6D53C8C4"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Revision Date:</w:t>
          </w:r>
        </w:p>
      </w:tc>
      <w:tc>
        <w:tcPr>
          <w:tcW w:w="1984" w:type="dxa"/>
          <w:tcBorders>
            <w:top w:val="single" w:sz="4" w:space="0" w:color="auto"/>
            <w:left w:val="single" w:sz="4" w:space="0" w:color="auto"/>
            <w:bottom w:val="single" w:sz="4" w:space="0" w:color="auto"/>
            <w:right w:val="single" w:sz="4" w:space="0" w:color="auto"/>
          </w:tcBorders>
          <w:hideMark/>
        </w:tcPr>
        <w:p w14:paraId="424A03BC" w14:textId="2A4BEFC7" w:rsidR="004B2B12" w:rsidRPr="00590B7B" w:rsidRDefault="00545440" w:rsidP="00B834FB">
          <w:pPr>
            <w:pStyle w:val="NoSpacing"/>
            <w:rPr>
              <w:rFonts w:ascii="Times New Roman" w:hAnsi="Times New Roman" w:cs="Times New Roman"/>
              <w:b/>
            </w:rPr>
          </w:pPr>
          <w:r>
            <w:rPr>
              <w:rFonts w:ascii="Times New Roman" w:hAnsi="Times New Roman" w:cs="Times New Roman"/>
              <w:b/>
              <w:sz w:val="24"/>
              <w:szCs w:val="24"/>
            </w:rPr>
            <w:t>1</w:t>
          </w:r>
          <w:ins w:id="0" w:author="Lobha Vaikunth Gawas" w:date="2022-08-28T19:45:00Z">
            <w:r w:rsidR="006E1185">
              <w:rPr>
                <w:rFonts w:ascii="Times New Roman" w:hAnsi="Times New Roman" w:cs="Times New Roman"/>
                <w:b/>
                <w:sz w:val="24"/>
                <w:szCs w:val="24"/>
              </w:rPr>
              <w:t>5</w:t>
            </w:r>
          </w:ins>
          <w:del w:id="1" w:author="Lobha Vaikunth Gawas" w:date="2022-08-28T19:45:00Z">
            <w:r w:rsidDel="006E1185">
              <w:rPr>
                <w:rFonts w:ascii="Times New Roman" w:hAnsi="Times New Roman" w:cs="Times New Roman"/>
                <w:b/>
                <w:sz w:val="24"/>
                <w:szCs w:val="24"/>
              </w:rPr>
              <w:delText>2</w:delText>
            </w:r>
          </w:del>
          <w:r>
            <w:rPr>
              <w:rFonts w:ascii="Times New Roman" w:hAnsi="Times New Roman" w:cs="Times New Roman"/>
              <w:b/>
              <w:sz w:val="24"/>
              <w:szCs w:val="24"/>
            </w:rPr>
            <w:t>.07.202</w:t>
          </w:r>
          <w:ins w:id="2" w:author="Lobha Vaikunth Gawas" w:date="2022-08-28T19:45:00Z">
            <w:r w:rsidR="006E1185">
              <w:rPr>
                <w:rFonts w:ascii="Times New Roman" w:hAnsi="Times New Roman" w:cs="Times New Roman"/>
                <w:b/>
                <w:sz w:val="24"/>
                <w:szCs w:val="24"/>
              </w:rPr>
              <w:t>2</w:t>
            </w:r>
          </w:ins>
          <w:del w:id="3" w:author="Lobha Vaikunth Gawas" w:date="2022-08-28T19:45:00Z">
            <w:r w:rsidDel="006E1185">
              <w:rPr>
                <w:rFonts w:ascii="Times New Roman" w:hAnsi="Times New Roman" w:cs="Times New Roman"/>
                <w:b/>
                <w:sz w:val="24"/>
                <w:szCs w:val="24"/>
              </w:rPr>
              <w:delText>1</w:delText>
            </w:r>
          </w:del>
        </w:p>
      </w:tc>
    </w:tr>
    <w:tr w:rsidR="004B2B12" w14:paraId="74346989" w14:textId="77777777" w:rsidTr="00B834FB">
      <w:trPr>
        <w:trHeight w:val="143"/>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7C8FA0A0" w14:textId="77777777" w:rsidR="004B2B12" w:rsidRDefault="004B2B12">
          <w:pPr>
            <w:spacing w:after="0" w:line="240" w:lineRule="auto"/>
          </w:pPr>
        </w:p>
      </w:tc>
      <w:tc>
        <w:tcPr>
          <w:tcW w:w="4536" w:type="dxa"/>
          <w:vMerge w:val="restart"/>
          <w:tcBorders>
            <w:top w:val="single" w:sz="4" w:space="0" w:color="auto"/>
            <w:left w:val="single" w:sz="4" w:space="0" w:color="auto"/>
            <w:bottom w:val="single" w:sz="4" w:space="0" w:color="auto"/>
            <w:right w:val="single" w:sz="4" w:space="0" w:color="auto"/>
          </w:tcBorders>
          <w:vAlign w:val="center"/>
          <w:hideMark/>
        </w:tcPr>
        <w:p w14:paraId="2D121A7B" w14:textId="77777777" w:rsidR="004B2B12" w:rsidRPr="00B834FB" w:rsidRDefault="004B2B12" w:rsidP="00551B92">
          <w:pPr>
            <w:pStyle w:val="NoSpacing"/>
            <w:jc w:val="center"/>
            <w:rPr>
              <w:rFonts w:ascii="Times New Roman" w:hAnsi="Times New Roman" w:cs="Times New Roman"/>
              <w:b/>
            </w:rPr>
          </w:pPr>
          <w:r w:rsidRPr="005D1290">
            <w:rPr>
              <w:rFonts w:ascii="Times New Roman" w:hAnsi="Times New Roman" w:cs="Times New Roman"/>
              <w:b/>
            </w:rPr>
            <w:t>PROCESS CONTROL - SOP</w:t>
          </w:r>
        </w:p>
      </w:tc>
      <w:tc>
        <w:tcPr>
          <w:tcW w:w="1701" w:type="dxa"/>
          <w:tcBorders>
            <w:top w:val="single" w:sz="4" w:space="0" w:color="auto"/>
            <w:left w:val="single" w:sz="4" w:space="0" w:color="auto"/>
            <w:bottom w:val="single" w:sz="4" w:space="0" w:color="auto"/>
            <w:right w:val="single" w:sz="4" w:space="0" w:color="auto"/>
          </w:tcBorders>
          <w:hideMark/>
        </w:tcPr>
        <w:p w14:paraId="2A8E9A01"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Revision No.:</w:t>
          </w:r>
        </w:p>
      </w:tc>
      <w:tc>
        <w:tcPr>
          <w:tcW w:w="1984" w:type="dxa"/>
          <w:tcBorders>
            <w:top w:val="single" w:sz="4" w:space="0" w:color="auto"/>
            <w:left w:val="single" w:sz="4" w:space="0" w:color="auto"/>
            <w:bottom w:val="single" w:sz="4" w:space="0" w:color="auto"/>
            <w:right w:val="single" w:sz="4" w:space="0" w:color="auto"/>
          </w:tcBorders>
          <w:hideMark/>
        </w:tcPr>
        <w:p w14:paraId="3BB6F07B" w14:textId="3E3A7325" w:rsidR="004B2B12" w:rsidRPr="00B834FB" w:rsidRDefault="004B2B12" w:rsidP="00CF21F5">
          <w:pPr>
            <w:pStyle w:val="NoSpacing"/>
            <w:rPr>
              <w:rFonts w:ascii="Times New Roman" w:hAnsi="Times New Roman" w:cs="Times New Roman"/>
              <w:b/>
            </w:rPr>
          </w:pPr>
          <w:r w:rsidRPr="00B834FB">
            <w:rPr>
              <w:rFonts w:ascii="Times New Roman" w:hAnsi="Times New Roman" w:cs="Times New Roman"/>
              <w:b/>
            </w:rPr>
            <w:t>0</w:t>
          </w:r>
          <w:ins w:id="4" w:author="Lobha Vaikunth Gawas" w:date="2022-08-28T19:45:00Z">
            <w:r w:rsidR="006E1185">
              <w:rPr>
                <w:rFonts w:ascii="Times New Roman" w:hAnsi="Times New Roman" w:cs="Times New Roman"/>
                <w:b/>
              </w:rPr>
              <w:t>1</w:t>
            </w:r>
          </w:ins>
          <w:del w:id="5" w:author="Lobha Vaikunth Gawas" w:date="2022-08-28T19:45:00Z">
            <w:r w:rsidDel="006E1185">
              <w:rPr>
                <w:rFonts w:ascii="Times New Roman" w:hAnsi="Times New Roman" w:cs="Times New Roman"/>
                <w:b/>
              </w:rPr>
              <w:delText>0</w:delText>
            </w:r>
          </w:del>
        </w:p>
      </w:tc>
    </w:tr>
    <w:tr w:rsidR="004B2B12" w14:paraId="623A4C2D" w14:textId="77777777" w:rsidTr="00B834FB">
      <w:trPr>
        <w:trHeight w:val="98"/>
      </w:trPr>
      <w:tc>
        <w:tcPr>
          <w:tcW w:w="1688" w:type="dxa"/>
          <w:vMerge/>
          <w:tcBorders>
            <w:top w:val="single" w:sz="4" w:space="0" w:color="auto"/>
            <w:left w:val="single" w:sz="4" w:space="0" w:color="auto"/>
            <w:bottom w:val="single" w:sz="4" w:space="0" w:color="auto"/>
            <w:right w:val="single" w:sz="4" w:space="0" w:color="auto"/>
          </w:tcBorders>
          <w:vAlign w:val="center"/>
          <w:hideMark/>
        </w:tcPr>
        <w:p w14:paraId="19C19838" w14:textId="77777777" w:rsidR="004B2B12" w:rsidRDefault="004B2B12">
          <w:pPr>
            <w:spacing w:after="0" w:line="240" w:lineRule="auto"/>
          </w:pPr>
        </w:p>
      </w:tc>
      <w:tc>
        <w:tcPr>
          <w:tcW w:w="4536" w:type="dxa"/>
          <w:vMerge/>
          <w:tcBorders>
            <w:top w:val="single" w:sz="4" w:space="0" w:color="auto"/>
            <w:left w:val="single" w:sz="4" w:space="0" w:color="auto"/>
            <w:bottom w:val="single" w:sz="4" w:space="0" w:color="auto"/>
            <w:right w:val="single" w:sz="4" w:space="0" w:color="auto"/>
          </w:tcBorders>
          <w:vAlign w:val="center"/>
          <w:hideMark/>
        </w:tcPr>
        <w:p w14:paraId="32F9621A" w14:textId="77777777" w:rsidR="004B2B12" w:rsidRPr="00B834FB" w:rsidRDefault="004B2B12" w:rsidP="00B834FB">
          <w:pPr>
            <w:pStyle w:val="NoSpacing"/>
            <w:rPr>
              <w:rFonts w:ascii="Times New Roman" w:hAnsi="Times New Roman" w:cs="Times New Roman"/>
              <w:b/>
            </w:rPr>
          </w:pPr>
        </w:p>
      </w:tc>
      <w:tc>
        <w:tcPr>
          <w:tcW w:w="1701" w:type="dxa"/>
          <w:tcBorders>
            <w:top w:val="single" w:sz="4" w:space="0" w:color="auto"/>
            <w:left w:val="single" w:sz="4" w:space="0" w:color="auto"/>
            <w:bottom w:val="single" w:sz="4" w:space="0" w:color="auto"/>
            <w:right w:val="single" w:sz="4" w:space="0" w:color="auto"/>
          </w:tcBorders>
          <w:hideMark/>
        </w:tcPr>
        <w:p w14:paraId="24355D68" w14:textId="77777777" w:rsidR="004B2B12" w:rsidRPr="00B834FB" w:rsidRDefault="004B2B12" w:rsidP="00B834FB">
          <w:pPr>
            <w:pStyle w:val="NoSpacing"/>
            <w:rPr>
              <w:rFonts w:ascii="Times New Roman" w:hAnsi="Times New Roman" w:cs="Times New Roman"/>
              <w:b/>
            </w:rPr>
          </w:pPr>
          <w:r w:rsidRPr="00B834FB">
            <w:rPr>
              <w:rFonts w:ascii="Times New Roman" w:hAnsi="Times New Roman" w:cs="Times New Roman"/>
              <w:b/>
            </w:rPr>
            <w:t>Page No.:</w:t>
          </w:r>
        </w:p>
      </w:tc>
      <w:tc>
        <w:tcPr>
          <w:tcW w:w="1984" w:type="dxa"/>
          <w:tcBorders>
            <w:top w:val="single" w:sz="4" w:space="0" w:color="auto"/>
            <w:left w:val="single" w:sz="4" w:space="0" w:color="auto"/>
            <w:bottom w:val="single" w:sz="4" w:space="0" w:color="auto"/>
            <w:right w:val="single" w:sz="4" w:space="0" w:color="auto"/>
          </w:tcBorders>
          <w:hideMark/>
        </w:tcPr>
        <w:p w14:paraId="2E4D3014" w14:textId="77777777" w:rsidR="004B2B12" w:rsidRPr="00B834FB" w:rsidRDefault="004B2B12" w:rsidP="00CF21F5">
          <w:pPr>
            <w:pStyle w:val="NoSpacing"/>
            <w:rPr>
              <w:rFonts w:ascii="Times New Roman" w:hAnsi="Times New Roman" w:cs="Times New Roman"/>
              <w:b/>
            </w:rPr>
          </w:pPr>
          <w:r w:rsidRPr="00B834FB">
            <w:rPr>
              <w:rFonts w:ascii="Times New Roman" w:hAnsi="Times New Roman" w:cs="Times New Roman"/>
              <w:b/>
            </w:rPr>
            <w:fldChar w:fldCharType="begin"/>
          </w:r>
          <w:r w:rsidRPr="00B834FB">
            <w:rPr>
              <w:rFonts w:ascii="Times New Roman" w:hAnsi="Times New Roman" w:cs="Times New Roman"/>
              <w:b/>
            </w:rPr>
            <w:instrText xml:space="preserve"> PAGE </w:instrText>
          </w:r>
          <w:r w:rsidRPr="00B834FB">
            <w:rPr>
              <w:rFonts w:ascii="Times New Roman" w:hAnsi="Times New Roman" w:cs="Times New Roman"/>
              <w:b/>
            </w:rPr>
            <w:fldChar w:fldCharType="separate"/>
          </w:r>
          <w:r w:rsidR="005E0CD1">
            <w:rPr>
              <w:rFonts w:ascii="Times New Roman" w:hAnsi="Times New Roman" w:cs="Times New Roman"/>
              <w:b/>
              <w:noProof/>
            </w:rPr>
            <w:t>1</w:t>
          </w:r>
          <w:r w:rsidRPr="00B834FB">
            <w:rPr>
              <w:rFonts w:ascii="Times New Roman" w:hAnsi="Times New Roman" w:cs="Times New Roman"/>
              <w:b/>
            </w:rPr>
            <w:fldChar w:fldCharType="end"/>
          </w:r>
          <w:r w:rsidRPr="00B834FB">
            <w:rPr>
              <w:rFonts w:ascii="Times New Roman" w:hAnsi="Times New Roman" w:cs="Times New Roman"/>
              <w:b/>
            </w:rPr>
            <w:t xml:space="preserve"> of </w:t>
          </w:r>
          <w:r>
            <w:rPr>
              <w:rFonts w:ascii="Times New Roman" w:hAnsi="Times New Roman" w:cs="Times New Roman"/>
              <w:b/>
            </w:rPr>
            <w:t>4</w:t>
          </w:r>
        </w:p>
      </w:tc>
    </w:tr>
  </w:tbl>
  <w:p w14:paraId="71893D2D" w14:textId="77777777" w:rsidR="004B2B12" w:rsidRDefault="004B2B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B39"/>
    <w:multiLevelType w:val="hybridMultilevel"/>
    <w:tmpl w:val="9CDC4656"/>
    <w:lvl w:ilvl="0" w:tplc="3BBCECA8">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BC659A8"/>
    <w:multiLevelType w:val="hybridMultilevel"/>
    <w:tmpl w:val="037CF7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D678BC"/>
    <w:multiLevelType w:val="multilevel"/>
    <w:tmpl w:val="AFF84736"/>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b/>
      </w:rPr>
    </w:lvl>
    <w:lvl w:ilvl="3">
      <w:start w:val="2"/>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19D74FF"/>
    <w:multiLevelType w:val="hybridMultilevel"/>
    <w:tmpl w:val="640452B0"/>
    <w:lvl w:ilvl="0" w:tplc="7D7A4872">
      <w:start w:val="1"/>
      <w:numFmt w:val="bullet"/>
      <w:lvlText w:val=""/>
      <w:lvlJc w:val="left"/>
      <w:pPr>
        <w:ind w:left="720" w:hanging="360"/>
      </w:pPr>
      <w:rPr>
        <w:rFonts w:ascii="Symbol" w:hAnsi="Symbol" w:hint="default"/>
      </w:rPr>
    </w:lvl>
    <w:lvl w:ilvl="1" w:tplc="90A21F30" w:tentative="1">
      <w:start w:val="1"/>
      <w:numFmt w:val="bullet"/>
      <w:lvlText w:val="o"/>
      <w:lvlJc w:val="left"/>
      <w:pPr>
        <w:ind w:left="1440" w:hanging="360"/>
      </w:pPr>
      <w:rPr>
        <w:rFonts w:ascii="Courier New" w:hAnsi="Courier New" w:cs="Courier New" w:hint="default"/>
      </w:rPr>
    </w:lvl>
    <w:lvl w:ilvl="2" w:tplc="EC0056DE" w:tentative="1">
      <w:start w:val="1"/>
      <w:numFmt w:val="bullet"/>
      <w:lvlText w:val=""/>
      <w:lvlJc w:val="left"/>
      <w:pPr>
        <w:ind w:left="2160" w:hanging="360"/>
      </w:pPr>
      <w:rPr>
        <w:rFonts w:ascii="Wingdings" w:hAnsi="Wingdings" w:hint="default"/>
      </w:rPr>
    </w:lvl>
    <w:lvl w:ilvl="3" w:tplc="FA701D56" w:tentative="1">
      <w:start w:val="1"/>
      <w:numFmt w:val="bullet"/>
      <w:lvlText w:val=""/>
      <w:lvlJc w:val="left"/>
      <w:pPr>
        <w:ind w:left="2880" w:hanging="360"/>
      </w:pPr>
      <w:rPr>
        <w:rFonts w:ascii="Symbol" w:hAnsi="Symbol" w:hint="default"/>
      </w:rPr>
    </w:lvl>
    <w:lvl w:ilvl="4" w:tplc="ECECC384" w:tentative="1">
      <w:start w:val="1"/>
      <w:numFmt w:val="bullet"/>
      <w:lvlText w:val="o"/>
      <w:lvlJc w:val="left"/>
      <w:pPr>
        <w:ind w:left="3600" w:hanging="360"/>
      </w:pPr>
      <w:rPr>
        <w:rFonts w:ascii="Courier New" w:hAnsi="Courier New" w:cs="Courier New" w:hint="default"/>
      </w:rPr>
    </w:lvl>
    <w:lvl w:ilvl="5" w:tplc="54581536" w:tentative="1">
      <w:start w:val="1"/>
      <w:numFmt w:val="bullet"/>
      <w:lvlText w:val=""/>
      <w:lvlJc w:val="left"/>
      <w:pPr>
        <w:ind w:left="4320" w:hanging="360"/>
      </w:pPr>
      <w:rPr>
        <w:rFonts w:ascii="Wingdings" w:hAnsi="Wingdings" w:hint="default"/>
      </w:rPr>
    </w:lvl>
    <w:lvl w:ilvl="6" w:tplc="1520E9E4" w:tentative="1">
      <w:start w:val="1"/>
      <w:numFmt w:val="bullet"/>
      <w:lvlText w:val=""/>
      <w:lvlJc w:val="left"/>
      <w:pPr>
        <w:ind w:left="5040" w:hanging="360"/>
      </w:pPr>
      <w:rPr>
        <w:rFonts w:ascii="Symbol" w:hAnsi="Symbol" w:hint="default"/>
      </w:rPr>
    </w:lvl>
    <w:lvl w:ilvl="7" w:tplc="67467B1A" w:tentative="1">
      <w:start w:val="1"/>
      <w:numFmt w:val="bullet"/>
      <w:lvlText w:val="o"/>
      <w:lvlJc w:val="left"/>
      <w:pPr>
        <w:ind w:left="5760" w:hanging="360"/>
      </w:pPr>
      <w:rPr>
        <w:rFonts w:ascii="Courier New" w:hAnsi="Courier New" w:cs="Courier New" w:hint="default"/>
      </w:rPr>
    </w:lvl>
    <w:lvl w:ilvl="8" w:tplc="FACC1D4E" w:tentative="1">
      <w:start w:val="1"/>
      <w:numFmt w:val="bullet"/>
      <w:lvlText w:val=""/>
      <w:lvlJc w:val="left"/>
      <w:pPr>
        <w:ind w:left="6480" w:hanging="360"/>
      </w:pPr>
      <w:rPr>
        <w:rFonts w:ascii="Wingdings" w:hAnsi="Wingdings" w:hint="default"/>
      </w:rPr>
    </w:lvl>
  </w:abstractNum>
  <w:abstractNum w:abstractNumId="5"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E082C"/>
    <w:multiLevelType w:val="hybridMultilevel"/>
    <w:tmpl w:val="75AEF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E53D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584115D"/>
    <w:multiLevelType w:val="hybridMultilevel"/>
    <w:tmpl w:val="1CB814B0"/>
    <w:lvl w:ilvl="0" w:tplc="04090001">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16283FD4"/>
    <w:multiLevelType w:val="hybridMultilevel"/>
    <w:tmpl w:val="BE903CDC"/>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316C4C"/>
    <w:multiLevelType w:val="multilevel"/>
    <w:tmpl w:val="B9DA7B4A"/>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1F07002D"/>
    <w:multiLevelType w:val="multilevel"/>
    <w:tmpl w:val="D34CB45C"/>
    <w:lvl w:ilvl="0">
      <w:start w:val="6"/>
      <w:numFmt w:val="decimal"/>
      <w:lvlText w:val="%1"/>
      <w:lvlJc w:val="left"/>
      <w:pPr>
        <w:ind w:left="435" w:hanging="435"/>
      </w:pPr>
      <w:rPr>
        <w:rFonts w:hint="default"/>
      </w:rPr>
    </w:lvl>
    <w:lvl w:ilvl="1">
      <w:start w:val="5"/>
      <w:numFmt w:val="decimal"/>
      <w:lvlText w:val="%1.%2"/>
      <w:lvlJc w:val="left"/>
      <w:pPr>
        <w:ind w:left="795" w:hanging="435"/>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45F7A5D"/>
    <w:multiLevelType w:val="multilevel"/>
    <w:tmpl w:val="7706C48A"/>
    <w:lvl w:ilvl="0">
      <w:start w:val="5"/>
      <w:numFmt w:val="decimal"/>
      <w:lvlText w:val="%1."/>
      <w:lvlJc w:val="left"/>
      <w:pPr>
        <w:ind w:left="720" w:hanging="360"/>
      </w:pPr>
      <w:rPr>
        <w:rFonts w:hint="default"/>
      </w:rPr>
    </w:lvl>
    <w:lvl w:ilvl="1">
      <w:start w:val="1"/>
      <w:numFmt w:val="decimal"/>
      <w:isLgl/>
      <w:lvlText w:val="%1.%2"/>
      <w:lvlJc w:val="left"/>
      <w:pPr>
        <w:ind w:left="1005" w:hanging="645"/>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350" w:hanging="720"/>
      </w:pPr>
      <w:rPr>
        <w:rFonts w:ascii="Times New Roman" w:hAnsi="Times New Roman" w:cs="Times New Roman" w:hint="default"/>
        <w:b w:val="0"/>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5EC0315"/>
    <w:multiLevelType w:val="hybridMultilevel"/>
    <w:tmpl w:val="BEA41A5A"/>
    <w:lvl w:ilvl="0" w:tplc="1D9A0932">
      <w:start w:val="1"/>
      <w:numFmt w:val="bullet"/>
      <w:lvlText w:val=""/>
      <w:lvlJc w:val="left"/>
      <w:pPr>
        <w:ind w:left="787" w:hanging="360"/>
      </w:pPr>
      <w:rPr>
        <w:rFonts w:ascii="Symbol" w:hAnsi="Symbol" w:hint="default"/>
      </w:rPr>
    </w:lvl>
    <w:lvl w:ilvl="1" w:tplc="0CBA7F36">
      <w:start w:val="1"/>
      <w:numFmt w:val="bullet"/>
      <w:lvlText w:val="o"/>
      <w:lvlJc w:val="left"/>
      <w:pPr>
        <w:ind w:left="1507" w:hanging="360"/>
      </w:pPr>
      <w:rPr>
        <w:rFonts w:ascii="Courier New" w:hAnsi="Courier New" w:cs="Courier New" w:hint="default"/>
      </w:rPr>
    </w:lvl>
    <w:lvl w:ilvl="2" w:tplc="B238C04C">
      <w:start w:val="1"/>
      <w:numFmt w:val="bullet"/>
      <w:lvlText w:val=""/>
      <w:lvlJc w:val="left"/>
      <w:pPr>
        <w:ind w:left="2227" w:hanging="360"/>
      </w:pPr>
      <w:rPr>
        <w:rFonts w:ascii="Wingdings" w:hAnsi="Wingdings" w:hint="default"/>
      </w:rPr>
    </w:lvl>
    <w:lvl w:ilvl="3" w:tplc="998893F2" w:tentative="1">
      <w:start w:val="1"/>
      <w:numFmt w:val="bullet"/>
      <w:lvlText w:val=""/>
      <w:lvlJc w:val="left"/>
      <w:pPr>
        <w:ind w:left="2947" w:hanging="360"/>
      </w:pPr>
      <w:rPr>
        <w:rFonts w:ascii="Symbol" w:hAnsi="Symbol" w:hint="default"/>
      </w:rPr>
    </w:lvl>
    <w:lvl w:ilvl="4" w:tplc="37B8F2B0" w:tentative="1">
      <w:start w:val="1"/>
      <w:numFmt w:val="bullet"/>
      <w:lvlText w:val="o"/>
      <w:lvlJc w:val="left"/>
      <w:pPr>
        <w:ind w:left="3667" w:hanging="360"/>
      </w:pPr>
      <w:rPr>
        <w:rFonts w:ascii="Courier New" w:hAnsi="Courier New" w:cs="Courier New" w:hint="default"/>
      </w:rPr>
    </w:lvl>
    <w:lvl w:ilvl="5" w:tplc="03A08C18" w:tentative="1">
      <w:start w:val="1"/>
      <w:numFmt w:val="bullet"/>
      <w:lvlText w:val=""/>
      <w:lvlJc w:val="left"/>
      <w:pPr>
        <w:ind w:left="4387" w:hanging="360"/>
      </w:pPr>
      <w:rPr>
        <w:rFonts w:ascii="Wingdings" w:hAnsi="Wingdings" w:hint="default"/>
      </w:rPr>
    </w:lvl>
    <w:lvl w:ilvl="6" w:tplc="011CED64" w:tentative="1">
      <w:start w:val="1"/>
      <w:numFmt w:val="bullet"/>
      <w:lvlText w:val=""/>
      <w:lvlJc w:val="left"/>
      <w:pPr>
        <w:ind w:left="5107" w:hanging="360"/>
      </w:pPr>
      <w:rPr>
        <w:rFonts w:ascii="Symbol" w:hAnsi="Symbol" w:hint="default"/>
      </w:rPr>
    </w:lvl>
    <w:lvl w:ilvl="7" w:tplc="AFB088AA" w:tentative="1">
      <w:start w:val="1"/>
      <w:numFmt w:val="bullet"/>
      <w:lvlText w:val="o"/>
      <w:lvlJc w:val="left"/>
      <w:pPr>
        <w:ind w:left="5827" w:hanging="360"/>
      </w:pPr>
      <w:rPr>
        <w:rFonts w:ascii="Courier New" w:hAnsi="Courier New" w:cs="Courier New" w:hint="default"/>
      </w:rPr>
    </w:lvl>
    <w:lvl w:ilvl="8" w:tplc="55EE240E" w:tentative="1">
      <w:start w:val="1"/>
      <w:numFmt w:val="bullet"/>
      <w:lvlText w:val=""/>
      <w:lvlJc w:val="left"/>
      <w:pPr>
        <w:ind w:left="6547" w:hanging="360"/>
      </w:pPr>
      <w:rPr>
        <w:rFonts w:ascii="Wingdings" w:hAnsi="Wingdings" w:hint="default"/>
      </w:rPr>
    </w:lvl>
  </w:abstractNum>
  <w:abstractNum w:abstractNumId="15" w15:restartNumberingAfterBreak="0">
    <w:nsid w:val="260F394F"/>
    <w:multiLevelType w:val="multilevel"/>
    <w:tmpl w:val="6C8A5C10"/>
    <w:lvl w:ilvl="0">
      <w:start w:val="5"/>
      <w:numFmt w:val="decimal"/>
      <w:lvlText w:val="%1"/>
      <w:lvlJc w:val="left"/>
      <w:pPr>
        <w:ind w:left="480" w:hanging="480"/>
      </w:pPr>
      <w:rPr>
        <w:rFonts w:hint="default"/>
        <w:b/>
      </w:rPr>
    </w:lvl>
    <w:lvl w:ilvl="1">
      <w:start w:val="1"/>
      <w:numFmt w:val="decimal"/>
      <w:lvlText w:val="%1.%2"/>
      <w:lvlJc w:val="left"/>
      <w:pPr>
        <w:ind w:left="1478" w:hanging="480"/>
      </w:pPr>
      <w:rPr>
        <w:rFonts w:hint="default"/>
        <w:b/>
      </w:rPr>
    </w:lvl>
    <w:lvl w:ilvl="2">
      <w:start w:val="1"/>
      <w:numFmt w:val="decimal"/>
      <w:lvlText w:val="%1.%2.%3"/>
      <w:lvlJc w:val="left"/>
      <w:pPr>
        <w:ind w:left="2716" w:hanging="720"/>
      </w:pPr>
      <w:rPr>
        <w:rFonts w:hint="default"/>
        <w:b/>
      </w:rPr>
    </w:lvl>
    <w:lvl w:ilvl="3">
      <w:start w:val="1"/>
      <w:numFmt w:val="decimal"/>
      <w:lvlText w:val="%1.%2.%3.%4"/>
      <w:lvlJc w:val="left"/>
      <w:pPr>
        <w:ind w:left="1430" w:hanging="720"/>
      </w:pPr>
      <w:rPr>
        <w:rFonts w:hint="default"/>
        <w:b/>
      </w:rPr>
    </w:lvl>
    <w:lvl w:ilvl="4">
      <w:start w:val="1"/>
      <w:numFmt w:val="decimal"/>
      <w:lvlText w:val="%1.%2.%3.%4.%5"/>
      <w:lvlJc w:val="left"/>
      <w:pPr>
        <w:ind w:left="5072" w:hanging="1080"/>
      </w:pPr>
      <w:rPr>
        <w:rFonts w:hint="default"/>
        <w:b/>
      </w:rPr>
    </w:lvl>
    <w:lvl w:ilvl="5">
      <w:start w:val="1"/>
      <w:numFmt w:val="decimal"/>
      <w:lvlText w:val="%1.%2.%3.%4.%5.%6"/>
      <w:lvlJc w:val="left"/>
      <w:pPr>
        <w:ind w:left="6070" w:hanging="1080"/>
      </w:pPr>
      <w:rPr>
        <w:rFonts w:hint="default"/>
        <w:b/>
      </w:rPr>
    </w:lvl>
    <w:lvl w:ilvl="6">
      <w:start w:val="1"/>
      <w:numFmt w:val="decimal"/>
      <w:lvlText w:val="%1.%2.%3.%4.%5.%6.%7"/>
      <w:lvlJc w:val="left"/>
      <w:pPr>
        <w:ind w:left="7428" w:hanging="1440"/>
      </w:pPr>
      <w:rPr>
        <w:rFonts w:hint="default"/>
        <w:b/>
      </w:rPr>
    </w:lvl>
    <w:lvl w:ilvl="7">
      <w:start w:val="1"/>
      <w:numFmt w:val="decimal"/>
      <w:lvlText w:val="%1.%2.%3.%4.%5.%6.%7.%8"/>
      <w:lvlJc w:val="left"/>
      <w:pPr>
        <w:ind w:left="8426" w:hanging="1440"/>
      </w:pPr>
      <w:rPr>
        <w:rFonts w:hint="default"/>
        <w:b/>
      </w:rPr>
    </w:lvl>
    <w:lvl w:ilvl="8">
      <w:start w:val="1"/>
      <w:numFmt w:val="decimal"/>
      <w:lvlText w:val="%1.%2.%3.%4.%5.%6.%7.%8.%9"/>
      <w:lvlJc w:val="left"/>
      <w:pPr>
        <w:ind w:left="9424" w:hanging="1440"/>
      </w:pPr>
      <w:rPr>
        <w:rFonts w:hint="default"/>
        <w:b/>
      </w:rPr>
    </w:lvl>
  </w:abstractNum>
  <w:abstractNum w:abstractNumId="16" w15:restartNumberingAfterBreak="0">
    <w:nsid w:val="2B5231B6"/>
    <w:multiLevelType w:val="hybridMultilevel"/>
    <w:tmpl w:val="8646A8FA"/>
    <w:lvl w:ilvl="0" w:tplc="88222A76">
      <w:start w:val="1"/>
      <w:numFmt w:val="bullet"/>
      <w:lvlText w:val=""/>
      <w:lvlJc w:val="left"/>
      <w:pPr>
        <w:ind w:left="720" w:hanging="360"/>
      </w:pPr>
      <w:rPr>
        <w:rFonts w:ascii="Symbol" w:hAnsi="Symbol" w:hint="default"/>
      </w:rPr>
    </w:lvl>
    <w:lvl w:ilvl="1" w:tplc="68504EAA" w:tentative="1">
      <w:start w:val="1"/>
      <w:numFmt w:val="bullet"/>
      <w:lvlText w:val="o"/>
      <w:lvlJc w:val="left"/>
      <w:pPr>
        <w:ind w:left="1440" w:hanging="360"/>
      </w:pPr>
      <w:rPr>
        <w:rFonts w:ascii="Courier New" w:hAnsi="Courier New" w:cs="Courier New" w:hint="default"/>
      </w:rPr>
    </w:lvl>
    <w:lvl w:ilvl="2" w:tplc="235E2A76" w:tentative="1">
      <w:start w:val="1"/>
      <w:numFmt w:val="bullet"/>
      <w:lvlText w:val=""/>
      <w:lvlJc w:val="left"/>
      <w:pPr>
        <w:ind w:left="2160" w:hanging="360"/>
      </w:pPr>
      <w:rPr>
        <w:rFonts w:ascii="Wingdings" w:hAnsi="Wingdings" w:hint="default"/>
      </w:rPr>
    </w:lvl>
    <w:lvl w:ilvl="3" w:tplc="3BCA40B6" w:tentative="1">
      <w:start w:val="1"/>
      <w:numFmt w:val="bullet"/>
      <w:lvlText w:val=""/>
      <w:lvlJc w:val="left"/>
      <w:pPr>
        <w:ind w:left="2880" w:hanging="360"/>
      </w:pPr>
      <w:rPr>
        <w:rFonts w:ascii="Symbol" w:hAnsi="Symbol" w:hint="default"/>
      </w:rPr>
    </w:lvl>
    <w:lvl w:ilvl="4" w:tplc="D0FA7D04" w:tentative="1">
      <w:start w:val="1"/>
      <w:numFmt w:val="bullet"/>
      <w:lvlText w:val="o"/>
      <w:lvlJc w:val="left"/>
      <w:pPr>
        <w:ind w:left="3600" w:hanging="360"/>
      </w:pPr>
      <w:rPr>
        <w:rFonts w:ascii="Courier New" w:hAnsi="Courier New" w:cs="Courier New" w:hint="default"/>
      </w:rPr>
    </w:lvl>
    <w:lvl w:ilvl="5" w:tplc="9E4EC024" w:tentative="1">
      <w:start w:val="1"/>
      <w:numFmt w:val="bullet"/>
      <w:lvlText w:val=""/>
      <w:lvlJc w:val="left"/>
      <w:pPr>
        <w:ind w:left="4320" w:hanging="360"/>
      </w:pPr>
      <w:rPr>
        <w:rFonts w:ascii="Wingdings" w:hAnsi="Wingdings" w:hint="default"/>
      </w:rPr>
    </w:lvl>
    <w:lvl w:ilvl="6" w:tplc="CFF0ACAA" w:tentative="1">
      <w:start w:val="1"/>
      <w:numFmt w:val="bullet"/>
      <w:lvlText w:val=""/>
      <w:lvlJc w:val="left"/>
      <w:pPr>
        <w:ind w:left="5040" w:hanging="360"/>
      </w:pPr>
      <w:rPr>
        <w:rFonts w:ascii="Symbol" w:hAnsi="Symbol" w:hint="default"/>
      </w:rPr>
    </w:lvl>
    <w:lvl w:ilvl="7" w:tplc="A0708AF6" w:tentative="1">
      <w:start w:val="1"/>
      <w:numFmt w:val="bullet"/>
      <w:lvlText w:val="o"/>
      <w:lvlJc w:val="left"/>
      <w:pPr>
        <w:ind w:left="5760" w:hanging="360"/>
      </w:pPr>
      <w:rPr>
        <w:rFonts w:ascii="Courier New" w:hAnsi="Courier New" w:cs="Courier New" w:hint="default"/>
      </w:rPr>
    </w:lvl>
    <w:lvl w:ilvl="8" w:tplc="958A442E" w:tentative="1">
      <w:start w:val="1"/>
      <w:numFmt w:val="bullet"/>
      <w:lvlText w:val=""/>
      <w:lvlJc w:val="left"/>
      <w:pPr>
        <w:ind w:left="6480" w:hanging="360"/>
      </w:pPr>
      <w:rPr>
        <w:rFonts w:ascii="Wingdings" w:hAnsi="Wingdings" w:hint="default"/>
      </w:rPr>
    </w:lvl>
  </w:abstractNum>
  <w:abstractNum w:abstractNumId="17" w15:restartNumberingAfterBreak="0">
    <w:nsid w:val="2D9B6101"/>
    <w:multiLevelType w:val="hybridMultilevel"/>
    <w:tmpl w:val="6B96B36A"/>
    <w:lvl w:ilvl="0" w:tplc="40090001">
      <w:start w:val="1"/>
      <w:numFmt w:val="lowerRoman"/>
      <w:lvlText w:val="%1."/>
      <w:lvlJc w:val="right"/>
      <w:pPr>
        <w:ind w:left="2880" w:hanging="360"/>
      </w:pPr>
    </w:lvl>
    <w:lvl w:ilvl="1" w:tplc="40090003" w:tentative="1">
      <w:start w:val="1"/>
      <w:numFmt w:val="lowerLetter"/>
      <w:lvlText w:val="%2."/>
      <w:lvlJc w:val="left"/>
      <w:pPr>
        <w:ind w:left="3600" w:hanging="360"/>
      </w:pPr>
    </w:lvl>
    <w:lvl w:ilvl="2" w:tplc="40090005" w:tentative="1">
      <w:start w:val="1"/>
      <w:numFmt w:val="lowerRoman"/>
      <w:lvlText w:val="%3."/>
      <w:lvlJc w:val="right"/>
      <w:pPr>
        <w:ind w:left="4320" w:hanging="180"/>
      </w:pPr>
    </w:lvl>
    <w:lvl w:ilvl="3" w:tplc="40090001" w:tentative="1">
      <w:start w:val="1"/>
      <w:numFmt w:val="decimal"/>
      <w:lvlText w:val="%4."/>
      <w:lvlJc w:val="left"/>
      <w:pPr>
        <w:ind w:left="5040" w:hanging="360"/>
      </w:pPr>
    </w:lvl>
    <w:lvl w:ilvl="4" w:tplc="40090003" w:tentative="1">
      <w:start w:val="1"/>
      <w:numFmt w:val="lowerLetter"/>
      <w:lvlText w:val="%5."/>
      <w:lvlJc w:val="left"/>
      <w:pPr>
        <w:ind w:left="5760" w:hanging="360"/>
      </w:pPr>
    </w:lvl>
    <w:lvl w:ilvl="5" w:tplc="40090005" w:tentative="1">
      <w:start w:val="1"/>
      <w:numFmt w:val="lowerRoman"/>
      <w:lvlText w:val="%6."/>
      <w:lvlJc w:val="right"/>
      <w:pPr>
        <w:ind w:left="6480" w:hanging="180"/>
      </w:pPr>
    </w:lvl>
    <w:lvl w:ilvl="6" w:tplc="40090001" w:tentative="1">
      <w:start w:val="1"/>
      <w:numFmt w:val="decimal"/>
      <w:lvlText w:val="%7."/>
      <w:lvlJc w:val="left"/>
      <w:pPr>
        <w:ind w:left="7200" w:hanging="360"/>
      </w:pPr>
    </w:lvl>
    <w:lvl w:ilvl="7" w:tplc="40090003" w:tentative="1">
      <w:start w:val="1"/>
      <w:numFmt w:val="lowerLetter"/>
      <w:lvlText w:val="%8."/>
      <w:lvlJc w:val="left"/>
      <w:pPr>
        <w:ind w:left="7920" w:hanging="360"/>
      </w:pPr>
    </w:lvl>
    <w:lvl w:ilvl="8" w:tplc="40090005" w:tentative="1">
      <w:start w:val="1"/>
      <w:numFmt w:val="lowerRoman"/>
      <w:lvlText w:val="%9."/>
      <w:lvlJc w:val="right"/>
      <w:pPr>
        <w:ind w:left="8640" w:hanging="180"/>
      </w:pPr>
    </w:lvl>
  </w:abstractNum>
  <w:abstractNum w:abstractNumId="18" w15:restartNumberingAfterBreak="0">
    <w:nsid w:val="3C943FA0"/>
    <w:multiLevelType w:val="multilevel"/>
    <w:tmpl w:val="D1B824B6"/>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747916"/>
    <w:multiLevelType w:val="hybridMultilevel"/>
    <w:tmpl w:val="12BE6C26"/>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027283"/>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37B699D"/>
    <w:multiLevelType w:val="hybridMultilevel"/>
    <w:tmpl w:val="E30CF504"/>
    <w:lvl w:ilvl="0" w:tplc="9D66E378">
      <w:start w:val="1"/>
      <w:numFmt w:val="bullet"/>
      <w:lvlText w:val=""/>
      <w:lvlJc w:val="left"/>
      <w:pPr>
        <w:ind w:left="720" w:hanging="360"/>
      </w:pPr>
      <w:rPr>
        <w:rFonts w:ascii="Symbol" w:hAnsi="Symbol" w:hint="default"/>
      </w:rPr>
    </w:lvl>
    <w:lvl w:ilvl="1" w:tplc="153E5A38" w:tentative="1">
      <w:start w:val="1"/>
      <w:numFmt w:val="bullet"/>
      <w:lvlText w:val="o"/>
      <w:lvlJc w:val="left"/>
      <w:pPr>
        <w:ind w:left="1440" w:hanging="360"/>
      </w:pPr>
      <w:rPr>
        <w:rFonts w:ascii="Courier New" w:hAnsi="Courier New" w:cs="Courier New" w:hint="default"/>
      </w:rPr>
    </w:lvl>
    <w:lvl w:ilvl="2" w:tplc="981C040E" w:tentative="1">
      <w:start w:val="1"/>
      <w:numFmt w:val="bullet"/>
      <w:lvlText w:val=""/>
      <w:lvlJc w:val="left"/>
      <w:pPr>
        <w:ind w:left="2160" w:hanging="360"/>
      </w:pPr>
      <w:rPr>
        <w:rFonts w:ascii="Wingdings" w:hAnsi="Wingdings" w:hint="default"/>
      </w:rPr>
    </w:lvl>
    <w:lvl w:ilvl="3" w:tplc="D4B81DFA" w:tentative="1">
      <w:start w:val="1"/>
      <w:numFmt w:val="bullet"/>
      <w:lvlText w:val=""/>
      <w:lvlJc w:val="left"/>
      <w:pPr>
        <w:ind w:left="2880" w:hanging="360"/>
      </w:pPr>
      <w:rPr>
        <w:rFonts w:ascii="Symbol" w:hAnsi="Symbol" w:hint="default"/>
      </w:rPr>
    </w:lvl>
    <w:lvl w:ilvl="4" w:tplc="5EB2433A" w:tentative="1">
      <w:start w:val="1"/>
      <w:numFmt w:val="bullet"/>
      <w:lvlText w:val="o"/>
      <w:lvlJc w:val="left"/>
      <w:pPr>
        <w:ind w:left="3600" w:hanging="360"/>
      </w:pPr>
      <w:rPr>
        <w:rFonts w:ascii="Courier New" w:hAnsi="Courier New" w:cs="Courier New" w:hint="default"/>
      </w:rPr>
    </w:lvl>
    <w:lvl w:ilvl="5" w:tplc="6A860F4E" w:tentative="1">
      <w:start w:val="1"/>
      <w:numFmt w:val="bullet"/>
      <w:lvlText w:val=""/>
      <w:lvlJc w:val="left"/>
      <w:pPr>
        <w:ind w:left="4320" w:hanging="360"/>
      </w:pPr>
      <w:rPr>
        <w:rFonts w:ascii="Wingdings" w:hAnsi="Wingdings" w:hint="default"/>
      </w:rPr>
    </w:lvl>
    <w:lvl w:ilvl="6" w:tplc="8A9ACE5E" w:tentative="1">
      <w:start w:val="1"/>
      <w:numFmt w:val="bullet"/>
      <w:lvlText w:val=""/>
      <w:lvlJc w:val="left"/>
      <w:pPr>
        <w:ind w:left="5040" w:hanging="360"/>
      </w:pPr>
      <w:rPr>
        <w:rFonts w:ascii="Symbol" w:hAnsi="Symbol" w:hint="default"/>
      </w:rPr>
    </w:lvl>
    <w:lvl w:ilvl="7" w:tplc="927293E0" w:tentative="1">
      <w:start w:val="1"/>
      <w:numFmt w:val="bullet"/>
      <w:lvlText w:val="o"/>
      <w:lvlJc w:val="left"/>
      <w:pPr>
        <w:ind w:left="5760" w:hanging="360"/>
      </w:pPr>
      <w:rPr>
        <w:rFonts w:ascii="Courier New" w:hAnsi="Courier New" w:cs="Courier New" w:hint="default"/>
      </w:rPr>
    </w:lvl>
    <w:lvl w:ilvl="8" w:tplc="6382DA34" w:tentative="1">
      <w:start w:val="1"/>
      <w:numFmt w:val="bullet"/>
      <w:lvlText w:val=""/>
      <w:lvlJc w:val="left"/>
      <w:pPr>
        <w:ind w:left="6480" w:hanging="360"/>
      </w:pPr>
      <w:rPr>
        <w:rFonts w:ascii="Wingdings" w:hAnsi="Wingdings" w:hint="default"/>
      </w:rPr>
    </w:lvl>
  </w:abstractNum>
  <w:abstractNum w:abstractNumId="23" w15:restartNumberingAfterBreak="0">
    <w:nsid w:val="559A38B9"/>
    <w:multiLevelType w:val="multilevel"/>
    <w:tmpl w:val="B3B4B306"/>
    <w:lvl w:ilvl="0">
      <w:start w:val="5"/>
      <w:numFmt w:val="decimal"/>
      <w:lvlText w:val="%1"/>
      <w:lvlJc w:val="left"/>
      <w:pPr>
        <w:ind w:left="645" w:hanging="645"/>
      </w:pPr>
      <w:rPr>
        <w:rFonts w:hint="default"/>
      </w:rPr>
    </w:lvl>
    <w:lvl w:ilvl="1">
      <w:start w:val="4"/>
      <w:numFmt w:val="decimal"/>
      <w:lvlText w:val="%1.%2"/>
      <w:lvlJc w:val="left"/>
      <w:pPr>
        <w:ind w:left="765" w:hanging="645"/>
      </w:pPr>
      <w:rPr>
        <w:rFonts w:hint="default"/>
      </w:rPr>
    </w:lvl>
    <w:lvl w:ilvl="2">
      <w:start w:val="1"/>
      <w:numFmt w:val="decimal"/>
      <w:lvlText w:val="%1.%2.%3"/>
      <w:lvlJc w:val="left"/>
      <w:pPr>
        <w:ind w:left="960" w:hanging="720"/>
      </w:pPr>
      <w:rPr>
        <w:rFonts w:hint="default"/>
        <w:b w:val="0"/>
      </w:rPr>
    </w:lvl>
    <w:lvl w:ilvl="3">
      <w:start w:val="2"/>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400" w:hanging="1440"/>
      </w:pPr>
      <w:rPr>
        <w:rFonts w:hint="default"/>
      </w:rPr>
    </w:lvl>
  </w:abstractNum>
  <w:abstractNum w:abstractNumId="24"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57A87E62"/>
    <w:multiLevelType w:val="hybridMultilevel"/>
    <w:tmpl w:val="88D83A20"/>
    <w:lvl w:ilvl="0" w:tplc="5D38C1DE">
      <w:start w:val="1"/>
      <w:numFmt w:val="bullet"/>
      <w:lvlText w:val=""/>
      <w:lvlJc w:val="left"/>
      <w:pPr>
        <w:ind w:left="720" w:hanging="360"/>
      </w:pPr>
      <w:rPr>
        <w:rFonts w:ascii="Symbol" w:hAnsi="Symbol" w:hint="default"/>
      </w:rPr>
    </w:lvl>
    <w:lvl w:ilvl="1" w:tplc="FE34DAF2">
      <w:start w:val="1"/>
      <w:numFmt w:val="bullet"/>
      <w:lvlText w:val="o"/>
      <w:lvlJc w:val="left"/>
      <w:pPr>
        <w:ind w:left="1440" w:hanging="360"/>
      </w:pPr>
      <w:rPr>
        <w:rFonts w:ascii="Courier New" w:hAnsi="Courier New" w:cs="Courier New" w:hint="default"/>
      </w:rPr>
    </w:lvl>
    <w:lvl w:ilvl="2" w:tplc="089C9BFE">
      <w:start w:val="1"/>
      <w:numFmt w:val="bullet"/>
      <w:lvlText w:val=""/>
      <w:lvlJc w:val="left"/>
      <w:pPr>
        <w:ind w:left="2160" w:hanging="360"/>
      </w:pPr>
      <w:rPr>
        <w:rFonts w:ascii="Wingdings" w:hAnsi="Wingdings" w:hint="default"/>
      </w:rPr>
    </w:lvl>
    <w:lvl w:ilvl="3" w:tplc="CBCA80C6" w:tentative="1">
      <w:start w:val="1"/>
      <w:numFmt w:val="bullet"/>
      <w:lvlText w:val=""/>
      <w:lvlJc w:val="left"/>
      <w:pPr>
        <w:ind w:left="2880" w:hanging="360"/>
      </w:pPr>
      <w:rPr>
        <w:rFonts w:ascii="Symbol" w:hAnsi="Symbol" w:hint="default"/>
      </w:rPr>
    </w:lvl>
    <w:lvl w:ilvl="4" w:tplc="A32E945A" w:tentative="1">
      <w:start w:val="1"/>
      <w:numFmt w:val="bullet"/>
      <w:lvlText w:val="o"/>
      <w:lvlJc w:val="left"/>
      <w:pPr>
        <w:ind w:left="3600" w:hanging="360"/>
      </w:pPr>
      <w:rPr>
        <w:rFonts w:ascii="Courier New" w:hAnsi="Courier New" w:cs="Courier New" w:hint="default"/>
      </w:rPr>
    </w:lvl>
    <w:lvl w:ilvl="5" w:tplc="D03E876C" w:tentative="1">
      <w:start w:val="1"/>
      <w:numFmt w:val="bullet"/>
      <w:lvlText w:val=""/>
      <w:lvlJc w:val="left"/>
      <w:pPr>
        <w:ind w:left="4320" w:hanging="360"/>
      </w:pPr>
      <w:rPr>
        <w:rFonts w:ascii="Wingdings" w:hAnsi="Wingdings" w:hint="default"/>
      </w:rPr>
    </w:lvl>
    <w:lvl w:ilvl="6" w:tplc="B4FE23DC" w:tentative="1">
      <w:start w:val="1"/>
      <w:numFmt w:val="bullet"/>
      <w:lvlText w:val=""/>
      <w:lvlJc w:val="left"/>
      <w:pPr>
        <w:ind w:left="5040" w:hanging="360"/>
      </w:pPr>
      <w:rPr>
        <w:rFonts w:ascii="Symbol" w:hAnsi="Symbol" w:hint="default"/>
      </w:rPr>
    </w:lvl>
    <w:lvl w:ilvl="7" w:tplc="082CD08C" w:tentative="1">
      <w:start w:val="1"/>
      <w:numFmt w:val="bullet"/>
      <w:lvlText w:val="o"/>
      <w:lvlJc w:val="left"/>
      <w:pPr>
        <w:ind w:left="5760" w:hanging="360"/>
      </w:pPr>
      <w:rPr>
        <w:rFonts w:ascii="Courier New" w:hAnsi="Courier New" w:cs="Courier New" w:hint="default"/>
      </w:rPr>
    </w:lvl>
    <w:lvl w:ilvl="8" w:tplc="1864F9C2" w:tentative="1">
      <w:start w:val="1"/>
      <w:numFmt w:val="bullet"/>
      <w:lvlText w:val=""/>
      <w:lvlJc w:val="left"/>
      <w:pPr>
        <w:ind w:left="6480" w:hanging="360"/>
      </w:pPr>
      <w:rPr>
        <w:rFonts w:ascii="Wingdings" w:hAnsi="Wingdings" w:hint="default"/>
      </w:rPr>
    </w:lvl>
  </w:abstractNum>
  <w:abstractNum w:abstractNumId="26" w15:restartNumberingAfterBreak="0">
    <w:nsid w:val="5DDC16F3"/>
    <w:multiLevelType w:val="multilevel"/>
    <w:tmpl w:val="F014D248"/>
    <w:lvl w:ilvl="0">
      <w:start w:val="1"/>
      <w:numFmt w:val="decimal"/>
      <w:lvlText w:val="%1.0"/>
      <w:lvlJc w:val="left"/>
      <w:pPr>
        <w:ind w:left="720" w:hanging="720"/>
      </w:pPr>
      <w:rPr>
        <w:rFonts w:hint="default"/>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7" w15:restartNumberingAfterBreak="0">
    <w:nsid w:val="6011366E"/>
    <w:multiLevelType w:val="hybridMultilevel"/>
    <w:tmpl w:val="BD0ABA3E"/>
    <w:lvl w:ilvl="0" w:tplc="3AD0C678">
      <w:start w:val="1"/>
      <w:numFmt w:val="bullet"/>
      <w:lvlText w:val=""/>
      <w:lvlJc w:val="left"/>
      <w:pPr>
        <w:ind w:left="720" w:hanging="360"/>
      </w:pPr>
      <w:rPr>
        <w:rFonts w:ascii="Symbol" w:hAnsi="Symbol" w:hint="default"/>
      </w:rPr>
    </w:lvl>
    <w:lvl w:ilvl="1" w:tplc="67465290" w:tentative="1">
      <w:start w:val="1"/>
      <w:numFmt w:val="bullet"/>
      <w:lvlText w:val="o"/>
      <w:lvlJc w:val="left"/>
      <w:pPr>
        <w:ind w:left="1440" w:hanging="360"/>
      </w:pPr>
      <w:rPr>
        <w:rFonts w:ascii="Courier New" w:hAnsi="Courier New" w:cs="Courier New" w:hint="default"/>
      </w:rPr>
    </w:lvl>
    <w:lvl w:ilvl="2" w:tplc="E0FEF3F4" w:tentative="1">
      <w:start w:val="1"/>
      <w:numFmt w:val="bullet"/>
      <w:lvlText w:val=""/>
      <w:lvlJc w:val="left"/>
      <w:pPr>
        <w:ind w:left="2160" w:hanging="360"/>
      </w:pPr>
      <w:rPr>
        <w:rFonts w:ascii="Wingdings" w:hAnsi="Wingdings" w:hint="default"/>
      </w:rPr>
    </w:lvl>
    <w:lvl w:ilvl="3" w:tplc="839EBA04" w:tentative="1">
      <w:start w:val="1"/>
      <w:numFmt w:val="bullet"/>
      <w:lvlText w:val=""/>
      <w:lvlJc w:val="left"/>
      <w:pPr>
        <w:ind w:left="2880" w:hanging="360"/>
      </w:pPr>
      <w:rPr>
        <w:rFonts w:ascii="Symbol" w:hAnsi="Symbol" w:hint="default"/>
      </w:rPr>
    </w:lvl>
    <w:lvl w:ilvl="4" w:tplc="A4106B5A" w:tentative="1">
      <w:start w:val="1"/>
      <w:numFmt w:val="bullet"/>
      <w:lvlText w:val="o"/>
      <w:lvlJc w:val="left"/>
      <w:pPr>
        <w:ind w:left="3600" w:hanging="360"/>
      </w:pPr>
      <w:rPr>
        <w:rFonts w:ascii="Courier New" w:hAnsi="Courier New" w:cs="Courier New" w:hint="default"/>
      </w:rPr>
    </w:lvl>
    <w:lvl w:ilvl="5" w:tplc="B85AE0F4" w:tentative="1">
      <w:start w:val="1"/>
      <w:numFmt w:val="bullet"/>
      <w:lvlText w:val=""/>
      <w:lvlJc w:val="left"/>
      <w:pPr>
        <w:ind w:left="4320" w:hanging="360"/>
      </w:pPr>
      <w:rPr>
        <w:rFonts w:ascii="Wingdings" w:hAnsi="Wingdings" w:hint="default"/>
      </w:rPr>
    </w:lvl>
    <w:lvl w:ilvl="6" w:tplc="879E20EC" w:tentative="1">
      <w:start w:val="1"/>
      <w:numFmt w:val="bullet"/>
      <w:lvlText w:val=""/>
      <w:lvlJc w:val="left"/>
      <w:pPr>
        <w:ind w:left="5040" w:hanging="360"/>
      </w:pPr>
      <w:rPr>
        <w:rFonts w:ascii="Symbol" w:hAnsi="Symbol" w:hint="default"/>
      </w:rPr>
    </w:lvl>
    <w:lvl w:ilvl="7" w:tplc="47F4BEBC" w:tentative="1">
      <w:start w:val="1"/>
      <w:numFmt w:val="bullet"/>
      <w:lvlText w:val="o"/>
      <w:lvlJc w:val="left"/>
      <w:pPr>
        <w:ind w:left="5760" w:hanging="360"/>
      </w:pPr>
      <w:rPr>
        <w:rFonts w:ascii="Courier New" w:hAnsi="Courier New" w:cs="Courier New" w:hint="default"/>
      </w:rPr>
    </w:lvl>
    <w:lvl w:ilvl="8" w:tplc="A4D4DB8C" w:tentative="1">
      <w:start w:val="1"/>
      <w:numFmt w:val="bullet"/>
      <w:lvlText w:val=""/>
      <w:lvlJc w:val="left"/>
      <w:pPr>
        <w:ind w:left="6480" w:hanging="360"/>
      </w:pPr>
      <w:rPr>
        <w:rFonts w:ascii="Wingdings" w:hAnsi="Wingdings" w:hint="default"/>
      </w:rPr>
    </w:lvl>
  </w:abstractNum>
  <w:abstractNum w:abstractNumId="28" w15:restartNumberingAfterBreak="0">
    <w:nsid w:val="65F07178"/>
    <w:multiLevelType w:val="multilevel"/>
    <w:tmpl w:val="A7AC05B6"/>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692A50A3"/>
    <w:multiLevelType w:val="hybridMultilevel"/>
    <w:tmpl w:val="675C9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B10D09"/>
    <w:multiLevelType w:val="multilevel"/>
    <w:tmpl w:val="771E162E"/>
    <w:lvl w:ilvl="0">
      <w:start w:val="6"/>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3" w15:restartNumberingAfterBreak="0">
    <w:nsid w:val="73A137A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rPr>
        <w:b/>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3B9543F"/>
    <w:multiLevelType w:val="hybridMultilevel"/>
    <w:tmpl w:val="9F0628B6"/>
    <w:lvl w:ilvl="0" w:tplc="7ED059A6">
      <w:start w:val="1"/>
      <w:numFmt w:val="lowerRoman"/>
      <w:lvlText w:val="%1."/>
      <w:lvlJc w:val="right"/>
      <w:pPr>
        <w:ind w:left="2160" w:hanging="360"/>
      </w:pPr>
    </w:lvl>
    <w:lvl w:ilvl="1" w:tplc="B180075E" w:tentative="1">
      <w:start w:val="1"/>
      <w:numFmt w:val="lowerLetter"/>
      <w:lvlText w:val="%2."/>
      <w:lvlJc w:val="left"/>
      <w:pPr>
        <w:ind w:left="2880" w:hanging="360"/>
      </w:pPr>
    </w:lvl>
    <w:lvl w:ilvl="2" w:tplc="0B4EF5F2" w:tentative="1">
      <w:start w:val="1"/>
      <w:numFmt w:val="lowerRoman"/>
      <w:lvlText w:val="%3."/>
      <w:lvlJc w:val="right"/>
      <w:pPr>
        <w:ind w:left="3600" w:hanging="180"/>
      </w:pPr>
    </w:lvl>
    <w:lvl w:ilvl="3" w:tplc="DF7A0D68" w:tentative="1">
      <w:start w:val="1"/>
      <w:numFmt w:val="decimal"/>
      <w:lvlText w:val="%4."/>
      <w:lvlJc w:val="left"/>
      <w:pPr>
        <w:ind w:left="4320" w:hanging="360"/>
      </w:pPr>
    </w:lvl>
    <w:lvl w:ilvl="4" w:tplc="D2CA36C0" w:tentative="1">
      <w:start w:val="1"/>
      <w:numFmt w:val="lowerLetter"/>
      <w:lvlText w:val="%5."/>
      <w:lvlJc w:val="left"/>
      <w:pPr>
        <w:ind w:left="5040" w:hanging="360"/>
      </w:pPr>
    </w:lvl>
    <w:lvl w:ilvl="5" w:tplc="E1ECCE5E" w:tentative="1">
      <w:start w:val="1"/>
      <w:numFmt w:val="lowerRoman"/>
      <w:lvlText w:val="%6."/>
      <w:lvlJc w:val="right"/>
      <w:pPr>
        <w:ind w:left="5760" w:hanging="180"/>
      </w:pPr>
    </w:lvl>
    <w:lvl w:ilvl="6" w:tplc="A720093E" w:tentative="1">
      <w:start w:val="1"/>
      <w:numFmt w:val="decimal"/>
      <w:lvlText w:val="%7."/>
      <w:lvlJc w:val="left"/>
      <w:pPr>
        <w:ind w:left="6480" w:hanging="360"/>
      </w:pPr>
    </w:lvl>
    <w:lvl w:ilvl="7" w:tplc="03401388" w:tentative="1">
      <w:start w:val="1"/>
      <w:numFmt w:val="lowerLetter"/>
      <w:lvlText w:val="%8."/>
      <w:lvlJc w:val="left"/>
      <w:pPr>
        <w:ind w:left="7200" w:hanging="360"/>
      </w:pPr>
    </w:lvl>
    <w:lvl w:ilvl="8" w:tplc="B066E858" w:tentative="1">
      <w:start w:val="1"/>
      <w:numFmt w:val="lowerRoman"/>
      <w:lvlText w:val="%9."/>
      <w:lvlJc w:val="right"/>
      <w:pPr>
        <w:ind w:left="7920" w:hanging="180"/>
      </w:pPr>
    </w:lvl>
  </w:abstractNum>
  <w:abstractNum w:abstractNumId="35" w15:restartNumberingAfterBreak="0">
    <w:nsid w:val="749664F7"/>
    <w:multiLevelType w:val="hybridMultilevel"/>
    <w:tmpl w:val="69624C90"/>
    <w:lvl w:ilvl="0" w:tplc="0409001B">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77C107EB"/>
    <w:multiLevelType w:val="hybridMultilevel"/>
    <w:tmpl w:val="F12A67EC"/>
    <w:lvl w:ilvl="0" w:tplc="40090001">
      <w:start w:val="1"/>
      <w:numFmt w:val="decimal"/>
      <w:lvlText w:val="%1."/>
      <w:lvlJc w:val="left"/>
      <w:pPr>
        <w:ind w:left="720" w:hanging="360"/>
      </w:p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37"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8" w15:restartNumberingAfterBreak="0">
    <w:nsid w:val="7D475852"/>
    <w:multiLevelType w:val="multilevel"/>
    <w:tmpl w:val="30766560"/>
    <w:lvl w:ilvl="0">
      <w:start w:val="5"/>
      <w:numFmt w:val="decimal"/>
      <w:lvlText w:val="%1"/>
      <w:lvlJc w:val="left"/>
      <w:pPr>
        <w:ind w:left="645" w:hanging="645"/>
      </w:pPr>
      <w:rPr>
        <w:rFonts w:hint="default"/>
      </w:rPr>
    </w:lvl>
    <w:lvl w:ilvl="1">
      <w:start w:val="4"/>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DC00FA5"/>
    <w:multiLevelType w:val="hybridMultilevel"/>
    <w:tmpl w:val="A26CA148"/>
    <w:lvl w:ilvl="0" w:tplc="C558504A">
      <w:start w:val="1"/>
      <w:numFmt w:val="bullet"/>
      <w:lvlText w:val=""/>
      <w:lvlJc w:val="left"/>
      <w:pPr>
        <w:ind w:left="720" w:hanging="360"/>
      </w:pPr>
      <w:rPr>
        <w:rFonts w:ascii="Symbol" w:hAnsi="Symbol" w:hint="default"/>
      </w:rPr>
    </w:lvl>
    <w:lvl w:ilvl="1" w:tplc="BE24F28C" w:tentative="1">
      <w:start w:val="1"/>
      <w:numFmt w:val="bullet"/>
      <w:lvlText w:val="o"/>
      <w:lvlJc w:val="left"/>
      <w:pPr>
        <w:ind w:left="1440" w:hanging="360"/>
      </w:pPr>
      <w:rPr>
        <w:rFonts w:ascii="Courier New" w:hAnsi="Courier New" w:cs="Courier New" w:hint="default"/>
      </w:rPr>
    </w:lvl>
    <w:lvl w:ilvl="2" w:tplc="88A23D84" w:tentative="1">
      <w:start w:val="1"/>
      <w:numFmt w:val="bullet"/>
      <w:lvlText w:val=""/>
      <w:lvlJc w:val="left"/>
      <w:pPr>
        <w:ind w:left="2160" w:hanging="360"/>
      </w:pPr>
      <w:rPr>
        <w:rFonts w:ascii="Wingdings" w:hAnsi="Wingdings" w:hint="default"/>
      </w:rPr>
    </w:lvl>
    <w:lvl w:ilvl="3" w:tplc="71B82684" w:tentative="1">
      <w:start w:val="1"/>
      <w:numFmt w:val="bullet"/>
      <w:lvlText w:val=""/>
      <w:lvlJc w:val="left"/>
      <w:pPr>
        <w:ind w:left="2880" w:hanging="360"/>
      </w:pPr>
      <w:rPr>
        <w:rFonts w:ascii="Symbol" w:hAnsi="Symbol" w:hint="default"/>
      </w:rPr>
    </w:lvl>
    <w:lvl w:ilvl="4" w:tplc="1F88F128" w:tentative="1">
      <w:start w:val="1"/>
      <w:numFmt w:val="bullet"/>
      <w:lvlText w:val="o"/>
      <w:lvlJc w:val="left"/>
      <w:pPr>
        <w:ind w:left="3600" w:hanging="360"/>
      </w:pPr>
      <w:rPr>
        <w:rFonts w:ascii="Courier New" w:hAnsi="Courier New" w:cs="Courier New" w:hint="default"/>
      </w:rPr>
    </w:lvl>
    <w:lvl w:ilvl="5" w:tplc="1F1A7960" w:tentative="1">
      <w:start w:val="1"/>
      <w:numFmt w:val="bullet"/>
      <w:lvlText w:val=""/>
      <w:lvlJc w:val="left"/>
      <w:pPr>
        <w:ind w:left="4320" w:hanging="360"/>
      </w:pPr>
      <w:rPr>
        <w:rFonts w:ascii="Wingdings" w:hAnsi="Wingdings" w:hint="default"/>
      </w:rPr>
    </w:lvl>
    <w:lvl w:ilvl="6" w:tplc="F3C43C96" w:tentative="1">
      <w:start w:val="1"/>
      <w:numFmt w:val="bullet"/>
      <w:lvlText w:val=""/>
      <w:lvlJc w:val="left"/>
      <w:pPr>
        <w:ind w:left="5040" w:hanging="360"/>
      </w:pPr>
      <w:rPr>
        <w:rFonts w:ascii="Symbol" w:hAnsi="Symbol" w:hint="default"/>
      </w:rPr>
    </w:lvl>
    <w:lvl w:ilvl="7" w:tplc="CF5C98EE" w:tentative="1">
      <w:start w:val="1"/>
      <w:numFmt w:val="bullet"/>
      <w:lvlText w:val="o"/>
      <w:lvlJc w:val="left"/>
      <w:pPr>
        <w:ind w:left="5760" w:hanging="360"/>
      </w:pPr>
      <w:rPr>
        <w:rFonts w:ascii="Courier New" w:hAnsi="Courier New" w:cs="Courier New" w:hint="default"/>
      </w:rPr>
    </w:lvl>
    <w:lvl w:ilvl="8" w:tplc="81423360"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25"/>
  </w:num>
  <w:num w:numId="4">
    <w:abstractNumId w:val="9"/>
  </w:num>
  <w:num w:numId="5">
    <w:abstractNumId w:val="4"/>
  </w:num>
  <w:num w:numId="6">
    <w:abstractNumId w:val="35"/>
  </w:num>
  <w:num w:numId="7">
    <w:abstractNumId w:val="29"/>
  </w:num>
  <w:num w:numId="8">
    <w:abstractNumId w:val="10"/>
  </w:num>
  <w:num w:numId="9">
    <w:abstractNumId w:val="16"/>
  </w:num>
  <w:num w:numId="10">
    <w:abstractNumId w:val="6"/>
  </w:num>
  <w:num w:numId="11">
    <w:abstractNumId w:val="14"/>
  </w:num>
  <w:num w:numId="12">
    <w:abstractNumId w:val="8"/>
  </w:num>
  <w:num w:numId="13">
    <w:abstractNumId w:val="22"/>
  </w:num>
  <w:num w:numId="14">
    <w:abstractNumId w:val="34"/>
  </w:num>
  <w:num w:numId="15">
    <w:abstractNumId w:val="17"/>
  </w:num>
  <w:num w:numId="16">
    <w:abstractNumId w:val="24"/>
  </w:num>
  <w:num w:numId="17">
    <w:abstractNumId w:val="1"/>
  </w:num>
  <w:num w:numId="18">
    <w:abstractNumId w:val="32"/>
  </w:num>
  <w:num w:numId="19">
    <w:abstractNumId w:val="21"/>
  </w:num>
  <w:num w:numId="20">
    <w:abstractNumId w:val="37"/>
  </w:num>
  <w:num w:numId="21">
    <w:abstractNumId w:val="27"/>
  </w:num>
  <w:num w:numId="22">
    <w:abstractNumId w:val="39"/>
  </w:num>
  <w:num w:numId="23">
    <w:abstractNumId w:val="5"/>
  </w:num>
  <w:num w:numId="24">
    <w:abstractNumId w:val="19"/>
  </w:num>
  <w:num w:numId="25">
    <w:abstractNumId w:val="36"/>
  </w:num>
  <w:num w:numId="26">
    <w:abstractNumId w:val="26"/>
  </w:num>
  <w:num w:numId="27">
    <w:abstractNumId w:val="15"/>
  </w:num>
  <w:num w:numId="28">
    <w:abstractNumId w:val="3"/>
  </w:num>
  <w:num w:numId="29">
    <w:abstractNumId w:val="13"/>
  </w:num>
  <w:num w:numId="30">
    <w:abstractNumId w:val="0"/>
  </w:num>
  <w:num w:numId="31">
    <w:abstractNumId w:val="18"/>
  </w:num>
  <w:num w:numId="32">
    <w:abstractNumId w:val="23"/>
  </w:num>
  <w:num w:numId="33">
    <w:abstractNumId w:val="38"/>
  </w:num>
  <w:num w:numId="34">
    <w:abstractNumId w:val="30"/>
  </w:num>
  <w:num w:numId="35">
    <w:abstractNumId w:val="2"/>
  </w:num>
  <w:num w:numId="36">
    <w:abstractNumId w:val="12"/>
  </w:num>
  <w:num w:numId="37">
    <w:abstractNumId w:val="11"/>
  </w:num>
  <w:num w:numId="38">
    <w:abstractNumId w:val="28"/>
  </w:num>
  <w:num w:numId="39">
    <w:abstractNumId w:val="33"/>
  </w:num>
  <w:num w:numId="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bha Vaikunth Gawas">
    <w15:presenceInfo w15:providerId="AD" w15:userId="S::00015386@vedanta.co.in::6c6a349a-8fb8-4e34-944d-f9a7a04fbd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87A"/>
    <w:rsid w:val="00000423"/>
    <w:rsid w:val="00013488"/>
    <w:rsid w:val="0003242B"/>
    <w:rsid w:val="00032FE1"/>
    <w:rsid w:val="000357D1"/>
    <w:rsid w:val="00042ED0"/>
    <w:rsid w:val="00047800"/>
    <w:rsid w:val="00056522"/>
    <w:rsid w:val="00056BB9"/>
    <w:rsid w:val="0006593D"/>
    <w:rsid w:val="00071355"/>
    <w:rsid w:val="00076DA4"/>
    <w:rsid w:val="000804B4"/>
    <w:rsid w:val="00094109"/>
    <w:rsid w:val="00096543"/>
    <w:rsid w:val="000B1E7D"/>
    <w:rsid w:val="000B2820"/>
    <w:rsid w:val="000B5367"/>
    <w:rsid w:val="000B5D1C"/>
    <w:rsid w:val="000C080E"/>
    <w:rsid w:val="000C3B8C"/>
    <w:rsid w:val="000D0164"/>
    <w:rsid w:val="000D428B"/>
    <w:rsid w:val="000E5DA8"/>
    <w:rsid w:val="000F5195"/>
    <w:rsid w:val="000F6633"/>
    <w:rsid w:val="001115FA"/>
    <w:rsid w:val="00112163"/>
    <w:rsid w:val="00135E34"/>
    <w:rsid w:val="00145919"/>
    <w:rsid w:val="00152D7F"/>
    <w:rsid w:val="00154B3F"/>
    <w:rsid w:val="001575F6"/>
    <w:rsid w:val="00160AC6"/>
    <w:rsid w:val="001631F9"/>
    <w:rsid w:val="0016490C"/>
    <w:rsid w:val="001652EA"/>
    <w:rsid w:val="00172225"/>
    <w:rsid w:val="0018029F"/>
    <w:rsid w:val="00180982"/>
    <w:rsid w:val="00182DBA"/>
    <w:rsid w:val="001854B6"/>
    <w:rsid w:val="00190FEC"/>
    <w:rsid w:val="0019284D"/>
    <w:rsid w:val="001A78A2"/>
    <w:rsid w:val="001B21B7"/>
    <w:rsid w:val="001C0E7E"/>
    <w:rsid w:val="001C61C4"/>
    <w:rsid w:val="001D269C"/>
    <w:rsid w:val="001D33A9"/>
    <w:rsid w:val="001D377D"/>
    <w:rsid w:val="001E166F"/>
    <w:rsid w:val="001E5AC6"/>
    <w:rsid w:val="001F4211"/>
    <w:rsid w:val="001F6228"/>
    <w:rsid w:val="002102D5"/>
    <w:rsid w:val="00212B0B"/>
    <w:rsid w:val="00213467"/>
    <w:rsid w:val="00225198"/>
    <w:rsid w:val="00225682"/>
    <w:rsid w:val="00225E36"/>
    <w:rsid w:val="00233524"/>
    <w:rsid w:val="0023499B"/>
    <w:rsid w:val="00235C73"/>
    <w:rsid w:val="00235C88"/>
    <w:rsid w:val="002376A0"/>
    <w:rsid w:val="00241BB7"/>
    <w:rsid w:val="00255E8C"/>
    <w:rsid w:val="00256423"/>
    <w:rsid w:val="002606A1"/>
    <w:rsid w:val="00261044"/>
    <w:rsid w:val="00271BAF"/>
    <w:rsid w:val="00283E16"/>
    <w:rsid w:val="002A415F"/>
    <w:rsid w:val="002B2402"/>
    <w:rsid w:val="002B279E"/>
    <w:rsid w:val="002B54E5"/>
    <w:rsid w:val="002C795B"/>
    <w:rsid w:val="002D0F5E"/>
    <w:rsid w:val="002D7E3B"/>
    <w:rsid w:val="002E0E3F"/>
    <w:rsid w:val="002E0F8B"/>
    <w:rsid w:val="002E17CE"/>
    <w:rsid w:val="002F7E19"/>
    <w:rsid w:val="0030597A"/>
    <w:rsid w:val="00307E27"/>
    <w:rsid w:val="00315EA5"/>
    <w:rsid w:val="00320C71"/>
    <w:rsid w:val="0032258B"/>
    <w:rsid w:val="00334FEA"/>
    <w:rsid w:val="0035065C"/>
    <w:rsid w:val="00352E66"/>
    <w:rsid w:val="0036287A"/>
    <w:rsid w:val="00362E8C"/>
    <w:rsid w:val="00367352"/>
    <w:rsid w:val="003677A8"/>
    <w:rsid w:val="00367836"/>
    <w:rsid w:val="0037211A"/>
    <w:rsid w:val="00373505"/>
    <w:rsid w:val="00391C62"/>
    <w:rsid w:val="00392A3A"/>
    <w:rsid w:val="00392B0E"/>
    <w:rsid w:val="00397384"/>
    <w:rsid w:val="00397EAD"/>
    <w:rsid w:val="003A3CA2"/>
    <w:rsid w:val="003B0949"/>
    <w:rsid w:val="003B12BA"/>
    <w:rsid w:val="003B184E"/>
    <w:rsid w:val="003C0C0D"/>
    <w:rsid w:val="003C3472"/>
    <w:rsid w:val="003D3903"/>
    <w:rsid w:val="003D69B1"/>
    <w:rsid w:val="003E244F"/>
    <w:rsid w:val="003F30BD"/>
    <w:rsid w:val="003F3839"/>
    <w:rsid w:val="003F7DB8"/>
    <w:rsid w:val="00403547"/>
    <w:rsid w:val="004052D9"/>
    <w:rsid w:val="00410140"/>
    <w:rsid w:val="00417DD5"/>
    <w:rsid w:val="00420EA8"/>
    <w:rsid w:val="00421C5F"/>
    <w:rsid w:val="00427E83"/>
    <w:rsid w:val="004514FB"/>
    <w:rsid w:val="00451BCD"/>
    <w:rsid w:val="00462248"/>
    <w:rsid w:val="0046324D"/>
    <w:rsid w:val="00464B55"/>
    <w:rsid w:val="004676FC"/>
    <w:rsid w:val="004723A2"/>
    <w:rsid w:val="00476E1A"/>
    <w:rsid w:val="00481369"/>
    <w:rsid w:val="00490DEB"/>
    <w:rsid w:val="004A0454"/>
    <w:rsid w:val="004A6BDF"/>
    <w:rsid w:val="004B2B12"/>
    <w:rsid w:val="004C00D2"/>
    <w:rsid w:val="004C1D01"/>
    <w:rsid w:val="004C4123"/>
    <w:rsid w:val="004C7C97"/>
    <w:rsid w:val="004D3758"/>
    <w:rsid w:val="004E0E97"/>
    <w:rsid w:val="004E2A6E"/>
    <w:rsid w:val="004E33B4"/>
    <w:rsid w:val="004E6760"/>
    <w:rsid w:val="004F1BCA"/>
    <w:rsid w:val="004F2A47"/>
    <w:rsid w:val="004F6036"/>
    <w:rsid w:val="00510936"/>
    <w:rsid w:val="005112D9"/>
    <w:rsid w:val="00511639"/>
    <w:rsid w:val="00513D38"/>
    <w:rsid w:val="00515920"/>
    <w:rsid w:val="00524276"/>
    <w:rsid w:val="00524D42"/>
    <w:rsid w:val="00526AED"/>
    <w:rsid w:val="00543467"/>
    <w:rsid w:val="005445FF"/>
    <w:rsid w:val="00545440"/>
    <w:rsid w:val="0055046A"/>
    <w:rsid w:val="00551B92"/>
    <w:rsid w:val="005570A0"/>
    <w:rsid w:val="00562E60"/>
    <w:rsid w:val="0056402C"/>
    <w:rsid w:val="005726CC"/>
    <w:rsid w:val="0057381B"/>
    <w:rsid w:val="00575757"/>
    <w:rsid w:val="00583DF7"/>
    <w:rsid w:val="00586E33"/>
    <w:rsid w:val="00587DC4"/>
    <w:rsid w:val="00590B7B"/>
    <w:rsid w:val="00595EA0"/>
    <w:rsid w:val="005A1FB6"/>
    <w:rsid w:val="005A6E28"/>
    <w:rsid w:val="005A769D"/>
    <w:rsid w:val="005B229E"/>
    <w:rsid w:val="005B3DDD"/>
    <w:rsid w:val="005C1BF8"/>
    <w:rsid w:val="005D0E75"/>
    <w:rsid w:val="005D1290"/>
    <w:rsid w:val="005D2A64"/>
    <w:rsid w:val="005D2AB6"/>
    <w:rsid w:val="005E0CD1"/>
    <w:rsid w:val="005E1D4D"/>
    <w:rsid w:val="005F1195"/>
    <w:rsid w:val="005F7D0D"/>
    <w:rsid w:val="00602299"/>
    <w:rsid w:val="00604B41"/>
    <w:rsid w:val="00605177"/>
    <w:rsid w:val="006057F6"/>
    <w:rsid w:val="006128D2"/>
    <w:rsid w:val="006242ED"/>
    <w:rsid w:val="00642F5C"/>
    <w:rsid w:val="00644FDB"/>
    <w:rsid w:val="00645C3A"/>
    <w:rsid w:val="006545C9"/>
    <w:rsid w:val="00662D59"/>
    <w:rsid w:val="00667DAD"/>
    <w:rsid w:val="00680342"/>
    <w:rsid w:val="00684AFE"/>
    <w:rsid w:val="006868A6"/>
    <w:rsid w:val="0069004E"/>
    <w:rsid w:val="006A009B"/>
    <w:rsid w:val="006C107E"/>
    <w:rsid w:val="006C43C3"/>
    <w:rsid w:val="006D7CF2"/>
    <w:rsid w:val="006E1185"/>
    <w:rsid w:val="00701B56"/>
    <w:rsid w:val="00701F1D"/>
    <w:rsid w:val="0070594E"/>
    <w:rsid w:val="0075279D"/>
    <w:rsid w:val="00760039"/>
    <w:rsid w:val="00760196"/>
    <w:rsid w:val="00764084"/>
    <w:rsid w:val="0076462F"/>
    <w:rsid w:val="0077479B"/>
    <w:rsid w:val="00776208"/>
    <w:rsid w:val="00777A4F"/>
    <w:rsid w:val="00783164"/>
    <w:rsid w:val="00784F70"/>
    <w:rsid w:val="00785053"/>
    <w:rsid w:val="00792636"/>
    <w:rsid w:val="007943A3"/>
    <w:rsid w:val="007A2DF2"/>
    <w:rsid w:val="007B0E02"/>
    <w:rsid w:val="007B6D8C"/>
    <w:rsid w:val="007B6FDD"/>
    <w:rsid w:val="007B79A6"/>
    <w:rsid w:val="007C426C"/>
    <w:rsid w:val="007E74E4"/>
    <w:rsid w:val="007F5A73"/>
    <w:rsid w:val="00823868"/>
    <w:rsid w:val="008308F2"/>
    <w:rsid w:val="00847D49"/>
    <w:rsid w:val="00862B60"/>
    <w:rsid w:val="00872B2A"/>
    <w:rsid w:val="00880116"/>
    <w:rsid w:val="00893C0B"/>
    <w:rsid w:val="00895912"/>
    <w:rsid w:val="00897555"/>
    <w:rsid w:val="008A27B3"/>
    <w:rsid w:val="008A67B2"/>
    <w:rsid w:val="008A7BB2"/>
    <w:rsid w:val="008B3409"/>
    <w:rsid w:val="008B3536"/>
    <w:rsid w:val="008B3AB2"/>
    <w:rsid w:val="008C0634"/>
    <w:rsid w:val="008C6013"/>
    <w:rsid w:val="008C60B2"/>
    <w:rsid w:val="008D31B7"/>
    <w:rsid w:val="008D3A69"/>
    <w:rsid w:val="008D3AF0"/>
    <w:rsid w:val="008D6942"/>
    <w:rsid w:val="008E5D61"/>
    <w:rsid w:val="008E7D13"/>
    <w:rsid w:val="008F0F70"/>
    <w:rsid w:val="008F57C3"/>
    <w:rsid w:val="0090360E"/>
    <w:rsid w:val="00906EF2"/>
    <w:rsid w:val="009130D6"/>
    <w:rsid w:val="0091469C"/>
    <w:rsid w:val="0091793E"/>
    <w:rsid w:val="00921235"/>
    <w:rsid w:val="00925DDA"/>
    <w:rsid w:val="00934F7E"/>
    <w:rsid w:val="00935147"/>
    <w:rsid w:val="00935381"/>
    <w:rsid w:val="009359B4"/>
    <w:rsid w:val="009370A5"/>
    <w:rsid w:val="009447C6"/>
    <w:rsid w:val="00946413"/>
    <w:rsid w:val="00951DCD"/>
    <w:rsid w:val="00957DA4"/>
    <w:rsid w:val="0096707C"/>
    <w:rsid w:val="00980FC7"/>
    <w:rsid w:val="009846F0"/>
    <w:rsid w:val="00985187"/>
    <w:rsid w:val="00996860"/>
    <w:rsid w:val="009C0B75"/>
    <w:rsid w:val="009C2D3C"/>
    <w:rsid w:val="009C43DA"/>
    <w:rsid w:val="009C5BF2"/>
    <w:rsid w:val="009C7484"/>
    <w:rsid w:val="009D2CED"/>
    <w:rsid w:val="009E17B8"/>
    <w:rsid w:val="009E296D"/>
    <w:rsid w:val="009E2E82"/>
    <w:rsid w:val="009E5F19"/>
    <w:rsid w:val="009F1E18"/>
    <w:rsid w:val="00A01299"/>
    <w:rsid w:val="00A2079D"/>
    <w:rsid w:val="00A20944"/>
    <w:rsid w:val="00A310A8"/>
    <w:rsid w:val="00A37D0F"/>
    <w:rsid w:val="00A41452"/>
    <w:rsid w:val="00A42B06"/>
    <w:rsid w:val="00A44F64"/>
    <w:rsid w:val="00A46303"/>
    <w:rsid w:val="00A52D18"/>
    <w:rsid w:val="00A55D45"/>
    <w:rsid w:val="00A60A96"/>
    <w:rsid w:val="00A670CD"/>
    <w:rsid w:val="00A70D9D"/>
    <w:rsid w:val="00A7400E"/>
    <w:rsid w:val="00A757D7"/>
    <w:rsid w:val="00A77874"/>
    <w:rsid w:val="00A82E7C"/>
    <w:rsid w:val="00A86DBC"/>
    <w:rsid w:val="00A90A07"/>
    <w:rsid w:val="00A90B55"/>
    <w:rsid w:val="00AA06A9"/>
    <w:rsid w:val="00AA7AE2"/>
    <w:rsid w:val="00AB1375"/>
    <w:rsid w:val="00AC09FE"/>
    <w:rsid w:val="00AC1E5E"/>
    <w:rsid w:val="00AC30EC"/>
    <w:rsid w:val="00AC4E09"/>
    <w:rsid w:val="00AD2669"/>
    <w:rsid w:val="00AE0407"/>
    <w:rsid w:val="00AE3566"/>
    <w:rsid w:val="00AE5C62"/>
    <w:rsid w:val="00AF000D"/>
    <w:rsid w:val="00B03FDE"/>
    <w:rsid w:val="00B04D1D"/>
    <w:rsid w:val="00B050AD"/>
    <w:rsid w:val="00B11532"/>
    <w:rsid w:val="00B2318F"/>
    <w:rsid w:val="00B3185B"/>
    <w:rsid w:val="00B4491C"/>
    <w:rsid w:val="00B64835"/>
    <w:rsid w:val="00B72B78"/>
    <w:rsid w:val="00B767F7"/>
    <w:rsid w:val="00B76860"/>
    <w:rsid w:val="00B834FB"/>
    <w:rsid w:val="00B9260F"/>
    <w:rsid w:val="00B93C91"/>
    <w:rsid w:val="00B94D7B"/>
    <w:rsid w:val="00BA13A1"/>
    <w:rsid w:val="00BA2F90"/>
    <w:rsid w:val="00BB43A2"/>
    <w:rsid w:val="00BB6027"/>
    <w:rsid w:val="00BB77F4"/>
    <w:rsid w:val="00BC35C0"/>
    <w:rsid w:val="00BC4003"/>
    <w:rsid w:val="00BD2753"/>
    <w:rsid w:val="00BD5437"/>
    <w:rsid w:val="00BE24C2"/>
    <w:rsid w:val="00BE4600"/>
    <w:rsid w:val="00BE57E2"/>
    <w:rsid w:val="00BE64F7"/>
    <w:rsid w:val="00BF180B"/>
    <w:rsid w:val="00BF6AE5"/>
    <w:rsid w:val="00BF6BD5"/>
    <w:rsid w:val="00BF6CD2"/>
    <w:rsid w:val="00BF718A"/>
    <w:rsid w:val="00C1460A"/>
    <w:rsid w:val="00C1547C"/>
    <w:rsid w:val="00C22626"/>
    <w:rsid w:val="00C249E9"/>
    <w:rsid w:val="00C27AD7"/>
    <w:rsid w:val="00C40473"/>
    <w:rsid w:val="00C426E3"/>
    <w:rsid w:val="00C52DD9"/>
    <w:rsid w:val="00C5314A"/>
    <w:rsid w:val="00C56A1E"/>
    <w:rsid w:val="00C64284"/>
    <w:rsid w:val="00C64BBC"/>
    <w:rsid w:val="00C67B70"/>
    <w:rsid w:val="00C70B3F"/>
    <w:rsid w:val="00C74F76"/>
    <w:rsid w:val="00C7659A"/>
    <w:rsid w:val="00C877A8"/>
    <w:rsid w:val="00CA3929"/>
    <w:rsid w:val="00CB6F9B"/>
    <w:rsid w:val="00CC1571"/>
    <w:rsid w:val="00CD2AEE"/>
    <w:rsid w:val="00CD32DD"/>
    <w:rsid w:val="00CD4D4D"/>
    <w:rsid w:val="00CE19C0"/>
    <w:rsid w:val="00CE2300"/>
    <w:rsid w:val="00CE3C9F"/>
    <w:rsid w:val="00CF0DD9"/>
    <w:rsid w:val="00CF21F5"/>
    <w:rsid w:val="00CF7CEC"/>
    <w:rsid w:val="00D02F9D"/>
    <w:rsid w:val="00D1438A"/>
    <w:rsid w:val="00D2455D"/>
    <w:rsid w:val="00D2520E"/>
    <w:rsid w:val="00D30459"/>
    <w:rsid w:val="00D332DF"/>
    <w:rsid w:val="00D341AE"/>
    <w:rsid w:val="00D40E52"/>
    <w:rsid w:val="00D5074E"/>
    <w:rsid w:val="00D56C8D"/>
    <w:rsid w:val="00D57BEF"/>
    <w:rsid w:val="00D618D9"/>
    <w:rsid w:val="00D66CF2"/>
    <w:rsid w:val="00D67219"/>
    <w:rsid w:val="00D72D0E"/>
    <w:rsid w:val="00D73AC6"/>
    <w:rsid w:val="00D7615E"/>
    <w:rsid w:val="00D84E9B"/>
    <w:rsid w:val="00D9681D"/>
    <w:rsid w:val="00DA0EBD"/>
    <w:rsid w:val="00DB14C9"/>
    <w:rsid w:val="00DB175D"/>
    <w:rsid w:val="00DC312D"/>
    <w:rsid w:val="00DC5201"/>
    <w:rsid w:val="00DC5863"/>
    <w:rsid w:val="00DC712E"/>
    <w:rsid w:val="00DD16ED"/>
    <w:rsid w:val="00DD3AEE"/>
    <w:rsid w:val="00DD76B3"/>
    <w:rsid w:val="00DF3F3C"/>
    <w:rsid w:val="00E047D3"/>
    <w:rsid w:val="00E0539A"/>
    <w:rsid w:val="00E06059"/>
    <w:rsid w:val="00E12E5C"/>
    <w:rsid w:val="00E13C21"/>
    <w:rsid w:val="00E15EAA"/>
    <w:rsid w:val="00E2148F"/>
    <w:rsid w:val="00E2503C"/>
    <w:rsid w:val="00E25284"/>
    <w:rsid w:val="00E359D1"/>
    <w:rsid w:val="00E40430"/>
    <w:rsid w:val="00E44802"/>
    <w:rsid w:val="00E45107"/>
    <w:rsid w:val="00E4746F"/>
    <w:rsid w:val="00E57234"/>
    <w:rsid w:val="00E62FC7"/>
    <w:rsid w:val="00E753C4"/>
    <w:rsid w:val="00E754FC"/>
    <w:rsid w:val="00E77A52"/>
    <w:rsid w:val="00E80860"/>
    <w:rsid w:val="00E83893"/>
    <w:rsid w:val="00E8597A"/>
    <w:rsid w:val="00E97AB6"/>
    <w:rsid w:val="00EA5C70"/>
    <w:rsid w:val="00EA6333"/>
    <w:rsid w:val="00EA75F0"/>
    <w:rsid w:val="00EB3A94"/>
    <w:rsid w:val="00EC1C87"/>
    <w:rsid w:val="00ED58C2"/>
    <w:rsid w:val="00ED65B9"/>
    <w:rsid w:val="00ED7C07"/>
    <w:rsid w:val="00EE0FB6"/>
    <w:rsid w:val="00EE153A"/>
    <w:rsid w:val="00EE3241"/>
    <w:rsid w:val="00F03CB9"/>
    <w:rsid w:val="00F04A74"/>
    <w:rsid w:val="00F161A9"/>
    <w:rsid w:val="00F2199F"/>
    <w:rsid w:val="00F22D9F"/>
    <w:rsid w:val="00F24EE3"/>
    <w:rsid w:val="00F404DA"/>
    <w:rsid w:val="00F41AF8"/>
    <w:rsid w:val="00F45C20"/>
    <w:rsid w:val="00F557DE"/>
    <w:rsid w:val="00F63749"/>
    <w:rsid w:val="00F7410C"/>
    <w:rsid w:val="00F80D04"/>
    <w:rsid w:val="00F9459D"/>
    <w:rsid w:val="00FA4EF9"/>
    <w:rsid w:val="00FA5A25"/>
    <w:rsid w:val="00FC137D"/>
    <w:rsid w:val="00FC3E28"/>
    <w:rsid w:val="00FD400C"/>
    <w:rsid w:val="00FD5D20"/>
    <w:rsid w:val="00FE173A"/>
    <w:rsid w:val="00FE3A5E"/>
    <w:rsid w:val="00FF0D97"/>
    <w:rsid w:val="00FF48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24EA8"/>
  <w15:docId w15:val="{FCE7E104-961B-469D-86CD-DC51A58EE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A7333-33B3-4CC9-A9A3-96623093C8D7}">
  <ds:schemaRefs>
    <ds:schemaRef ds:uri="http://schemas.openxmlformats.org/officeDocument/2006/bibliography"/>
  </ds:schemaRefs>
</ds:datastoreItem>
</file>

<file path=customXml/itemProps2.xml><?xml version="1.0" encoding="utf-8"?>
<ds:datastoreItem xmlns:ds="http://schemas.openxmlformats.org/officeDocument/2006/customXml" ds:itemID="{1BEE84ED-766C-4EA7-9754-161F9F12AF40}"/>
</file>

<file path=customXml/itemProps3.xml><?xml version="1.0" encoding="utf-8"?>
<ds:datastoreItem xmlns:ds="http://schemas.openxmlformats.org/officeDocument/2006/customXml" ds:itemID="{F9EE29D9-4121-48A6-A7BF-4D03069028A1}"/>
</file>

<file path=customXml/itemProps4.xml><?xml version="1.0" encoding="utf-8"?>
<ds:datastoreItem xmlns:ds="http://schemas.openxmlformats.org/officeDocument/2006/customXml" ds:itemID="{1A1FBDE2-CEB4-4765-84BB-061A587EC954}"/>
</file>

<file path=docProps/app.xml><?xml version="1.0" encoding="utf-8"?>
<Properties xmlns="http://schemas.openxmlformats.org/officeDocument/2006/extended-properties" xmlns:vt="http://schemas.openxmlformats.org/officeDocument/2006/docPropsVTypes">
  <Template>Normal</Template>
  <TotalTime>69</TotalTime>
  <Pages>3</Pages>
  <Words>1003</Words>
  <Characters>5723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13</cp:revision>
  <cp:lastPrinted>2016-08-03T09:34:00Z</cp:lastPrinted>
  <dcterms:created xsi:type="dcterms:W3CDTF">2019-11-11T08:26:00Z</dcterms:created>
  <dcterms:modified xsi:type="dcterms:W3CDTF">2022-08-28T14:21:00Z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891100</vt:r8>
  </property>
  <property fmtid="{D5CDD505-2E9C-101B-9397-08002B2CF9AE}" pid="4" name="_ExtendedDescription">
    <vt:lpwstr/>
  </property>
</Properties>
</file>