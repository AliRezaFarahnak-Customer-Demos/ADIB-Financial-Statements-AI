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A9C" w14:textId="7B86B3B2" w:rsidR="00AB793D" w:rsidRDefault="0036287A" w:rsidP="00AB793D">
      <w:pPr>
        <w:pStyle w:val="ListParagraph"/>
        <w:numPr>
          <w:ilvl w:val="0"/>
          <w:numId w:val="1"/>
        </w:numPr>
        <w:jc w:val="both"/>
        <w:rPr>
          <w:rFonts w:ascii="Times New Roman" w:hAnsi="Times New Roman" w:cs="Times New Roman"/>
          <w:sz w:val="24"/>
          <w:szCs w:val="24"/>
        </w:rPr>
      </w:pPr>
      <w:r w:rsidRPr="00AB793D">
        <w:rPr>
          <w:rFonts w:ascii="Times New Roman" w:hAnsi="Times New Roman" w:cs="Times New Roman"/>
          <w:b/>
          <w:sz w:val="24"/>
          <w:szCs w:val="24"/>
        </w:rPr>
        <w:t>PURPOSE:</w:t>
      </w:r>
      <w:r w:rsidR="001D33A9" w:rsidRPr="00AB793D">
        <w:rPr>
          <w:rFonts w:ascii="Times New Roman" w:hAnsi="Times New Roman" w:cs="Times New Roman"/>
          <w:b/>
          <w:sz w:val="24"/>
          <w:szCs w:val="24"/>
        </w:rPr>
        <w:t xml:space="preserve"> </w:t>
      </w:r>
      <w:r w:rsidR="00AB793D">
        <w:rPr>
          <w:rFonts w:ascii="Times New Roman" w:hAnsi="Times New Roman" w:cs="Times New Roman"/>
          <w:sz w:val="24"/>
          <w:szCs w:val="24"/>
        </w:rPr>
        <w:t>T</w:t>
      </w:r>
      <w:r w:rsidR="00AB793D" w:rsidRPr="00AB793D">
        <w:rPr>
          <w:rFonts w:ascii="Times New Roman" w:hAnsi="Times New Roman" w:cs="Times New Roman"/>
          <w:sz w:val="24"/>
          <w:szCs w:val="24"/>
        </w:rPr>
        <w:t xml:space="preserve">o Monitor and to ensure </w:t>
      </w:r>
      <w:r w:rsidR="00AB793D">
        <w:rPr>
          <w:rFonts w:ascii="Times New Roman" w:hAnsi="Times New Roman" w:cs="Times New Roman"/>
          <w:sz w:val="24"/>
          <w:szCs w:val="24"/>
        </w:rPr>
        <w:t>proper alkali flushing in PID1.</w:t>
      </w:r>
      <w:r w:rsidR="00AB793D" w:rsidRPr="00AB793D">
        <w:rPr>
          <w:rFonts w:ascii="Times New Roman" w:hAnsi="Times New Roman" w:cs="Times New Roman"/>
          <w:sz w:val="24"/>
          <w:szCs w:val="24"/>
        </w:rPr>
        <w:t xml:space="preserve">Alkali is very detrimental to blast furnace process and health. On regular basis alkali flushing </w:t>
      </w:r>
      <w:proofErr w:type="gramStart"/>
      <w:r w:rsidR="00AB793D" w:rsidRPr="00AB793D">
        <w:rPr>
          <w:rFonts w:ascii="Times New Roman" w:hAnsi="Times New Roman" w:cs="Times New Roman"/>
          <w:sz w:val="24"/>
          <w:szCs w:val="24"/>
        </w:rPr>
        <w:t>has to</w:t>
      </w:r>
      <w:proofErr w:type="gramEnd"/>
      <w:r w:rsidR="00AB793D" w:rsidRPr="00AB793D">
        <w:rPr>
          <w:rFonts w:ascii="Times New Roman" w:hAnsi="Times New Roman" w:cs="Times New Roman"/>
          <w:sz w:val="24"/>
          <w:szCs w:val="24"/>
        </w:rPr>
        <w:t xml:space="preserve"> occur inside the furnace so that the process is smooth and also the refractory and health of the furnace is. </w:t>
      </w:r>
    </w:p>
    <w:p w14:paraId="79A89B49" w14:textId="77777777" w:rsidR="00AB793D" w:rsidRPr="00AB793D" w:rsidRDefault="00AB793D" w:rsidP="00AB793D">
      <w:pPr>
        <w:pStyle w:val="ListParagraph"/>
        <w:jc w:val="both"/>
        <w:rPr>
          <w:rFonts w:ascii="Times New Roman" w:hAnsi="Times New Roman" w:cs="Times New Roman"/>
          <w:sz w:val="24"/>
          <w:szCs w:val="24"/>
        </w:rPr>
      </w:pPr>
    </w:p>
    <w:p w14:paraId="78A4487E" w14:textId="09DED746" w:rsidR="005D1290"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SCOPE: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rPr>
        <w:t>BF 1, 2</w:t>
      </w:r>
    </w:p>
    <w:p w14:paraId="517E0568" w14:textId="77777777" w:rsidR="005D1290" w:rsidRPr="00575757" w:rsidRDefault="005D1290" w:rsidP="005D1290">
      <w:pPr>
        <w:pStyle w:val="ListParagraph"/>
        <w:rPr>
          <w:rFonts w:ascii="Times New Roman" w:hAnsi="Times New Roman" w:cs="Times New Roman"/>
          <w:sz w:val="24"/>
          <w:szCs w:val="24"/>
        </w:rPr>
      </w:pPr>
    </w:p>
    <w:p w14:paraId="6AA23587" w14:textId="334A0F45" w:rsidR="005D1290" w:rsidRPr="00575757" w:rsidRDefault="005D1290" w:rsidP="005D1290">
      <w:pPr>
        <w:pStyle w:val="ListParagraph"/>
        <w:numPr>
          <w:ilvl w:val="0"/>
          <w:numId w:val="1"/>
        </w:numPr>
        <w:spacing w:after="0"/>
        <w:contextualSpacing w:val="0"/>
        <w:jc w:val="both"/>
        <w:rPr>
          <w:rFonts w:ascii="Times New Roman" w:hAnsi="Times New Roman" w:cs="Times New Roman"/>
          <w:sz w:val="24"/>
          <w:szCs w:val="24"/>
        </w:rPr>
      </w:pPr>
      <w:r w:rsidRPr="00575757">
        <w:rPr>
          <w:rFonts w:ascii="Times New Roman" w:hAnsi="Times New Roman" w:cs="Times New Roman"/>
          <w:b/>
          <w:sz w:val="24"/>
          <w:szCs w:val="24"/>
        </w:rPr>
        <w:t>RESPONSIBILITY:</w:t>
      </w:r>
      <w:r w:rsidRPr="00575757">
        <w:rPr>
          <w:rFonts w:ascii="Times New Roman" w:hAnsi="Times New Roman" w:cs="Times New Roman"/>
          <w:sz w:val="24"/>
          <w:szCs w:val="24"/>
        </w:rPr>
        <w:t xml:space="preserve"> </w:t>
      </w:r>
      <w:r w:rsidR="004B2B12" w:rsidRPr="00575757">
        <w:rPr>
          <w:rFonts w:ascii="Times New Roman" w:hAnsi="Times New Roman" w:cs="Times New Roman"/>
          <w:sz w:val="24"/>
          <w:szCs w:val="24"/>
        </w:rPr>
        <w:t>Process Control Team</w:t>
      </w:r>
      <w:r w:rsidR="00AB793D">
        <w:rPr>
          <w:rFonts w:ascii="Times New Roman" w:hAnsi="Times New Roman" w:cs="Times New Roman"/>
          <w:sz w:val="24"/>
          <w:szCs w:val="24"/>
        </w:rPr>
        <w:t>, Production Team</w:t>
      </w:r>
      <w:r w:rsidR="00AB793D">
        <w:rPr>
          <w:rFonts w:ascii="Times New Roman" w:hAnsi="Times New Roman" w:cs="Times New Roman"/>
          <w:sz w:val="24"/>
          <w:szCs w:val="24"/>
        </w:rPr>
        <w:tab/>
      </w:r>
    </w:p>
    <w:p w14:paraId="6BEC7892" w14:textId="77777777" w:rsidR="005D1290" w:rsidRPr="00575757" w:rsidRDefault="005D1290" w:rsidP="005D1290">
      <w:pPr>
        <w:pStyle w:val="ListParagraph"/>
        <w:rPr>
          <w:rFonts w:ascii="Times New Roman" w:hAnsi="Times New Roman" w:cs="Times New Roman"/>
          <w:sz w:val="24"/>
          <w:szCs w:val="24"/>
        </w:rPr>
      </w:pPr>
    </w:p>
    <w:p w14:paraId="69DA74E5"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PERFORMANCE INDICATORS:</w:t>
      </w:r>
    </w:p>
    <w:p w14:paraId="7CC358C5" w14:textId="77777777" w:rsidR="005D1290" w:rsidRPr="00575757" w:rsidRDefault="005D1290" w:rsidP="005D1290">
      <w:pPr>
        <w:pStyle w:val="ListParagraph"/>
        <w:rPr>
          <w:rFonts w:ascii="Times New Roman" w:hAnsi="Times New Roman" w:cs="Times New Roman"/>
          <w:b/>
          <w:sz w:val="24"/>
          <w:szCs w:val="24"/>
        </w:rPr>
      </w:pPr>
    </w:p>
    <w:tbl>
      <w:tblPr>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297"/>
        <w:gridCol w:w="1134"/>
        <w:gridCol w:w="1418"/>
        <w:gridCol w:w="2665"/>
      </w:tblGrid>
      <w:tr w:rsidR="00AB793D" w:rsidRPr="00575757" w14:paraId="4BEFC86F" w14:textId="77777777" w:rsidTr="00AB793D">
        <w:trPr>
          <w:trHeight w:val="411"/>
        </w:trPr>
        <w:tc>
          <w:tcPr>
            <w:tcW w:w="675" w:type="dxa"/>
            <w:tcBorders>
              <w:top w:val="single" w:sz="4" w:space="0" w:color="auto"/>
              <w:left w:val="single" w:sz="4" w:space="0" w:color="auto"/>
              <w:bottom w:val="single" w:sz="4" w:space="0" w:color="auto"/>
              <w:right w:val="single" w:sz="4" w:space="0" w:color="auto"/>
            </w:tcBorders>
          </w:tcPr>
          <w:p w14:paraId="6D3166C3" w14:textId="77777777" w:rsidR="00AB793D" w:rsidRPr="00575757" w:rsidRDefault="00AB793D" w:rsidP="004B2B12">
            <w:pPr>
              <w:spacing w:before="60" w:after="60"/>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B4047F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Measure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C14C13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Unit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3444A12"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Frequency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7E1A244E" w14:textId="77777777" w:rsidR="00AB793D" w:rsidRPr="00575757" w:rsidRDefault="00AB793D"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 xml:space="preserve">Responsibility </w:t>
            </w:r>
          </w:p>
        </w:tc>
      </w:tr>
      <w:tr w:rsidR="00AB793D" w:rsidRPr="00575757" w14:paraId="2B85C2E2" w14:textId="77777777" w:rsidTr="00AB793D">
        <w:trPr>
          <w:trHeight w:val="558"/>
        </w:trPr>
        <w:tc>
          <w:tcPr>
            <w:tcW w:w="675" w:type="dxa"/>
            <w:tcBorders>
              <w:top w:val="single" w:sz="4" w:space="0" w:color="auto"/>
              <w:left w:val="single" w:sz="4" w:space="0" w:color="auto"/>
              <w:bottom w:val="single" w:sz="4" w:space="0" w:color="auto"/>
              <w:right w:val="single" w:sz="4" w:space="0" w:color="auto"/>
            </w:tcBorders>
          </w:tcPr>
          <w:p w14:paraId="48E92D28" w14:textId="77777777" w:rsidR="00AB793D" w:rsidRPr="00575757" w:rsidRDefault="00AB793D" w:rsidP="004B2B12">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34762169" w14:textId="7B9CB20D" w:rsidR="00AB793D" w:rsidRPr="00575757" w:rsidRDefault="00AB793D" w:rsidP="004B2B12">
            <w:pPr>
              <w:spacing w:before="60" w:after="60"/>
              <w:rPr>
                <w:rFonts w:ascii="Times New Roman" w:hAnsi="Times New Roman" w:cs="Times New Roman"/>
                <w:sz w:val="24"/>
                <w:szCs w:val="24"/>
              </w:rPr>
            </w:pPr>
            <w:r>
              <w:rPr>
                <w:rFonts w:ascii="Times New Roman" w:hAnsi="Times New Roman" w:cs="Times New Roman"/>
                <w:sz w:val="24"/>
                <w:szCs w:val="24"/>
              </w:rPr>
              <w:t>Alkali load</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EC96BB" w14:textId="0A62A739" w:rsidR="00AB793D" w:rsidRPr="00575757" w:rsidRDefault="00AB793D" w:rsidP="004B2B12">
            <w:pPr>
              <w:spacing w:before="60" w:after="60"/>
              <w:rPr>
                <w:rFonts w:ascii="Times New Roman" w:hAnsi="Times New Roman" w:cs="Times New Roman"/>
                <w:sz w:val="24"/>
                <w:szCs w:val="24"/>
              </w:rPr>
            </w:pPr>
            <w:r>
              <w:rPr>
                <w:rFonts w:ascii="Times New Roman" w:hAnsi="Times New Roman" w:cs="Times New Roman"/>
                <w:sz w:val="24"/>
                <w:szCs w:val="24"/>
              </w:rPr>
              <w:t>Kg/THM</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95F58C1" w14:textId="77777777" w:rsidR="00AB793D" w:rsidRPr="00575757" w:rsidRDefault="00AB793D"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423CA4A9" w14:textId="77777777" w:rsidR="00AB793D" w:rsidRPr="00575757" w:rsidRDefault="00AB793D"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AB793D" w:rsidRPr="00575757" w14:paraId="5FE367A2"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459229A0"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353AA95" w14:textId="7534E813"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Alkali Balance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BC3C63D" w14:textId="2CE8C907"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Kgs</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098B6C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60D82A80"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AB793D" w:rsidRPr="00575757" w14:paraId="1AF73C7B"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320BAAB6"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04A0E170" w14:textId="139CC0C9"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Alkali Flushing</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AF52695"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9D5F201" w14:textId="697C6A61"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As per requirement</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25507723" w14:textId="198CD86C" w:rsidR="00AB793D" w:rsidRPr="00575757" w:rsidRDefault="00AB793D" w:rsidP="007943A3">
            <w:pPr>
              <w:spacing w:before="60" w:after="60"/>
              <w:rPr>
                <w:rFonts w:ascii="Times New Roman" w:hAnsi="Times New Roman" w:cs="Times New Roman"/>
                <w:sz w:val="24"/>
                <w:szCs w:val="24"/>
              </w:rPr>
            </w:pPr>
            <w:r>
              <w:rPr>
                <w:rFonts w:ascii="Times New Roman" w:hAnsi="Times New Roman" w:cs="Times New Roman"/>
                <w:sz w:val="24"/>
                <w:szCs w:val="24"/>
              </w:rPr>
              <w:t>Production Team</w:t>
            </w:r>
          </w:p>
        </w:tc>
      </w:tr>
      <w:tr w:rsidR="00AB793D" w:rsidRPr="00575757" w14:paraId="1926CDBE" w14:textId="77777777" w:rsidTr="00AB793D">
        <w:trPr>
          <w:trHeight w:val="563"/>
        </w:trPr>
        <w:tc>
          <w:tcPr>
            <w:tcW w:w="675" w:type="dxa"/>
            <w:tcBorders>
              <w:top w:val="single" w:sz="4" w:space="0" w:color="auto"/>
              <w:left w:val="single" w:sz="4" w:space="0" w:color="auto"/>
              <w:bottom w:val="single" w:sz="4" w:space="0" w:color="auto"/>
              <w:right w:val="single" w:sz="4" w:space="0" w:color="auto"/>
            </w:tcBorders>
          </w:tcPr>
          <w:p w14:paraId="19D7E818" w14:textId="77777777" w:rsidR="00AB793D" w:rsidRPr="00575757" w:rsidRDefault="00AB793D"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0AEF970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Off Grade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4824EEC"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361A89FA"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DAC618A" w14:textId="77777777" w:rsidR="00AB793D" w:rsidRPr="00575757" w:rsidRDefault="00AB793D"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bl>
    <w:p w14:paraId="00AFA700" w14:textId="77777777" w:rsidR="005D1290" w:rsidRPr="00575757" w:rsidRDefault="005D1290" w:rsidP="005D1290">
      <w:pPr>
        <w:pStyle w:val="ListParagraph"/>
        <w:rPr>
          <w:rFonts w:ascii="Times New Roman" w:hAnsi="Times New Roman" w:cs="Times New Roman"/>
          <w:b/>
          <w:sz w:val="24"/>
          <w:szCs w:val="24"/>
        </w:rPr>
      </w:pPr>
    </w:p>
    <w:p w14:paraId="6DA66E95" w14:textId="77777777" w:rsidR="005D1290" w:rsidRPr="00575757" w:rsidRDefault="005D1290" w:rsidP="005D1290">
      <w:pPr>
        <w:pStyle w:val="ListParagraph"/>
        <w:rPr>
          <w:rFonts w:ascii="Times New Roman" w:hAnsi="Times New Roman" w:cs="Times New Roman"/>
          <w:b/>
          <w:sz w:val="24"/>
          <w:szCs w:val="24"/>
        </w:rPr>
      </w:pPr>
    </w:p>
    <w:p w14:paraId="24ED4431"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PROCEDURE:</w:t>
      </w:r>
    </w:p>
    <w:p w14:paraId="3D5DC6C5" w14:textId="77777777" w:rsidR="005D1290" w:rsidRPr="00575757" w:rsidRDefault="005D1290" w:rsidP="005D1290">
      <w:pPr>
        <w:pStyle w:val="ListParagraph"/>
        <w:tabs>
          <w:tab w:val="left" w:pos="2715"/>
        </w:tabs>
        <w:spacing w:after="0" w:line="240" w:lineRule="auto"/>
        <w:ind w:left="360"/>
        <w:rPr>
          <w:rFonts w:ascii="Times New Roman" w:hAnsi="Times New Roman" w:cs="Times New Roman"/>
          <w:b/>
          <w:sz w:val="24"/>
        </w:rPr>
      </w:pPr>
    </w:p>
    <w:p w14:paraId="519F4B88" w14:textId="201E2224" w:rsidR="00AB793D" w:rsidRDefault="00AB793D" w:rsidP="00AB793D">
      <w:pPr>
        <w:pStyle w:val="ListParagraph"/>
        <w:numPr>
          <w:ilvl w:val="0"/>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Alkali Load</w:t>
      </w:r>
      <w:r w:rsidR="005D1290" w:rsidRPr="00575757">
        <w:rPr>
          <w:rFonts w:ascii="Times New Roman" w:hAnsi="Times New Roman" w:cs="Times New Roman"/>
          <w:b/>
          <w:sz w:val="24"/>
        </w:rPr>
        <w:t>:</w:t>
      </w:r>
      <w:r>
        <w:rPr>
          <w:rFonts w:ascii="Times New Roman" w:hAnsi="Times New Roman" w:cs="Times New Roman"/>
          <w:b/>
          <w:sz w:val="24"/>
        </w:rPr>
        <w:t xml:space="preserve"> </w:t>
      </w:r>
      <w:r w:rsidR="0014639F">
        <w:rPr>
          <w:rFonts w:ascii="Times New Roman" w:hAnsi="Times New Roman" w:cs="Times New Roman"/>
          <w:bCs/>
          <w:sz w:val="24"/>
        </w:rPr>
        <w:t>O</w:t>
      </w:r>
      <w:r>
        <w:rPr>
          <w:rFonts w:ascii="Times New Roman" w:hAnsi="Times New Roman" w:cs="Times New Roman"/>
          <w:sz w:val="24"/>
        </w:rPr>
        <w:t xml:space="preserve">n Daily basis alkali load data of BF1 and 2 to be shared with production head along </w:t>
      </w:r>
      <w:proofErr w:type="spellStart"/>
      <w:r>
        <w:rPr>
          <w:rFonts w:ascii="Times New Roman" w:hAnsi="Times New Roman" w:cs="Times New Roman"/>
          <w:sz w:val="24"/>
        </w:rPr>
        <w:t>along</w:t>
      </w:r>
      <w:proofErr w:type="spellEnd"/>
      <w:r>
        <w:rPr>
          <w:rFonts w:ascii="Times New Roman" w:hAnsi="Times New Roman" w:cs="Times New Roman"/>
          <w:sz w:val="24"/>
        </w:rPr>
        <w:t xml:space="preserve"> with monthly trend</w:t>
      </w:r>
    </w:p>
    <w:p w14:paraId="3F10935F" w14:textId="77777777" w:rsidR="0014639F" w:rsidRDefault="0014639F" w:rsidP="0014639F">
      <w:pPr>
        <w:pStyle w:val="ListParagraph"/>
        <w:tabs>
          <w:tab w:val="left" w:pos="2715"/>
        </w:tabs>
        <w:spacing w:after="0" w:line="240" w:lineRule="auto"/>
        <w:ind w:left="360"/>
        <w:rPr>
          <w:rFonts w:ascii="Times New Roman" w:hAnsi="Times New Roman" w:cs="Times New Roman"/>
          <w:sz w:val="24"/>
        </w:rPr>
      </w:pPr>
    </w:p>
    <w:p w14:paraId="5B561B37" w14:textId="48A29A5C" w:rsidR="00AB793D" w:rsidRPr="0014639F" w:rsidRDefault="00AB793D" w:rsidP="00AB793D">
      <w:pPr>
        <w:pStyle w:val="ListParagraph"/>
        <w:numPr>
          <w:ilvl w:val="0"/>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 xml:space="preserve">Alkali </w:t>
      </w:r>
      <w:r w:rsidR="00B103F9">
        <w:rPr>
          <w:rFonts w:ascii="Times New Roman" w:hAnsi="Times New Roman" w:cs="Times New Roman"/>
          <w:b/>
          <w:sz w:val="24"/>
        </w:rPr>
        <w:t>Balance:</w:t>
      </w:r>
      <w:r>
        <w:rPr>
          <w:rFonts w:ascii="Times New Roman" w:hAnsi="Times New Roman" w:cs="Times New Roman"/>
          <w:sz w:val="24"/>
        </w:rPr>
        <w:t xml:space="preserve"> On Daily basis Alkali Balance of BF1 and 2 to be shared with production head along with monthly trend.</w:t>
      </w:r>
    </w:p>
    <w:p w14:paraId="2547538B"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2D2FD12A" w14:textId="31E2C1F2" w:rsidR="0014639F" w:rsidRPr="0000441E" w:rsidRDefault="0014639F" w:rsidP="0014639F">
      <w:pPr>
        <w:pStyle w:val="ListParagraph"/>
        <w:numPr>
          <w:ilvl w:val="0"/>
          <w:numId w:val="39"/>
        </w:numPr>
        <w:tabs>
          <w:tab w:val="left" w:pos="2715"/>
        </w:tabs>
        <w:spacing w:after="0" w:line="240" w:lineRule="auto"/>
        <w:rPr>
          <w:rFonts w:ascii="Times New Roman" w:hAnsi="Times New Roman" w:cs="Times New Roman"/>
          <w:sz w:val="24"/>
        </w:rPr>
      </w:pPr>
      <w:bookmarkStart w:id="0" w:name="_Hlk101769734"/>
      <w:r>
        <w:rPr>
          <w:rFonts w:ascii="Times New Roman" w:hAnsi="Times New Roman" w:cs="Times New Roman"/>
          <w:b/>
          <w:sz w:val="24"/>
        </w:rPr>
        <w:t xml:space="preserve">Alkali Flushing: </w:t>
      </w:r>
      <w:r>
        <w:rPr>
          <w:rFonts w:ascii="Times New Roman" w:hAnsi="Times New Roman" w:cs="Times New Roman"/>
          <w:bCs/>
          <w:sz w:val="24"/>
        </w:rPr>
        <w:t>It is very important that alkali flushing is happening in any furnace. Following methods to be adopted for alkali flushing</w:t>
      </w:r>
    </w:p>
    <w:p w14:paraId="63373535" w14:textId="15FA3ACE" w:rsidR="0000441E" w:rsidRPr="0014639F" w:rsidRDefault="003114FD" w:rsidP="0000441E">
      <w:pPr>
        <w:pStyle w:val="ListParagraph"/>
        <w:tabs>
          <w:tab w:val="left" w:pos="2715"/>
        </w:tabs>
        <w:spacing w:after="0" w:line="240" w:lineRule="auto"/>
        <w:ind w:left="360"/>
        <w:rPr>
          <w:rFonts w:ascii="Times New Roman" w:hAnsi="Times New Roman" w:cs="Times New Roman"/>
          <w:sz w:val="24"/>
        </w:rPr>
      </w:pPr>
      <w:r w:rsidRPr="003114FD">
        <w:rPr>
          <w:rFonts w:ascii="Times New Roman" w:hAnsi="Times New Roman" w:cs="Times New Roman"/>
          <w:sz w:val="24"/>
        </w:rPr>
        <w:t>Note – Below flushing procedures to be followed only during foundry grade production. If flushing needs to be given in any other grade, final decision to be taken by HOD Production in discussion with HEAD PID</w:t>
      </w:r>
    </w:p>
    <w:p w14:paraId="4C9FC1E2" w14:textId="3608F2CA" w:rsidR="005D1290" w:rsidRPr="00575757" w:rsidRDefault="0014639F" w:rsidP="005D1290">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 xml:space="preserve">Quartzite Flushing: </w:t>
      </w:r>
      <w:r w:rsidR="0000441E">
        <w:rPr>
          <w:rFonts w:ascii="Times New Roman" w:hAnsi="Times New Roman" w:cs="Times New Roman"/>
          <w:bCs/>
          <w:sz w:val="24"/>
        </w:rPr>
        <w:t>E</w:t>
      </w:r>
      <w:r>
        <w:rPr>
          <w:rFonts w:ascii="Times New Roman" w:hAnsi="Times New Roman" w:cs="Times New Roman"/>
          <w:bCs/>
          <w:sz w:val="24"/>
        </w:rPr>
        <w:t xml:space="preserve">very day 500 Kg of Quartzite to be given extra along with 1 Extra Coke. Quantity and frequency of flushing can be adjusted as per furnace requirement and final decision to be taken by HOD Production </w:t>
      </w:r>
      <w:r w:rsidR="003037A4">
        <w:rPr>
          <w:rFonts w:ascii="Times New Roman" w:hAnsi="Times New Roman" w:cs="Times New Roman"/>
          <w:sz w:val="24"/>
        </w:rPr>
        <w:t>in discussion with HEAD PID.</w:t>
      </w:r>
    </w:p>
    <w:bookmarkEnd w:id="0"/>
    <w:p w14:paraId="27DDE893" w14:textId="11379725" w:rsidR="005D1290" w:rsidRPr="00575757" w:rsidRDefault="0014639F" w:rsidP="005D1290">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t>Coke Flushing</w:t>
      </w:r>
      <w:r w:rsidR="005D1290" w:rsidRPr="00575757">
        <w:rPr>
          <w:rFonts w:ascii="Times New Roman" w:hAnsi="Times New Roman" w:cs="Times New Roman"/>
          <w:b/>
          <w:sz w:val="24"/>
        </w:rPr>
        <w:t>:</w:t>
      </w:r>
      <w:r w:rsidR="005D1290" w:rsidRPr="00575757">
        <w:rPr>
          <w:rFonts w:ascii="Times New Roman" w:hAnsi="Times New Roman" w:cs="Times New Roman"/>
          <w:sz w:val="24"/>
        </w:rPr>
        <w:t xml:space="preserve"> </w:t>
      </w:r>
      <w:r>
        <w:rPr>
          <w:rFonts w:ascii="Times New Roman" w:hAnsi="Times New Roman" w:cs="Times New Roman"/>
          <w:sz w:val="24"/>
        </w:rPr>
        <w:t xml:space="preserve">4-6 Extra coke to be given followed by 4-5 half coke base charge. This can be done once in a month or as and when required. </w:t>
      </w:r>
      <w:r>
        <w:rPr>
          <w:rFonts w:ascii="Times New Roman" w:hAnsi="Times New Roman" w:cs="Times New Roman"/>
          <w:bCs/>
          <w:sz w:val="24"/>
        </w:rPr>
        <w:t>Quantity and frequency of flushing can be adjusted as per furnace requirement and final decision to be taken by HOD Production</w:t>
      </w:r>
      <w:r>
        <w:rPr>
          <w:rFonts w:ascii="Times New Roman" w:hAnsi="Times New Roman" w:cs="Times New Roman"/>
          <w:sz w:val="24"/>
        </w:rPr>
        <w:t xml:space="preserve"> </w:t>
      </w:r>
      <w:r w:rsidR="003037A4">
        <w:rPr>
          <w:rFonts w:ascii="Times New Roman" w:hAnsi="Times New Roman" w:cs="Times New Roman"/>
          <w:sz w:val="24"/>
        </w:rPr>
        <w:t>in discussion with HEAD PID</w:t>
      </w:r>
    </w:p>
    <w:p w14:paraId="53CC982A" w14:textId="77777777" w:rsidR="00AD6412" w:rsidRPr="00575757" w:rsidRDefault="0014639F" w:rsidP="00AD6412">
      <w:pPr>
        <w:pStyle w:val="ListParagraph"/>
        <w:numPr>
          <w:ilvl w:val="2"/>
          <w:numId w:val="39"/>
        </w:numPr>
        <w:tabs>
          <w:tab w:val="left" w:pos="2715"/>
        </w:tabs>
        <w:spacing w:after="0" w:line="240" w:lineRule="auto"/>
        <w:rPr>
          <w:rFonts w:ascii="Times New Roman" w:hAnsi="Times New Roman" w:cs="Times New Roman"/>
          <w:sz w:val="24"/>
        </w:rPr>
      </w:pPr>
      <w:r>
        <w:rPr>
          <w:rFonts w:ascii="Times New Roman" w:hAnsi="Times New Roman" w:cs="Times New Roman"/>
          <w:b/>
          <w:sz w:val="24"/>
        </w:rPr>
        <w:lastRenderedPageBreak/>
        <w:t>Bunch Coke Flushing</w:t>
      </w:r>
      <w:r w:rsidR="005D1290" w:rsidRPr="00575757">
        <w:rPr>
          <w:rFonts w:ascii="Times New Roman" w:hAnsi="Times New Roman" w:cs="Times New Roman"/>
          <w:b/>
          <w:sz w:val="24"/>
        </w:rPr>
        <w:t>:</w:t>
      </w:r>
      <w:r>
        <w:rPr>
          <w:rFonts w:ascii="Times New Roman" w:hAnsi="Times New Roman" w:cs="Times New Roman"/>
          <w:sz w:val="24"/>
        </w:rPr>
        <w:t xml:space="preserve"> If </w:t>
      </w:r>
      <w:r w:rsidR="003037A4">
        <w:rPr>
          <w:rFonts w:ascii="Times New Roman" w:hAnsi="Times New Roman" w:cs="Times New Roman"/>
          <w:sz w:val="24"/>
        </w:rPr>
        <w:t xml:space="preserve">there is any suspicion of buildup is there in Bosch/Belly region (indication from irregular movement/hanging), bunch coke of 5 or 10 EC to be given. </w:t>
      </w:r>
      <w:r w:rsidR="00AD6412">
        <w:rPr>
          <w:rFonts w:ascii="Times New Roman" w:hAnsi="Times New Roman" w:cs="Times New Roman"/>
          <w:bCs/>
          <w:sz w:val="24"/>
        </w:rPr>
        <w:t xml:space="preserve">Quantity and frequency of flushing can be adjusted as per furnace requirement and final decision to be taken by HOD Production </w:t>
      </w:r>
      <w:r w:rsidR="00AD6412">
        <w:rPr>
          <w:rFonts w:ascii="Times New Roman" w:hAnsi="Times New Roman" w:cs="Times New Roman"/>
          <w:sz w:val="24"/>
        </w:rPr>
        <w:t>in discussion with HEAD PID.</w:t>
      </w:r>
    </w:p>
    <w:p w14:paraId="6661B03D" w14:textId="4CB2FABD" w:rsidR="00E679C1" w:rsidRPr="00E679C1" w:rsidRDefault="00AD6412" w:rsidP="00AD6412">
      <w:pPr>
        <w:pStyle w:val="ListParagraph"/>
        <w:numPr>
          <w:ilvl w:val="2"/>
          <w:numId w:val="39"/>
        </w:numPr>
        <w:tabs>
          <w:tab w:val="left" w:pos="2715"/>
        </w:tabs>
        <w:spacing w:after="0" w:line="240" w:lineRule="auto"/>
        <w:rPr>
          <w:rFonts w:ascii="Times New Roman" w:hAnsi="Times New Roman" w:cs="Times New Roman"/>
          <w:b/>
          <w:bCs/>
          <w:sz w:val="24"/>
        </w:rPr>
      </w:pPr>
      <w:r w:rsidRPr="00AD6412">
        <w:rPr>
          <w:rFonts w:ascii="Times New Roman" w:hAnsi="Times New Roman" w:cs="Times New Roman"/>
          <w:b/>
          <w:bCs/>
          <w:sz w:val="24"/>
        </w:rPr>
        <w:t>Reverse Flushing:</w:t>
      </w:r>
      <w:r>
        <w:rPr>
          <w:rFonts w:ascii="Times New Roman" w:hAnsi="Times New Roman" w:cs="Times New Roman"/>
          <w:b/>
          <w:bCs/>
          <w:sz w:val="24"/>
        </w:rPr>
        <w:t xml:space="preserve"> </w:t>
      </w:r>
      <w:r>
        <w:rPr>
          <w:rFonts w:ascii="Times New Roman" w:hAnsi="Times New Roman" w:cs="Times New Roman"/>
          <w:sz w:val="24"/>
        </w:rPr>
        <w:t xml:space="preserve"> In this method first coke is taken on lower bell and on top of that ore is taken. With the weight of the metallic coke will tend to fall towards the periphery and this will help in peripheral movement of gas and cutting of jam and alkali flushing will be there. </w:t>
      </w:r>
      <w:r w:rsidR="00E679C1">
        <w:rPr>
          <w:rFonts w:ascii="Times New Roman" w:hAnsi="Times New Roman" w:cs="Times New Roman"/>
          <w:sz w:val="24"/>
        </w:rPr>
        <w:t xml:space="preserve">Frequency of this flushing charge to be monthly. </w:t>
      </w:r>
      <w:r w:rsidR="00E679C1">
        <w:rPr>
          <w:rFonts w:ascii="Times New Roman" w:hAnsi="Times New Roman" w:cs="Times New Roman"/>
          <w:bCs/>
          <w:sz w:val="24"/>
        </w:rPr>
        <w:t xml:space="preserve">Quantity and frequency of flushing can be adjusted as per furnace requirement and final decision to be taken by HOD Production </w:t>
      </w:r>
      <w:r w:rsidR="00E679C1">
        <w:rPr>
          <w:rFonts w:ascii="Times New Roman" w:hAnsi="Times New Roman" w:cs="Times New Roman"/>
          <w:sz w:val="24"/>
        </w:rPr>
        <w:t>in discussion with HEAD PID.</w:t>
      </w:r>
    </w:p>
    <w:p w14:paraId="76DE9C62" w14:textId="29A2D211" w:rsidR="00AD6412" w:rsidRPr="00AD6412" w:rsidRDefault="00AD6412" w:rsidP="00E679C1">
      <w:pPr>
        <w:pStyle w:val="ListParagraph"/>
        <w:tabs>
          <w:tab w:val="left" w:pos="2715"/>
        </w:tabs>
        <w:spacing w:after="0" w:line="240" w:lineRule="auto"/>
        <w:ind w:left="1080"/>
        <w:rPr>
          <w:rFonts w:ascii="Times New Roman" w:hAnsi="Times New Roman" w:cs="Times New Roman"/>
          <w:b/>
          <w:bCs/>
          <w:sz w:val="24"/>
        </w:rPr>
      </w:pPr>
      <w:r>
        <w:rPr>
          <w:rFonts w:ascii="Times New Roman" w:hAnsi="Times New Roman" w:cs="Times New Roman"/>
          <w:sz w:val="24"/>
        </w:rPr>
        <w:t xml:space="preserve">In this following </w:t>
      </w:r>
      <w:r w:rsidR="00E679C1">
        <w:rPr>
          <w:rFonts w:ascii="Times New Roman" w:hAnsi="Times New Roman" w:cs="Times New Roman"/>
          <w:sz w:val="24"/>
        </w:rPr>
        <w:t>needs to be ensured</w:t>
      </w:r>
      <w:r>
        <w:rPr>
          <w:rFonts w:ascii="Times New Roman" w:hAnsi="Times New Roman" w:cs="Times New Roman"/>
          <w:sz w:val="24"/>
        </w:rPr>
        <w:t>.</w:t>
      </w:r>
    </w:p>
    <w:p w14:paraId="53914381" w14:textId="2BE79E00" w:rsidR="00AD6412" w:rsidRPr="00AD6412"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This to be continued 15-20 charges</w:t>
      </w:r>
    </w:p>
    <w:p w14:paraId="1AC81C9D" w14:textId="6FA533C6" w:rsidR="00AD6412" w:rsidRPr="00AD6412"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Before starting dump level to at least increase by 0.5m.</w:t>
      </w:r>
    </w:p>
    <w:p w14:paraId="0923FF0A" w14:textId="2FC0219A" w:rsidR="00AD6412" w:rsidRPr="00E679C1" w:rsidRDefault="00AD6412"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 xml:space="preserve">Coke Base to be adjusted such that total quantity of IBRM and COKE </w:t>
      </w:r>
      <w:r w:rsidR="00E679C1">
        <w:rPr>
          <w:rFonts w:ascii="Times New Roman" w:hAnsi="Times New Roman" w:cs="Times New Roman"/>
          <w:sz w:val="24"/>
        </w:rPr>
        <w:t>fits into inter bell space.</w:t>
      </w:r>
    </w:p>
    <w:p w14:paraId="715D3057" w14:textId="78D5CF5C" w:rsidR="00E679C1" w:rsidRPr="00E679C1" w:rsidRDefault="00E679C1"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One EC to be given at start of this process, in between this process and at the end of this process.</w:t>
      </w:r>
    </w:p>
    <w:p w14:paraId="5E991CF6" w14:textId="6DB582EC" w:rsidR="00E679C1" w:rsidRPr="00E679C1" w:rsidRDefault="00E679C1" w:rsidP="00E679C1">
      <w:pPr>
        <w:pStyle w:val="ListParagraph"/>
        <w:numPr>
          <w:ilvl w:val="7"/>
          <w:numId w:val="41"/>
        </w:numPr>
        <w:tabs>
          <w:tab w:val="left" w:pos="2715"/>
        </w:tabs>
        <w:spacing w:after="0" w:line="240" w:lineRule="auto"/>
        <w:rPr>
          <w:rFonts w:ascii="Times New Roman" w:hAnsi="Times New Roman" w:cs="Times New Roman"/>
          <w:b/>
          <w:bCs/>
          <w:sz w:val="24"/>
        </w:rPr>
      </w:pPr>
      <w:r>
        <w:rPr>
          <w:rFonts w:ascii="Times New Roman" w:hAnsi="Times New Roman" w:cs="Times New Roman"/>
          <w:sz w:val="24"/>
        </w:rPr>
        <w:t xml:space="preserve">Coke Rate to be increased by </w:t>
      </w:r>
      <w:r w:rsidR="008C317B">
        <w:rPr>
          <w:rFonts w:ascii="Times New Roman" w:hAnsi="Times New Roman" w:cs="Times New Roman"/>
          <w:sz w:val="24"/>
        </w:rPr>
        <w:t>3</w:t>
      </w:r>
      <w:r>
        <w:rPr>
          <w:rFonts w:ascii="Times New Roman" w:hAnsi="Times New Roman" w:cs="Times New Roman"/>
          <w:sz w:val="24"/>
        </w:rPr>
        <w:t>0 KG</w:t>
      </w:r>
      <w:r w:rsidR="008C317B">
        <w:rPr>
          <w:rFonts w:ascii="Times New Roman" w:hAnsi="Times New Roman" w:cs="Times New Roman"/>
          <w:sz w:val="24"/>
        </w:rPr>
        <w:t xml:space="preserve"> or more depending on furnace condition in consultation with HOD &amp; Head PID</w:t>
      </w:r>
      <w:r>
        <w:rPr>
          <w:rFonts w:ascii="Times New Roman" w:hAnsi="Times New Roman" w:cs="Times New Roman"/>
          <w:sz w:val="24"/>
        </w:rPr>
        <w:t xml:space="preserve"> during this process of charging 15-20 reverse charges.</w:t>
      </w:r>
    </w:p>
    <w:p w14:paraId="4583E2FA" w14:textId="77777777" w:rsidR="00E679C1" w:rsidRPr="00E679C1" w:rsidRDefault="00E679C1" w:rsidP="00E679C1">
      <w:pPr>
        <w:tabs>
          <w:tab w:val="left" w:pos="2715"/>
        </w:tabs>
        <w:spacing w:after="0" w:line="240" w:lineRule="auto"/>
        <w:rPr>
          <w:rFonts w:ascii="Times New Roman" w:hAnsi="Times New Roman" w:cs="Times New Roman"/>
          <w:b/>
          <w:bCs/>
          <w:sz w:val="24"/>
        </w:rPr>
      </w:pPr>
    </w:p>
    <w:p w14:paraId="64588920" w14:textId="7A62BF9A" w:rsidR="005D1290" w:rsidRPr="00575757" w:rsidRDefault="003A280F" w:rsidP="005D1290">
      <w:pPr>
        <w:tabs>
          <w:tab w:val="left" w:pos="2715"/>
        </w:tabs>
        <w:rPr>
          <w:rFonts w:ascii="Times New Roman" w:hAnsi="Times New Roman" w:cs="Times New Roman"/>
          <w:b/>
          <w:sz w:val="24"/>
        </w:rPr>
      </w:pPr>
      <w:r>
        <w:rPr>
          <w:rFonts w:ascii="Times New Roman" w:hAnsi="Times New Roman" w:cs="Times New Roman"/>
          <w:b/>
          <w:sz w:val="24"/>
        </w:rPr>
        <w:t>All the above flushing methods will be seen effective if there is any increase in alkali content of the slag and alkali balancing is happening. All the methods Quantities and frequency needs to be adjusted based upon the furnace condition, alkali balance and final decision to be taken HOD Production in discussion HEAD PID.</w:t>
      </w:r>
    </w:p>
    <w:p w14:paraId="14110068" w14:textId="27220C25" w:rsidR="00B834FB" w:rsidRDefault="004D34D7" w:rsidP="00DD3AEE">
      <w:pPr>
        <w:rPr>
          <w:rFonts w:ascii="Times New Roman" w:hAnsi="Times New Roman" w:cs="Times New Roman"/>
          <w:b/>
          <w:sz w:val="24"/>
          <w:szCs w:val="24"/>
        </w:rPr>
      </w:pPr>
      <w:r>
        <w:rPr>
          <w:rFonts w:ascii="Times New Roman" w:hAnsi="Times New Roman" w:cs="Times New Roman"/>
          <w:b/>
          <w:sz w:val="24"/>
          <w:szCs w:val="24"/>
        </w:rPr>
        <w:t>6. Records</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4D34D7" w:rsidRPr="00462248" w14:paraId="0C41F407" w14:textId="77777777" w:rsidTr="00262D45">
        <w:tc>
          <w:tcPr>
            <w:tcW w:w="596" w:type="dxa"/>
          </w:tcPr>
          <w:p w14:paraId="553E8A74"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5B5260E7" w14:textId="77777777" w:rsidR="004D34D7" w:rsidRPr="00462248" w:rsidRDefault="004D34D7" w:rsidP="00262D45">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t>Record No.</w:t>
            </w:r>
          </w:p>
        </w:tc>
        <w:tc>
          <w:tcPr>
            <w:tcW w:w="2693" w:type="dxa"/>
          </w:tcPr>
          <w:p w14:paraId="025C52D1"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2AE1C7AF"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2B6616A"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19C3EC03" w14:textId="77777777" w:rsidR="004D34D7" w:rsidRPr="00462248" w:rsidRDefault="004D34D7" w:rsidP="00262D45">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4D34D7" w:rsidRPr="00462248" w14:paraId="0306E563" w14:textId="77777777" w:rsidTr="00262D45">
        <w:tc>
          <w:tcPr>
            <w:tcW w:w="596" w:type="dxa"/>
          </w:tcPr>
          <w:p w14:paraId="593B6837" w14:textId="77777777" w:rsidR="004D34D7" w:rsidRPr="00462248" w:rsidRDefault="004D34D7" w:rsidP="00262D45">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5719DE3F" w14:textId="77777777" w:rsidR="004D34D7" w:rsidRPr="00462248" w:rsidRDefault="004D34D7" w:rsidP="00262D45">
            <w:pPr>
              <w:rPr>
                <w:rFonts w:ascii="Times New Roman" w:hAnsi="Times New Roman" w:cs="Times New Roman"/>
                <w:sz w:val="24"/>
                <w:szCs w:val="24"/>
              </w:rPr>
            </w:pPr>
          </w:p>
        </w:tc>
        <w:tc>
          <w:tcPr>
            <w:tcW w:w="2693" w:type="dxa"/>
          </w:tcPr>
          <w:p w14:paraId="166FEFAE" w14:textId="77777777" w:rsidR="004D34D7" w:rsidRPr="00462248" w:rsidRDefault="004D34D7" w:rsidP="00262D45">
            <w:pPr>
              <w:rPr>
                <w:rFonts w:ascii="Times New Roman" w:hAnsi="Times New Roman" w:cs="Times New Roman"/>
                <w:sz w:val="24"/>
                <w:szCs w:val="24"/>
              </w:rPr>
            </w:pPr>
          </w:p>
        </w:tc>
        <w:tc>
          <w:tcPr>
            <w:tcW w:w="1559" w:type="dxa"/>
          </w:tcPr>
          <w:p w14:paraId="5F4AA30D" w14:textId="77777777" w:rsidR="004D34D7" w:rsidRPr="00462248" w:rsidRDefault="004D34D7" w:rsidP="00262D45">
            <w:pPr>
              <w:rPr>
                <w:rFonts w:ascii="Times New Roman" w:hAnsi="Times New Roman" w:cs="Times New Roman"/>
                <w:sz w:val="24"/>
                <w:szCs w:val="24"/>
              </w:rPr>
            </w:pPr>
          </w:p>
        </w:tc>
        <w:tc>
          <w:tcPr>
            <w:tcW w:w="1276" w:type="dxa"/>
          </w:tcPr>
          <w:p w14:paraId="4D5E1671" w14:textId="77777777" w:rsidR="004D34D7" w:rsidRPr="00462248" w:rsidRDefault="004D34D7" w:rsidP="00262D45">
            <w:pPr>
              <w:rPr>
                <w:rFonts w:ascii="Times New Roman" w:hAnsi="Times New Roman" w:cs="Times New Roman"/>
                <w:sz w:val="24"/>
                <w:szCs w:val="24"/>
              </w:rPr>
            </w:pPr>
          </w:p>
        </w:tc>
        <w:tc>
          <w:tcPr>
            <w:tcW w:w="1276" w:type="dxa"/>
          </w:tcPr>
          <w:p w14:paraId="2D8FDC65" w14:textId="77777777" w:rsidR="004D34D7" w:rsidRPr="00462248" w:rsidRDefault="004D34D7" w:rsidP="00262D45">
            <w:pPr>
              <w:rPr>
                <w:rFonts w:ascii="Times New Roman" w:hAnsi="Times New Roman" w:cs="Times New Roman"/>
                <w:sz w:val="24"/>
                <w:szCs w:val="24"/>
              </w:rPr>
            </w:pPr>
          </w:p>
        </w:tc>
      </w:tr>
      <w:tr w:rsidR="004D34D7" w:rsidRPr="00462248" w14:paraId="69932012" w14:textId="77777777" w:rsidTr="00262D45">
        <w:tc>
          <w:tcPr>
            <w:tcW w:w="596" w:type="dxa"/>
          </w:tcPr>
          <w:p w14:paraId="3A9AC083" w14:textId="77777777" w:rsidR="004D34D7" w:rsidRPr="00462248" w:rsidRDefault="004D34D7" w:rsidP="00262D45">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2206" w:type="dxa"/>
          </w:tcPr>
          <w:p w14:paraId="5DD82840" w14:textId="77777777" w:rsidR="004D34D7" w:rsidRPr="00462248" w:rsidRDefault="004D34D7" w:rsidP="00262D45">
            <w:pPr>
              <w:rPr>
                <w:rFonts w:ascii="Times New Roman" w:hAnsi="Times New Roman" w:cs="Times New Roman"/>
                <w:sz w:val="24"/>
                <w:szCs w:val="24"/>
              </w:rPr>
            </w:pPr>
          </w:p>
        </w:tc>
        <w:tc>
          <w:tcPr>
            <w:tcW w:w="2693" w:type="dxa"/>
          </w:tcPr>
          <w:p w14:paraId="488CF4BE" w14:textId="77777777" w:rsidR="004D34D7" w:rsidRPr="00462248" w:rsidRDefault="004D34D7" w:rsidP="00262D45">
            <w:pPr>
              <w:rPr>
                <w:rFonts w:ascii="Times New Roman" w:hAnsi="Times New Roman" w:cs="Times New Roman"/>
                <w:sz w:val="24"/>
                <w:szCs w:val="24"/>
              </w:rPr>
            </w:pPr>
          </w:p>
        </w:tc>
        <w:tc>
          <w:tcPr>
            <w:tcW w:w="1559" w:type="dxa"/>
          </w:tcPr>
          <w:p w14:paraId="62960087" w14:textId="77777777" w:rsidR="004D34D7" w:rsidRPr="00462248" w:rsidRDefault="004D34D7" w:rsidP="00262D45">
            <w:pPr>
              <w:rPr>
                <w:rFonts w:ascii="Times New Roman" w:hAnsi="Times New Roman" w:cs="Times New Roman"/>
                <w:sz w:val="24"/>
                <w:szCs w:val="24"/>
              </w:rPr>
            </w:pPr>
          </w:p>
        </w:tc>
        <w:tc>
          <w:tcPr>
            <w:tcW w:w="1276" w:type="dxa"/>
          </w:tcPr>
          <w:p w14:paraId="2F9F1D46" w14:textId="77777777" w:rsidR="004D34D7" w:rsidRPr="00462248" w:rsidRDefault="004D34D7" w:rsidP="00262D45">
            <w:pPr>
              <w:rPr>
                <w:rFonts w:ascii="Times New Roman" w:hAnsi="Times New Roman" w:cs="Times New Roman"/>
                <w:sz w:val="24"/>
                <w:szCs w:val="24"/>
              </w:rPr>
            </w:pPr>
          </w:p>
        </w:tc>
        <w:tc>
          <w:tcPr>
            <w:tcW w:w="1276" w:type="dxa"/>
          </w:tcPr>
          <w:p w14:paraId="0632E54B" w14:textId="77777777" w:rsidR="004D34D7" w:rsidRPr="00462248" w:rsidRDefault="004D34D7" w:rsidP="00262D45">
            <w:pPr>
              <w:rPr>
                <w:rFonts w:ascii="Times New Roman" w:hAnsi="Times New Roman" w:cs="Times New Roman"/>
                <w:sz w:val="24"/>
                <w:szCs w:val="24"/>
              </w:rPr>
            </w:pPr>
          </w:p>
        </w:tc>
      </w:tr>
    </w:tbl>
    <w:p w14:paraId="4305BD41" w14:textId="77777777" w:rsidR="004D34D7" w:rsidRDefault="004D34D7" w:rsidP="004D34D7">
      <w:pPr>
        <w:rPr>
          <w:rFonts w:ascii="Times New Roman" w:hAnsi="Times New Roman" w:cs="Times New Roman"/>
          <w:b/>
          <w:sz w:val="24"/>
          <w:szCs w:val="24"/>
        </w:rPr>
      </w:pPr>
    </w:p>
    <w:p w14:paraId="0C41D96B" w14:textId="77777777" w:rsidR="004D34D7" w:rsidRPr="00575757" w:rsidRDefault="004D34D7"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575757" w14:paraId="19CB59B6" w14:textId="77777777" w:rsidTr="00367836">
        <w:trPr>
          <w:trHeight w:val="500"/>
        </w:trPr>
        <w:tc>
          <w:tcPr>
            <w:tcW w:w="3438" w:type="dxa"/>
          </w:tcPr>
          <w:p w14:paraId="780D3DCE" w14:textId="7777777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5D1290" w:rsidRPr="00575757">
              <w:rPr>
                <w:rFonts w:ascii="Times New Roman" w:hAnsi="Times New Roman" w:cs="Times New Roman"/>
              </w:rPr>
              <w:t xml:space="preserve">Process Control </w:t>
            </w:r>
          </w:p>
        </w:tc>
        <w:tc>
          <w:tcPr>
            <w:tcW w:w="2766" w:type="dxa"/>
          </w:tcPr>
          <w:p w14:paraId="08B9F70E" w14:textId="77777777" w:rsidR="00B834FB" w:rsidRPr="00575757" w:rsidRDefault="00B834FB" w:rsidP="004B2B12">
            <w:pPr>
              <w:rPr>
                <w:rFonts w:ascii="Times New Roman" w:hAnsi="Times New Roman" w:cs="Times New Roman"/>
              </w:rPr>
            </w:pPr>
            <w:r w:rsidRPr="00575757">
              <w:rPr>
                <w:rFonts w:ascii="Times New Roman" w:hAnsi="Times New Roman" w:cs="Times New Roman"/>
              </w:rPr>
              <w:t>Management Representative</w:t>
            </w:r>
          </w:p>
        </w:tc>
        <w:tc>
          <w:tcPr>
            <w:tcW w:w="3260" w:type="dxa"/>
          </w:tcPr>
          <w:p w14:paraId="11844157" w14:textId="65C315D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6B31E2">
              <w:rPr>
                <w:rFonts w:ascii="Times New Roman" w:hAnsi="Times New Roman" w:cs="Times New Roman"/>
              </w:rPr>
              <w:t>Production -PID1</w:t>
            </w:r>
          </w:p>
        </w:tc>
      </w:tr>
      <w:tr w:rsidR="00B834FB" w:rsidRPr="00575757" w14:paraId="0A43D62B" w14:textId="77777777" w:rsidTr="00367836">
        <w:trPr>
          <w:trHeight w:val="1036"/>
        </w:trPr>
        <w:tc>
          <w:tcPr>
            <w:tcW w:w="3438" w:type="dxa"/>
          </w:tcPr>
          <w:p w14:paraId="293D49F3"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2F4AB6E9" w14:textId="77777777" w:rsidR="00B834FB" w:rsidRPr="00575757" w:rsidRDefault="00B834FB" w:rsidP="004B2B12">
            <w:pPr>
              <w:rPr>
                <w:rFonts w:ascii="Times New Roman" w:hAnsi="Times New Roman" w:cs="Times New Roman"/>
                <w:b/>
              </w:rPr>
            </w:pPr>
          </w:p>
          <w:p w14:paraId="6057D4FF" w14:textId="77777777" w:rsidR="00B834FB" w:rsidRPr="00575757" w:rsidRDefault="00B834FB" w:rsidP="004B2B12">
            <w:pPr>
              <w:rPr>
                <w:rFonts w:ascii="Times New Roman" w:hAnsi="Times New Roman" w:cs="Times New Roman"/>
                <w:b/>
              </w:rPr>
            </w:pPr>
          </w:p>
          <w:p w14:paraId="24931800" w14:textId="77777777" w:rsidR="00B834FB" w:rsidRPr="00575757" w:rsidRDefault="00B834FB" w:rsidP="004B2B12">
            <w:pPr>
              <w:rPr>
                <w:rFonts w:ascii="Times New Roman" w:hAnsi="Times New Roman" w:cs="Times New Roman"/>
                <w:b/>
              </w:rPr>
            </w:pPr>
          </w:p>
          <w:p w14:paraId="3A0C77EA" w14:textId="77777777" w:rsidR="00B834FB" w:rsidRPr="00575757" w:rsidRDefault="00B834FB" w:rsidP="004B2B12">
            <w:pPr>
              <w:rPr>
                <w:rFonts w:ascii="Times New Roman" w:hAnsi="Times New Roman" w:cs="Times New Roman"/>
                <w:b/>
              </w:rPr>
            </w:pPr>
          </w:p>
        </w:tc>
        <w:tc>
          <w:tcPr>
            <w:tcW w:w="2766" w:type="dxa"/>
          </w:tcPr>
          <w:p w14:paraId="0B612387"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289CAB84" w14:textId="77777777" w:rsidR="00B834FB" w:rsidRPr="00575757" w:rsidRDefault="00B834FB" w:rsidP="004B2B12">
            <w:pPr>
              <w:rPr>
                <w:rFonts w:ascii="Times New Roman" w:hAnsi="Times New Roman" w:cs="Times New Roman"/>
                <w:b/>
              </w:rPr>
            </w:pPr>
          </w:p>
          <w:p w14:paraId="1D6CA6A5" w14:textId="77777777" w:rsidR="00B834FB" w:rsidRPr="00575757" w:rsidRDefault="00B834FB" w:rsidP="004B2B12">
            <w:pPr>
              <w:rPr>
                <w:rFonts w:ascii="Times New Roman" w:hAnsi="Times New Roman" w:cs="Times New Roman"/>
                <w:b/>
              </w:rPr>
            </w:pPr>
          </w:p>
          <w:p w14:paraId="6C41CA8D" w14:textId="77777777" w:rsidR="00B834FB" w:rsidRPr="00575757" w:rsidRDefault="00B834FB" w:rsidP="004B2B12">
            <w:pPr>
              <w:rPr>
                <w:rFonts w:ascii="Times New Roman" w:hAnsi="Times New Roman" w:cs="Times New Roman"/>
                <w:b/>
              </w:rPr>
            </w:pPr>
          </w:p>
        </w:tc>
        <w:tc>
          <w:tcPr>
            <w:tcW w:w="3260" w:type="dxa"/>
          </w:tcPr>
          <w:p w14:paraId="33046F6C"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4C3340CD" w14:textId="77777777" w:rsidR="00B834FB" w:rsidRPr="00575757" w:rsidRDefault="00B834FB" w:rsidP="004B2B12">
            <w:pPr>
              <w:rPr>
                <w:rFonts w:ascii="Times New Roman" w:hAnsi="Times New Roman" w:cs="Times New Roman"/>
                <w:b/>
              </w:rPr>
            </w:pPr>
          </w:p>
          <w:p w14:paraId="6549C5A6" w14:textId="77777777" w:rsidR="00B834FB" w:rsidRPr="00575757" w:rsidRDefault="00B834FB" w:rsidP="004B2B12">
            <w:pPr>
              <w:rPr>
                <w:rFonts w:ascii="Times New Roman" w:hAnsi="Times New Roman" w:cs="Times New Roman"/>
                <w:b/>
              </w:rPr>
            </w:pPr>
          </w:p>
          <w:p w14:paraId="5A304E97" w14:textId="77777777" w:rsidR="00B834FB" w:rsidRPr="00575757" w:rsidRDefault="00B834FB" w:rsidP="004B2B12">
            <w:pPr>
              <w:rPr>
                <w:rFonts w:ascii="Times New Roman" w:hAnsi="Times New Roman" w:cs="Times New Roman"/>
                <w:b/>
              </w:rPr>
            </w:pPr>
          </w:p>
        </w:tc>
      </w:tr>
      <w:tr w:rsidR="00B834FB" w:rsidRPr="00575757" w14:paraId="4DC6B7F4" w14:textId="77777777" w:rsidTr="00367836">
        <w:trPr>
          <w:trHeight w:val="98"/>
        </w:trPr>
        <w:tc>
          <w:tcPr>
            <w:tcW w:w="3438" w:type="dxa"/>
          </w:tcPr>
          <w:p w14:paraId="677BE4E5" w14:textId="5E4F556B" w:rsidR="00B834FB" w:rsidRPr="00575757" w:rsidRDefault="00B834FB" w:rsidP="00C52DD9">
            <w:pPr>
              <w:rPr>
                <w:rFonts w:ascii="Times New Roman" w:hAnsi="Times New Roman" w:cs="Times New Roman"/>
                <w:b/>
              </w:rPr>
            </w:pPr>
            <w:r w:rsidRPr="00575757">
              <w:rPr>
                <w:rFonts w:ascii="Times New Roman" w:hAnsi="Times New Roman" w:cs="Times New Roman"/>
                <w:b/>
              </w:rPr>
              <w:t>Date:</w:t>
            </w:r>
            <w:r w:rsidR="00CA3929" w:rsidRPr="00575757">
              <w:rPr>
                <w:rFonts w:ascii="Times New Roman" w:hAnsi="Times New Roman" w:cs="Times New Roman"/>
                <w:b/>
              </w:rPr>
              <w:t xml:space="preserve"> </w:t>
            </w:r>
            <w:r w:rsidR="00B103F9">
              <w:rPr>
                <w:rFonts w:ascii="Times New Roman" w:hAnsi="Times New Roman" w:cs="Times New Roman"/>
                <w:b/>
              </w:rPr>
              <w:t>15</w:t>
            </w:r>
            <w:r w:rsidR="00575757" w:rsidRPr="00575757">
              <w:rPr>
                <w:rFonts w:ascii="Times New Roman" w:hAnsi="Times New Roman" w:cs="Times New Roman"/>
                <w:b/>
                <w:sz w:val="24"/>
                <w:szCs w:val="24"/>
              </w:rPr>
              <w:t>.0</w:t>
            </w:r>
            <w:r w:rsidR="00B103F9">
              <w:rPr>
                <w:rFonts w:ascii="Times New Roman" w:hAnsi="Times New Roman" w:cs="Times New Roman"/>
                <w:b/>
                <w:sz w:val="24"/>
                <w:szCs w:val="24"/>
              </w:rPr>
              <w:t>7</w:t>
            </w:r>
            <w:r w:rsidR="00575757" w:rsidRPr="00575757">
              <w:rPr>
                <w:rFonts w:ascii="Times New Roman" w:hAnsi="Times New Roman" w:cs="Times New Roman"/>
                <w:b/>
                <w:sz w:val="24"/>
                <w:szCs w:val="24"/>
              </w:rPr>
              <w:t>.202</w:t>
            </w:r>
            <w:r w:rsidR="00E679C1">
              <w:rPr>
                <w:rFonts w:ascii="Times New Roman" w:hAnsi="Times New Roman" w:cs="Times New Roman"/>
                <w:b/>
                <w:sz w:val="24"/>
                <w:szCs w:val="24"/>
              </w:rPr>
              <w:t>2</w:t>
            </w:r>
          </w:p>
        </w:tc>
        <w:tc>
          <w:tcPr>
            <w:tcW w:w="2766" w:type="dxa"/>
          </w:tcPr>
          <w:p w14:paraId="170904A7" w14:textId="03E063A3"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B103F9">
              <w:rPr>
                <w:rFonts w:ascii="Times New Roman" w:hAnsi="Times New Roman" w:cs="Times New Roman"/>
                <w:b/>
              </w:rPr>
              <w:t>15</w:t>
            </w:r>
            <w:r w:rsidR="00E679C1">
              <w:rPr>
                <w:rFonts w:ascii="Times New Roman" w:hAnsi="Times New Roman" w:cs="Times New Roman"/>
                <w:b/>
                <w:sz w:val="24"/>
                <w:szCs w:val="24"/>
              </w:rPr>
              <w:t>.0</w:t>
            </w:r>
            <w:r w:rsidR="00B103F9">
              <w:rPr>
                <w:rFonts w:ascii="Times New Roman" w:hAnsi="Times New Roman" w:cs="Times New Roman"/>
                <w:b/>
                <w:sz w:val="24"/>
                <w:szCs w:val="24"/>
              </w:rPr>
              <w:t>7</w:t>
            </w:r>
            <w:r w:rsidR="00575757" w:rsidRPr="00575757">
              <w:rPr>
                <w:rFonts w:ascii="Times New Roman" w:hAnsi="Times New Roman" w:cs="Times New Roman"/>
                <w:b/>
                <w:sz w:val="24"/>
                <w:szCs w:val="24"/>
              </w:rPr>
              <w:t>.202</w:t>
            </w:r>
            <w:r w:rsidR="00E679C1">
              <w:rPr>
                <w:rFonts w:ascii="Times New Roman" w:hAnsi="Times New Roman" w:cs="Times New Roman"/>
                <w:b/>
                <w:sz w:val="24"/>
                <w:szCs w:val="24"/>
              </w:rPr>
              <w:t>2</w:t>
            </w:r>
          </w:p>
        </w:tc>
        <w:tc>
          <w:tcPr>
            <w:tcW w:w="3260" w:type="dxa"/>
          </w:tcPr>
          <w:p w14:paraId="50043DE1" w14:textId="63ABC327"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B103F9">
              <w:rPr>
                <w:rFonts w:ascii="Times New Roman" w:hAnsi="Times New Roman" w:cs="Times New Roman"/>
                <w:b/>
              </w:rPr>
              <w:t>15</w:t>
            </w:r>
            <w:r w:rsidR="00E679C1">
              <w:rPr>
                <w:rFonts w:ascii="Times New Roman" w:hAnsi="Times New Roman" w:cs="Times New Roman"/>
                <w:b/>
                <w:sz w:val="24"/>
                <w:szCs w:val="24"/>
              </w:rPr>
              <w:t>.0</w:t>
            </w:r>
            <w:r w:rsidR="00B103F9">
              <w:rPr>
                <w:rFonts w:ascii="Times New Roman" w:hAnsi="Times New Roman" w:cs="Times New Roman"/>
                <w:b/>
                <w:sz w:val="24"/>
                <w:szCs w:val="24"/>
              </w:rPr>
              <w:t>7</w:t>
            </w:r>
            <w:r w:rsidR="00E679C1">
              <w:rPr>
                <w:rFonts w:ascii="Times New Roman" w:hAnsi="Times New Roman" w:cs="Times New Roman"/>
                <w:b/>
                <w:sz w:val="24"/>
                <w:szCs w:val="24"/>
              </w:rPr>
              <w:t>.2022</w:t>
            </w:r>
          </w:p>
        </w:tc>
      </w:tr>
      <w:tr w:rsidR="003114FD" w:rsidRPr="00575757" w14:paraId="6EBD9498" w14:textId="77777777" w:rsidTr="00367836">
        <w:trPr>
          <w:trHeight w:val="98"/>
        </w:trPr>
        <w:tc>
          <w:tcPr>
            <w:tcW w:w="3438" w:type="dxa"/>
          </w:tcPr>
          <w:p w14:paraId="737C980C" w14:textId="77777777" w:rsidR="003114FD" w:rsidRPr="00575757" w:rsidRDefault="003114FD" w:rsidP="00C52DD9">
            <w:pPr>
              <w:rPr>
                <w:rFonts w:ascii="Times New Roman" w:hAnsi="Times New Roman" w:cs="Times New Roman"/>
                <w:b/>
              </w:rPr>
            </w:pPr>
          </w:p>
        </w:tc>
        <w:tc>
          <w:tcPr>
            <w:tcW w:w="2766" w:type="dxa"/>
          </w:tcPr>
          <w:p w14:paraId="0DE20131" w14:textId="77777777" w:rsidR="003114FD" w:rsidRPr="00575757" w:rsidRDefault="003114FD" w:rsidP="00C52DD9">
            <w:pPr>
              <w:rPr>
                <w:rFonts w:ascii="Times New Roman" w:hAnsi="Times New Roman" w:cs="Times New Roman"/>
                <w:b/>
              </w:rPr>
            </w:pPr>
          </w:p>
        </w:tc>
        <w:tc>
          <w:tcPr>
            <w:tcW w:w="3260" w:type="dxa"/>
          </w:tcPr>
          <w:p w14:paraId="32547FF4" w14:textId="77777777" w:rsidR="003114FD" w:rsidRPr="00575757" w:rsidRDefault="003114FD" w:rsidP="00C52DD9">
            <w:pPr>
              <w:rPr>
                <w:rFonts w:ascii="Times New Roman" w:hAnsi="Times New Roman" w:cs="Times New Roman"/>
                <w:b/>
              </w:rPr>
            </w:pPr>
          </w:p>
        </w:tc>
      </w:tr>
    </w:tbl>
    <w:p w14:paraId="5B8BF5F6" w14:textId="7AAE6918" w:rsidR="00BD5437" w:rsidRDefault="00BD5437" w:rsidP="00B834FB">
      <w:pPr>
        <w:rPr>
          <w:rFonts w:ascii="Times New Roman" w:hAnsi="Times New Roman" w:cs="Times New Roman"/>
          <w:b/>
          <w:sz w:val="24"/>
          <w:szCs w:val="24"/>
        </w:rPr>
      </w:pPr>
    </w:p>
    <w:p w14:paraId="1002BAC7" w14:textId="77777777" w:rsidR="00B103F9" w:rsidRDefault="00B103F9" w:rsidP="00B103F9">
      <w:pPr>
        <w:jc w:val="right"/>
        <w:rPr>
          <w:rFonts w:ascii="Times New Roman" w:hAnsi="Times New Roman" w:cs="Times New Roman"/>
          <w:b/>
          <w:sz w:val="24"/>
          <w:szCs w:val="24"/>
        </w:rPr>
      </w:pPr>
    </w:p>
    <w:tbl>
      <w:tblPr>
        <w:tblStyle w:val="TableGrid4"/>
        <w:tblpPr w:leftFromText="180" w:rightFromText="180" w:vertAnchor="text" w:tblpY="1"/>
        <w:tblOverlap w:val="never"/>
        <w:tblW w:w="3438" w:type="dxa"/>
        <w:tblLook w:val="04A0" w:firstRow="1" w:lastRow="0" w:firstColumn="1" w:lastColumn="0" w:noHBand="0" w:noVBand="1"/>
      </w:tblPr>
      <w:tblGrid>
        <w:gridCol w:w="3438"/>
      </w:tblGrid>
      <w:tr w:rsidR="006B31E2" w:rsidRPr="00575757" w14:paraId="5745E974" w14:textId="77777777" w:rsidTr="00B103F9">
        <w:trPr>
          <w:trHeight w:val="500"/>
        </w:trPr>
        <w:tc>
          <w:tcPr>
            <w:tcW w:w="3438" w:type="dxa"/>
          </w:tcPr>
          <w:p w14:paraId="46C98F13" w14:textId="413F789D" w:rsidR="006B31E2" w:rsidRPr="00575757" w:rsidRDefault="006B31E2" w:rsidP="00B103F9">
            <w:pPr>
              <w:rPr>
                <w:rFonts w:ascii="Times New Roman" w:hAnsi="Times New Roman" w:cs="Times New Roman"/>
              </w:rPr>
            </w:pPr>
            <w:r w:rsidRPr="00575757">
              <w:rPr>
                <w:rFonts w:ascii="Times New Roman" w:hAnsi="Times New Roman" w:cs="Times New Roman"/>
              </w:rPr>
              <w:lastRenderedPageBreak/>
              <w:t>Head – P</w:t>
            </w:r>
            <w:r>
              <w:rPr>
                <w:rFonts w:ascii="Times New Roman" w:hAnsi="Times New Roman" w:cs="Times New Roman"/>
              </w:rPr>
              <w:t>ID</w:t>
            </w:r>
          </w:p>
        </w:tc>
      </w:tr>
      <w:tr w:rsidR="006B31E2" w:rsidRPr="00575757" w14:paraId="1E531071" w14:textId="77777777" w:rsidTr="00B103F9">
        <w:trPr>
          <w:trHeight w:val="1036"/>
        </w:trPr>
        <w:tc>
          <w:tcPr>
            <w:tcW w:w="3438" w:type="dxa"/>
          </w:tcPr>
          <w:p w14:paraId="3019E9E6" w14:textId="77777777" w:rsidR="006B31E2" w:rsidRPr="00575757" w:rsidRDefault="006B31E2" w:rsidP="00B103F9">
            <w:pPr>
              <w:rPr>
                <w:rFonts w:ascii="Times New Roman" w:hAnsi="Times New Roman" w:cs="Times New Roman"/>
                <w:b/>
              </w:rPr>
            </w:pPr>
            <w:r w:rsidRPr="00575757">
              <w:rPr>
                <w:rFonts w:ascii="Times New Roman" w:hAnsi="Times New Roman" w:cs="Times New Roman"/>
                <w:b/>
              </w:rPr>
              <w:t>Signature:</w:t>
            </w:r>
          </w:p>
          <w:p w14:paraId="6D2EDF77" w14:textId="77777777" w:rsidR="006B31E2" w:rsidRPr="00575757" w:rsidRDefault="006B31E2" w:rsidP="00B103F9">
            <w:pPr>
              <w:rPr>
                <w:rFonts w:ascii="Times New Roman" w:hAnsi="Times New Roman" w:cs="Times New Roman"/>
                <w:b/>
              </w:rPr>
            </w:pPr>
          </w:p>
          <w:p w14:paraId="3A3FB9F0" w14:textId="77777777" w:rsidR="006B31E2" w:rsidRPr="00575757" w:rsidRDefault="006B31E2" w:rsidP="00B103F9">
            <w:pPr>
              <w:rPr>
                <w:rFonts w:ascii="Times New Roman" w:hAnsi="Times New Roman" w:cs="Times New Roman"/>
                <w:b/>
              </w:rPr>
            </w:pPr>
          </w:p>
          <w:p w14:paraId="39CD00A2" w14:textId="77777777" w:rsidR="006B31E2" w:rsidRPr="00575757" w:rsidRDefault="006B31E2" w:rsidP="00B103F9">
            <w:pPr>
              <w:rPr>
                <w:rFonts w:ascii="Times New Roman" w:hAnsi="Times New Roman" w:cs="Times New Roman"/>
                <w:b/>
              </w:rPr>
            </w:pPr>
          </w:p>
          <w:p w14:paraId="089E1588" w14:textId="77777777" w:rsidR="006B31E2" w:rsidRPr="00575757" w:rsidRDefault="006B31E2" w:rsidP="00B103F9">
            <w:pPr>
              <w:rPr>
                <w:rFonts w:ascii="Times New Roman" w:hAnsi="Times New Roman" w:cs="Times New Roman"/>
                <w:b/>
              </w:rPr>
            </w:pPr>
          </w:p>
        </w:tc>
      </w:tr>
      <w:tr w:rsidR="006B31E2" w:rsidRPr="00575757" w14:paraId="681926DF" w14:textId="77777777" w:rsidTr="00B103F9">
        <w:trPr>
          <w:trHeight w:val="98"/>
        </w:trPr>
        <w:tc>
          <w:tcPr>
            <w:tcW w:w="3438" w:type="dxa"/>
          </w:tcPr>
          <w:p w14:paraId="73AA74FF" w14:textId="7417B7E1" w:rsidR="006B31E2" w:rsidRPr="00575757" w:rsidRDefault="006B31E2" w:rsidP="00B103F9">
            <w:pPr>
              <w:rPr>
                <w:rFonts w:ascii="Times New Roman" w:hAnsi="Times New Roman" w:cs="Times New Roman"/>
                <w:b/>
              </w:rPr>
            </w:pPr>
            <w:r w:rsidRPr="00575757">
              <w:rPr>
                <w:rFonts w:ascii="Times New Roman" w:hAnsi="Times New Roman" w:cs="Times New Roman"/>
                <w:b/>
              </w:rPr>
              <w:t xml:space="preserve">Date: </w:t>
            </w:r>
            <w:r w:rsidR="00B103F9">
              <w:rPr>
                <w:rFonts w:ascii="Times New Roman" w:hAnsi="Times New Roman" w:cs="Times New Roman"/>
                <w:b/>
              </w:rPr>
              <w:t>15</w:t>
            </w:r>
            <w:r w:rsidRPr="00575757">
              <w:rPr>
                <w:rFonts w:ascii="Times New Roman" w:hAnsi="Times New Roman" w:cs="Times New Roman"/>
                <w:b/>
                <w:sz w:val="24"/>
                <w:szCs w:val="24"/>
              </w:rPr>
              <w:t>.0</w:t>
            </w:r>
            <w:r w:rsidR="00B103F9">
              <w:rPr>
                <w:rFonts w:ascii="Times New Roman" w:hAnsi="Times New Roman" w:cs="Times New Roman"/>
                <w:b/>
                <w:sz w:val="24"/>
                <w:szCs w:val="24"/>
              </w:rPr>
              <w:t>7</w:t>
            </w:r>
            <w:r w:rsidRPr="00575757">
              <w:rPr>
                <w:rFonts w:ascii="Times New Roman" w:hAnsi="Times New Roman" w:cs="Times New Roman"/>
                <w:b/>
                <w:sz w:val="24"/>
                <w:szCs w:val="24"/>
              </w:rPr>
              <w:t>.202</w:t>
            </w:r>
            <w:r>
              <w:rPr>
                <w:rFonts w:ascii="Times New Roman" w:hAnsi="Times New Roman" w:cs="Times New Roman"/>
                <w:b/>
                <w:sz w:val="24"/>
                <w:szCs w:val="24"/>
              </w:rPr>
              <w:t>2</w:t>
            </w:r>
          </w:p>
        </w:tc>
      </w:tr>
    </w:tbl>
    <w:p w14:paraId="6012A825" w14:textId="7471D325" w:rsidR="006B31E2" w:rsidRDefault="00B103F9" w:rsidP="00B834FB">
      <w:pPr>
        <w:rPr>
          <w:rFonts w:ascii="Times New Roman" w:hAnsi="Times New Roman" w:cs="Times New Roman"/>
          <w:b/>
          <w:sz w:val="24"/>
          <w:szCs w:val="24"/>
        </w:rPr>
      </w:pPr>
      <w:r>
        <w:rPr>
          <w:rFonts w:ascii="Times New Roman" w:hAnsi="Times New Roman" w:cs="Times New Roman"/>
          <w:b/>
          <w:sz w:val="24"/>
          <w:szCs w:val="24"/>
        </w:rPr>
        <w:br w:type="textWrapping" w:clear="all"/>
      </w:r>
    </w:p>
    <w:tbl>
      <w:tblPr>
        <w:tblStyle w:val="TableGrid"/>
        <w:tblW w:w="0" w:type="auto"/>
        <w:tblInd w:w="18" w:type="dxa"/>
        <w:tblLook w:val="04A0" w:firstRow="1" w:lastRow="0" w:firstColumn="1" w:lastColumn="0" w:noHBand="0" w:noVBand="1"/>
      </w:tblPr>
      <w:tblGrid>
        <w:gridCol w:w="2795"/>
        <w:gridCol w:w="2245"/>
        <w:gridCol w:w="2245"/>
        <w:gridCol w:w="1805"/>
      </w:tblGrid>
      <w:tr w:rsidR="004D34D7" w14:paraId="5C42A8B4" w14:textId="77777777" w:rsidTr="00262D45">
        <w:tc>
          <w:tcPr>
            <w:tcW w:w="9090" w:type="dxa"/>
            <w:gridSpan w:val="4"/>
          </w:tcPr>
          <w:p w14:paraId="2A460BE2" w14:textId="77777777" w:rsidR="004D34D7" w:rsidRDefault="004D34D7" w:rsidP="00262D45">
            <w:pPr>
              <w:pStyle w:val="ListParagraph"/>
              <w:tabs>
                <w:tab w:val="left" w:pos="567"/>
              </w:tabs>
              <w:ind w:left="0"/>
              <w:jc w:val="center"/>
              <w:rPr>
                <w:rFonts w:ascii="Times New Roman" w:hAnsi="Times New Roman"/>
                <w:b/>
                <w:sz w:val="24"/>
                <w:szCs w:val="24"/>
              </w:rPr>
            </w:pPr>
            <w:r>
              <w:rPr>
                <w:rFonts w:ascii="Times New Roman" w:hAnsi="Times New Roman"/>
                <w:b/>
                <w:sz w:val="24"/>
                <w:szCs w:val="24"/>
              </w:rPr>
              <w:t>Amendment Record</w:t>
            </w:r>
          </w:p>
        </w:tc>
      </w:tr>
      <w:tr w:rsidR="004D34D7" w14:paraId="1260A5E6" w14:textId="77777777" w:rsidTr="00262D45">
        <w:tc>
          <w:tcPr>
            <w:tcW w:w="2795" w:type="dxa"/>
          </w:tcPr>
          <w:p w14:paraId="044EE5CC"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Revision date</w:t>
            </w:r>
          </w:p>
        </w:tc>
        <w:tc>
          <w:tcPr>
            <w:tcW w:w="2245" w:type="dxa"/>
          </w:tcPr>
          <w:p w14:paraId="61D285DE"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64668FC8"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4DA6C858" w14:textId="77777777" w:rsidR="004D34D7" w:rsidRDefault="004D34D7" w:rsidP="00262D45">
            <w:pPr>
              <w:pStyle w:val="ListParagraph"/>
              <w:tabs>
                <w:tab w:val="left" w:pos="567"/>
              </w:tabs>
              <w:ind w:left="0"/>
              <w:rPr>
                <w:rFonts w:ascii="Times New Roman" w:hAnsi="Times New Roman"/>
                <w:b/>
                <w:sz w:val="24"/>
                <w:szCs w:val="24"/>
              </w:rPr>
            </w:pPr>
            <w:r>
              <w:rPr>
                <w:rFonts w:ascii="Times New Roman" w:hAnsi="Times New Roman"/>
                <w:b/>
                <w:sz w:val="24"/>
                <w:szCs w:val="24"/>
              </w:rPr>
              <w:t>New Revision No.</w:t>
            </w:r>
          </w:p>
        </w:tc>
      </w:tr>
      <w:tr w:rsidR="004D34D7" w:rsidRPr="001A3E3D" w14:paraId="55A30784" w14:textId="77777777" w:rsidTr="00262D45">
        <w:tc>
          <w:tcPr>
            <w:tcW w:w="2795" w:type="dxa"/>
          </w:tcPr>
          <w:p w14:paraId="20C91870" w14:textId="27DB7281"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15.07.2022</w:t>
            </w:r>
          </w:p>
        </w:tc>
        <w:tc>
          <w:tcPr>
            <w:tcW w:w="2245" w:type="dxa"/>
          </w:tcPr>
          <w:p w14:paraId="5DBB36C9" w14:textId="5B0B349C"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 xml:space="preserve">Alkali balance and flushing </w:t>
            </w:r>
          </w:p>
        </w:tc>
        <w:tc>
          <w:tcPr>
            <w:tcW w:w="2245" w:type="dxa"/>
          </w:tcPr>
          <w:p w14:paraId="72319C67" w14:textId="36F7D88A"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Change in logo</w:t>
            </w:r>
          </w:p>
        </w:tc>
        <w:tc>
          <w:tcPr>
            <w:tcW w:w="1805" w:type="dxa"/>
          </w:tcPr>
          <w:p w14:paraId="7449FE05" w14:textId="37E8AE41" w:rsidR="004D34D7" w:rsidRPr="001A3E3D" w:rsidRDefault="00B103F9" w:rsidP="00262D45">
            <w:pPr>
              <w:pStyle w:val="ListParagraph"/>
              <w:tabs>
                <w:tab w:val="left" w:pos="567"/>
              </w:tabs>
              <w:ind w:left="0"/>
              <w:rPr>
                <w:rFonts w:ascii="Times New Roman" w:hAnsi="Times New Roman"/>
                <w:sz w:val="24"/>
                <w:szCs w:val="24"/>
              </w:rPr>
            </w:pPr>
            <w:r>
              <w:rPr>
                <w:rFonts w:ascii="Times New Roman" w:hAnsi="Times New Roman"/>
                <w:sz w:val="24"/>
                <w:szCs w:val="24"/>
              </w:rPr>
              <w:t>01</w:t>
            </w:r>
          </w:p>
        </w:tc>
      </w:tr>
      <w:tr w:rsidR="004D34D7" w14:paraId="68B84521" w14:textId="77777777" w:rsidTr="00262D45">
        <w:tc>
          <w:tcPr>
            <w:tcW w:w="2795" w:type="dxa"/>
          </w:tcPr>
          <w:p w14:paraId="6A643CF9" w14:textId="77777777" w:rsidR="004D34D7" w:rsidRDefault="004D34D7" w:rsidP="00262D45">
            <w:pPr>
              <w:pStyle w:val="ListParagraph"/>
              <w:tabs>
                <w:tab w:val="left" w:pos="567"/>
              </w:tabs>
              <w:ind w:left="0"/>
              <w:rPr>
                <w:rFonts w:ascii="Times New Roman" w:hAnsi="Times New Roman"/>
                <w:b/>
                <w:sz w:val="24"/>
                <w:szCs w:val="24"/>
              </w:rPr>
            </w:pPr>
          </w:p>
        </w:tc>
        <w:tc>
          <w:tcPr>
            <w:tcW w:w="2245" w:type="dxa"/>
          </w:tcPr>
          <w:p w14:paraId="22841D7C" w14:textId="77777777" w:rsidR="004D34D7" w:rsidRDefault="004D34D7" w:rsidP="00262D45">
            <w:pPr>
              <w:pStyle w:val="ListParagraph"/>
              <w:tabs>
                <w:tab w:val="left" w:pos="567"/>
              </w:tabs>
              <w:ind w:left="0"/>
              <w:rPr>
                <w:rFonts w:ascii="Times New Roman" w:hAnsi="Times New Roman"/>
                <w:b/>
                <w:sz w:val="24"/>
                <w:szCs w:val="24"/>
              </w:rPr>
            </w:pPr>
          </w:p>
        </w:tc>
        <w:tc>
          <w:tcPr>
            <w:tcW w:w="2245" w:type="dxa"/>
          </w:tcPr>
          <w:p w14:paraId="416BEFA5" w14:textId="77777777" w:rsidR="004D34D7" w:rsidRDefault="004D34D7" w:rsidP="00262D45">
            <w:pPr>
              <w:pStyle w:val="ListParagraph"/>
              <w:tabs>
                <w:tab w:val="left" w:pos="567"/>
              </w:tabs>
              <w:ind w:left="0"/>
              <w:rPr>
                <w:rFonts w:ascii="Times New Roman" w:hAnsi="Times New Roman"/>
                <w:b/>
                <w:sz w:val="24"/>
                <w:szCs w:val="24"/>
              </w:rPr>
            </w:pPr>
          </w:p>
        </w:tc>
        <w:tc>
          <w:tcPr>
            <w:tcW w:w="1805" w:type="dxa"/>
          </w:tcPr>
          <w:p w14:paraId="64D55F5C" w14:textId="77777777" w:rsidR="004D34D7" w:rsidRDefault="004D34D7" w:rsidP="00262D45">
            <w:pPr>
              <w:pStyle w:val="ListParagraph"/>
              <w:tabs>
                <w:tab w:val="left" w:pos="567"/>
              </w:tabs>
              <w:ind w:left="0"/>
              <w:rPr>
                <w:rFonts w:ascii="Times New Roman" w:hAnsi="Times New Roman"/>
                <w:b/>
                <w:sz w:val="24"/>
                <w:szCs w:val="24"/>
              </w:rPr>
            </w:pPr>
          </w:p>
        </w:tc>
      </w:tr>
    </w:tbl>
    <w:p w14:paraId="0040F4BC" w14:textId="77777777" w:rsidR="004D34D7" w:rsidRPr="00F8274A" w:rsidRDefault="004D34D7" w:rsidP="004D34D7">
      <w:pPr>
        <w:pStyle w:val="ListParagraph"/>
        <w:tabs>
          <w:tab w:val="left" w:pos="567"/>
        </w:tabs>
        <w:spacing w:line="240" w:lineRule="auto"/>
        <w:ind w:left="567" w:hanging="567"/>
        <w:rPr>
          <w:rFonts w:ascii="Times New Roman" w:hAnsi="Times New Roman"/>
          <w:szCs w:val="24"/>
        </w:rPr>
      </w:pPr>
    </w:p>
    <w:p w14:paraId="56F9796E" w14:textId="77777777" w:rsidR="004D34D7" w:rsidRPr="004066EE" w:rsidRDefault="004D34D7" w:rsidP="004D34D7">
      <w:pPr>
        <w:pStyle w:val="ListParagraph"/>
        <w:tabs>
          <w:tab w:val="left" w:pos="567"/>
        </w:tabs>
        <w:spacing w:line="240" w:lineRule="auto"/>
        <w:ind w:left="567" w:hanging="567"/>
        <w:rPr>
          <w:rFonts w:ascii="Times New Roman" w:hAnsi="Times New Roman"/>
          <w:b/>
          <w:sz w:val="24"/>
          <w:szCs w:val="24"/>
        </w:rPr>
      </w:pPr>
    </w:p>
    <w:p w14:paraId="5E5627E9" w14:textId="77777777" w:rsidR="004D34D7" w:rsidRPr="00575757" w:rsidRDefault="004D34D7" w:rsidP="00B834FB">
      <w:pPr>
        <w:rPr>
          <w:rFonts w:ascii="Times New Roman" w:hAnsi="Times New Roman" w:cs="Times New Roman"/>
          <w:b/>
          <w:sz w:val="24"/>
          <w:szCs w:val="24"/>
        </w:rPr>
      </w:pPr>
    </w:p>
    <w:sectPr w:rsidR="004D34D7" w:rsidRPr="00575757"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EBCF4" w14:textId="77777777" w:rsidR="006537D0" w:rsidRDefault="006537D0" w:rsidP="0036287A">
      <w:pPr>
        <w:spacing w:after="0" w:line="240" w:lineRule="auto"/>
      </w:pPr>
      <w:r>
        <w:separator/>
      </w:r>
    </w:p>
  </w:endnote>
  <w:endnote w:type="continuationSeparator" w:id="0">
    <w:p w14:paraId="302F1D1F" w14:textId="77777777" w:rsidR="006537D0" w:rsidRDefault="006537D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1394" w14:textId="30BEE144" w:rsidR="004B2B12" w:rsidRDefault="005E3816">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5D4C6DF" wp14:editId="5B75D150">
              <wp:simplePos x="0" y="0"/>
              <wp:positionH relativeFrom="page">
                <wp:posOffset>0</wp:posOffset>
              </wp:positionH>
              <wp:positionV relativeFrom="page">
                <wp:posOffset>10228580</wp:posOffset>
              </wp:positionV>
              <wp:extent cx="7560310" cy="273050"/>
              <wp:effectExtent l="0" t="0" r="0" b="12700"/>
              <wp:wrapNone/>
              <wp:docPr id="2" name="MSIPCMe16a4b8db4bae674d3d8589f"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8C91DC" w14:textId="586EFEBF" w:rsidR="005E3816" w:rsidRPr="00853055" w:rsidRDefault="00853055" w:rsidP="00853055">
                          <w:pPr>
                            <w:spacing w:after="0"/>
                            <w:jc w:val="center"/>
                            <w:rPr>
                              <w:rFonts w:ascii="Calibri" w:hAnsi="Calibri" w:cs="Calibri"/>
                              <w:color w:val="737373"/>
                              <w:sz w:val="12"/>
                            </w:rPr>
                          </w:pPr>
                          <w:r w:rsidRPr="00853055">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5D4C6DF" id="_x0000_t202" coordsize="21600,21600" o:spt="202" path="m,l,21600r21600,l21600,xe">
              <v:stroke joinstyle="miter"/>
              <v:path gradientshapeok="t" o:connecttype="rect"/>
            </v:shapetype>
            <v:shape id="MSIPCMe16a4b8db4bae674d3d8589f" o:spid="_x0000_s1026" type="#_x0000_t202" alt="{&quot;HashCode&quot;:1799294324,&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" o:allowincell="f" filled="f" stroked="f" strokeweight=".5pt">
              <v:textbox inset=",0,,0">
                <w:txbxContent>
                  <w:p w14:paraId="228C91DC" w14:textId="586EFEBF" w:rsidR="005E3816" w:rsidRPr="00853055" w:rsidRDefault="00853055" w:rsidP="00853055">
                    <w:pPr>
                      <w:spacing w:after="0"/>
                      <w:jc w:val="center"/>
                      <w:rPr>
                        <w:rFonts w:ascii="Calibri" w:hAnsi="Calibri" w:cs="Calibri"/>
                        <w:color w:val="737373"/>
                        <w:sz w:val="12"/>
                      </w:rPr>
                    </w:pPr>
                    <w:r w:rsidRPr="00853055">
                      <w:rPr>
                        <w:rFonts w:ascii="Calibri" w:hAnsi="Calibri" w:cs="Calibri"/>
                        <w:color w:val="737373"/>
                        <w:sz w:val="12"/>
                      </w:rPr>
                      <w:t>Sensitivity: Internal (C3)</w:t>
                    </w:r>
                  </w:p>
                </w:txbxContent>
              </v:textbox>
              <w10:wrap anchorx="page" anchory="page"/>
            </v:shape>
          </w:pict>
        </mc:Fallback>
      </mc:AlternateContent>
    </w:r>
    <w:r w:rsidR="004B2B12">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B2B12">
      <w:rPr>
        <w:rFonts w:ascii="Times New Roman" w:hAnsi="Times New Roman"/>
        <w:i/>
        <w:iCs/>
        <w:color w:val="FF0000"/>
        <w:sz w:val="16"/>
        <w:szCs w:val="24"/>
      </w:rPr>
      <w:t xml:space="preserve">Controlled Copy </w:t>
    </w:r>
    <w:r w:rsidR="004B2B12">
      <w:rPr>
        <w:rFonts w:ascii="Times New Roman" w:hAnsi="Times New Roman"/>
        <w:i/>
        <w:iCs/>
        <w:sz w:val="16"/>
        <w:szCs w:val="24"/>
      </w:rPr>
      <w:t>in Red.  </w:t>
    </w:r>
    <w:r w:rsidR="004B2B12">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9798" w14:textId="77777777" w:rsidR="006537D0" w:rsidRDefault="006537D0" w:rsidP="0036287A">
      <w:pPr>
        <w:spacing w:after="0" w:line="240" w:lineRule="auto"/>
      </w:pPr>
      <w:r>
        <w:separator/>
      </w:r>
    </w:p>
  </w:footnote>
  <w:footnote w:type="continuationSeparator" w:id="0">
    <w:p w14:paraId="2932D3BE" w14:textId="77777777" w:rsidR="006537D0" w:rsidRDefault="006537D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4B2B12" w14:paraId="15C52381"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1E1B2267" w14:textId="1EFB9881" w:rsidR="004B2B12" w:rsidRDefault="00B103F9" w:rsidP="00410140">
          <w:pPr>
            <w:pStyle w:val="Header"/>
            <w:spacing w:line="276" w:lineRule="auto"/>
            <w:ind w:left="-122"/>
            <w:jc w:val="center"/>
          </w:pPr>
          <w:r>
            <w:rPr>
              <w:noProof/>
            </w:rPr>
            <w:drawing>
              <wp:inline distT="0" distB="0" distL="0" distR="0" wp14:anchorId="351649A2" wp14:editId="08069949">
                <wp:extent cx="885825" cy="73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090" cy="733766"/>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12038883" w14:textId="77777777" w:rsidR="004B2B12" w:rsidRPr="00B834FB" w:rsidRDefault="00575757" w:rsidP="00551B92">
          <w:pPr>
            <w:pStyle w:val="NoSpacing"/>
            <w:jc w:val="center"/>
            <w:rPr>
              <w:rFonts w:ascii="Times New Roman" w:hAnsi="Times New Roman" w:cs="Times New Roman"/>
              <w:b/>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C98BAD2"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A43CAB9" w14:textId="7FA136DF" w:rsidR="004B2B12" w:rsidRPr="00B834FB" w:rsidRDefault="00575757" w:rsidP="00605177">
          <w:pPr>
            <w:pStyle w:val="NoSpacing"/>
            <w:rPr>
              <w:rFonts w:ascii="Times New Roman" w:hAnsi="Times New Roman" w:cs="Times New Roman"/>
              <w:b/>
            </w:rPr>
          </w:pPr>
          <w:r w:rsidRPr="00575757">
            <w:rPr>
              <w:rFonts w:ascii="Times New Roman" w:hAnsi="Times New Roman" w:cs="Times New Roman"/>
              <w:b/>
              <w:szCs w:val="24"/>
            </w:rPr>
            <w:t>VL/IMS/PID I</w:t>
          </w:r>
          <w:r w:rsidRPr="00CA3929">
            <w:rPr>
              <w:rFonts w:ascii="Times New Roman" w:hAnsi="Times New Roman" w:cs="Times New Roman"/>
              <w:b/>
            </w:rPr>
            <w:t xml:space="preserve"> </w:t>
          </w:r>
          <w:r w:rsidR="004B2B12" w:rsidRPr="00CA3929">
            <w:rPr>
              <w:rFonts w:ascii="Times New Roman" w:hAnsi="Times New Roman" w:cs="Times New Roman"/>
              <w:b/>
            </w:rPr>
            <w:t>/Pro</w:t>
          </w:r>
          <w:r w:rsidR="00EA392E">
            <w:rPr>
              <w:rFonts w:ascii="Times New Roman" w:hAnsi="Times New Roman" w:cs="Times New Roman"/>
              <w:b/>
            </w:rPr>
            <w:t>d</w:t>
          </w:r>
          <w:r w:rsidR="004B2B12" w:rsidRPr="00CA3929">
            <w:rPr>
              <w:rFonts w:ascii="Times New Roman" w:hAnsi="Times New Roman" w:cs="Times New Roman"/>
              <w:b/>
            </w:rPr>
            <w:t>/</w:t>
          </w:r>
          <w:r w:rsidR="000C466D">
            <w:rPr>
              <w:rFonts w:ascii="Times New Roman" w:hAnsi="Times New Roman" w:cs="Times New Roman"/>
              <w:b/>
            </w:rPr>
            <w:t>P/</w:t>
          </w:r>
          <w:r w:rsidR="006D79F9">
            <w:rPr>
              <w:rFonts w:ascii="Times New Roman" w:hAnsi="Times New Roman" w:cs="Times New Roman"/>
              <w:b/>
            </w:rPr>
            <w:t>05</w:t>
          </w:r>
        </w:p>
      </w:tc>
    </w:tr>
    <w:tr w:rsidR="004B2B12" w14:paraId="211D6259"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46EFCEED" w14:textId="77777777" w:rsidR="004B2B12" w:rsidRDefault="004B2B12">
          <w:pPr>
            <w:spacing w:after="0" w:line="240" w:lineRule="auto"/>
          </w:pPr>
        </w:p>
      </w:tc>
      <w:tc>
        <w:tcPr>
          <w:tcW w:w="4536" w:type="dxa"/>
          <w:tcBorders>
            <w:top w:val="single" w:sz="4" w:space="0" w:color="auto"/>
            <w:left w:val="single" w:sz="4" w:space="0" w:color="auto"/>
            <w:bottom w:val="single" w:sz="4" w:space="0" w:color="auto"/>
            <w:right w:val="single" w:sz="4" w:space="0" w:color="auto"/>
          </w:tcBorders>
          <w:vAlign w:val="center"/>
          <w:hideMark/>
        </w:tcPr>
        <w:p w14:paraId="78E22360" w14:textId="77777777" w:rsidR="004B2B12" w:rsidRPr="00B834FB" w:rsidRDefault="004B2B12" w:rsidP="00B834FB">
          <w:pPr>
            <w:pStyle w:val="NoSpacing"/>
            <w:jc w:val="center"/>
            <w:rPr>
              <w:rFonts w:ascii="Times New Roman" w:hAnsi="Times New Roman" w:cs="Times New Roman"/>
              <w:b/>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16740C71" w14:textId="38734E3A"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Date:</w:t>
          </w:r>
        </w:p>
      </w:tc>
      <w:tc>
        <w:tcPr>
          <w:tcW w:w="1984" w:type="dxa"/>
          <w:tcBorders>
            <w:top w:val="single" w:sz="4" w:space="0" w:color="auto"/>
            <w:left w:val="single" w:sz="4" w:space="0" w:color="auto"/>
            <w:bottom w:val="single" w:sz="4" w:space="0" w:color="auto"/>
            <w:right w:val="single" w:sz="4" w:space="0" w:color="auto"/>
          </w:tcBorders>
          <w:hideMark/>
        </w:tcPr>
        <w:p w14:paraId="7D0E1A8C" w14:textId="594FF2B0" w:rsidR="004B2B12" w:rsidRPr="00590B7B" w:rsidRDefault="00B103F9" w:rsidP="00B834FB">
          <w:pPr>
            <w:pStyle w:val="NoSpacing"/>
            <w:rPr>
              <w:rFonts w:ascii="Times New Roman" w:hAnsi="Times New Roman" w:cs="Times New Roman"/>
              <w:b/>
            </w:rPr>
          </w:pPr>
          <w:ins w:id="1" w:author="Lobha Vaikunth Gawas" w:date="2022-08-28T19:51:00Z">
            <w:r>
              <w:rPr>
                <w:rFonts w:ascii="Times New Roman" w:hAnsi="Times New Roman" w:cs="Times New Roman"/>
                <w:b/>
                <w:sz w:val="24"/>
                <w:szCs w:val="24"/>
              </w:rPr>
              <w:t>15</w:t>
            </w:r>
          </w:ins>
          <w:r w:rsidR="00AB793D">
            <w:rPr>
              <w:rFonts w:ascii="Times New Roman" w:hAnsi="Times New Roman" w:cs="Times New Roman"/>
              <w:b/>
              <w:sz w:val="24"/>
              <w:szCs w:val="24"/>
            </w:rPr>
            <w:t>2</w:t>
          </w:r>
          <w:r w:rsidR="003114FD">
            <w:rPr>
              <w:rFonts w:ascii="Times New Roman" w:hAnsi="Times New Roman" w:cs="Times New Roman"/>
              <w:b/>
              <w:sz w:val="24"/>
              <w:szCs w:val="24"/>
            </w:rPr>
            <w:t>7</w:t>
          </w:r>
          <w:r w:rsidR="00AB793D">
            <w:rPr>
              <w:rFonts w:ascii="Times New Roman" w:hAnsi="Times New Roman" w:cs="Times New Roman"/>
              <w:b/>
              <w:sz w:val="24"/>
              <w:szCs w:val="24"/>
            </w:rPr>
            <w:t>-0</w:t>
          </w:r>
          <w:ins w:id="2" w:author="Lobha Vaikunth Gawas" w:date="2022-08-28T19:51:00Z">
            <w:r>
              <w:rPr>
                <w:rFonts w:ascii="Times New Roman" w:hAnsi="Times New Roman" w:cs="Times New Roman"/>
                <w:b/>
                <w:sz w:val="24"/>
                <w:szCs w:val="24"/>
              </w:rPr>
              <w:t>7</w:t>
            </w:r>
          </w:ins>
          <w:del w:id="3" w:author="Lobha Vaikunth Gawas" w:date="2022-08-28T19:51:00Z">
            <w:r w:rsidR="00AB793D" w:rsidDel="00B103F9">
              <w:rPr>
                <w:rFonts w:ascii="Times New Roman" w:hAnsi="Times New Roman" w:cs="Times New Roman"/>
                <w:b/>
                <w:sz w:val="24"/>
                <w:szCs w:val="24"/>
              </w:rPr>
              <w:delText>4</w:delText>
            </w:r>
          </w:del>
          <w:r w:rsidR="00AB793D">
            <w:rPr>
              <w:rFonts w:ascii="Times New Roman" w:hAnsi="Times New Roman" w:cs="Times New Roman"/>
              <w:b/>
              <w:sz w:val="24"/>
              <w:szCs w:val="24"/>
            </w:rPr>
            <w:t>-2022</w:t>
          </w:r>
        </w:p>
      </w:tc>
    </w:tr>
    <w:tr w:rsidR="004B2B12" w14:paraId="3DFF20FA"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F52C2F9" w14:textId="77777777" w:rsidR="004B2B12" w:rsidRDefault="004B2B12">
          <w:pPr>
            <w:spacing w:after="0" w:line="240" w:lineRule="auto"/>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250ED813" w14:textId="3540BE39" w:rsidR="004B2B12" w:rsidRPr="00B834FB" w:rsidRDefault="00AB793D" w:rsidP="00551B92">
          <w:pPr>
            <w:pStyle w:val="NoSpacing"/>
            <w:jc w:val="center"/>
            <w:rPr>
              <w:rFonts w:ascii="Times New Roman" w:hAnsi="Times New Roman" w:cs="Times New Roman"/>
              <w:b/>
            </w:rPr>
          </w:pPr>
          <w:r>
            <w:rPr>
              <w:rFonts w:ascii="Times New Roman" w:hAnsi="Times New Roman" w:cs="Times New Roman"/>
              <w:b/>
            </w:rPr>
            <w:t>Alkali Balance and flushing</w:t>
          </w:r>
        </w:p>
      </w:tc>
      <w:tc>
        <w:tcPr>
          <w:tcW w:w="1701" w:type="dxa"/>
          <w:tcBorders>
            <w:top w:val="single" w:sz="4" w:space="0" w:color="auto"/>
            <w:left w:val="single" w:sz="4" w:space="0" w:color="auto"/>
            <w:bottom w:val="single" w:sz="4" w:space="0" w:color="auto"/>
            <w:right w:val="single" w:sz="4" w:space="0" w:color="auto"/>
          </w:tcBorders>
          <w:hideMark/>
        </w:tcPr>
        <w:p w14:paraId="45841011"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76693ABB" w14:textId="6B1E3D66"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t>0</w:t>
          </w:r>
          <w:ins w:id="4" w:author="Lobha Vaikunth Gawas" w:date="2022-08-28T19:51:00Z">
            <w:r w:rsidR="00B103F9">
              <w:rPr>
                <w:rFonts w:ascii="Times New Roman" w:hAnsi="Times New Roman" w:cs="Times New Roman"/>
                <w:b/>
              </w:rPr>
              <w:t>1</w:t>
            </w:r>
          </w:ins>
          <w:del w:id="5" w:author="Lobha Vaikunth Gawas" w:date="2022-08-28T19:51:00Z">
            <w:r w:rsidDel="00B103F9">
              <w:rPr>
                <w:rFonts w:ascii="Times New Roman" w:hAnsi="Times New Roman" w:cs="Times New Roman"/>
                <w:b/>
              </w:rPr>
              <w:delText>0</w:delText>
            </w:r>
          </w:del>
        </w:p>
      </w:tc>
    </w:tr>
    <w:tr w:rsidR="004B2B12" w14:paraId="48CCAFBC"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FA0F933" w14:textId="77777777" w:rsidR="004B2B12" w:rsidRDefault="004B2B12">
          <w:pPr>
            <w:spacing w:after="0" w:line="240" w:lineRule="auto"/>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5D850652" w14:textId="77777777" w:rsidR="004B2B12" w:rsidRPr="00B834FB" w:rsidRDefault="004B2B12" w:rsidP="00B834FB">
          <w:pPr>
            <w:pStyle w:val="NoSpacing"/>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3506E1A"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F9CAE04" w14:textId="787C0617"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575757">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4028D2">
            <w:rPr>
              <w:rFonts w:ascii="Times New Roman" w:hAnsi="Times New Roman" w:cs="Times New Roman"/>
              <w:b/>
            </w:rPr>
            <w:t>2</w:t>
          </w:r>
        </w:p>
      </w:tc>
    </w:tr>
  </w:tbl>
  <w:p w14:paraId="6F7EA8CB" w14:textId="77777777" w:rsidR="004B2B12" w:rsidRDefault="004B2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53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5"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2117AC"/>
    <w:multiLevelType w:val="multilevel"/>
    <w:tmpl w:val="876CE1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upperRoman"/>
      <w:lvlText w:val="%8."/>
      <w:lvlJc w:val="right"/>
      <w:pPr>
        <w:ind w:left="2880" w:hanging="360"/>
      </w:pPr>
    </w:lvl>
    <w:lvl w:ilvl="8">
      <w:start w:val="1"/>
      <w:numFmt w:val="lowerRoman"/>
      <w:lvlText w:val="%9."/>
      <w:lvlJc w:val="left"/>
      <w:pPr>
        <w:ind w:left="3240" w:hanging="360"/>
      </w:pPr>
    </w:lvl>
  </w:abstractNum>
  <w:abstractNum w:abstractNumId="22"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4"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5"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7"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29"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3A137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6"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8"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9"/>
  </w:num>
  <w:num w:numId="5">
    <w:abstractNumId w:val="4"/>
  </w:num>
  <w:num w:numId="6">
    <w:abstractNumId w:val="36"/>
  </w:num>
  <w:num w:numId="7">
    <w:abstractNumId w:val="30"/>
  </w:num>
  <w:num w:numId="8">
    <w:abstractNumId w:val="10"/>
  </w:num>
  <w:num w:numId="9">
    <w:abstractNumId w:val="16"/>
  </w:num>
  <w:num w:numId="10">
    <w:abstractNumId w:val="6"/>
  </w:num>
  <w:num w:numId="11">
    <w:abstractNumId w:val="14"/>
  </w:num>
  <w:num w:numId="12">
    <w:abstractNumId w:val="8"/>
  </w:num>
  <w:num w:numId="13">
    <w:abstractNumId w:val="23"/>
  </w:num>
  <w:num w:numId="14">
    <w:abstractNumId w:val="35"/>
  </w:num>
  <w:num w:numId="15">
    <w:abstractNumId w:val="17"/>
  </w:num>
  <w:num w:numId="16">
    <w:abstractNumId w:val="25"/>
  </w:num>
  <w:num w:numId="17">
    <w:abstractNumId w:val="1"/>
  </w:num>
  <w:num w:numId="18">
    <w:abstractNumId w:val="33"/>
  </w:num>
  <w:num w:numId="19">
    <w:abstractNumId w:val="22"/>
  </w:num>
  <w:num w:numId="20">
    <w:abstractNumId w:val="38"/>
  </w:num>
  <w:num w:numId="21">
    <w:abstractNumId w:val="28"/>
  </w:num>
  <w:num w:numId="22">
    <w:abstractNumId w:val="40"/>
  </w:num>
  <w:num w:numId="23">
    <w:abstractNumId w:val="5"/>
  </w:num>
  <w:num w:numId="24">
    <w:abstractNumId w:val="19"/>
  </w:num>
  <w:num w:numId="25">
    <w:abstractNumId w:val="37"/>
  </w:num>
  <w:num w:numId="26">
    <w:abstractNumId w:val="27"/>
  </w:num>
  <w:num w:numId="27">
    <w:abstractNumId w:val="15"/>
  </w:num>
  <w:num w:numId="28">
    <w:abstractNumId w:val="3"/>
  </w:num>
  <w:num w:numId="29">
    <w:abstractNumId w:val="13"/>
  </w:num>
  <w:num w:numId="30">
    <w:abstractNumId w:val="0"/>
  </w:num>
  <w:num w:numId="31">
    <w:abstractNumId w:val="18"/>
  </w:num>
  <w:num w:numId="32">
    <w:abstractNumId w:val="24"/>
  </w:num>
  <w:num w:numId="33">
    <w:abstractNumId w:val="39"/>
  </w:num>
  <w:num w:numId="34">
    <w:abstractNumId w:val="31"/>
  </w:num>
  <w:num w:numId="35">
    <w:abstractNumId w:val="2"/>
  </w:num>
  <w:num w:numId="36">
    <w:abstractNumId w:val="12"/>
  </w:num>
  <w:num w:numId="37">
    <w:abstractNumId w:val="11"/>
  </w:num>
  <w:num w:numId="38">
    <w:abstractNumId w:val="29"/>
  </w:num>
  <w:num w:numId="39">
    <w:abstractNumId w:val="34"/>
  </w:num>
  <w:num w:numId="40">
    <w:abstractNumId w:val="7"/>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441E"/>
    <w:rsid w:val="00013488"/>
    <w:rsid w:val="0003242B"/>
    <w:rsid w:val="00032FE1"/>
    <w:rsid w:val="000357D1"/>
    <w:rsid w:val="00042ED0"/>
    <w:rsid w:val="00047800"/>
    <w:rsid w:val="00056522"/>
    <w:rsid w:val="00056BB9"/>
    <w:rsid w:val="0006593D"/>
    <w:rsid w:val="00071355"/>
    <w:rsid w:val="00076DA4"/>
    <w:rsid w:val="000804B4"/>
    <w:rsid w:val="000932FA"/>
    <w:rsid w:val="00094109"/>
    <w:rsid w:val="00096543"/>
    <w:rsid w:val="000B1E7D"/>
    <w:rsid w:val="000B2820"/>
    <w:rsid w:val="000B5367"/>
    <w:rsid w:val="000B5D1C"/>
    <w:rsid w:val="000C080E"/>
    <w:rsid w:val="000C11FD"/>
    <w:rsid w:val="000C3B8C"/>
    <w:rsid w:val="000C466D"/>
    <w:rsid w:val="000D0164"/>
    <w:rsid w:val="000D428B"/>
    <w:rsid w:val="000E5DA8"/>
    <w:rsid w:val="000F5195"/>
    <w:rsid w:val="000F6633"/>
    <w:rsid w:val="001115FA"/>
    <w:rsid w:val="00112163"/>
    <w:rsid w:val="001265FC"/>
    <w:rsid w:val="00135E34"/>
    <w:rsid w:val="00145919"/>
    <w:rsid w:val="0014639F"/>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376A0"/>
    <w:rsid w:val="00241BB7"/>
    <w:rsid w:val="00255E8C"/>
    <w:rsid w:val="00256423"/>
    <w:rsid w:val="002606A1"/>
    <w:rsid w:val="00261044"/>
    <w:rsid w:val="00271BAF"/>
    <w:rsid w:val="00283E16"/>
    <w:rsid w:val="002A415F"/>
    <w:rsid w:val="002B2402"/>
    <w:rsid w:val="002B279E"/>
    <w:rsid w:val="002B54E5"/>
    <w:rsid w:val="002C795B"/>
    <w:rsid w:val="002D0F5E"/>
    <w:rsid w:val="002D7E3B"/>
    <w:rsid w:val="002E0E3F"/>
    <w:rsid w:val="002E0F8B"/>
    <w:rsid w:val="002E17CE"/>
    <w:rsid w:val="002F7E19"/>
    <w:rsid w:val="003037A4"/>
    <w:rsid w:val="0030597A"/>
    <w:rsid w:val="00307E27"/>
    <w:rsid w:val="003114FD"/>
    <w:rsid w:val="00315EA5"/>
    <w:rsid w:val="00320C71"/>
    <w:rsid w:val="0032258B"/>
    <w:rsid w:val="00334FEA"/>
    <w:rsid w:val="0035065C"/>
    <w:rsid w:val="003507EE"/>
    <w:rsid w:val="00352E66"/>
    <w:rsid w:val="0036287A"/>
    <w:rsid w:val="00362E8C"/>
    <w:rsid w:val="00367352"/>
    <w:rsid w:val="003677A8"/>
    <w:rsid w:val="00367836"/>
    <w:rsid w:val="0037211A"/>
    <w:rsid w:val="00373505"/>
    <w:rsid w:val="00391C62"/>
    <w:rsid w:val="00392A3A"/>
    <w:rsid w:val="00392B0E"/>
    <w:rsid w:val="00397384"/>
    <w:rsid w:val="00397EAD"/>
    <w:rsid w:val="003A280F"/>
    <w:rsid w:val="003A3CA2"/>
    <w:rsid w:val="003B0949"/>
    <w:rsid w:val="003B12BA"/>
    <w:rsid w:val="003B184E"/>
    <w:rsid w:val="003C0C0D"/>
    <w:rsid w:val="003C3472"/>
    <w:rsid w:val="003D3903"/>
    <w:rsid w:val="003D69B1"/>
    <w:rsid w:val="003E244F"/>
    <w:rsid w:val="003F30BD"/>
    <w:rsid w:val="003F3839"/>
    <w:rsid w:val="003F7DB8"/>
    <w:rsid w:val="004028D2"/>
    <w:rsid w:val="00403210"/>
    <w:rsid w:val="00403547"/>
    <w:rsid w:val="004052D9"/>
    <w:rsid w:val="00410140"/>
    <w:rsid w:val="00417DD5"/>
    <w:rsid w:val="00420EA8"/>
    <w:rsid w:val="00421C5F"/>
    <w:rsid w:val="00427E83"/>
    <w:rsid w:val="004514FB"/>
    <w:rsid w:val="00451BCD"/>
    <w:rsid w:val="00462248"/>
    <w:rsid w:val="0046324D"/>
    <w:rsid w:val="00464B55"/>
    <w:rsid w:val="004676FC"/>
    <w:rsid w:val="004723A2"/>
    <w:rsid w:val="00476E1A"/>
    <w:rsid w:val="00481369"/>
    <w:rsid w:val="00490DEB"/>
    <w:rsid w:val="004A0454"/>
    <w:rsid w:val="004A6BDF"/>
    <w:rsid w:val="004B2B12"/>
    <w:rsid w:val="004C00D2"/>
    <w:rsid w:val="004C1D01"/>
    <w:rsid w:val="004C4123"/>
    <w:rsid w:val="004C7C97"/>
    <w:rsid w:val="004D34D7"/>
    <w:rsid w:val="004D3758"/>
    <w:rsid w:val="004E2A6E"/>
    <w:rsid w:val="004E33B4"/>
    <w:rsid w:val="004E6760"/>
    <w:rsid w:val="004F1BCA"/>
    <w:rsid w:val="004F2A47"/>
    <w:rsid w:val="004F6036"/>
    <w:rsid w:val="00510936"/>
    <w:rsid w:val="005112D9"/>
    <w:rsid w:val="00511639"/>
    <w:rsid w:val="00513D38"/>
    <w:rsid w:val="005142CA"/>
    <w:rsid w:val="00515920"/>
    <w:rsid w:val="00524276"/>
    <w:rsid w:val="00524D42"/>
    <w:rsid w:val="00526AED"/>
    <w:rsid w:val="00543467"/>
    <w:rsid w:val="005445FF"/>
    <w:rsid w:val="0055046A"/>
    <w:rsid w:val="00551B92"/>
    <w:rsid w:val="005570A0"/>
    <w:rsid w:val="00562E60"/>
    <w:rsid w:val="0056402C"/>
    <w:rsid w:val="005726CC"/>
    <w:rsid w:val="0057381B"/>
    <w:rsid w:val="00573C3A"/>
    <w:rsid w:val="00575757"/>
    <w:rsid w:val="00583DF7"/>
    <w:rsid w:val="00586E33"/>
    <w:rsid w:val="00587DC4"/>
    <w:rsid w:val="00590B7B"/>
    <w:rsid w:val="00595EA0"/>
    <w:rsid w:val="005A1FB6"/>
    <w:rsid w:val="005A6E28"/>
    <w:rsid w:val="005A769D"/>
    <w:rsid w:val="005B229E"/>
    <w:rsid w:val="005B3DDD"/>
    <w:rsid w:val="005C1BF8"/>
    <w:rsid w:val="005D0E75"/>
    <w:rsid w:val="005D1290"/>
    <w:rsid w:val="005D2A64"/>
    <w:rsid w:val="005D2AB6"/>
    <w:rsid w:val="005E1D4D"/>
    <w:rsid w:val="005E3816"/>
    <w:rsid w:val="005F1195"/>
    <w:rsid w:val="005F7D0D"/>
    <w:rsid w:val="00602299"/>
    <w:rsid w:val="00604B41"/>
    <w:rsid w:val="00605177"/>
    <w:rsid w:val="006057F6"/>
    <w:rsid w:val="006128D2"/>
    <w:rsid w:val="006242ED"/>
    <w:rsid w:val="00642F5C"/>
    <w:rsid w:val="00644FDB"/>
    <w:rsid w:val="006537D0"/>
    <w:rsid w:val="006545C9"/>
    <w:rsid w:val="00662D59"/>
    <w:rsid w:val="00667DAD"/>
    <w:rsid w:val="00680342"/>
    <w:rsid w:val="00684AFE"/>
    <w:rsid w:val="006868A6"/>
    <w:rsid w:val="0069004E"/>
    <w:rsid w:val="006A009B"/>
    <w:rsid w:val="006B31E2"/>
    <w:rsid w:val="006C107E"/>
    <w:rsid w:val="006C43C3"/>
    <w:rsid w:val="006D79F9"/>
    <w:rsid w:val="006D7CF2"/>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943A3"/>
    <w:rsid w:val="007A2DF2"/>
    <w:rsid w:val="007B0E02"/>
    <w:rsid w:val="007B6D8C"/>
    <w:rsid w:val="007B6FDD"/>
    <w:rsid w:val="007B79A6"/>
    <w:rsid w:val="007C426C"/>
    <w:rsid w:val="007E74E4"/>
    <w:rsid w:val="007F5A73"/>
    <w:rsid w:val="00823868"/>
    <w:rsid w:val="008308F2"/>
    <w:rsid w:val="00847D49"/>
    <w:rsid w:val="00853055"/>
    <w:rsid w:val="00862B60"/>
    <w:rsid w:val="0087184C"/>
    <w:rsid w:val="00872B2A"/>
    <w:rsid w:val="00880116"/>
    <w:rsid w:val="00893C0B"/>
    <w:rsid w:val="00895912"/>
    <w:rsid w:val="00897555"/>
    <w:rsid w:val="008A27B3"/>
    <w:rsid w:val="008A67B2"/>
    <w:rsid w:val="008A7BB2"/>
    <w:rsid w:val="008B3409"/>
    <w:rsid w:val="008B3536"/>
    <w:rsid w:val="008B3AB2"/>
    <w:rsid w:val="008C0634"/>
    <w:rsid w:val="008C317B"/>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7DA4"/>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B793D"/>
    <w:rsid w:val="00AC09FE"/>
    <w:rsid w:val="00AC1E5E"/>
    <w:rsid w:val="00AC30EC"/>
    <w:rsid w:val="00AC4E09"/>
    <w:rsid w:val="00AD2669"/>
    <w:rsid w:val="00AD6412"/>
    <w:rsid w:val="00AE0407"/>
    <w:rsid w:val="00AE3566"/>
    <w:rsid w:val="00AE5C62"/>
    <w:rsid w:val="00AF000D"/>
    <w:rsid w:val="00B04D1D"/>
    <w:rsid w:val="00B050AD"/>
    <w:rsid w:val="00B103F9"/>
    <w:rsid w:val="00B11532"/>
    <w:rsid w:val="00B2318F"/>
    <w:rsid w:val="00B3185B"/>
    <w:rsid w:val="00B4491C"/>
    <w:rsid w:val="00B64835"/>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57E2"/>
    <w:rsid w:val="00BE64F7"/>
    <w:rsid w:val="00BF180B"/>
    <w:rsid w:val="00BF6AE5"/>
    <w:rsid w:val="00BF6BD5"/>
    <w:rsid w:val="00BF6CD2"/>
    <w:rsid w:val="00C1460A"/>
    <w:rsid w:val="00C1547C"/>
    <w:rsid w:val="00C22626"/>
    <w:rsid w:val="00C249E9"/>
    <w:rsid w:val="00C27AD7"/>
    <w:rsid w:val="00C40473"/>
    <w:rsid w:val="00C426E3"/>
    <w:rsid w:val="00C469BA"/>
    <w:rsid w:val="00C52DD9"/>
    <w:rsid w:val="00C5314A"/>
    <w:rsid w:val="00C56A1E"/>
    <w:rsid w:val="00C64284"/>
    <w:rsid w:val="00C64BBC"/>
    <w:rsid w:val="00C67B70"/>
    <w:rsid w:val="00C70B3F"/>
    <w:rsid w:val="00C74F76"/>
    <w:rsid w:val="00C7659A"/>
    <w:rsid w:val="00C877A8"/>
    <w:rsid w:val="00CA3929"/>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4E9B"/>
    <w:rsid w:val="00D9681D"/>
    <w:rsid w:val="00DA0EBD"/>
    <w:rsid w:val="00DB14C9"/>
    <w:rsid w:val="00DB175D"/>
    <w:rsid w:val="00DC312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03C"/>
    <w:rsid w:val="00E25284"/>
    <w:rsid w:val="00E359D1"/>
    <w:rsid w:val="00E40430"/>
    <w:rsid w:val="00E44802"/>
    <w:rsid w:val="00E45107"/>
    <w:rsid w:val="00E4746F"/>
    <w:rsid w:val="00E57234"/>
    <w:rsid w:val="00E62FC7"/>
    <w:rsid w:val="00E679C1"/>
    <w:rsid w:val="00E753C4"/>
    <w:rsid w:val="00E754FC"/>
    <w:rsid w:val="00E77A52"/>
    <w:rsid w:val="00E80860"/>
    <w:rsid w:val="00E83893"/>
    <w:rsid w:val="00E8597A"/>
    <w:rsid w:val="00E97AB6"/>
    <w:rsid w:val="00EA392E"/>
    <w:rsid w:val="00EA5C70"/>
    <w:rsid w:val="00EA6333"/>
    <w:rsid w:val="00EA75F0"/>
    <w:rsid w:val="00EB3A94"/>
    <w:rsid w:val="00EC1C87"/>
    <w:rsid w:val="00ED58C2"/>
    <w:rsid w:val="00ED65B9"/>
    <w:rsid w:val="00ED7C07"/>
    <w:rsid w:val="00EE0FB6"/>
    <w:rsid w:val="00EE153A"/>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8B16F"/>
  <w15:docId w15:val="{FCE7E104-961B-469D-86CD-DC51A58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F3D84-DDAF-46EE-804F-7CFED9C8D578}">
  <ds:schemaRefs>
    <ds:schemaRef ds:uri="http://schemas.openxmlformats.org/officeDocument/2006/bibliography"/>
  </ds:schemaRefs>
</ds:datastoreItem>
</file>

<file path=customXml/itemProps2.xml><?xml version="1.0" encoding="utf-8"?>
<ds:datastoreItem xmlns:ds="http://schemas.openxmlformats.org/officeDocument/2006/customXml" ds:itemID="{87C07316-93A4-4DF1-A93F-62B339101A6F}"/>
</file>

<file path=customXml/itemProps3.xml><?xml version="1.0" encoding="utf-8"?>
<ds:datastoreItem xmlns:ds="http://schemas.openxmlformats.org/officeDocument/2006/customXml" ds:itemID="{51508E5A-3E78-449B-BD92-2EFEC8023DE2}"/>
</file>

<file path=customXml/itemProps4.xml><?xml version="1.0" encoding="utf-8"?>
<ds:datastoreItem xmlns:ds="http://schemas.openxmlformats.org/officeDocument/2006/customXml" ds:itemID="{BFAD9355-6E86-4BC8-B6F3-F5B02FDA342B}"/>
</file>

<file path=docProps/app.xml><?xml version="1.0" encoding="utf-8"?>
<Properties xmlns="http://schemas.openxmlformats.org/officeDocument/2006/extended-properties" xmlns:vt="http://schemas.openxmlformats.org/officeDocument/2006/docPropsVTypes">
  <Template>Normal</Template>
  <TotalTime>8</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cp:revision>
  <cp:lastPrinted>2022-04-27T04:20:00Z</cp:lastPrinted>
  <dcterms:created xsi:type="dcterms:W3CDTF">2022-04-27T04:26:00Z</dcterms:created>
  <dcterms:modified xsi:type="dcterms:W3CDTF">2022-08-28T14:24:00Z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2022-05-31T10:02:04Z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f227eaab-bc0b-42ec-af44-c2b7713b303f</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891200</vt:r8>
  </property>
  <property fmtid="{D5CDD505-2E9C-101B-9397-08002B2CF9AE}" pid="11" name="_ExtendedDescription">
    <vt:lpwstr/>
  </property>
</Properties>
</file>