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F7E4" w14:textId="77777777" w:rsidR="007E45E9" w:rsidRPr="001340CD" w:rsidRDefault="007E45E9" w:rsidP="007E45E9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1E22B315" w14:textId="77777777" w:rsidR="0070550E" w:rsidRPr="001340CD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1340CD">
        <w:rPr>
          <w:rFonts w:ascii="Times New Roman" w:hAnsi="Times New Roman"/>
          <w:b/>
          <w:u w:val="single"/>
        </w:rPr>
        <w:t>WORK INSTRUCTION</w:t>
      </w:r>
      <w:r w:rsidR="009D1C9B" w:rsidRPr="001340CD">
        <w:rPr>
          <w:rFonts w:ascii="Times New Roman" w:hAnsi="Times New Roman"/>
          <w:b/>
          <w:u w:val="single"/>
        </w:rPr>
        <w:t>S</w:t>
      </w:r>
      <w:r w:rsidRPr="001340CD">
        <w:rPr>
          <w:rFonts w:ascii="Times New Roman" w:hAnsi="Times New Roman"/>
          <w:b/>
          <w:u w:val="single"/>
        </w:rPr>
        <w:t xml:space="preserve"> FO</w:t>
      </w:r>
      <w:r w:rsidR="00BA078B" w:rsidRPr="001340CD">
        <w:rPr>
          <w:rFonts w:ascii="Times New Roman" w:hAnsi="Times New Roman"/>
          <w:b/>
          <w:u w:val="single"/>
        </w:rPr>
        <w:t>R</w:t>
      </w:r>
      <w:r w:rsidR="00CB1C45" w:rsidRPr="001340CD">
        <w:rPr>
          <w:rFonts w:ascii="Times New Roman" w:hAnsi="Times New Roman"/>
          <w:u w:val="single"/>
        </w:rPr>
        <w:t xml:space="preserve"> </w:t>
      </w:r>
      <w:r w:rsidR="00CB1C45" w:rsidRPr="001340CD">
        <w:rPr>
          <w:rFonts w:ascii="Times New Roman" w:hAnsi="Times New Roman"/>
          <w:b/>
          <w:u w:val="single"/>
        </w:rPr>
        <w:t>NITROGEN PURGING DURING SHUTDOWN / EMERGENCY SHUTDOWN/FURNACE START UP/ GEPL, FLARE STACK PURGING OF BOTH THE FURNACES IF STEAM IS NOT AVAILABLE</w:t>
      </w:r>
      <w:r w:rsidR="00BA078B" w:rsidRPr="001340CD">
        <w:rPr>
          <w:rFonts w:ascii="Times New Roman" w:hAnsi="Times New Roman"/>
          <w:b/>
          <w:u w:val="single"/>
        </w:rPr>
        <w:t xml:space="preserve">                                     </w:t>
      </w:r>
      <w:r w:rsidR="00F7339F" w:rsidRPr="001340CD">
        <w:rPr>
          <w:rFonts w:ascii="Times New Roman" w:hAnsi="Times New Roman"/>
          <w:b/>
          <w:u w:val="single"/>
        </w:rPr>
        <w:t xml:space="preserve">                                   </w:t>
      </w:r>
      <w:r w:rsidRPr="001340CD">
        <w:rPr>
          <w:rFonts w:ascii="Times New Roman" w:hAnsi="Times New Roman"/>
          <w:b/>
          <w:u w:val="single"/>
        </w:rPr>
        <w:t xml:space="preserve"> </w:t>
      </w:r>
      <w:r w:rsidR="00F7339F" w:rsidRPr="001340CD">
        <w:rPr>
          <w:rFonts w:ascii="Times New Roman" w:hAnsi="Times New Roman"/>
          <w:b/>
          <w:u w:val="single"/>
        </w:rPr>
        <w:t xml:space="preserve">        </w:t>
      </w:r>
    </w:p>
    <w:p w14:paraId="343CEA85" w14:textId="77777777" w:rsidR="000E4E6C" w:rsidRPr="001340CD" w:rsidRDefault="00396915" w:rsidP="00314A11">
      <w:pPr>
        <w:spacing w:line="240" w:lineRule="auto"/>
        <w:jc w:val="both"/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  <w:u w:val="single"/>
        </w:rPr>
        <w:t>Responsibility</w:t>
      </w:r>
      <w:r w:rsidRPr="001340CD">
        <w:rPr>
          <w:rFonts w:ascii="Times New Roman" w:hAnsi="Times New Roman"/>
          <w:b/>
        </w:rPr>
        <w:t>:</w:t>
      </w:r>
      <w:r w:rsidR="001A1398" w:rsidRPr="001340CD">
        <w:rPr>
          <w:rFonts w:ascii="Times New Roman" w:hAnsi="Times New Roman"/>
          <w:b/>
        </w:rPr>
        <w:t xml:space="preserve"> </w:t>
      </w:r>
    </w:p>
    <w:p w14:paraId="1FFDCB82" w14:textId="77777777" w:rsidR="00CB1C45" w:rsidRPr="001340CD" w:rsidRDefault="002F369A" w:rsidP="0013275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Objective</w:t>
      </w:r>
      <w:proofErr w:type="gramStart"/>
      <w:r w:rsidRPr="001340CD">
        <w:rPr>
          <w:rFonts w:ascii="Times New Roman" w:hAnsi="Times New Roman"/>
        </w:rPr>
        <w:tab/>
        <w:t xml:space="preserve"> </w:t>
      </w:r>
      <w:r w:rsidR="0013275D" w:rsidRPr="001340CD">
        <w:rPr>
          <w:rFonts w:ascii="Times New Roman" w:hAnsi="Times New Roman"/>
        </w:rPr>
        <w:t>:</w:t>
      </w:r>
      <w:proofErr w:type="gramEnd"/>
      <w:r w:rsidR="0013275D" w:rsidRPr="001340CD">
        <w:rPr>
          <w:rFonts w:ascii="Times New Roman" w:hAnsi="Times New Roman"/>
        </w:rPr>
        <w:t xml:space="preserve"> -  </w:t>
      </w:r>
      <w:r w:rsidR="00CB1C45" w:rsidRPr="001340CD">
        <w:rPr>
          <w:rFonts w:ascii="Times New Roman" w:hAnsi="Times New Roman"/>
        </w:rPr>
        <w:t>Nitrogen purging for ensuring there is no</w:t>
      </w:r>
      <w:r w:rsidR="0013275D" w:rsidRPr="001340CD">
        <w:rPr>
          <w:rFonts w:ascii="Times New Roman" w:hAnsi="Times New Roman"/>
        </w:rPr>
        <w:t xml:space="preserve"> CO presence in confined </w:t>
      </w:r>
      <w:r w:rsidR="00CB1C45" w:rsidRPr="001340CD">
        <w:rPr>
          <w:rFonts w:ascii="Times New Roman" w:hAnsi="Times New Roman"/>
        </w:rPr>
        <w:t xml:space="preserve">spaces and safe shutdown of furnace. </w:t>
      </w:r>
    </w:p>
    <w:p w14:paraId="6674EFE0" w14:textId="77777777" w:rsidR="00CB1C45" w:rsidRPr="001340CD" w:rsidRDefault="0013275D" w:rsidP="00826BB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Scope</w:t>
      </w:r>
      <w:r w:rsidRPr="001340CD">
        <w:rPr>
          <w:rFonts w:ascii="Times New Roman" w:hAnsi="Times New Roman"/>
        </w:rPr>
        <w:tab/>
      </w:r>
      <w:r w:rsidRPr="001340CD">
        <w:rPr>
          <w:rFonts w:ascii="Times New Roman" w:hAnsi="Times New Roman"/>
        </w:rPr>
        <w:tab/>
        <w:t xml:space="preserve">: </w:t>
      </w:r>
      <w:r w:rsidR="001547B1" w:rsidRPr="001340CD">
        <w:rPr>
          <w:rFonts w:ascii="Times New Roman" w:hAnsi="Times New Roman"/>
        </w:rPr>
        <w:t>- Blast</w:t>
      </w:r>
      <w:r w:rsidR="00CB1C45" w:rsidRPr="001340CD">
        <w:rPr>
          <w:rFonts w:ascii="Times New Roman" w:hAnsi="Times New Roman"/>
        </w:rPr>
        <w:t xml:space="preserve"> furnace BF1 &amp; BF2.</w:t>
      </w:r>
    </w:p>
    <w:p w14:paraId="2F234050" w14:textId="77777777" w:rsidR="00CB1C45" w:rsidRPr="001340CD" w:rsidRDefault="00CB1C45" w:rsidP="00826BB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</w:rPr>
        <w:t>Ref.</w:t>
      </w:r>
      <w:r w:rsidRPr="001340CD">
        <w:rPr>
          <w:rFonts w:ascii="Times New Roman" w:hAnsi="Times New Roman"/>
        </w:rPr>
        <w:tab/>
      </w:r>
      <w:r w:rsidRPr="001340CD">
        <w:rPr>
          <w:rFonts w:ascii="Times New Roman" w:hAnsi="Times New Roman"/>
        </w:rPr>
        <w:tab/>
        <w:t>: -</w:t>
      </w:r>
      <w:r w:rsidR="0013275D" w:rsidRPr="001340CD">
        <w:rPr>
          <w:rFonts w:ascii="Times New Roman" w:hAnsi="Times New Roman"/>
        </w:rPr>
        <w:t xml:space="preserve"> </w:t>
      </w:r>
      <w:r w:rsidRPr="001340CD">
        <w:rPr>
          <w:rFonts w:ascii="Times New Roman" w:hAnsi="Times New Roman"/>
        </w:rPr>
        <w:t>BF3</w:t>
      </w:r>
    </w:p>
    <w:p w14:paraId="76671207" w14:textId="77777777" w:rsidR="00CB1C45" w:rsidRPr="001340CD" w:rsidRDefault="00CB1C45" w:rsidP="001327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</w:rPr>
        <w:t>Responsibility</w:t>
      </w:r>
      <w:r w:rsidRPr="001340CD">
        <w:rPr>
          <w:rFonts w:ascii="Times New Roman" w:hAnsi="Times New Roman"/>
        </w:rPr>
        <w:tab/>
        <w:t>: - Production Manager, Shift Superintend</w:t>
      </w:r>
      <w:r w:rsidR="0013275D" w:rsidRPr="001340CD">
        <w:rPr>
          <w:rFonts w:ascii="Times New Roman" w:hAnsi="Times New Roman"/>
        </w:rPr>
        <w:t>, B</w:t>
      </w:r>
      <w:r w:rsidRPr="001340CD">
        <w:rPr>
          <w:rFonts w:ascii="Times New Roman" w:hAnsi="Times New Roman"/>
        </w:rPr>
        <w:t>last Furnace in Charge &amp; Workmen.</w:t>
      </w:r>
    </w:p>
    <w:p w14:paraId="6B2B95FE" w14:textId="77777777" w:rsidR="00CB1C45" w:rsidRPr="001340CD" w:rsidRDefault="00CB1C45" w:rsidP="00CB1C45">
      <w:pPr>
        <w:rPr>
          <w:rFonts w:ascii="Times New Roman" w:hAnsi="Times New Roman"/>
        </w:rPr>
      </w:pPr>
    </w:p>
    <w:p w14:paraId="0226306E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 xml:space="preserve">Identified Hazards: </w:t>
      </w:r>
    </w:p>
    <w:p w14:paraId="0E1CA8E2" w14:textId="77777777" w:rsidR="00CB1C45" w:rsidRPr="001340CD" w:rsidRDefault="0015277A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  <w:snapToGrid w:val="0"/>
          <w:color w:val="000000"/>
        </w:rPr>
        <w:t>N2 gas inhalation</w:t>
      </w:r>
    </w:p>
    <w:p w14:paraId="459DCAC8" w14:textId="77777777" w:rsidR="00CB1C45" w:rsidRPr="00791837" w:rsidRDefault="00CB1C45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  <w:color w:val="000000"/>
        </w:rPr>
        <w:t>Fall of person</w:t>
      </w:r>
    </w:p>
    <w:p w14:paraId="517945E1" w14:textId="77777777" w:rsidR="00791837" w:rsidRDefault="00791837" w:rsidP="0079183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</w:rPr>
        <w:t>Mechanical –Impact</w:t>
      </w:r>
    </w:p>
    <w:p w14:paraId="5F517E39" w14:textId="77777777" w:rsidR="00CB1C45" w:rsidRPr="001340CD" w:rsidRDefault="00CB1C45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</w:rPr>
        <w:t xml:space="preserve">Inadequate local lighting </w:t>
      </w:r>
    </w:p>
    <w:p w14:paraId="5464291F" w14:textId="77777777" w:rsidR="00CB1C45" w:rsidRPr="001340CD" w:rsidRDefault="00791837" w:rsidP="0079183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  <w:snapToGrid w:val="0"/>
        </w:rPr>
        <w:t>Improper housekeeping</w:t>
      </w:r>
    </w:p>
    <w:p w14:paraId="218A70FE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1</w:t>
      </w:r>
    </w:p>
    <w:p w14:paraId="571D74DF" w14:textId="03D36BEB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  <w:b/>
        </w:rPr>
        <w:t>Work instructions for</w:t>
      </w:r>
      <w:ins w:id="0" w:author="Lobha Vaikunth Gawas" w:date="2022-07-09T11:06:00Z">
        <w:r w:rsidR="00221CE5">
          <w:rPr>
            <w:rFonts w:ascii="Times New Roman" w:hAnsi="Times New Roman"/>
            <w:b/>
          </w:rPr>
          <w:t xml:space="preserve"> </w:t>
        </w:r>
      </w:ins>
      <w:r w:rsidR="00F526AE">
        <w:rPr>
          <w:rFonts w:ascii="Times New Roman" w:hAnsi="Times New Roman"/>
          <w:b/>
        </w:rPr>
        <w:t>Nitrogen Purging during Furnace</w:t>
      </w:r>
      <w:r w:rsidRPr="001340CD">
        <w:rPr>
          <w:rFonts w:ascii="Times New Roman" w:hAnsi="Times New Roman"/>
          <w:b/>
        </w:rPr>
        <w:t xml:space="preserve"> shutdown</w:t>
      </w:r>
      <w:r w:rsidRPr="001340CD">
        <w:rPr>
          <w:rFonts w:ascii="Times New Roman" w:hAnsi="Times New Roman"/>
        </w:rPr>
        <w:t xml:space="preserve">: - </w:t>
      </w:r>
      <w:r w:rsidRPr="001340CD">
        <w:rPr>
          <w:rFonts w:ascii="Times New Roman" w:hAnsi="Times New Roman"/>
          <w:b/>
        </w:rPr>
        <w:t>BF1 or BF2</w:t>
      </w:r>
      <w:r w:rsidRPr="001340CD">
        <w:rPr>
          <w:rFonts w:ascii="Times New Roman" w:hAnsi="Times New Roman"/>
        </w:rPr>
        <w:t>.</w:t>
      </w:r>
    </w:p>
    <w:p w14:paraId="20197C7C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0CC962F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Please ensure N2 incoming valve is also closed before opening of the N2 cylinders. </w:t>
      </w:r>
    </w:p>
    <w:p w14:paraId="24E73165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Improper valve may lead to BFG coming in the N2 header. Carry CO at N2 bank.</w:t>
      </w:r>
    </w:p>
    <w:p w14:paraId="545EACFB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all cylinders are connected in the bank with full N2 cylinders. For connecting / replacing N2 cylinder in the bank it should be ensured only N2 cylinders are connected. N 2 cylinders </w:t>
      </w:r>
      <w:proofErr w:type="spellStart"/>
      <w:r w:rsidRPr="001340CD">
        <w:rPr>
          <w:rFonts w:ascii="Times New Roman" w:hAnsi="Times New Roman"/>
        </w:rPr>
        <w:t>colour</w:t>
      </w:r>
      <w:proofErr w:type="spellEnd"/>
      <w:r w:rsidRPr="001340CD">
        <w:rPr>
          <w:rFonts w:ascii="Times New Roman" w:hAnsi="Times New Roman"/>
        </w:rPr>
        <w:t xml:space="preserve"> code is light blue on top of the valve is yellow band. Responsibility: Furnace in charge.</w:t>
      </w:r>
    </w:p>
    <w:p w14:paraId="4F1F095A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74B6984F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1BFE0E01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C6C0737" w14:textId="53DF6E2A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Keep the furnace top gas temperature above 250</w:t>
      </w:r>
      <w:r w:rsidR="00F526AE">
        <w:rPr>
          <w:rFonts w:ascii="Times New Roman" w:hAnsi="Times New Roman"/>
        </w:rPr>
        <w:t>⁰C</w:t>
      </w:r>
      <w:r w:rsidRPr="001340CD">
        <w:rPr>
          <w:rFonts w:ascii="Times New Roman" w:hAnsi="Times New Roman"/>
        </w:rPr>
        <w:t>.</w:t>
      </w:r>
    </w:p>
    <w:p w14:paraId="575DB46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shall be opened just before opening the bleeder in uptake, </w:t>
      </w:r>
      <w:proofErr w:type="gramStart"/>
      <w:r w:rsidRPr="001340CD">
        <w:rPr>
          <w:rFonts w:ascii="Times New Roman" w:hAnsi="Times New Roman"/>
        </w:rPr>
        <w:t>bells</w:t>
      </w:r>
      <w:proofErr w:type="gramEnd"/>
      <w:r w:rsidRPr="001340CD">
        <w:rPr>
          <w:rFonts w:ascii="Times New Roman" w:hAnsi="Times New Roman"/>
        </w:rPr>
        <w:t xml:space="preserve"> and dust catcher. Ensure that EV2 is closed and EV1 is opened.</w:t>
      </w:r>
    </w:p>
    <w:p w14:paraId="40DFA5B8" w14:textId="241ABAB8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Open one bleeder first, start water sealing and after water seal open </w:t>
      </w:r>
      <w:r w:rsidR="00F526AE" w:rsidRPr="001340CD">
        <w:rPr>
          <w:rFonts w:ascii="Times New Roman" w:hAnsi="Times New Roman"/>
        </w:rPr>
        <w:t>another</w:t>
      </w:r>
      <w:r w:rsidRPr="001340CD">
        <w:rPr>
          <w:rFonts w:ascii="Times New Roman" w:hAnsi="Times New Roman"/>
        </w:rPr>
        <w:t xml:space="preserve"> bleeder. </w:t>
      </w:r>
    </w:p>
    <w:p w14:paraId="5EE561C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Water </w:t>
      </w:r>
      <w:proofErr w:type="gramStart"/>
      <w:r w:rsidRPr="001340CD">
        <w:rPr>
          <w:rFonts w:ascii="Times New Roman" w:hAnsi="Times New Roman"/>
        </w:rPr>
        <w:t>seal</w:t>
      </w:r>
      <w:proofErr w:type="gramEnd"/>
      <w:r w:rsidRPr="001340CD">
        <w:rPr>
          <w:rFonts w:ascii="Times New Roman" w:hAnsi="Times New Roman"/>
        </w:rPr>
        <w:t xml:space="preserve"> the saturator as soon as one bleeder is opened.</w:t>
      </w:r>
    </w:p>
    <w:p w14:paraId="20E5ED23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should be done till furnace top firing done (minimum 80 </w:t>
      </w:r>
      <w:proofErr w:type="spellStart"/>
      <w:r w:rsidRPr="001340CD">
        <w:rPr>
          <w:rFonts w:ascii="Times New Roman" w:hAnsi="Times New Roman"/>
        </w:rPr>
        <w:t>nos</w:t>
      </w:r>
      <w:proofErr w:type="spellEnd"/>
      <w:r w:rsidRPr="001340CD">
        <w:rPr>
          <w:rFonts w:ascii="Times New Roman" w:hAnsi="Times New Roman"/>
        </w:rPr>
        <w:t xml:space="preserve"> of cylinders to be opened. </w:t>
      </w:r>
      <w:proofErr w:type="gramStart"/>
      <w:r w:rsidRPr="001340CD">
        <w:rPr>
          <w:rFonts w:ascii="Times New Roman" w:hAnsi="Times New Roman"/>
        </w:rPr>
        <w:t>i.e.</w:t>
      </w:r>
      <w:proofErr w:type="gramEnd"/>
      <w:r w:rsidRPr="001340CD">
        <w:rPr>
          <w:rFonts w:ascii="Times New Roman" w:hAnsi="Times New Roman"/>
        </w:rPr>
        <w:t xml:space="preserve"> 537 </w:t>
      </w:r>
      <w:proofErr w:type="spellStart"/>
      <w:r w:rsidRPr="001340CD">
        <w:rPr>
          <w:rFonts w:ascii="Times New Roman" w:hAnsi="Times New Roman"/>
        </w:rPr>
        <w:t>cu.mts</w:t>
      </w:r>
      <w:proofErr w:type="spellEnd"/>
      <w:r w:rsidRPr="001340CD">
        <w:rPr>
          <w:rFonts w:ascii="Times New Roman" w:hAnsi="Times New Roman"/>
        </w:rPr>
        <w:t xml:space="preserve"> volume).</w:t>
      </w:r>
    </w:p>
    <w:p w14:paraId="2FC70E44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follow respective work instructions for taking shutdown.</w:t>
      </w:r>
    </w:p>
    <w:p w14:paraId="027B032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that no relief water is to be opened towards gas line after saturator. </w:t>
      </w:r>
    </w:p>
    <w:p w14:paraId="443578DD" w14:textId="77777777" w:rsidR="00CB1C45" w:rsidRPr="001340CD" w:rsidRDefault="00CB1C45" w:rsidP="00CB1C45">
      <w:pPr>
        <w:rPr>
          <w:rFonts w:ascii="Times New Roman" w:hAnsi="Times New Roman"/>
        </w:rPr>
      </w:pPr>
    </w:p>
    <w:p w14:paraId="526A93DF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2</w:t>
      </w:r>
    </w:p>
    <w:p w14:paraId="5DB7BDD5" w14:textId="2D9DF140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</w:rPr>
        <w:t>Work instructions for</w:t>
      </w:r>
      <w:ins w:id="1" w:author="Lobha Vaikunth Gawas" w:date="2022-07-09T11:07:00Z">
        <w:r w:rsidR="00221CE5">
          <w:rPr>
            <w:rFonts w:ascii="Times New Roman" w:hAnsi="Times New Roman"/>
          </w:rPr>
          <w:t xml:space="preserve"> </w:t>
        </w:r>
      </w:ins>
      <w:r w:rsidR="00F526AE">
        <w:rPr>
          <w:rFonts w:ascii="Times New Roman" w:hAnsi="Times New Roman"/>
        </w:rPr>
        <w:t>Nitrogen Purging during Furnace</w:t>
      </w:r>
      <w:r w:rsidRPr="001340CD">
        <w:rPr>
          <w:rFonts w:ascii="Times New Roman" w:hAnsi="Times New Roman"/>
        </w:rPr>
        <w:t xml:space="preserve"> </w:t>
      </w:r>
      <w:r w:rsidR="003D2B40" w:rsidRPr="001340CD">
        <w:rPr>
          <w:rFonts w:ascii="Times New Roman" w:hAnsi="Times New Roman"/>
        </w:rPr>
        <w:t>Startup</w:t>
      </w:r>
      <w:r w:rsidRPr="001340CD">
        <w:rPr>
          <w:rFonts w:ascii="Times New Roman" w:hAnsi="Times New Roman"/>
        </w:rPr>
        <w:t xml:space="preserve">: - BF1 or BF2 </w:t>
      </w:r>
      <w:r w:rsidR="00F526AE" w:rsidRPr="001340CD">
        <w:rPr>
          <w:rFonts w:ascii="Times New Roman" w:hAnsi="Times New Roman"/>
        </w:rPr>
        <w:t>(Start</w:t>
      </w:r>
      <w:r w:rsidRPr="001340CD">
        <w:rPr>
          <w:rFonts w:ascii="Times New Roman" w:hAnsi="Times New Roman"/>
        </w:rPr>
        <w:t>-up of Blast furnace should not be done without using trolley of 48 cylinders and minimum 90 cylinders should be purged. If trolley is not available use Nitrogen tanker should be used).</w:t>
      </w:r>
    </w:p>
    <w:p w14:paraId="6CFA7CD4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6093B2CC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ensure N2 incoming valve is also closed before opening of the N2 cylinders.</w:t>
      </w:r>
    </w:p>
    <w:p w14:paraId="1D3F1799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all cylinders are connected in the bank with full N2 cylinders. For connecting / replacing N2 cylinder in the bank should be senior and to be ensured only N2 cylinders are connected. N 2 cylinders </w:t>
      </w:r>
      <w:proofErr w:type="spellStart"/>
      <w:r w:rsidRPr="001340CD">
        <w:rPr>
          <w:rFonts w:ascii="Times New Roman" w:hAnsi="Times New Roman"/>
        </w:rPr>
        <w:t>colour</w:t>
      </w:r>
      <w:proofErr w:type="spellEnd"/>
      <w:r w:rsidRPr="001340CD">
        <w:rPr>
          <w:rFonts w:ascii="Times New Roman" w:hAnsi="Times New Roman"/>
        </w:rPr>
        <w:t xml:space="preserve"> code is light blue on top of the valve is yellow band. Responsibility: Furnace in charge.</w:t>
      </w:r>
    </w:p>
    <w:p w14:paraId="18791A1B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78EB4942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756665CE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45C8159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shall be opened just before closing the bleeder in uptake, </w:t>
      </w:r>
      <w:proofErr w:type="gramStart"/>
      <w:r w:rsidRPr="001340CD">
        <w:rPr>
          <w:rFonts w:ascii="Times New Roman" w:hAnsi="Times New Roman"/>
        </w:rPr>
        <w:t>bells</w:t>
      </w:r>
      <w:proofErr w:type="gramEnd"/>
      <w:r w:rsidRPr="001340CD">
        <w:rPr>
          <w:rFonts w:ascii="Times New Roman" w:hAnsi="Times New Roman"/>
        </w:rPr>
        <w:t xml:space="preserve"> and dust catcher. Ensure that EV2 is closed and EV1 is opened.</w:t>
      </w:r>
    </w:p>
    <w:p w14:paraId="1BDB3ABB" w14:textId="77777777" w:rsidR="001547B1" w:rsidRPr="001340CD" w:rsidRDefault="00CB1C45" w:rsidP="001547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Drop the saturator water seal close another bleeder as soon as water seal is dropped.</w:t>
      </w:r>
    </w:p>
    <w:p w14:paraId="4468D41A" w14:textId="77777777" w:rsidR="00CB1C45" w:rsidRPr="001340CD" w:rsidRDefault="00CB1C45" w:rsidP="001547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purging should be done till two bleeders are closed done (minimum 80 nos</w:t>
      </w:r>
      <w:r w:rsidR="003D2B40">
        <w:rPr>
          <w:rFonts w:ascii="Times New Roman" w:hAnsi="Times New Roman"/>
        </w:rPr>
        <w:t>.</w:t>
      </w:r>
      <w:r w:rsidRPr="001340CD">
        <w:rPr>
          <w:rFonts w:ascii="Times New Roman" w:hAnsi="Times New Roman"/>
        </w:rPr>
        <w:t xml:space="preserve"> of cylinders to be opened. </w:t>
      </w:r>
      <w:proofErr w:type="gramStart"/>
      <w:r w:rsidRPr="001340CD">
        <w:rPr>
          <w:rFonts w:ascii="Times New Roman" w:hAnsi="Times New Roman"/>
        </w:rPr>
        <w:t>i.e.</w:t>
      </w:r>
      <w:proofErr w:type="gramEnd"/>
      <w:r w:rsidRPr="001340CD">
        <w:rPr>
          <w:rFonts w:ascii="Times New Roman" w:hAnsi="Times New Roman"/>
        </w:rPr>
        <w:t xml:space="preserve"> 537 </w:t>
      </w:r>
      <w:proofErr w:type="spellStart"/>
      <w:r w:rsidRPr="001340CD">
        <w:rPr>
          <w:rFonts w:ascii="Times New Roman" w:hAnsi="Times New Roman"/>
        </w:rPr>
        <w:t>cu.mts</w:t>
      </w:r>
      <w:proofErr w:type="spellEnd"/>
      <w:r w:rsidRPr="001340CD">
        <w:rPr>
          <w:rFonts w:ascii="Times New Roman" w:hAnsi="Times New Roman"/>
        </w:rPr>
        <w:t xml:space="preserve"> volume).</w:t>
      </w:r>
    </w:p>
    <w:p w14:paraId="049DBDD2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follow respective work instructions for taking start up.</w:t>
      </w:r>
    </w:p>
    <w:p w14:paraId="3287C2A2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3</w:t>
      </w:r>
    </w:p>
    <w:p w14:paraId="1D42942D" w14:textId="7EE46CF1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  <w:b/>
        </w:rPr>
        <w:t>Work instructions for Gas line purging</w:t>
      </w:r>
      <w:r w:rsidRPr="001340CD">
        <w:rPr>
          <w:rFonts w:ascii="Times New Roman" w:hAnsi="Times New Roman"/>
        </w:rPr>
        <w:t xml:space="preserve">: - </w:t>
      </w:r>
      <w:r w:rsidRPr="001340CD">
        <w:rPr>
          <w:rFonts w:ascii="Times New Roman" w:hAnsi="Times New Roman"/>
          <w:b/>
        </w:rPr>
        <w:t>BF1 or BF2</w:t>
      </w:r>
      <w:r w:rsidR="00F526AE">
        <w:rPr>
          <w:rFonts w:ascii="Times New Roman" w:hAnsi="Times New Roman"/>
          <w:b/>
        </w:rPr>
        <w:t xml:space="preserve"> </w:t>
      </w:r>
      <w:r w:rsidRPr="001340CD">
        <w:rPr>
          <w:rFonts w:ascii="Times New Roman" w:hAnsi="Times New Roman"/>
        </w:rPr>
        <w:t>(Start-up of Blast furnace should not be done without using trolley of 48 cylinders and minimum 90 cylinders should be purged. If trolley is not available use Nitrogen tanker should be used).</w:t>
      </w:r>
    </w:p>
    <w:p w14:paraId="1E3B353A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6075B25B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ensure N2 incoming valve is also closed before opening of the N2 cylinders.</w:t>
      </w:r>
    </w:p>
    <w:p w14:paraId="1E48476B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all cylinders are connected in the bank with full N2 cylinders. For connecting / replacing N2 cylinder in the bank should be senior and to be ensured only N2 cylinders are connected. N 2 cylinders </w:t>
      </w:r>
      <w:proofErr w:type="spellStart"/>
      <w:r w:rsidRPr="001340CD">
        <w:rPr>
          <w:rFonts w:ascii="Times New Roman" w:hAnsi="Times New Roman"/>
        </w:rPr>
        <w:t>colour</w:t>
      </w:r>
      <w:proofErr w:type="spellEnd"/>
      <w:r w:rsidRPr="001340CD">
        <w:rPr>
          <w:rFonts w:ascii="Times New Roman" w:hAnsi="Times New Roman"/>
        </w:rPr>
        <w:t xml:space="preserve"> code is light blue on top of the valve is yellow band.</w:t>
      </w:r>
      <w:r w:rsidRPr="001340CD">
        <w:rPr>
          <w:rFonts w:ascii="Times New Roman" w:hAnsi="Times New Roman"/>
          <w:b/>
          <w:color w:val="FF0000"/>
        </w:rPr>
        <w:t xml:space="preserve"> </w:t>
      </w:r>
      <w:r w:rsidRPr="001340CD">
        <w:rPr>
          <w:rFonts w:ascii="Times New Roman" w:hAnsi="Times New Roman"/>
        </w:rPr>
        <w:t>Responsibility: Furnace in charge.</w:t>
      </w:r>
    </w:p>
    <w:p w14:paraId="55E89F19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582C6A02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3AEBA618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D4FB89D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shall be opened just before closing the bleeder in uptake, </w:t>
      </w:r>
      <w:proofErr w:type="gramStart"/>
      <w:r w:rsidRPr="001340CD">
        <w:rPr>
          <w:rFonts w:ascii="Times New Roman" w:hAnsi="Times New Roman"/>
        </w:rPr>
        <w:t>bells</w:t>
      </w:r>
      <w:proofErr w:type="gramEnd"/>
      <w:r w:rsidRPr="001340CD">
        <w:rPr>
          <w:rFonts w:ascii="Times New Roman" w:hAnsi="Times New Roman"/>
        </w:rPr>
        <w:t xml:space="preserve"> and dust catcher. Ensure that EV2 is closed and EV1 is opened.</w:t>
      </w:r>
    </w:p>
    <w:p w14:paraId="766A4D54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that saturator water seal done.</w:t>
      </w:r>
    </w:p>
    <w:p w14:paraId="672577BD" w14:textId="77777777" w:rsidR="00CB1C45" w:rsidRPr="001340CD" w:rsidRDefault="00CB1C45" w:rsidP="001547B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should be done till oxygen % at gas line relief valve to be monitored. This activity should be done with two persons along with two CO monitors and with one oxygen monitor. </w:t>
      </w:r>
    </w:p>
    <w:p w14:paraId="236F80FA" w14:textId="77777777" w:rsidR="004A525E" w:rsidRPr="001340CD" w:rsidRDefault="00CB1C45" w:rsidP="00A57E0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shall be done till oxygen % at relief valve comes below 1.5%. </w:t>
      </w:r>
    </w:p>
    <w:p w14:paraId="07B3BF34" w14:textId="77777777" w:rsidR="004A525E" w:rsidRPr="001340CD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p w14:paraId="15BAF334" w14:textId="77777777" w:rsidR="004A525E" w:rsidRPr="001340CD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340CD" w14:paraId="41A9D9B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010C60B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Prepared By: </w:t>
            </w:r>
          </w:p>
          <w:p w14:paraId="5E8A57A8" w14:textId="77777777" w:rsidR="00BA7336" w:rsidRPr="001340CD" w:rsidRDefault="00BA7336" w:rsidP="00DE7818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 xml:space="preserve">Head – </w:t>
            </w:r>
            <w:r w:rsidR="00DE7818" w:rsidRPr="001340CD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C51A2B1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DB5842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3D5D4D7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Approved By: </w:t>
            </w:r>
          </w:p>
          <w:p w14:paraId="0D52EF0F" w14:textId="77777777" w:rsidR="00BA7336" w:rsidRPr="001340CD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 xml:space="preserve">Head – </w:t>
            </w:r>
            <w:r w:rsidR="00DE7818" w:rsidRPr="001340C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1340CD" w14:paraId="4C8F599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C11C4A1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0B12017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628F6C2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1340CD" w14:paraId="1B02311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26D3CB7" w14:textId="4DDCC497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Date:</w:t>
            </w:r>
            <w:r w:rsidR="00A57E01" w:rsidRPr="001340CD">
              <w:rPr>
                <w:rFonts w:ascii="Times New Roman" w:hAnsi="Times New Roman"/>
                <w:b/>
              </w:rPr>
              <w:t xml:space="preserve">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F02DAD">
              <w:rPr>
                <w:rFonts w:ascii="Times New Roman" w:hAnsi="Times New Roman"/>
                <w:b/>
              </w:rPr>
              <w:t>5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F02DA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3BF152B" w14:textId="47A7A271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Date: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F02DAD">
              <w:rPr>
                <w:rFonts w:ascii="Times New Roman" w:hAnsi="Times New Roman"/>
                <w:b/>
              </w:rPr>
              <w:t>5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F02DA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49BE08B" w14:textId="7321A801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Date:</w:t>
            </w:r>
            <w:r w:rsidR="00A57E01" w:rsidRPr="001340CD">
              <w:rPr>
                <w:rFonts w:ascii="Times New Roman" w:hAnsi="Times New Roman"/>
                <w:b/>
              </w:rPr>
              <w:t xml:space="preserve">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F02DAD">
              <w:rPr>
                <w:rFonts w:ascii="Times New Roman" w:hAnsi="Times New Roman"/>
                <w:b/>
              </w:rPr>
              <w:t>5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F02DAD">
              <w:rPr>
                <w:rFonts w:ascii="Times New Roman" w:hAnsi="Times New Roman"/>
                <w:b/>
              </w:rPr>
              <w:t>2</w:t>
            </w:r>
          </w:p>
        </w:tc>
      </w:tr>
    </w:tbl>
    <w:p w14:paraId="3E228EFB" w14:textId="265FD659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F02DAD" w14:paraId="179113E8" w14:textId="77777777" w:rsidTr="00EE20C2">
        <w:tc>
          <w:tcPr>
            <w:tcW w:w="9090" w:type="dxa"/>
            <w:gridSpan w:val="4"/>
          </w:tcPr>
          <w:p w14:paraId="627E04F5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02DAD" w14:paraId="2946992B" w14:textId="77777777" w:rsidTr="00EE20C2">
        <w:tc>
          <w:tcPr>
            <w:tcW w:w="2769" w:type="dxa"/>
          </w:tcPr>
          <w:p w14:paraId="33B56A26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1B5F67D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4CBE0C93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31F54436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02DAD" w:rsidRPr="001A3E3D" w14:paraId="3E4831AA" w14:textId="77777777" w:rsidTr="00EE20C2">
        <w:tc>
          <w:tcPr>
            <w:tcW w:w="2769" w:type="dxa"/>
          </w:tcPr>
          <w:p w14:paraId="146EE063" w14:textId="106ED1EB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CA300AA" w14:textId="0316EEBF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Nitrogen Purging</w:t>
            </w:r>
          </w:p>
        </w:tc>
        <w:tc>
          <w:tcPr>
            <w:tcW w:w="2182" w:type="dxa"/>
          </w:tcPr>
          <w:p w14:paraId="145D7DA2" w14:textId="5F72EDE6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hazard 2,3 &amp; 6 removed</w:t>
            </w:r>
          </w:p>
        </w:tc>
        <w:tc>
          <w:tcPr>
            <w:tcW w:w="1949" w:type="dxa"/>
          </w:tcPr>
          <w:p w14:paraId="61A97DB3" w14:textId="77E2CF5A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F02DAD" w14:paraId="1D4111B1" w14:textId="77777777" w:rsidTr="00EE20C2">
        <w:tc>
          <w:tcPr>
            <w:tcW w:w="2769" w:type="dxa"/>
          </w:tcPr>
          <w:p w14:paraId="72A62756" w14:textId="52C50E4A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6B40139D" w14:textId="56BA8FA5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Work instructions for Nitrogen Purging</w:t>
            </w:r>
          </w:p>
        </w:tc>
        <w:tc>
          <w:tcPr>
            <w:tcW w:w="2182" w:type="dxa"/>
          </w:tcPr>
          <w:p w14:paraId="143D542A" w14:textId="22A1C062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 xml:space="preserve">Activity 1&amp; 2 </w:t>
            </w:r>
          </w:p>
        </w:tc>
        <w:tc>
          <w:tcPr>
            <w:tcW w:w="1949" w:type="dxa"/>
          </w:tcPr>
          <w:p w14:paraId="0FD298EA" w14:textId="627430EA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45AEEB19" w14:textId="77777777" w:rsidR="00F02DAD" w:rsidRPr="001340CD" w:rsidRDefault="00F02DA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sectPr w:rsidR="00F02DAD" w:rsidRPr="001340CD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6FE4" w14:textId="77777777" w:rsidR="00F30892" w:rsidRDefault="00F30892" w:rsidP="0036287A">
      <w:pPr>
        <w:spacing w:after="0" w:line="240" w:lineRule="auto"/>
      </w:pPr>
      <w:r>
        <w:separator/>
      </w:r>
    </w:p>
  </w:endnote>
  <w:endnote w:type="continuationSeparator" w:id="0">
    <w:p w14:paraId="5FB61D3B" w14:textId="77777777" w:rsidR="00F30892" w:rsidRDefault="00F3089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85E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8695" w14:textId="77777777" w:rsidR="00F30892" w:rsidRDefault="00F30892" w:rsidP="0036287A">
      <w:pPr>
        <w:spacing w:after="0" w:line="240" w:lineRule="auto"/>
      </w:pPr>
      <w:r>
        <w:separator/>
      </w:r>
    </w:p>
  </w:footnote>
  <w:footnote w:type="continuationSeparator" w:id="0">
    <w:p w14:paraId="0F57EE34" w14:textId="77777777" w:rsidR="00F30892" w:rsidRDefault="00F3089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F394BB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04ECE38" w14:textId="73F8D66B" w:rsidR="00314A11" w:rsidRPr="001B4A42" w:rsidRDefault="00C943AA" w:rsidP="000B4EA3">
          <w:pPr>
            <w:pStyle w:val="Header"/>
            <w:ind w:hanging="108"/>
            <w:jc w:val="center"/>
          </w:pPr>
          <w:r>
            <w:rPr>
              <w:rFonts w:ascii="Arial" w:hAnsi="Arial" w:cs="Arial"/>
              <w:noProof/>
              <w:lang w:val="en-IN" w:eastAsia="en-IN"/>
            </w:rPr>
            <w:t xml:space="preserve">  </w:t>
          </w:r>
          <w:r w:rsidR="00863773">
            <w:rPr>
              <w:noProof/>
            </w:rPr>
            <w:drawing>
              <wp:inline distT="0" distB="0" distL="0" distR="0" wp14:anchorId="1F6B5E04" wp14:editId="228CDA9B">
                <wp:extent cx="943610" cy="7308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A49E367" w14:textId="77777777" w:rsidR="00314A11" w:rsidRPr="001B4A42" w:rsidRDefault="009A48B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  <w:r w:rsidR="00C943AA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</w:tcPr>
        <w:p w14:paraId="2FA5D4F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E6E058" w14:textId="128455F3" w:rsidR="00314A11" w:rsidRPr="00C943AA" w:rsidRDefault="00772239" w:rsidP="00CB1C4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5784E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943AA" w:rsidRPr="00C943AA">
            <w:rPr>
              <w:rFonts w:ascii="Times New Roman" w:hAnsi="Times New Roman"/>
              <w:b/>
              <w:szCs w:val="24"/>
            </w:rPr>
            <w:t>06N</w:t>
          </w:r>
        </w:p>
      </w:tc>
    </w:tr>
    <w:tr w:rsidR="00314A11" w:rsidRPr="001B4A42" w14:paraId="5853DD40" w14:textId="77777777" w:rsidTr="00314A11">
      <w:trPr>
        <w:trHeight w:val="143"/>
      </w:trPr>
      <w:tc>
        <w:tcPr>
          <w:tcW w:w="1702" w:type="dxa"/>
          <w:vMerge/>
        </w:tcPr>
        <w:p w14:paraId="14196FD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E52B5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8BD132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893C75B" w14:textId="14D7A44C" w:rsidR="00314A11" w:rsidRPr="00550080" w:rsidRDefault="00F526AE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7E84925" w14:textId="77777777" w:rsidTr="00314A11">
      <w:trPr>
        <w:trHeight w:val="143"/>
      </w:trPr>
      <w:tc>
        <w:tcPr>
          <w:tcW w:w="1702" w:type="dxa"/>
          <w:vMerge/>
        </w:tcPr>
        <w:p w14:paraId="245BCF5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12F314C" w14:textId="77777777" w:rsidR="00314A11" w:rsidRPr="001B4A42" w:rsidRDefault="00314A11" w:rsidP="00CB1C45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B1C45">
            <w:rPr>
              <w:rFonts w:ascii="Times New Roman" w:hAnsi="Times New Roman"/>
              <w:b/>
            </w:rPr>
            <w:t>Nitrogen purging</w:t>
          </w:r>
        </w:p>
      </w:tc>
      <w:tc>
        <w:tcPr>
          <w:tcW w:w="1701" w:type="dxa"/>
        </w:tcPr>
        <w:p w14:paraId="3A831C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2F7CFB6" w14:textId="775E5177" w:rsidR="00314A11" w:rsidRPr="002E7889" w:rsidRDefault="00F526A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41B44DC" w14:textId="77777777" w:rsidTr="00314A11">
      <w:trPr>
        <w:trHeight w:val="143"/>
      </w:trPr>
      <w:tc>
        <w:tcPr>
          <w:tcW w:w="1702" w:type="dxa"/>
          <w:vMerge/>
        </w:tcPr>
        <w:p w14:paraId="754AC39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03F608F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A6837F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B38261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43A5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43A5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52D7E6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520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30F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05C1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A5BA3"/>
    <w:multiLevelType w:val="hybridMultilevel"/>
    <w:tmpl w:val="5A362468"/>
    <w:lvl w:ilvl="0" w:tplc="0742B4A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4586F"/>
    <w:multiLevelType w:val="hybridMultilevel"/>
    <w:tmpl w:val="D284C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0018">
    <w:abstractNumId w:val="1"/>
  </w:num>
  <w:num w:numId="2" w16cid:durableId="1345598027">
    <w:abstractNumId w:val="4"/>
  </w:num>
  <w:num w:numId="3" w16cid:durableId="253393723">
    <w:abstractNumId w:val="3"/>
  </w:num>
  <w:num w:numId="4" w16cid:durableId="542328270">
    <w:abstractNumId w:val="2"/>
  </w:num>
  <w:num w:numId="5" w16cid:durableId="770324243">
    <w:abstractNumId w:val="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275D"/>
    <w:rsid w:val="001340CD"/>
    <w:rsid w:val="00135E34"/>
    <w:rsid w:val="00145919"/>
    <w:rsid w:val="0015277A"/>
    <w:rsid w:val="001547B1"/>
    <w:rsid w:val="001560B1"/>
    <w:rsid w:val="001608D5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0AF5"/>
    <w:rsid w:val="00221CE5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01E4"/>
    <w:rsid w:val="002C4D35"/>
    <w:rsid w:val="002C795B"/>
    <w:rsid w:val="002D4D2B"/>
    <w:rsid w:val="002D5A01"/>
    <w:rsid w:val="002E7889"/>
    <w:rsid w:val="002F369A"/>
    <w:rsid w:val="002F51EE"/>
    <w:rsid w:val="002F7E19"/>
    <w:rsid w:val="00304DE6"/>
    <w:rsid w:val="0030597A"/>
    <w:rsid w:val="00314A11"/>
    <w:rsid w:val="00333FA7"/>
    <w:rsid w:val="00345592"/>
    <w:rsid w:val="003508CE"/>
    <w:rsid w:val="0035228F"/>
    <w:rsid w:val="00360D23"/>
    <w:rsid w:val="0036287A"/>
    <w:rsid w:val="00364E07"/>
    <w:rsid w:val="0037211A"/>
    <w:rsid w:val="003760F3"/>
    <w:rsid w:val="00391137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2B40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A6D48"/>
    <w:rsid w:val="004B08DA"/>
    <w:rsid w:val="004B0E5D"/>
    <w:rsid w:val="004C20A5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57AD3"/>
    <w:rsid w:val="0057134C"/>
    <w:rsid w:val="005726CC"/>
    <w:rsid w:val="0058208C"/>
    <w:rsid w:val="00583DF7"/>
    <w:rsid w:val="00586E33"/>
    <w:rsid w:val="005871FF"/>
    <w:rsid w:val="00587DC4"/>
    <w:rsid w:val="005A0852"/>
    <w:rsid w:val="005A1FB6"/>
    <w:rsid w:val="005A70C1"/>
    <w:rsid w:val="005C4234"/>
    <w:rsid w:val="005D436D"/>
    <w:rsid w:val="005D59AB"/>
    <w:rsid w:val="005E1D4D"/>
    <w:rsid w:val="005E6E8C"/>
    <w:rsid w:val="005F1195"/>
    <w:rsid w:val="005F244F"/>
    <w:rsid w:val="005F5011"/>
    <w:rsid w:val="00611786"/>
    <w:rsid w:val="00611FB8"/>
    <w:rsid w:val="00616E05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6531F"/>
    <w:rsid w:val="00772239"/>
    <w:rsid w:val="0077479B"/>
    <w:rsid w:val="0077498C"/>
    <w:rsid w:val="00780603"/>
    <w:rsid w:val="00783164"/>
    <w:rsid w:val="00784F70"/>
    <w:rsid w:val="007912EE"/>
    <w:rsid w:val="00791837"/>
    <w:rsid w:val="00792636"/>
    <w:rsid w:val="007A136A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6BB4"/>
    <w:rsid w:val="00835BA2"/>
    <w:rsid w:val="00842F0E"/>
    <w:rsid w:val="00847F5A"/>
    <w:rsid w:val="00862B60"/>
    <w:rsid w:val="00863773"/>
    <w:rsid w:val="0087258E"/>
    <w:rsid w:val="008759A8"/>
    <w:rsid w:val="00880116"/>
    <w:rsid w:val="00880722"/>
    <w:rsid w:val="00880EAB"/>
    <w:rsid w:val="00893C0B"/>
    <w:rsid w:val="00895912"/>
    <w:rsid w:val="008A4AF0"/>
    <w:rsid w:val="008B29E1"/>
    <w:rsid w:val="008B3AB2"/>
    <w:rsid w:val="008B4E08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67072"/>
    <w:rsid w:val="00967959"/>
    <w:rsid w:val="00970FA4"/>
    <w:rsid w:val="00970FFB"/>
    <w:rsid w:val="009743A5"/>
    <w:rsid w:val="00975C88"/>
    <w:rsid w:val="00980FC7"/>
    <w:rsid w:val="009846F0"/>
    <w:rsid w:val="00996860"/>
    <w:rsid w:val="009A48B2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215D"/>
    <w:rsid w:val="00A37D0F"/>
    <w:rsid w:val="00A41452"/>
    <w:rsid w:val="00A45D18"/>
    <w:rsid w:val="00A506BA"/>
    <w:rsid w:val="00A50AB4"/>
    <w:rsid w:val="00A51C84"/>
    <w:rsid w:val="00A5482D"/>
    <w:rsid w:val="00A57E01"/>
    <w:rsid w:val="00A60A96"/>
    <w:rsid w:val="00A66818"/>
    <w:rsid w:val="00A77874"/>
    <w:rsid w:val="00AB1375"/>
    <w:rsid w:val="00AB1C68"/>
    <w:rsid w:val="00AC078C"/>
    <w:rsid w:val="00AC09FE"/>
    <w:rsid w:val="00AD1315"/>
    <w:rsid w:val="00AD2669"/>
    <w:rsid w:val="00AD438C"/>
    <w:rsid w:val="00B04D1D"/>
    <w:rsid w:val="00B07455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5A5C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15F2"/>
    <w:rsid w:val="00C757F8"/>
    <w:rsid w:val="00C82BBA"/>
    <w:rsid w:val="00C877A8"/>
    <w:rsid w:val="00C90B17"/>
    <w:rsid w:val="00C943AA"/>
    <w:rsid w:val="00CA1F02"/>
    <w:rsid w:val="00CB0B9A"/>
    <w:rsid w:val="00CB1C45"/>
    <w:rsid w:val="00CC03C1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E7818"/>
    <w:rsid w:val="00E2148F"/>
    <w:rsid w:val="00E335E8"/>
    <w:rsid w:val="00E33B43"/>
    <w:rsid w:val="00E36E34"/>
    <w:rsid w:val="00E51316"/>
    <w:rsid w:val="00E5784E"/>
    <w:rsid w:val="00E62BCD"/>
    <w:rsid w:val="00E62FC7"/>
    <w:rsid w:val="00E77A52"/>
    <w:rsid w:val="00E77EB7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2DAD"/>
    <w:rsid w:val="00F04A74"/>
    <w:rsid w:val="00F124A7"/>
    <w:rsid w:val="00F14E37"/>
    <w:rsid w:val="00F2199F"/>
    <w:rsid w:val="00F23F5C"/>
    <w:rsid w:val="00F24EE3"/>
    <w:rsid w:val="00F30892"/>
    <w:rsid w:val="00F45C75"/>
    <w:rsid w:val="00F526AE"/>
    <w:rsid w:val="00F5486C"/>
    <w:rsid w:val="00F7339F"/>
    <w:rsid w:val="00F80D04"/>
    <w:rsid w:val="00F90E49"/>
    <w:rsid w:val="00FA0A8E"/>
    <w:rsid w:val="00FA664D"/>
    <w:rsid w:val="00FA69D7"/>
    <w:rsid w:val="00FA734D"/>
    <w:rsid w:val="00FC013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CF48A"/>
  <w15:docId w15:val="{3B85065D-52C5-4755-952C-8406A75C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704C4E-0105-4C25-95D0-71FBAB232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66B74D-3E07-40EE-81BA-1EF85D66067C}"/>
</file>

<file path=customXml/itemProps3.xml><?xml version="1.0" encoding="utf-8"?>
<ds:datastoreItem xmlns:ds="http://schemas.openxmlformats.org/officeDocument/2006/customXml" ds:itemID="{C5DB8807-6FDB-4CEC-BE05-F1F5DCE6FB79}"/>
</file>

<file path=customXml/itemProps4.xml><?xml version="1.0" encoding="utf-8"?>
<ds:datastoreItem xmlns:ds="http://schemas.openxmlformats.org/officeDocument/2006/customXml" ds:itemID="{3A6721DD-8DCD-408C-83B4-C124DA0FA6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33</cp:revision>
  <cp:lastPrinted>2022-01-22T11:07:00Z</cp:lastPrinted>
  <dcterms:created xsi:type="dcterms:W3CDTF">2017-05-23T10:26:00Z</dcterms:created>
  <dcterms:modified xsi:type="dcterms:W3CDTF">2023-04-25T06:03:00Z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1281900</vt:r8>
  </property>
</Properties>
</file>