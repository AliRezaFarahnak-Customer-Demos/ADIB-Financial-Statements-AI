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A58B" w14:textId="77777777" w:rsidR="007E45E9" w:rsidRPr="005E6FE9" w:rsidRDefault="007E45E9" w:rsidP="007E45E9">
      <w:pPr>
        <w:spacing w:after="0" w:line="240" w:lineRule="auto"/>
        <w:jc w:val="center"/>
        <w:rPr>
          <w:rFonts w:ascii="Times New Roman" w:hAnsi="Times New Roman"/>
          <w:b/>
          <w:sz w:val="24"/>
          <w:szCs w:val="24"/>
          <w:u w:val="single"/>
        </w:rPr>
      </w:pPr>
    </w:p>
    <w:p w14:paraId="317ABA29" w14:textId="77777777" w:rsidR="0070550E" w:rsidRPr="005E6FE9" w:rsidRDefault="00BD6C5B" w:rsidP="00314A11">
      <w:pPr>
        <w:spacing w:line="240" w:lineRule="auto"/>
        <w:jc w:val="center"/>
        <w:rPr>
          <w:rFonts w:ascii="Times New Roman" w:hAnsi="Times New Roman"/>
          <w:b/>
          <w:sz w:val="24"/>
          <w:szCs w:val="24"/>
          <w:u w:val="single"/>
        </w:rPr>
      </w:pPr>
      <w:r w:rsidRPr="005E6FE9">
        <w:rPr>
          <w:rFonts w:ascii="Times New Roman" w:hAnsi="Times New Roman"/>
          <w:b/>
          <w:sz w:val="24"/>
          <w:szCs w:val="24"/>
          <w:u w:val="single"/>
        </w:rPr>
        <w:t>WORK INSTRUCTION</w:t>
      </w:r>
      <w:r w:rsidR="009D1C9B" w:rsidRPr="005E6FE9">
        <w:rPr>
          <w:rFonts w:ascii="Times New Roman" w:hAnsi="Times New Roman"/>
          <w:b/>
          <w:sz w:val="24"/>
          <w:szCs w:val="24"/>
          <w:u w:val="single"/>
        </w:rPr>
        <w:t>S</w:t>
      </w:r>
      <w:r w:rsidRPr="005E6FE9">
        <w:rPr>
          <w:rFonts w:ascii="Times New Roman" w:hAnsi="Times New Roman"/>
          <w:b/>
          <w:sz w:val="24"/>
          <w:szCs w:val="24"/>
          <w:u w:val="single"/>
        </w:rPr>
        <w:t xml:space="preserve"> FO</w:t>
      </w:r>
      <w:r w:rsidR="005E6FE9" w:rsidRPr="005E6FE9">
        <w:rPr>
          <w:rFonts w:ascii="Times New Roman" w:hAnsi="Times New Roman"/>
          <w:b/>
          <w:sz w:val="24"/>
          <w:szCs w:val="24"/>
          <w:u w:val="single"/>
        </w:rPr>
        <w:t xml:space="preserve">R </w:t>
      </w:r>
      <w:r w:rsidR="007409B5" w:rsidRPr="005E6FE9">
        <w:rPr>
          <w:rFonts w:ascii="Times New Roman" w:hAnsi="Times New Roman"/>
          <w:b/>
          <w:sz w:val="24"/>
          <w:szCs w:val="24"/>
          <w:u w:val="single"/>
        </w:rPr>
        <w:t>CLEANING VIBRATING CHUTE (VC) SCREENS</w:t>
      </w:r>
      <w:r w:rsidR="004A2FAE">
        <w:rPr>
          <w:rFonts w:ascii="Times New Roman" w:hAnsi="Times New Roman"/>
          <w:b/>
          <w:sz w:val="24"/>
          <w:szCs w:val="24"/>
          <w:u w:val="single"/>
        </w:rPr>
        <w:t xml:space="preserve"> &amp; BINS</w:t>
      </w:r>
      <w:r w:rsidR="00F6025D" w:rsidRPr="005E6FE9">
        <w:rPr>
          <w:rFonts w:ascii="Times New Roman" w:hAnsi="Times New Roman"/>
          <w:b/>
          <w:sz w:val="24"/>
          <w:szCs w:val="24"/>
          <w:u w:val="single"/>
        </w:rPr>
        <w:t xml:space="preserve">                                                                               </w:t>
      </w:r>
    </w:p>
    <w:p w14:paraId="4C4489B1" w14:textId="77777777" w:rsidR="007409B5" w:rsidRPr="005E6FE9" w:rsidRDefault="007409B5" w:rsidP="007409B5">
      <w:pPr>
        <w:rPr>
          <w:rFonts w:ascii="Times New Roman" w:hAnsi="Times New Roman"/>
        </w:rPr>
      </w:pPr>
      <w:r w:rsidRPr="005E6FE9">
        <w:rPr>
          <w:rFonts w:ascii="Times New Roman" w:hAnsi="Times New Roman"/>
          <w:b/>
          <w:u w:val="single"/>
        </w:rPr>
        <w:t>RESPONSIBILITY</w:t>
      </w:r>
      <w:r w:rsidRPr="005E6FE9">
        <w:rPr>
          <w:rFonts w:ascii="Times New Roman" w:hAnsi="Times New Roman"/>
          <w:b/>
        </w:rPr>
        <w:t>:</w:t>
      </w:r>
      <w:r w:rsidRPr="005E6FE9">
        <w:rPr>
          <w:rFonts w:ascii="Times New Roman" w:hAnsi="Times New Roman"/>
        </w:rPr>
        <w:t xml:space="preserve"> Raw material in charge</w:t>
      </w:r>
    </w:p>
    <w:p w14:paraId="7C631A1F" w14:textId="0C10B328" w:rsidR="007409B5" w:rsidRPr="005E6FE9" w:rsidRDefault="007409B5" w:rsidP="007409B5">
      <w:pPr>
        <w:rPr>
          <w:rFonts w:ascii="Times New Roman" w:hAnsi="Times New Roman"/>
          <w:b/>
        </w:rPr>
      </w:pPr>
      <w:r w:rsidRPr="005E6FE9">
        <w:rPr>
          <w:rFonts w:ascii="Times New Roman" w:hAnsi="Times New Roman"/>
          <w:b/>
          <w:u w:val="single"/>
        </w:rPr>
        <w:t xml:space="preserve">IDENTIFIED </w:t>
      </w:r>
      <w:r w:rsidR="003B5A27" w:rsidRPr="005E6FE9">
        <w:rPr>
          <w:rFonts w:ascii="Times New Roman" w:hAnsi="Times New Roman"/>
          <w:b/>
          <w:u w:val="single"/>
        </w:rPr>
        <w:t>HAZARDS</w:t>
      </w:r>
      <w:r w:rsidR="003B5A27" w:rsidRPr="005E6FE9">
        <w:rPr>
          <w:rFonts w:ascii="Times New Roman" w:hAnsi="Times New Roman"/>
          <w:b/>
        </w:rPr>
        <w:t>: -</w:t>
      </w:r>
    </w:p>
    <w:p w14:paraId="00EE1AC4"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Electric shock</w:t>
      </w:r>
    </w:p>
    <w:p w14:paraId="49857C49"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Falling causing injuries</w:t>
      </w:r>
    </w:p>
    <w:p w14:paraId="20FDE75F"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Contact with hand tools used for cleaning</w:t>
      </w:r>
    </w:p>
    <w:p w14:paraId="47A1E733"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Improper house keeping</w:t>
      </w:r>
    </w:p>
    <w:p w14:paraId="292F7881"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Inadequate local lighting</w:t>
      </w:r>
    </w:p>
    <w:p w14:paraId="1D2EB2B3"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Getting hurt while walking on screens</w:t>
      </w:r>
    </w:p>
    <w:p w14:paraId="238A3B98" w14:textId="77777777" w:rsidR="007409B5"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Getting hurt while cleaning screens</w:t>
      </w:r>
    </w:p>
    <w:p w14:paraId="091D0366" w14:textId="77777777" w:rsidR="00C00B67" w:rsidRPr="005E6FE9" w:rsidRDefault="00C00B67" w:rsidP="005E2D58">
      <w:pPr>
        <w:pStyle w:val="WW-BodyText2"/>
        <w:numPr>
          <w:ilvl w:val="0"/>
          <w:numId w:val="48"/>
        </w:numPr>
        <w:spacing w:before="3" w:line="340" w:lineRule="atLeast"/>
        <w:jc w:val="left"/>
        <w:rPr>
          <w:snapToGrid w:val="0"/>
          <w:color w:val="000000"/>
        </w:rPr>
      </w:pPr>
      <w:r w:rsidRPr="005E6FE9">
        <w:rPr>
          <w:snapToGrid w:val="0"/>
          <w:color w:val="000000"/>
        </w:rPr>
        <w:t>Getting hurt while</w:t>
      </w:r>
      <w:r>
        <w:rPr>
          <w:snapToGrid w:val="0"/>
          <w:color w:val="000000"/>
        </w:rPr>
        <w:t xml:space="preserve"> cleaning the bins</w:t>
      </w:r>
    </w:p>
    <w:p w14:paraId="391816FA" w14:textId="77777777" w:rsidR="007409B5" w:rsidRDefault="00386E17" w:rsidP="005E2D58">
      <w:pPr>
        <w:pStyle w:val="WW-BodyText2"/>
        <w:numPr>
          <w:ilvl w:val="0"/>
          <w:numId w:val="48"/>
        </w:numPr>
        <w:spacing w:before="3" w:line="340" w:lineRule="atLeast"/>
        <w:jc w:val="left"/>
        <w:rPr>
          <w:snapToGrid w:val="0"/>
          <w:color w:val="000000"/>
        </w:rPr>
      </w:pPr>
      <w:r>
        <w:rPr>
          <w:snapToGrid w:val="0"/>
          <w:color w:val="000000"/>
        </w:rPr>
        <w:t>Use of improper PPE</w:t>
      </w:r>
    </w:p>
    <w:p w14:paraId="6C365420" w14:textId="77777777" w:rsidR="00386E17" w:rsidRDefault="00386E17" w:rsidP="007409B5">
      <w:pPr>
        <w:pStyle w:val="WW-BodyText2"/>
        <w:tabs>
          <w:tab w:val="clear" w:pos="720"/>
        </w:tabs>
        <w:spacing w:before="3" w:line="340" w:lineRule="atLeast"/>
        <w:jc w:val="left"/>
        <w:rPr>
          <w:b/>
          <w:snapToGrid w:val="0"/>
          <w:u w:val="single"/>
        </w:rPr>
      </w:pPr>
    </w:p>
    <w:p w14:paraId="7B46519F" w14:textId="46EF70C9" w:rsidR="007409B5" w:rsidRPr="005E6FE9" w:rsidRDefault="00DC57BF" w:rsidP="007409B5">
      <w:pPr>
        <w:pStyle w:val="WW-BodyText2"/>
        <w:tabs>
          <w:tab w:val="clear" w:pos="720"/>
        </w:tabs>
        <w:spacing w:before="3" w:line="340" w:lineRule="atLeast"/>
        <w:jc w:val="left"/>
        <w:rPr>
          <w:b/>
          <w:snapToGrid w:val="0"/>
          <w:u w:val="single"/>
        </w:rPr>
      </w:pPr>
      <w:r w:rsidRPr="005E6FE9">
        <w:rPr>
          <w:b/>
          <w:snapToGrid w:val="0"/>
          <w:u w:val="single"/>
        </w:rPr>
        <w:t xml:space="preserve">BEHAVIOURAL </w:t>
      </w:r>
      <w:r w:rsidR="003B5A27" w:rsidRPr="005E6FE9">
        <w:rPr>
          <w:b/>
          <w:snapToGrid w:val="0"/>
          <w:u w:val="single"/>
        </w:rPr>
        <w:t>HAZARDS: -</w:t>
      </w:r>
    </w:p>
    <w:p w14:paraId="53B646A8" w14:textId="77777777" w:rsidR="007409B5" w:rsidRPr="005E6FE9" w:rsidRDefault="007409B5" w:rsidP="007409B5">
      <w:pPr>
        <w:pStyle w:val="WW-BodyText2"/>
        <w:tabs>
          <w:tab w:val="clear" w:pos="720"/>
        </w:tabs>
        <w:spacing w:before="3" w:line="340" w:lineRule="atLeast"/>
        <w:ind w:left="1065"/>
        <w:jc w:val="left"/>
        <w:rPr>
          <w:b/>
          <w:snapToGrid w:val="0"/>
          <w:u w:val="single"/>
        </w:rPr>
      </w:pPr>
    </w:p>
    <w:p w14:paraId="12C18BA7" w14:textId="77777777" w:rsidR="007409B5" w:rsidRPr="005E6FE9" w:rsidRDefault="00656E49" w:rsidP="007409B5">
      <w:pPr>
        <w:pStyle w:val="WW-BodyText2"/>
        <w:numPr>
          <w:ilvl w:val="0"/>
          <w:numId w:val="49"/>
        </w:numPr>
        <w:tabs>
          <w:tab w:val="clear" w:pos="720"/>
        </w:tabs>
        <w:spacing w:before="3" w:line="340" w:lineRule="atLeast"/>
        <w:jc w:val="left"/>
        <w:rPr>
          <w:snapToGrid w:val="0"/>
        </w:rPr>
      </w:pPr>
      <w:r>
        <w:rPr>
          <w:snapToGrid w:val="0"/>
        </w:rPr>
        <w:t>No</w:t>
      </w:r>
      <w:r w:rsidR="007409B5" w:rsidRPr="005E6FE9">
        <w:rPr>
          <w:snapToGrid w:val="0"/>
        </w:rPr>
        <w:t xml:space="preserve"> use of PPE’S</w:t>
      </w:r>
    </w:p>
    <w:p w14:paraId="2617395F" w14:textId="77777777" w:rsidR="007409B5" w:rsidRPr="005E6FE9" w:rsidRDefault="007409B5" w:rsidP="007409B5">
      <w:pPr>
        <w:pStyle w:val="WW-BodyText2"/>
        <w:numPr>
          <w:ilvl w:val="0"/>
          <w:numId w:val="49"/>
        </w:numPr>
        <w:tabs>
          <w:tab w:val="clear" w:pos="720"/>
        </w:tabs>
        <w:spacing w:before="3" w:line="340" w:lineRule="atLeast"/>
        <w:jc w:val="left"/>
        <w:rPr>
          <w:snapToGrid w:val="0"/>
        </w:rPr>
      </w:pPr>
      <w:r w:rsidRPr="005E6FE9">
        <w:rPr>
          <w:snapToGrid w:val="0"/>
        </w:rPr>
        <w:t>Not putting off the VC by push button</w:t>
      </w:r>
    </w:p>
    <w:p w14:paraId="6400B1B9" w14:textId="77777777" w:rsidR="007409B5" w:rsidRDefault="007409B5" w:rsidP="007409B5">
      <w:pPr>
        <w:pStyle w:val="WW-BodyText2"/>
        <w:numPr>
          <w:ilvl w:val="0"/>
          <w:numId w:val="49"/>
        </w:numPr>
        <w:tabs>
          <w:tab w:val="clear" w:pos="720"/>
        </w:tabs>
        <w:spacing w:before="3" w:line="340" w:lineRule="atLeast"/>
        <w:jc w:val="left"/>
        <w:rPr>
          <w:snapToGrid w:val="0"/>
        </w:rPr>
      </w:pPr>
      <w:r w:rsidRPr="005E6FE9">
        <w:rPr>
          <w:snapToGrid w:val="0"/>
        </w:rPr>
        <w:t>Horseplay while doing the activity.</w:t>
      </w:r>
    </w:p>
    <w:p w14:paraId="09AEF99A" w14:textId="77777777" w:rsidR="00202848" w:rsidRPr="005E6FE9" w:rsidRDefault="00202848" w:rsidP="00202848">
      <w:pPr>
        <w:pStyle w:val="WW-BodyText2"/>
        <w:numPr>
          <w:ilvl w:val="0"/>
          <w:numId w:val="49"/>
        </w:numPr>
        <w:tabs>
          <w:tab w:val="clear" w:pos="720"/>
        </w:tabs>
        <w:spacing w:before="3" w:line="340" w:lineRule="atLeast"/>
        <w:jc w:val="left"/>
        <w:rPr>
          <w:snapToGrid w:val="0"/>
        </w:rPr>
      </w:pPr>
      <w:r w:rsidRPr="00202848">
        <w:rPr>
          <w:snapToGrid w:val="0"/>
        </w:rPr>
        <w:t>Health of the person working</w:t>
      </w:r>
    </w:p>
    <w:p w14:paraId="18AA31EF" w14:textId="77777777" w:rsidR="007409B5" w:rsidRPr="005E6FE9" w:rsidRDefault="007409B5" w:rsidP="007409B5">
      <w:pPr>
        <w:pStyle w:val="WW-BodyText2"/>
        <w:tabs>
          <w:tab w:val="clear" w:pos="720"/>
        </w:tabs>
        <w:spacing w:before="3" w:line="340" w:lineRule="atLeast"/>
        <w:ind w:left="1065"/>
        <w:jc w:val="left"/>
        <w:rPr>
          <w:b/>
          <w:snapToGrid w:val="0"/>
        </w:rPr>
      </w:pPr>
    </w:p>
    <w:p w14:paraId="544A5F03" w14:textId="77777777" w:rsidR="007409B5" w:rsidRPr="005E6FE9" w:rsidRDefault="007409B5" w:rsidP="007409B5">
      <w:pPr>
        <w:rPr>
          <w:rFonts w:ascii="Times New Roman" w:hAnsi="Times New Roman"/>
          <w:b/>
          <w:u w:val="single"/>
        </w:rPr>
      </w:pPr>
      <w:r w:rsidRPr="005E6FE9">
        <w:rPr>
          <w:rFonts w:ascii="Times New Roman" w:hAnsi="Times New Roman"/>
          <w:b/>
          <w:u w:val="single"/>
        </w:rPr>
        <w:t>ASPECT</w:t>
      </w:r>
    </w:p>
    <w:p w14:paraId="442BD0FA" w14:textId="77777777" w:rsidR="007409B5" w:rsidRPr="005E6FE9" w:rsidRDefault="005E6FE9" w:rsidP="007409B5">
      <w:pPr>
        <w:rPr>
          <w:rFonts w:ascii="Times New Roman" w:hAnsi="Times New Roman"/>
        </w:rPr>
      </w:pPr>
      <w:r>
        <w:rPr>
          <w:rFonts w:ascii="Times New Roman" w:hAnsi="Times New Roman"/>
        </w:rPr>
        <w:t>1. Generation of</w:t>
      </w:r>
      <w:r w:rsidR="007409B5" w:rsidRPr="005E6FE9">
        <w:rPr>
          <w:rFonts w:ascii="Times New Roman" w:hAnsi="Times New Roman"/>
        </w:rPr>
        <w:t xml:space="preserve"> dust</w:t>
      </w:r>
    </w:p>
    <w:p w14:paraId="05294F37" w14:textId="77777777" w:rsidR="007409B5" w:rsidRPr="005E6FE9" w:rsidRDefault="007409B5" w:rsidP="007409B5">
      <w:pPr>
        <w:rPr>
          <w:rFonts w:ascii="Times New Roman" w:hAnsi="Times New Roman"/>
        </w:rPr>
      </w:pPr>
      <w:r w:rsidRPr="005E6FE9">
        <w:rPr>
          <w:rFonts w:ascii="Times New Roman" w:hAnsi="Times New Roman"/>
          <w:b/>
          <w:u w:val="single"/>
        </w:rPr>
        <w:t>WORK INSTRUCTION</w:t>
      </w:r>
    </w:p>
    <w:p w14:paraId="1CD09E17" w14:textId="77777777" w:rsidR="007409B5" w:rsidRPr="005E6FE9" w:rsidRDefault="007409B5" w:rsidP="00713F1A">
      <w:pPr>
        <w:jc w:val="both"/>
        <w:rPr>
          <w:rFonts w:ascii="Times New Roman" w:hAnsi="Times New Roman"/>
          <w:b/>
          <w:u w:val="single"/>
        </w:rPr>
      </w:pPr>
      <w:r w:rsidRPr="005E6FE9">
        <w:rPr>
          <w:rFonts w:ascii="Times New Roman" w:hAnsi="Times New Roman"/>
        </w:rPr>
        <w:t xml:space="preserve"> DO NOT WAIT FOR THE SCREEN TO BE COMPLETELY JAMMED BEFORE CLEANING IT. AS SOON AS THE SCREEN STARTS GETTING JAMMED, IT HAS TO BE CLEANED.</w:t>
      </w:r>
    </w:p>
    <w:p w14:paraId="0A4D992C" w14:textId="77777777" w:rsidR="007409B5" w:rsidRPr="005E6FE9" w:rsidRDefault="007409B5" w:rsidP="00713F1A">
      <w:pPr>
        <w:jc w:val="both"/>
        <w:rPr>
          <w:rFonts w:ascii="Times New Roman" w:hAnsi="Times New Roman"/>
          <w:b/>
        </w:rPr>
      </w:pPr>
      <w:r w:rsidRPr="005E6FE9">
        <w:rPr>
          <w:rFonts w:ascii="Times New Roman" w:hAnsi="Times New Roman"/>
          <w:b/>
        </w:rPr>
        <w:t>Before</w:t>
      </w:r>
      <w:r w:rsidR="005E2D58" w:rsidRPr="005E6FE9">
        <w:rPr>
          <w:rFonts w:ascii="Times New Roman" w:hAnsi="Times New Roman"/>
          <w:b/>
        </w:rPr>
        <w:t xml:space="preserve"> </w:t>
      </w:r>
      <w:r w:rsidRPr="005E6FE9">
        <w:rPr>
          <w:rFonts w:ascii="Times New Roman" w:hAnsi="Times New Roman"/>
          <w:b/>
        </w:rPr>
        <w:t>starting the job ensure that:</w:t>
      </w:r>
    </w:p>
    <w:p w14:paraId="5DF9E507" w14:textId="77777777" w:rsidR="007409B5" w:rsidRPr="005E6FE9" w:rsidRDefault="007409B5" w:rsidP="00713F1A">
      <w:pPr>
        <w:pStyle w:val="WW-PlainText"/>
        <w:jc w:val="both"/>
        <w:rPr>
          <w:rFonts w:ascii="Times New Roman" w:hAnsi="Times New Roman"/>
        </w:rPr>
      </w:pPr>
      <w:r w:rsidRPr="005E6FE9">
        <w:rPr>
          <w:rFonts w:ascii="Times New Roman" w:hAnsi="Times New Roman"/>
        </w:rPr>
        <w:t>Unauthorized operation or repair of any equipment is a punishable offence</w:t>
      </w:r>
    </w:p>
    <w:p w14:paraId="56D438A6" w14:textId="77777777" w:rsidR="007409B5" w:rsidRPr="005E6FE9" w:rsidRDefault="007409B5" w:rsidP="00713F1A">
      <w:pPr>
        <w:jc w:val="both"/>
        <w:rPr>
          <w:rFonts w:ascii="Times New Roman" w:hAnsi="Times New Roman"/>
        </w:rPr>
      </w:pPr>
      <w:r w:rsidRPr="005E6FE9">
        <w:rPr>
          <w:rFonts w:ascii="Times New Roman" w:hAnsi="Times New Roman"/>
        </w:rPr>
        <w:t>1.</w:t>
      </w:r>
      <w:r w:rsidR="005E6FE9">
        <w:rPr>
          <w:rFonts w:ascii="Times New Roman" w:hAnsi="Times New Roman"/>
        </w:rPr>
        <w:t xml:space="preserve"> </w:t>
      </w:r>
      <w:r w:rsidRPr="005E6FE9">
        <w:rPr>
          <w:rFonts w:ascii="Times New Roman" w:hAnsi="Times New Roman"/>
        </w:rPr>
        <w:t>The people working in the area are wearing dust mask and hand gloves.</w:t>
      </w:r>
    </w:p>
    <w:p w14:paraId="268E22DB" w14:textId="77777777" w:rsidR="007409B5" w:rsidRPr="005E6FE9" w:rsidRDefault="007409B5" w:rsidP="00713F1A">
      <w:pPr>
        <w:jc w:val="both"/>
        <w:rPr>
          <w:rFonts w:ascii="Times New Roman" w:hAnsi="Times New Roman"/>
        </w:rPr>
      </w:pPr>
      <w:r w:rsidRPr="005E6FE9">
        <w:rPr>
          <w:rFonts w:ascii="Times New Roman" w:hAnsi="Times New Roman"/>
        </w:rPr>
        <w:t xml:space="preserve">2. Two persons are involved in the activity. One person should be at the push button to start/stop the VC. Proper </w:t>
      </w:r>
      <w:r w:rsidR="005E6FE9" w:rsidRPr="005E6FE9">
        <w:rPr>
          <w:rFonts w:ascii="Times New Roman" w:hAnsi="Times New Roman"/>
        </w:rPr>
        <w:t>coordination</w:t>
      </w:r>
      <w:r w:rsidRPr="005E6FE9">
        <w:rPr>
          <w:rFonts w:ascii="Times New Roman" w:hAnsi="Times New Roman"/>
        </w:rPr>
        <w:t xml:space="preserve"> should be there between both of them.</w:t>
      </w:r>
    </w:p>
    <w:p w14:paraId="35DBEA46" w14:textId="6AFA5805" w:rsidR="007409B5" w:rsidRPr="005E6FE9" w:rsidRDefault="007409B5" w:rsidP="00713F1A">
      <w:pPr>
        <w:jc w:val="both"/>
        <w:rPr>
          <w:rFonts w:ascii="Times New Roman" w:hAnsi="Times New Roman"/>
        </w:rPr>
      </w:pPr>
      <w:r w:rsidRPr="005E6FE9">
        <w:rPr>
          <w:rFonts w:ascii="Times New Roman" w:hAnsi="Times New Roman"/>
        </w:rPr>
        <w:t xml:space="preserve"> 3. The batching of the particular VC is </w:t>
      </w:r>
      <w:r w:rsidR="003B5A27" w:rsidRPr="005E6FE9">
        <w:rPr>
          <w:rFonts w:ascii="Times New Roman" w:hAnsi="Times New Roman"/>
        </w:rPr>
        <w:t>complete,</w:t>
      </w:r>
      <w:r w:rsidRPr="005E6FE9">
        <w:rPr>
          <w:rFonts w:ascii="Times New Roman" w:hAnsi="Times New Roman"/>
        </w:rPr>
        <w:t xml:space="preserve"> and the VC has stopped.</w:t>
      </w:r>
    </w:p>
    <w:p w14:paraId="25195B8B" w14:textId="77777777" w:rsidR="005E2D58" w:rsidRPr="005E6FE9" w:rsidRDefault="005E2D58" w:rsidP="00713F1A">
      <w:pPr>
        <w:jc w:val="both"/>
        <w:rPr>
          <w:rFonts w:ascii="Times New Roman" w:hAnsi="Times New Roman"/>
        </w:rPr>
      </w:pPr>
    </w:p>
    <w:p w14:paraId="2F703565" w14:textId="210FB759" w:rsidR="007409B5" w:rsidRPr="003B5A27" w:rsidRDefault="007409B5" w:rsidP="007409B5">
      <w:pPr>
        <w:rPr>
          <w:rFonts w:ascii="Times New Roman" w:hAnsi="Times New Roman"/>
          <w:b/>
        </w:rPr>
      </w:pPr>
      <w:r w:rsidRPr="005E6FE9">
        <w:rPr>
          <w:rFonts w:ascii="Times New Roman" w:hAnsi="Times New Roman"/>
        </w:rPr>
        <w:t xml:space="preserve">                                                               </w:t>
      </w:r>
      <w:r w:rsidRPr="005E6FE9">
        <w:rPr>
          <w:rFonts w:ascii="Times New Roman" w:hAnsi="Times New Roman"/>
          <w:b/>
        </w:rPr>
        <w:t>FOR BF1</w:t>
      </w:r>
    </w:p>
    <w:p w14:paraId="7EBD404D" w14:textId="02E70955" w:rsidR="007409B5" w:rsidRPr="00826A01" w:rsidRDefault="007409B5" w:rsidP="00713F1A">
      <w:pPr>
        <w:jc w:val="both"/>
        <w:rPr>
          <w:rFonts w:ascii="Times New Roman" w:hAnsi="Times New Roman"/>
          <w:b/>
        </w:rPr>
      </w:pPr>
      <w:r w:rsidRPr="005E6FE9">
        <w:rPr>
          <w:rFonts w:ascii="Times New Roman" w:hAnsi="Times New Roman"/>
        </w:rPr>
        <w:lastRenderedPageBreak/>
        <w:t>4. Once the VC has stopped batching, one person should stop the VC by pressing the push button.</w:t>
      </w:r>
      <w:r w:rsidR="008711CF">
        <w:rPr>
          <w:rFonts w:ascii="Times New Roman" w:hAnsi="Times New Roman"/>
        </w:rPr>
        <w:t xml:space="preserve"> Put LOTO tag to emergency Push button for safety purpose</w:t>
      </w:r>
      <w:r w:rsidRPr="005E6FE9">
        <w:rPr>
          <w:rFonts w:ascii="Times New Roman" w:hAnsi="Times New Roman"/>
        </w:rPr>
        <w:t xml:space="preserve">The person who has activated the push button should not move away from that point, till the job is complete. This is to prevent anyone from starting the particular VC, even by mistake.  </w:t>
      </w:r>
    </w:p>
    <w:p w14:paraId="3D58B74B" w14:textId="77777777" w:rsidR="007409B5" w:rsidRPr="005E6FE9" w:rsidRDefault="007409B5" w:rsidP="00713F1A">
      <w:pPr>
        <w:jc w:val="both"/>
        <w:rPr>
          <w:rFonts w:ascii="Times New Roman" w:hAnsi="Times New Roman"/>
        </w:rPr>
      </w:pPr>
      <w:r w:rsidRPr="005E6FE9">
        <w:rPr>
          <w:rFonts w:ascii="Times New Roman" w:hAnsi="Times New Roman"/>
        </w:rPr>
        <w:t>5.  The other person should start cle</w:t>
      </w:r>
      <w:r w:rsidR="00656E49">
        <w:rPr>
          <w:rFonts w:ascii="Times New Roman" w:hAnsi="Times New Roman"/>
        </w:rPr>
        <w:t>aning the screen, using a bhaala (arrow) or lancing pipe</w:t>
      </w:r>
      <w:r w:rsidRPr="005E6FE9">
        <w:rPr>
          <w:rFonts w:ascii="Times New Roman" w:hAnsi="Times New Roman"/>
        </w:rPr>
        <w:t>. If needed, the person should stand on the stool provided. The person cleaning the VC should never stand inside the bin. If the jamming is persistent, a pickaxe or hoe (pawda) may be used. If the jamming is at the rear end, the cleaning is to be done from the backside of the chute.</w:t>
      </w:r>
    </w:p>
    <w:p w14:paraId="0F7C92B0" w14:textId="77777777" w:rsidR="007409B5" w:rsidRPr="005E6FE9" w:rsidRDefault="007409B5" w:rsidP="00713F1A">
      <w:pPr>
        <w:jc w:val="both"/>
        <w:rPr>
          <w:rFonts w:ascii="Times New Roman" w:hAnsi="Times New Roman"/>
        </w:rPr>
      </w:pPr>
      <w:r w:rsidRPr="005E6FE9">
        <w:rPr>
          <w:rFonts w:ascii="Times New Roman" w:hAnsi="Times New Roman"/>
        </w:rPr>
        <w:t xml:space="preserve">6. While cleaning of any slightly jammed VC, if the bins discharge, stop the cleaning job and release the push button so that the batching restarts. Once the batch is ready, repeat step 4 &amp; 5 till the VC is cleaned. </w:t>
      </w:r>
    </w:p>
    <w:p w14:paraId="551ACD46" w14:textId="6A4EC086" w:rsidR="007409B5" w:rsidRPr="005E6FE9" w:rsidRDefault="007409B5" w:rsidP="00713F1A">
      <w:pPr>
        <w:jc w:val="both"/>
        <w:rPr>
          <w:rFonts w:ascii="Times New Roman" w:hAnsi="Times New Roman"/>
        </w:rPr>
      </w:pPr>
      <w:r w:rsidRPr="005E6FE9">
        <w:rPr>
          <w:rFonts w:ascii="Times New Roman" w:hAnsi="Times New Roman"/>
        </w:rPr>
        <w:t xml:space="preserve">7. In the event any VC is badly jammed, the RM in charge should make arrangement with the control room for bypassing that VC, taking spare VC in line, and taking up the jammed VC for cleaning.  </w:t>
      </w:r>
    </w:p>
    <w:p w14:paraId="0041C7A8" w14:textId="77777777" w:rsidR="007409B5" w:rsidRPr="005E6FE9" w:rsidRDefault="007409B5" w:rsidP="00713F1A">
      <w:pPr>
        <w:jc w:val="both"/>
        <w:rPr>
          <w:rFonts w:ascii="Times New Roman" w:hAnsi="Times New Roman"/>
          <w:b/>
        </w:rPr>
      </w:pPr>
      <w:r w:rsidRPr="005E6FE9">
        <w:rPr>
          <w:rFonts w:ascii="Times New Roman" w:hAnsi="Times New Roman"/>
          <w:b/>
        </w:rPr>
        <w:t>FOR BF2</w:t>
      </w:r>
    </w:p>
    <w:p w14:paraId="7695279C" w14:textId="7D35CFFB" w:rsidR="007409B5" w:rsidRPr="005E6FE9" w:rsidRDefault="005E6FE9" w:rsidP="00713F1A">
      <w:pPr>
        <w:jc w:val="both"/>
        <w:rPr>
          <w:rFonts w:ascii="Times New Roman" w:hAnsi="Times New Roman"/>
        </w:rPr>
      </w:pPr>
      <w:r>
        <w:rPr>
          <w:rFonts w:ascii="Times New Roman" w:hAnsi="Times New Roman"/>
        </w:rPr>
        <w:t>8</w:t>
      </w:r>
      <w:r w:rsidR="007409B5" w:rsidRPr="005E6FE9">
        <w:rPr>
          <w:rFonts w:ascii="Times New Roman" w:hAnsi="Times New Roman"/>
        </w:rPr>
        <w:t>. Once the VC has completed batching, one person should stop the VC by pressing the push button</w:t>
      </w:r>
      <w:r w:rsidR="00E669F2">
        <w:rPr>
          <w:rFonts w:ascii="Times New Roman" w:hAnsi="Times New Roman"/>
        </w:rPr>
        <w:t>. Pu</w:t>
      </w:r>
      <w:r w:rsidR="008711CF">
        <w:rPr>
          <w:rFonts w:ascii="Times New Roman" w:hAnsi="Times New Roman"/>
        </w:rPr>
        <w:t>t LOTO tag to emergency Push button for safety purpose.</w:t>
      </w:r>
      <w:ins w:id="0" w:author="Lobha Vaikunth Gawas" w:date="2022-07-13T16:17:00Z">
        <w:r w:rsidR="003B5A27">
          <w:rPr>
            <w:rFonts w:ascii="Times New Roman" w:hAnsi="Times New Roman"/>
          </w:rPr>
          <w:t xml:space="preserve"> </w:t>
        </w:r>
      </w:ins>
      <w:r w:rsidR="007409B5" w:rsidRPr="005E6FE9">
        <w:rPr>
          <w:rFonts w:ascii="Times New Roman" w:hAnsi="Times New Roman"/>
        </w:rPr>
        <w:t xml:space="preserve">The person who has activated the push button should not move away from this area, till the job is complete and the person from the top of the screen has safely come down. This is to prevent anyone from starting the particular VC, even by mistake. </w:t>
      </w:r>
    </w:p>
    <w:p w14:paraId="531D72A0" w14:textId="374A5B9B" w:rsidR="007409B5" w:rsidRPr="005E6FE9" w:rsidRDefault="005E6FE9" w:rsidP="00713F1A">
      <w:pPr>
        <w:jc w:val="both"/>
        <w:rPr>
          <w:rFonts w:ascii="Times New Roman" w:hAnsi="Times New Roman"/>
        </w:rPr>
      </w:pPr>
      <w:r>
        <w:rPr>
          <w:rFonts w:ascii="Times New Roman" w:hAnsi="Times New Roman"/>
        </w:rPr>
        <w:t>9</w:t>
      </w:r>
      <w:r w:rsidR="007409B5" w:rsidRPr="005E6FE9">
        <w:rPr>
          <w:rFonts w:ascii="Times New Roman" w:hAnsi="Times New Roman"/>
        </w:rPr>
        <w:t xml:space="preserve">. The other person should remove the barricade rods (to prevent tools or person from falling in the bin) provided for the </w:t>
      </w:r>
      <w:r w:rsidR="003B5A27" w:rsidRPr="005E6FE9">
        <w:rPr>
          <w:rFonts w:ascii="Times New Roman" w:hAnsi="Times New Roman"/>
        </w:rPr>
        <w:t>VC and</w:t>
      </w:r>
      <w:r w:rsidR="007409B5" w:rsidRPr="005E6FE9">
        <w:rPr>
          <w:rFonts w:ascii="Times New Roman" w:hAnsi="Times New Roman"/>
        </w:rPr>
        <w:t xml:space="preserve"> keep it safely on the platform.</w:t>
      </w:r>
    </w:p>
    <w:p w14:paraId="2BC33C04" w14:textId="77777777" w:rsidR="007409B5" w:rsidRPr="005E6FE9" w:rsidRDefault="005E6FE9" w:rsidP="00713F1A">
      <w:pPr>
        <w:jc w:val="both"/>
        <w:rPr>
          <w:rFonts w:ascii="Times New Roman" w:hAnsi="Times New Roman"/>
        </w:rPr>
      </w:pPr>
      <w:r>
        <w:rPr>
          <w:rFonts w:ascii="Times New Roman" w:hAnsi="Times New Roman"/>
        </w:rPr>
        <w:t>10</w:t>
      </w:r>
      <w:r w:rsidR="007409B5" w:rsidRPr="005E6FE9">
        <w:rPr>
          <w:rFonts w:ascii="Times New Roman" w:hAnsi="Times New Roman"/>
        </w:rPr>
        <w:t>. This person has to then climb on the VC screen, and re fix the barricade rods. This barricade is to reduce the risk of the person or tools falling off the screen. The person standing on the VC should use a pickaxe/ hoe(pawda)/ bhalla for cleaning. Care should be taken that the tools used for cleaning do not fall in the bin.</w:t>
      </w:r>
    </w:p>
    <w:p w14:paraId="7BE241C3" w14:textId="77777777" w:rsidR="007409B5" w:rsidRPr="005E6FE9" w:rsidRDefault="005E6FE9" w:rsidP="00713F1A">
      <w:pPr>
        <w:jc w:val="both"/>
        <w:rPr>
          <w:rFonts w:ascii="Times New Roman" w:hAnsi="Times New Roman"/>
        </w:rPr>
      </w:pPr>
      <w:r>
        <w:rPr>
          <w:rFonts w:ascii="Times New Roman" w:hAnsi="Times New Roman"/>
        </w:rPr>
        <w:t>11</w:t>
      </w:r>
      <w:r w:rsidR="007409B5" w:rsidRPr="005E6FE9">
        <w:rPr>
          <w:rFonts w:ascii="Times New Roman" w:hAnsi="Times New Roman"/>
        </w:rPr>
        <w:t>. While cleaning of any partially jammed VC, if the bins gets discharged, stop the cleaning job, hand over the pickaxe to the other pe</w:t>
      </w:r>
      <w:r w:rsidR="00656E49">
        <w:rPr>
          <w:rFonts w:ascii="Times New Roman" w:hAnsi="Times New Roman"/>
        </w:rPr>
        <w:t xml:space="preserve">rson, remove the barricade and </w:t>
      </w:r>
      <w:r w:rsidR="007409B5" w:rsidRPr="005E6FE9">
        <w:rPr>
          <w:rFonts w:ascii="Times New Roman" w:hAnsi="Times New Roman"/>
        </w:rPr>
        <w:t>get down. Release the push button so that the batching restarts. Once the batch is ready repeat step 7 to 10 till the VC is cleaned.</w:t>
      </w:r>
    </w:p>
    <w:p w14:paraId="0A3B443B" w14:textId="5C96830C" w:rsidR="007409B5" w:rsidRDefault="005E6FE9" w:rsidP="00713F1A">
      <w:pPr>
        <w:spacing w:after="0"/>
        <w:jc w:val="both"/>
        <w:rPr>
          <w:rFonts w:ascii="Times New Roman" w:hAnsi="Times New Roman"/>
        </w:rPr>
      </w:pPr>
      <w:r>
        <w:rPr>
          <w:rFonts w:ascii="Times New Roman" w:hAnsi="Times New Roman"/>
        </w:rPr>
        <w:t>12</w:t>
      </w:r>
      <w:r w:rsidR="007409B5" w:rsidRPr="005E6FE9">
        <w:rPr>
          <w:rFonts w:ascii="Times New Roman" w:hAnsi="Times New Roman"/>
        </w:rPr>
        <w:t xml:space="preserve">. In the event any VC is badly jammed, the RM in charge should make arrangement with the control room for bypassing that VC, taking spare VC in line, and taking up the jammed VC for cleaning.  </w:t>
      </w:r>
    </w:p>
    <w:p w14:paraId="152E42BF" w14:textId="77777777" w:rsidR="003B5A27" w:rsidRPr="005E6FE9" w:rsidRDefault="003B5A27" w:rsidP="00713F1A">
      <w:pPr>
        <w:spacing w:after="0"/>
        <w:jc w:val="both"/>
        <w:rPr>
          <w:rFonts w:ascii="Times New Roman" w:hAnsi="Times New Roman"/>
        </w:rPr>
      </w:pPr>
    </w:p>
    <w:p w14:paraId="2B6354FF" w14:textId="2AC355A1" w:rsidR="007409B5" w:rsidRDefault="005E6FE9" w:rsidP="00713F1A">
      <w:pPr>
        <w:spacing w:after="0"/>
        <w:jc w:val="both"/>
        <w:rPr>
          <w:rFonts w:ascii="Times New Roman" w:hAnsi="Times New Roman"/>
        </w:rPr>
      </w:pPr>
      <w:r>
        <w:rPr>
          <w:rFonts w:ascii="Times New Roman" w:hAnsi="Times New Roman"/>
        </w:rPr>
        <w:t>13</w:t>
      </w:r>
      <w:r w:rsidR="007409B5" w:rsidRPr="005E6FE9">
        <w:rPr>
          <w:rFonts w:ascii="Times New Roman" w:hAnsi="Times New Roman"/>
        </w:rPr>
        <w:t>. After cleaning, the person standing on the VC should carefully handover all his tools to the person below and come down carefully.</w:t>
      </w:r>
    </w:p>
    <w:p w14:paraId="22B8DCD4" w14:textId="77777777" w:rsidR="003B5A27" w:rsidRPr="005E6FE9" w:rsidRDefault="003B5A27" w:rsidP="00713F1A">
      <w:pPr>
        <w:spacing w:after="0"/>
        <w:jc w:val="both"/>
        <w:rPr>
          <w:rFonts w:ascii="Times New Roman" w:hAnsi="Times New Roman"/>
        </w:rPr>
      </w:pPr>
    </w:p>
    <w:p w14:paraId="229CC30A" w14:textId="28FC749A" w:rsidR="007409B5" w:rsidRDefault="005E6FE9" w:rsidP="00713F1A">
      <w:pPr>
        <w:spacing w:after="0"/>
        <w:jc w:val="both"/>
        <w:rPr>
          <w:rFonts w:ascii="Times New Roman" w:hAnsi="Times New Roman"/>
        </w:rPr>
      </w:pPr>
      <w:r>
        <w:rPr>
          <w:rFonts w:ascii="Times New Roman" w:hAnsi="Times New Roman"/>
        </w:rPr>
        <w:t>14</w:t>
      </w:r>
      <w:r w:rsidR="007409B5" w:rsidRPr="005E6FE9">
        <w:rPr>
          <w:rFonts w:ascii="Times New Roman" w:hAnsi="Times New Roman"/>
        </w:rPr>
        <w:t>. After the job is over the barricades should be removed so that the person cleaning the VC can carefully get down.</w:t>
      </w:r>
    </w:p>
    <w:p w14:paraId="78120BA3" w14:textId="77777777" w:rsidR="003B5A27" w:rsidRPr="005E6FE9" w:rsidRDefault="003B5A27" w:rsidP="00713F1A">
      <w:pPr>
        <w:spacing w:after="0"/>
        <w:jc w:val="both"/>
        <w:rPr>
          <w:rFonts w:ascii="Times New Roman" w:hAnsi="Times New Roman"/>
        </w:rPr>
      </w:pPr>
    </w:p>
    <w:p w14:paraId="72F310ED" w14:textId="77777777" w:rsidR="007409B5" w:rsidRPr="005E6FE9" w:rsidRDefault="005E6FE9" w:rsidP="00713F1A">
      <w:pPr>
        <w:spacing w:after="0"/>
        <w:jc w:val="both"/>
        <w:rPr>
          <w:rFonts w:ascii="Times New Roman" w:hAnsi="Times New Roman"/>
        </w:rPr>
      </w:pPr>
      <w:r>
        <w:rPr>
          <w:rFonts w:ascii="Times New Roman" w:hAnsi="Times New Roman"/>
        </w:rPr>
        <w:t>15</w:t>
      </w:r>
      <w:r w:rsidR="007409B5" w:rsidRPr="005E6FE9">
        <w:rPr>
          <w:rFonts w:ascii="Times New Roman" w:hAnsi="Times New Roman"/>
        </w:rPr>
        <w:t>. Re fix the barricades.</w:t>
      </w:r>
    </w:p>
    <w:p w14:paraId="71DD3A13" w14:textId="77777777" w:rsidR="007409B5" w:rsidRPr="005E6FE9" w:rsidRDefault="007409B5" w:rsidP="005E6FE9">
      <w:pPr>
        <w:spacing w:after="0"/>
        <w:rPr>
          <w:rFonts w:ascii="Times New Roman" w:hAnsi="Times New Roman"/>
        </w:rPr>
      </w:pPr>
    </w:p>
    <w:p w14:paraId="4F09CCFC" w14:textId="77777777" w:rsidR="007409B5" w:rsidRDefault="005E6FE9" w:rsidP="005E6FE9">
      <w:pPr>
        <w:spacing w:after="0"/>
        <w:rPr>
          <w:rFonts w:ascii="Times New Roman" w:hAnsi="Times New Roman"/>
        </w:rPr>
      </w:pPr>
      <w:r>
        <w:rPr>
          <w:rFonts w:ascii="Times New Roman" w:hAnsi="Times New Roman"/>
        </w:rPr>
        <w:t>16</w:t>
      </w:r>
      <w:r w:rsidR="007409B5" w:rsidRPr="005E6FE9">
        <w:rPr>
          <w:rFonts w:ascii="Times New Roman" w:hAnsi="Times New Roman"/>
        </w:rPr>
        <w:t>. Release the push button.</w:t>
      </w:r>
    </w:p>
    <w:p w14:paraId="4609B08B" w14:textId="77777777" w:rsidR="00491260" w:rsidRDefault="00491260" w:rsidP="005E6FE9">
      <w:pPr>
        <w:spacing w:after="0"/>
        <w:rPr>
          <w:rFonts w:ascii="Times New Roman" w:hAnsi="Times New Roman"/>
        </w:rPr>
      </w:pPr>
    </w:p>
    <w:p w14:paraId="7CC6ABE5" w14:textId="77777777" w:rsidR="00491260" w:rsidRPr="005E6FE9" w:rsidRDefault="00491260" w:rsidP="005E6FE9">
      <w:pPr>
        <w:spacing w:after="0"/>
        <w:rPr>
          <w:rFonts w:ascii="Times New Roman" w:hAnsi="Times New Roman"/>
        </w:rPr>
      </w:pPr>
    </w:p>
    <w:p w14:paraId="6CBD6381" w14:textId="77777777" w:rsidR="004A525E" w:rsidRPr="005E6FE9"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E6FE9" w14:paraId="6F9C64FA" w14:textId="77777777" w:rsidTr="007E45E9">
        <w:trPr>
          <w:trHeight w:val="316"/>
        </w:trPr>
        <w:tc>
          <w:tcPr>
            <w:tcW w:w="2802" w:type="dxa"/>
            <w:shd w:val="clear" w:color="auto" w:fill="auto"/>
          </w:tcPr>
          <w:p w14:paraId="389F3AAF" w14:textId="77777777" w:rsidR="00BA7336" w:rsidRPr="005E6FE9" w:rsidRDefault="00BA7336" w:rsidP="00D00594">
            <w:pPr>
              <w:spacing w:after="0"/>
              <w:rPr>
                <w:rFonts w:ascii="Times New Roman" w:hAnsi="Times New Roman"/>
                <w:b/>
              </w:rPr>
            </w:pPr>
            <w:r w:rsidRPr="005E6FE9">
              <w:rPr>
                <w:rFonts w:ascii="Times New Roman" w:hAnsi="Times New Roman"/>
                <w:b/>
              </w:rPr>
              <w:lastRenderedPageBreak/>
              <w:t xml:space="preserve">Prepared By: </w:t>
            </w:r>
          </w:p>
          <w:p w14:paraId="4F9B17ED" w14:textId="77777777" w:rsidR="00BA7336" w:rsidRPr="005E6FE9" w:rsidRDefault="00BA7336" w:rsidP="005E2D58">
            <w:pPr>
              <w:spacing w:after="0"/>
              <w:rPr>
                <w:rFonts w:ascii="Times New Roman" w:hAnsi="Times New Roman"/>
              </w:rPr>
            </w:pPr>
            <w:r w:rsidRPr="005E6FE9">
              <w:rPr>
                <w:rFonts w:ascii="Times New Roman" w:hAnsi="Times New Roman"/>
              </w:rPr>
              <w:t xml:space="preserve">Head – </w:t>
            </w:r>
            <w:r w:rsidR="005E2D58" w:rsidRPr="005E6FE9">
              <w:rPr>
                <w:rFonts w:ascii="Times New Roman" w:hAnsi="Times New Roman"/>
              </w:rPr>
              <w:t>Production PID I</w:t>
            </w:r>
          </w:p>
        </w:tc>
        <w:tc>
          <w:tcPr>
            <w:tcW w:w="3160" w:type="dxa"/>
            <w:shd w:val="clear" w:color="auto" w:fill="auto"/>
          </w:tcPr>
          <w:p w14:paraId="0BF1BC76"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Reviewed &amp; Issued By: </w:t>
            </w:r>
          </w:p>
          <w:p w14:paraId="53D7BAC8" w14:textId="77777777" w:rsidR="00BA7336" w:rsidRPr="005E6FE9" w:rsidRDefault="00BA7336" w:rsidP="00D00594">
            <w:pPr>
              <w:spacing w:after="0"/>
              <w:rPr>
                <w:rFonts w:ascii="Times New Roman" w:hAnsi="Times New Roman"/>
              </w:rPr>
            </w:pPr>
            <w:r w:rsidRPr="005E6FE9">
              <w:rPr>
                <w:rFonts w:ascii="Times New Roman" w:hAnsi="Times New Roman"/>
              </w:rPr>
              <w:t>Management Representative</w:t>
            </w:r>
          </w:p>
        </w:tc>
        <w:tc>
          <w:tcPr>
            <w:tcW w:w="3133" w:type="dxa"/>
            <w:shd w:val="clear" w:color="auto" w:fill="auto"/>
          </w:tcPr>
          <w:p w14:paraId="1625622D"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Approved By: </w:t>
            </w:r>
          </w:p>
          <w:p w14:paraId="333411D2" w14:textId="77777777" w:rsidR="00BA7336" w:rsidRPr="005E6FE9" w:rsidRDefault="007E45E9" w:rsidP="00ED48D2">
            <w:pPr>
              <w:spacing w:after="0"/>
              <w:rPr>
                <w:rFonts w:ascii="Times New Roman" w:hAnsi="Times New Roman"/>
              </w:rPr>
            </w:pPr>
            <w:r w:rsidRPr="005E6FE9">
              <w:rPr>
                <w:rFonts w:ascii="Times New Roman" w:hAnsi="Times New Roman"/>
              </w:rPr>
              <w:t xml:space="preserve">Head – </w:t>
            </w:r>
            <w:r w:rsidR="005E2D58" w:rsidRPr="005E6FE9">
              <w:rPr>
                <w:rFonts w:ascii="Times New Roman" w:hAnsi="Times New Roman"/>
              </w:rPr>
              <w:t>Pig Iron Division</w:t>
            </w:r>
          </w:p>
        </w:tc>
      </w:tr>
      <w:tr w:rsidR="00BA7336" w:rsidRPr="005E6FE9" w14:paraId="27DF2DC1" w14:textId="77777777" w:rsidTr="004A525E">
        <w:trPr>
          <w:trHeight w:val="1227"/>
        </w:trPr>
        <w:tc>
          <w:tcPr>
            <w:tcW w:w="2802" w:type="dxa"/>
            <w:shd w:val="clear" w:color="auto" w:fill="auto"/>
          </w:tcPr>
          <w:p w14:paraId="5DDAB3CB" w14:textId="77777777" w:rsidR="00BA7336" w:rsidRPr="005E6FE9" w:rsidRDefault="007E45E9" w:rsidP="00B80FF3">
            <w:pPr>
              <w:rPr>
                <w:rFonts w:ascii="Times New Roman" w:hAnsi="Times New Roman"/>
                <w:b/>
              </w:rPr>
            </w:pPr>
            <w:r w:rsidRPr="005E6FE9">
              <w:rPr>
                <w:rFonts w:ascii="Times New Roman" w:hAnsi="Times New Roman"/>
                <w:b/>
              </w:rPr>
              <w:t>Signature:</w:t>
            </w:r>
          </w:p>
        </w:tc>
        <w:tc>
          <w:tcPr>
            <w:tcW w:w="3160" w:type="dxa"/>
            <w:shd w:val="clear" w:color="auto" w:fill="auto"/>
          </w:tcPr>
          <w:p w14:paraId="2A305F05" w14:textId="77777777" w:rsidR="00BA7336" w:rsidRPr="005E6FE9" w:rsidRDefault="007E45E9" w:rsidP="00B80FF3">
            <w:pPr>
              <w:rPr>
                <w:rFonts w:ascii="Times New Roman" w:hAnsi="Times New Roman"/>
                <w:b/>
              </w:rPr>
            </w:pPr>
            <w:r w:rsidRPr="005E6FE9">
              <w:rPr>
                <w:rFonts w:ascii="Times New Roman" w:hAnsi="Times New Roman"/>
                <w:b/>
              </w:rPr>
              <w:t>Signature:</w:t>
            </w:r>
          </w:p>
        </w:tc>
        <w:tc>
          <w:tcPr>
            <w:tcW w:w="3133" w:type="dxa"/>
            <w:shd w:val="clear" w:color="auto" w:fill="auto"/>
          </w:tcPr>
          <w:p w14:paraId="1CBA085A" w14:textId="77777777" w:rsidR="00BA7336" w:rsidRPr="005E6FE9" w:rsidRDefault="007E45E9" w:rsidP="00B80FF3">
            <w:pPr>
              <w:rPr>
                <w:rFonts w:ascii="Times New Roman" w:hAnsi="Times New Roman"/>
                <w:b/>
              </w:rPr>
            </w:pPr>
            <w:r w:rsidRPr="005E6FE9">
              <w:rPr>
                <w:rFonts w:ascii="Times New Roman" w:hAnsi="Times New Roman"/>
                <w:b/>
              </w:rPr>
              <w:t>Signature:</w:t>
            </w:r>
          </w:p>
        </w:tc>
      </w:tr>
      <w:tr w:rsidR="00BA7336" w:rsidRPr="005E6FE9" w14:paraId="20A308E5" w14:textId="77777777" w:rsidTr="007E45E9">
        <w:trPr>
          <w:trHeight w:val="56"/>
        </w:trPr>
        <w:tc>
          <w:tcPr>
            <w:tcW w:w="2802" w:type="dxa"/>
            <w:shd w:val="clear" w:color="auto" w:fill="auto"/>
          </w:tcPr>
          <w:p w14:paraId="37EAFC69" w14:textId="5E068A7B" w:rsidR="00BA7336" w:rsidRPr="005E6FE9" w:rsidRDefault="00BA7336" w:rsidP="00D31A4A">
            <w:pPr>
              <w:rPr>
                <w:rFonts w:ascii="Times New Roman" w:hAnsi="Times New Roman"/>
                <w:b/>
              </w:rPr>
            </w:pPr>
            <w:r w:rsidRPr="005E6FE9">
              <w:rPr>
                <w:rFonts w:ascii="Times New Roman" w:hAnsi="Times New Roman"/>
                <w:b/>
              </w:rPr>
              <w:t>Date:</w:t>
            </w:r>
            <w:r w:rsidR="00C00B67">
              <w:rPr>
                <w:rFonts w:ascii="Times New Roman" w:hAnsi="Times New Roman"/>
                <w:b/>
              </w:rPr>
              <w:t xml:space="preserve"> </w:t>
            </w:r>
            <w:r w:rsidR="00D31A4A">
              <w:rPr>
                <w:rFonts w:ascii="Times New Roman" w:hAnsi="Times New Roman"/>
                <w:b/>
              </w:rPr>
              <w:t>1</w:t>
            </w:r>
            <w:r w:rsidR="003B5A27">
              <w:rPr>
                <w:rFonts w:ascii="Times New Roman" w:hAnsi="Times New Roman"/>
                <w:b/>
              </w:rPr>
              <w:t>5</w:t>
            </w:r>
            <w:r w:rsidR="00D31A4A">
              <w:rPr>
                <w:rFonts w:ascii="Times New Roman" w:hAnsi="Times New Roman"/>
                <w:b/>
              </w:rPr>
              <w:t>.07.202</w:t>
            </w:r>
            <w:r w:rsidR="003B5A27">
              <w:rPr>
                <w:rFonts w:ascii="Times New Roman" w:hAnsi="Times New Roman"/>
                <w:b/>
              </w:rPr>
              <w:t>2</w:t>
            </w:r>
          </w:p>
        </w:tc>
        <w:tc>
          <w:tcPr>
            <w:tcW w:w="3160" w:type="dxa"/>
            <w:shd w:val="clear" w:color="auto" w:fill="auto"/>
          </w:tcPr>
          <w:p w14:paraId="4CE223EE" w14:textId="675E7E98" w:rsidR="00BA7336" w:rsidRPr="005E6FE9" w:rsidRDefault="00BA7336" w:rsidP="00D31A4A">
            <w:pPr>
              <w:rPr>
                <w:rFonts w:ascii="Times New Roman" w:hAnsi="Times New Roman"/>
                <w:b/>
              </w:rPr>
            </w:pPr>
            <w:r w:rsidRPr="005E6FE9">
              <w:rPr>
                <w:rFonts w:ascii="Times New Roman" w:hAnsi="Times New Roman"/>
                <w:b/>
              </w:rPr>
              <w:t xml:space="preserve">Date: </w:t>
            </w:r>
            <w:r w:rsidR="00D31A4A">
              <w:rPr>
                <w:rFonts w:ascii="Times New Roman" w:hAnsi="Times New Roman"/>
                <w:b/>
              </w:rPr>
              <w:t>1</w:t>
            </w:r>
            <w:r w:rsidR="003B5A27">
              <w:rPr>
                <w:rFonts w:ascii="Times New Roman" w:hAnsi="Times New Roman"/>
                <w:b/>
              </w:rPr>
              <w:t>5</w:t>
            </w:r>
            <w:r w:rsidR="00D31A4A">
              <w:rPr>
                <w:rFonts w:ascii="Times New Roman" w:hAnsi="Times New Roman"/>
                <w:b/>
              </w:rPr>
              <w:t>.07.202</w:t>
            </w:r>
            <w:r w:rsidR="003B5A27">
              <w:rPr>
                <w:rFonts w:ascii="Times New Roman" w:hAnsi="Times New Roman"/>
                <w:b/>
              </w:rPr>
              <w:t>2</w:t>
            </w:r>
          </w:p>
        </w:tc>
        <w:tc>
          <w:tcPr>
            <w:tcW w:w="3133" w:type="dxa"/>
            <w:shd w:val="clear" w:color="auto" w:fill="auto"/>
          </w:tcPr>
          <w:p w14:paraId="1A894EDC" w14:textId="3BF1DD04" w:rsidR="00BA7336" w:rsidRPr="005E6FE9" w:rsidRDefault="00BA7336" w:rsidP="00D31A4A">
            <w:pPr>
              <w:rPr>
                <w:rFonts w:ascii="Times New Roman" w:hAnsi="Times New Roman"/>
                <w:b/>
              </w:rPr>
            </w:pPr>
            <w:r w:rsidRPr="005E6FE9">
              <w:rPr>
                <w:rFonts w:ascii="Times New Roman" w:hAnsi="Times New Roman"/>
                <w:b/>
              </w:rPr>
              <w:t>Date:</w:t>
            </w:r>
            <w:r w:rsidR="008320C5" w:rsidRPr="005E6FE9">
              <w:rPr>
                <w:rFonts w:ascii="Times New Roman" w:hAnsi="Times New Roman"/>
                <w:b/>
              </w:rPr>
              <w:t xml:space="preserve"> </w:t>
            </w:r>
            <w:r w:rsidR="00D31A4A">
              <w:rPr>
                <w:rFonts w:ascii="Times New Roman" w:hAnsi="Times New Roman"/>
                <w:b/>
              </w:rPr>
              <w:t>1</w:t>
            </w:r>
            <w:r w:rsidR="003B5A27">
              <w:rPr>
                <w:rFonts w:ascii="Times New Roman" w:hAnsi="Times New Roman"/>
                <w:b/>
              </w:rPr>
              <w:t>5</w:t>
            </w:r>
            <w:r w:rsidR="00D31A4A">
              <w:rPr>
                <w:rFonts w:ascii="Times New Roman" w:hAnsi="Times New Roman"/>
                <w:b/>
              </w:rPr>
              <w:t>.07.202</w:t>
            </w:r>
            <w:r w:rsidR="003B5A27">
              <w:rPr>
                <w:rFonts w:ascii="Times New Roman" w:hAnsi="Times New Roman"/>
                <w:b/>
              </w:rPr>
              <w:t>2</w:t>
            </w:r>
          </w:p>
        </w:tc>
      </w:tr>
    </w:tbl>
    <w:p w14:paraId="2998EACC" w14:textId="24E40D79"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3B5A27" w14:paraId="44E27B56" w14:textId="77777777" w:rsidTr="00010456">
        <w:tc>
          <w:tcPr>
            <w:tcW w:w="9090" w:type="dxa"/>
            <w:gridSpan w:val="4"/>
          </w:tcPr>
          <w:p w14:paraId="14A97B0E" w14:textId="77777777" w:rsidR="003B5A27" w:rsidRDefault="003B5A27" w:rsidP="0001045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B5A27" w14:paraId="28735099" w14:textId="77777777" w:rsidTr="00010456">
        <w:tc>
          <w:tcPr>
            <w:tcW w:w="2795" w:type="dxa"/>
          </w:tcPr>
          <w:p w14:paraId="3FA2755F"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67DA343"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CED34CE"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230F9928"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B5A27" w:rsidRPr="001A3E3D" w14:paraId="5EFE07C5" w14:textId="77777777" w:rsidTr="00010456">
        <w:tc>
          <w:tcPr>
            <w:tcW w:w="2795" w:type="dxa"/>
          </w:tcPr>
          <w:p w14:paraId="6AE7D8D8" w14:textId="0F43CBCE"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B76B973" w14:textId="5439A22D" w:rsidR="003B5A27" w:rsidRPr="004A651A" w:rsidRDefault="003B5A27" w:rsidP="00010456">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cleaning vibrating chute (VC ) screens and Bins</w:t>
            </w:r>
          </w:p>
        </w:tc>
        <w:tc>
          <w:tcPr>
            <w:tcW w:w="2245" w:type="dxa"/>
          </w:tcPr>
          <w:p w14:paraId="74B548AA" w14:textId="376FD624"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69B1A46E" w14:textId="78ABE073"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3B5A27" w:rsidRPr="004A651A" w14:paraId="5C3E7E5D" w14:textId="77777777" w:rsidTr="00010456">
        <w:tc>
          <w:tcPr>
            <w:tcW w:w="2795" w:type="dxa"/>
          </w:tcPr>
          <w:p w14:paraId="527CFB6A" w14:textId="0CA813E4"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2245" w:type="dxa"/>
          </w:tcPr>
          <w:p w14:paraId="1FC5EC19" w14:textId="74A8D95F"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2245" w:type="dxa"/>
          </w:tcPr>
          <w:p w14:paraId="06FF45B7" w14:textId="64E9B3F0"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1805" w:type="dxa"/>
          </w:tcPr>
          <w:p w14:paraId="0A222DAA" w14:textId="156BD57C"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r>
    </w:tbl>
    <w:p w14:paraId="5BE5A9A1" w14:textId="77777777" w:rsidR="003B5A27" w:rsidRPr="005E6FE9" w:rsidRDefault="003B5A27" w:rsidP="00314A11">
      <w:pPr>
        <w:pStyle w:val="ListParagraph"/>
        <w:tabs>
          <w:tab w:val="left" w:pos="567"/>
        </w:tabs>
        <w:spacing w:line="240" w:lineRule="auto"/>
        <w:ind w:left="567" w:hanging="567"/>
        <w:rPr>
          <w:rFonts w:ascii="Times New Roman" w:hAnsi="Times New Roman"/>
          <w:b/>
          <w:sz w:val="24"/>
          <w:szCs w:val="24"/>
        </w:rPr>
      </w:pPr>
    </w:p>
    <w:sectPr w:rsidR="003B5A27" w:rsidRPr="005E6FE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1C09" w14:textId="77777777" w:rsidR="000F5106" w:rsidRDefault="000F5106" w:rsidP="0036287A">
      <w:pPr>
        <w:spacing w:after="0" w:line="240" w:lineRule="auto"/>
      </w:pPr>
      <w:r>
        <w:separator/>
      </w:r>
    </w:p>
  </w:endnote>
  <w:endnote w:type="continuationSeparator" w:id="0">
    <w:p w14:paraId="7E9950FC" w14:textId="77777777" w:rsidR="000F5106" w:rsidRDefault="000F510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7E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5CE99" w14:textId="77777777" w:rsidR="000F5106" w:rsidRDefault="000F5106" w:rsidP="0036287A">
      <w:pPr>
        <w:spacing w:after="0" w:line="240" w:lineRule="auto"/>
      </w:pPr>
      <w:r>
        <w:separator/>
      </w:r>
    </w:p>
  </w:footnote>
  <w:footnote w:type="continuationSeparator" w:id="0">
    <w:p w14:paraId="13FF8006" w14:textId="77777777" w:rsidR="000F5106" w:rsidRDefault="000F510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88254C6" w14:textId="77777777" w:rsidTr="00314A11">
      <w:trPr>
        <w:trHeight w:val="251"/>
      </w:trPr>
      <w:tc>
        <w:tcPr>
          <w:tcW w:w="1702" w:type="dxa"/>
          <w:vMerge w:val="restart"/>
          <w:vAlign w:val="center"/>
        </w:tcPr>
        <w:p w14:paraId="6C9DD822" w14:textId="129FD1C8" w:rsidR="00314A11" w:rsidRPr="001B4A42" w:rsidRDefault="00907924" w:rsidP="000B4EA3">
          <w:pPr>
            <w:pStyle w:val="Header"/>
            <w:ind w:hanging="108"/>
            <w:jc w:val="center"/>
          </w:pPr>
          <w:r>
            <w:rPr>
              <w:noProof/>
            </w:rPr>
            <w:drawing>
              <wp:inline distT="0" distB="0" distL="0" distR="0" wp14:anchorId="183F99CF" wp14:editId="5AFC5DD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E797401" w14:textId="77777777" w:rsidR="00314A11" w:rsidRPr="001B4A42" w:rsidRDefault="00314A11" w:rsidP="00BE7BE6">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BE7BE6">
            <w:rPr>
              <w:rFonts w:ascii="Times New Roman" w:hAnsi="Times New Roman"/>
              <w:b/>
            </w:rPr>
            <w:t>ED</w:t>
          </w:r>
          <w:r w:rsidR="001B3F1A">
            <w:rPr>
              <w:rFonts w:ascii="Times New Roman" w:hAnsi="Times New Roman"/>
              <w:b/>
            </w:rPr>
            <w:t xml:space="preserve"> BUSINESS</w:t>
          </w:r>
        </w:p>
      </w:tc>
      <w:tc>
        <w:tcPr>
          <w:tcW w:w="1701" w:type="dxa"/>
        </w:tcPr>
        <w:p w14:paraId="14643AA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42C09D6" w14:textId="0AC87A8F" w:rsidR="00314A11" w:rsidRPr="002E7889" w:rsidRDefault="002A285E" w:rsidP="007409B5">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B073C">
            <w:rPr>
              <w:rFonts w:ascii="Times New Roman" w:hAnsi="Times New Roman"/>
              <w:b/>
            </w:rPr>
            <w:t>PID I/PROD</w:t>
          </w:r>
          <w:r>
            <w:rPr>
              <w:rFonts w:ascii="Times New Roman" w:hAnsi="Times New Roman"/>
              <w:b/>
              <w:szCs w:val="24"/>
            </w:rPr>
            <w:t>/WI</w:t>
          </w:r>
          <w:r>
            <w:rPr>
              <w:rFonts w:ascii="Times New Roman" w:hAnsi="Times New Roman"/>
              <w:b/>
            </w:rPr>
            <w:t>/</w:t>
          </w:r>
          <w:r w:rsidR="008320C5" w:rsidRPr="008320C5">
            <w:rPr>
              <w:rFonts w:ascii="Times New Roman" w:hAnsi="Times New Roman"/>
              <w:b/>
            </w:rPr>
            <w:t>12E</w:t>
          </w:r>
        </w:p>
      </w:tc>
    </w:tr>
    <w:tr w:rsidR="00314A11" w:rsidRPr="001B4A42" w14:paraId="4CC696E8" w14:textId="77777777" w:rsidTr="00314A11">
      <w:trPr>
        <w:trHeight w:val="143"/>
      </w:trPr>
      <w:tc>
        <w:tcPr>
          <w:tcW w:w="1702" w:type="dxa"/>
          <w:vMerge/>
        </w:tcPr>
        <w:p w14:paraId="0AFAF757" w14:textId="77777777" w:rsidR="00314A11" w:rsidRPr="001B4A42" w:rsidRDefault="00314A11" w:rsidP="003F30BD">
          <w:pPr>
            <w:pStyle w:val="Header"/>
          </w:pPr>
        </w:p>
      </w:tc>
      <w:tc>
        <w:tcPr>
          <w:tcW w:w="4394" w:type="dxa"/>
        </w:tcPr>
        <w:p w14:paraId="58EF7C0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676E87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AC04291" w14:textId="2B809883" w:rsidR="00314A11" w:rsidRPr="00550080" w:rsidRDefault="008711CF" w:rsidP="00314A11">
          <w:pPr>
            <w:pStyle w:val="Header"/>
            <w:rPr>
              <w:rFonts w:ascii="Times New Roman" w:hAnsi="Times New Roman"/>
              <w:b/>
            </w:rPr>
          </w:pPr>
          <w:r>
            <w:rPr>
              <w:rFonts w:ascii="Times New Roman" w:hAnsi="Times New Roman"/>
              <w:b/>
            </w:rPr>
            <w:t>15.07.2022</w:t>
          </w:r>
        </w:p>
      </w:tc>
    </w:tr>
    <w:tr w:rsidR="00314A11" w:rsidRPr="001B4A42" w14:paraId="3E92849F" w14:textId="77777777" w:rsidTr="00314A11">
      <w:trPr>
        <w:trHeight w:val="143"/>
      </w:trPr>
      <w:tc>
        <w:tcPr>
          <w:tcW w:w="1702" w:type="dxa"/>
          <w:vMerge/>
        </w:tcPr>
        <w:p w14:paraId="79982123" w14:textId="77777777" w:rsidR="00314A11" w:rsidRPr="001B4A42" w:rsidRDefault="00314A11" w:rsidP="003F30BD">
          <w:pPr>
            <w:pStyle w:val="Header"/>
          </w:pPr>
        </w:p>
      </w:tc>
      <w:tc>
        <w:tcPr>
          <w:tcW w:w="4394" w:type="dxa"/>
          <w:vMerge w:val="restart"/>
          <w:vAlign w:val="center"/>
        </w:tcPr>
        <w:p w14:paraId="5C3C3A44" w14:textId="4257B68A"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409B5" w:rsidRPr="007409B5">
            <w:rPr>
              <w:rFonts w:ascii="Times New Roman" w:hAnsi="Times New Roman"/>
              <w:b/>
            </w:rPr>
            <w:t>cleaning vibrating chute (</w:t>
          </w:r>
          <w:r w:rsidR="003B5A27">
            <w:rPr>
              <w:rFonts w:ascii="Times New Roman" w:hAnsi="Times New Roman"/>
              <w:b/>
            </w:rPr>
            <w:t>VC</w:t>
          </w:r>
          <w:r w:rsidR="007409B5" w:rsidRPr="007409B5">
            <w:rPr>
              <w:rFonts w:ascii="Times New Roman" w:hAnsi="Times New Roman"/>
              <w:b/>
            </w:rPr>
            <w:t>) screens</w:t>
          </w:r>
          <w:r w:rsidR="004A2FAE">
            <w:rPr>
              <w:rFonts w:ascii="Times New Roman" w:hAnsi="Times New Roman"/>
              <w:b/>
            </w:rPr>
            <w:t xml:space="preserve"> &amp; Bins</w:t>
          </w:r>
        </w:p>
      </w:tc>
      <w:tc>
        <w:tcPr>
          <w:tcW w:w="1701" w:type="dxa"/>
        </w:tcPr>
        <w:p w14:paraId="0D943AF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AA6DDAA" w14:textId="4689A995" w:rsidR="00314A11" w:rsidRPr="002E7889" w:rsidRDefault="008711CF" w:rsidP="001B3F1A">
          <w:pPr>
            <w:pStyle w:val="Header"/>
            <w:rPr>
              <w:rFonts w:ascii="Times New Roman" w:hAnsi="Times New Roman"/>
              <w:b/>
            </w:rPr>
          </w:pPr>
          <w:r>
            <w:rPr>
              <w:rFonts w:ascii="Times New Roman" w:hAnsi="Times New Roman"/>
              <w:b/>
            </w:rPr>
            <w:t>04</w:t>
          </w:r>
        </w:p>
      </w:tc>
    </w:tr>
    <w:tr w:rsidR="00314A11" w:rsidRPr="001B4A42" w14:paraId="3F41A897" w14:textId="77777777" w:rsidTr="00314A11">
      <w:trPr>
        <w:trHeight w:val="143"/>
      </w:trPr>
      <w:tc>
        <w:tcPr>
          <w:tcW w:w="1702" w:type="dxa"/>
          <w:vMerge/>
        </w:tcPr>
        <w:p w14:paraId="15F694A4" w14:textId="77777777" w:rsidR="00314A11" w:rsidRPr="001B4A42" w:rsidRDefault="00314A11" w:rsidP="003F30BD">
          <w:pPr>
            <w:pStyle w:val="Header"/>
          </w:pPr>
        </w:p>
      </w:tc>
      <w:tc>
        <w:tcPr>
          <w:tcW w:w="4394" w:type="dxa"/>
          <w:vMerge/>
        </w:tcPr>
        <w:p w14:paraId="2FB118FE" w14:textId="77777777" w:rsidR="00314A11" w:rsidRPr="001B4A42" w:rsidRDefault="00314A11" w:rsidP="003F30BD">
          <w:pPr>
            <w:pStyle w:val="Header"/>
            <w:jc w:val="center"/>
            <w:rPr>
              <w:rFonts w:ascii="Times New Roman" w:hAnsi="Times New Roman"/>
              <w:b/>
            </w:rPr>
          </w:pPr>
        </w:p>
      </w:tc>
      <w:tc>
        <w:tcPr>
          <w:tcW w:w="1701" w:type="dxa"/>
        </w:tcPr>
        <w:p w14:paraId="381891B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19A808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24E8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24E81">
            <w:rPr>
              <w:rFonts w:ascii="Times New Roman" w:hAnsi="Times New Roman"/>
              <w:b/>
              <w:noProof/>
            </w:rPr>
            <w:t>3</w:t>
          </w:r>
          <w:r w:rsidRPr="002E7889">
            <w:rPr>
              <w:rFonts w:ascii="Times New Roman" w:hAnsi="Times New Roman"/>
              <w:b/>
            </w:rPr>
            <w:fldChar w:fldCharType="end"/>
          </w:r>
        </w:p>
      </w:tc>
    </w:tr>
  </w:tbl>
  <w:p w14:paraId="54ED71C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8DB2467"/>
    <w:multiLevelType w:val="hybridMultilevel"/>
    <w:tmpl w:val="6CB86986"/>
    <w:lvl w:ilvl="0" w:tplc="AD58A00E">
      <w:start w:val="1"/>
      <w:numFmt w:val="decimal"/>
      <w:lvlText w:val="%1."/>
      <w:lvlJc w:val="left"/>
      <w:pPr>
        <w:ind w:left="1425" w:hanging="360"/>
      </w:pPr>
      <w:rPr>
        <w:rFonts w:hint="default"/>
        <w:b/>
        <w:u w:val="none"/>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2075842"/>
    <w:multiLevelType w:val="hybridMultilevel"/>
    <w:tmpl w:val="4DA89C0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C21D6D"/>
    <w:multiLevelType w:val="singleLevel"/>
    <w:tmpl w:val="4BDC8562"/>
    <w:lvl w:ilvl="0">
      <w:start w:val="1"/>
      <w:numFmt w:val="decimal"/>
      <w:lvlText w:val="%1."/>
      <w:lvlJc w:val="left"/>
      <w:pPr>
        <w:tabs>
          <w:tab w:val="num" w:pos="720"/>
        </w:tabs>
        <w:ind w:left="720" w:hanging="360"/>
      </w:pPr>
      <w:rPr>
        <w:rFont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655547">
    <w:abstractNumId w:val="25"/>
  </w:num>
  <w:num w:numId="2" w16cid:durableId="399642937">
    <w:abstractNumId w:val="39"/>
  </w:num>
  <w:num w:numId="3" w16cid:durableId="462774646">
    <w:abstractNumId w:val="32"/>
  </w:num>
  <w:num w:numId="4" w16cid:durableId="2048872086">
    <w:abstractNumId w:val="8"/>
  </w:num>
  <w:num w:numId="5" w16cid:durableId="213388806">
    <w:abstractNumId w:val="3"/>
  </w:num>
  <w:num w:numId="6" w16cid:durableId="1886330929">
    <w:abstractNumId w:val="44"/>
  </w:num>
  <w:num w:numId="7" w16cid:durableId="141699351">
    <w:abstractNumId w:val="37"/>
  </w:num>
  <w:num w:numId="8" w16cid:durableId="1764913268">
    <w:abstractNumId w:val="10"/>
  </w:num>
  <w:num w:numId="9" w16cid:durableId="1620527834">
    <w:abstractNumId w:val="16"/>
  </w:num>
  <w:num w:numId="10" w16cid:durableId="735707837">
    <w:abstractNumId w:val="5"/>
  </w:num>
  <w:num w:numId="11" w16cid:durableId="953907308">
    <w:abstractNumId w:val="14"/>
  </w:num>
  <w:num w:numId="12" w16cid:durableId="1092044762">
    <w:abstractNumId w:val="6"/>
  </w:num>
  <w:num w:numId="13" w16cid:durableId="48961759">
    <w:abstractNumId w:val="30"/>
  </w:num>
  <w:num w:numId="14" w16cid:durableId="829099891">
    <w:abstractNumId w:val="42"/>
  </w:num>
  <w:num w:numId="15" w16cid:durableId="1002850592">
    <w:abstractNumId w:val="17"/>
  </w:num>
  <w:num w:numId="16" w16cid:durableId="98382266">
    <w:abstractNumId w:val="31"/>
  </w:num>
  <w:num w:numId="17" w16cid:durableId="60909339">
    <w:abstractNumId w:val="1"/>
  </w:num>
  <w:num w:numId="18" w16cid:durableId="410660749">
    <w:abstractNumId w:val="40"/>
  </w:num>
  <w:num w:numId="19" w16cid:durableId="123817832">
    <w:abstractNumId w:val="28"/>
  </w:num>
  <w:num w:numId="20" w16cid:durableId="1071082994">
    <w:abstractNumId w:val="46"/>
  </w:num>
  <w:num w:numId="21" w16cid:durableId="1575159559">
    <w:abstractNumId w:val="34"/>
  </w:num>
  <w:num w:numId="22" w16cid:durableId="99566655">
    <w:abstractNumId w:val="47"/>
  </w:num>
  <w:num w:numId="23" w16cid:durableId="202058879">
    <w:abstractNumId w:val="4"/>
  </w:num>
  <w:num w:numId="24" w16cid:durableId="114834641">
    <w:abstractNumId w:val="24"/>
  </w:num>
  <w:num w:numId="25" w16cid:durableId="92210525">
    <w:abstractNumId w:val="7"/>
  </w:num>
  <w:num w:numId="26" w16cid:durableId="1070158239">
    <w:abstractNumId w:val="22"/>
  </w:num>
  <w:num w:numId="27" w16cid:durableId="495414768">
    <w:abstractNumId w:val="12"/>
  </w:num>
  <w:num w:numId="28" w16cid:durableId="1619988120">
    <w:abstractNumId w:val="11"/>
  </w:num>
  <w:num w:numId="29" w16cid:durableId="696345640">
    <w:abstractNumId w:val="23"/>
  </w:num>
  <w:num w:numId="30" w16cid:durableId="422187834">
    <w:abstractNumId w:val="36"/>
  </w:num>
  <w:num w:numId="31" w16cid:durableId="2146389975">
    <w:abstractNumId w:val="0"/>
  </w:num>
  <w:num w:numId="32" w16cid:durableId="1887140285">
    <w:abstractNumId w:val="21"/>
  </w:num>
  <w:num w:numId="33" w16cid:durableId="1065759323">
    <w:abstractNumId w:val="43"/>
  </w:num>
  <w:num w:numId="34" w16cid:durableId="2095975480">
    <w:abstractNumId w:val="29"/>
  </w:num>
  <w:num w:numId="35" w16cid:durableId="4661625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18165495">
    <w:abstractNumId w:val="9"/>
  </w:num>
  <w:num w:numId="37" w16cid:durableId="1477646297">
    <w:abstractNumId w:val="26"/>
  </w:num>
  <w:num w:numId="38" w16cid:durableId="202793974">
    <w:abstractNumId w:val="19"/>
  </w:num>
  <w:num w:numId="39" w16cid:durableId="232276292">
    <w:abstractNumId w:val="35"/>
  </w:num>
  <w:num w:numId="40" w16cid:durableId="265425634">
    <w:abstractNumId w:val="20"/>
  </w:num>
  <w:num w:numId="41" w16cid:durableId="2142962209">
    <w:abstractNumId w:val="13"/>
  </w:num>
  <w:num w:numId="42" w16cid:durableId="260375215">
    <w:abstractNumId w:val="18"/>
  </w:num>
  <w:num w:numId="43" w16cid:durableId="1261451502">
    <w:abstractNumId w:val="38"/>
  </w:num>
  <w:num w:numId="44" w16cid:durableId="593326716">
    <w:abstractNumId w:val="27"/>
  </w:num>
  <w:num w:numId="45" w16cid:durableId="159933493">
    <w:abstractNumId w:val="33"/>
  </w:num>
  <w:num w:numId="46" w16cid:durableId="1684938176">
    <w:abstractNumId w:val="2"/>
  </w:num>
  <w:num w:numId="47" w16cid:durableId="106241530">
    <w:abstractNumId w:val="41"/>
  </w:num>
  <w:num w:numId="48" w16cid:durableId="739405831">
    <w:abstractNumId w:val="45"/>
  </w:num>
  <w:num w:numId="49" w16cid:durableId="4779634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7A2C"/>
    <w:rsid w:val="00020548"/>
    <w:rsid w:val="0003432F"/>
    <w:rsid w:val="00042ED0"/>
    <w:rsid w:val="000507C5"/>
    <w:rsid w:val="00056BB9"/>
    <w:rsid w:val="00080DE6"/>
    <w:rsid w:val="00082A77"/>
    <w:rsid w:val="00094109"/>
    <w:rsid w:val="00096543"/>
    <w:rsid w:val="000B1E7D"/>
    <w:rsid w:val="000B2820"/>
    <w:rsid w:val="000B4EA3"/>
    <w:rsid w:val="000B6B3F"/>
    <w:rsid w:val="000D428B"/>
    <w:rsid w:val="000D6608"/>
    <w:rsid w:val="000E4E6C"/>
    <w:rsid w:val="000F5106"/>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3EA9"/>
    <w:rsid w:val="001E025D"/>
    <w:rsid w:val="00202848"/>
    <w:rsid w:val="00212B0B"/>
    <w:rsid w:val="00213467"/>
    <w:rsid w:val="00233524"/>
    <w:rsid w:val="0023499B"/>
    <w:rsid w:val="00235C88"/>
    <w:rsid w:val="00241BB7"/>
    <w:rsid w:val="00256539"/>
    <w:rsid w:val="00261044"/>
    <w:rsid w:val="00271BAF"/>
    <w:rsid w:val="00283E16"/>
    <w:rsid w:val="00290DF6"/>
    <w:rsid w:val="002A285E"/>
    <w:rsid w:val="002A4742"/>
    <w:rsid w:val="002B2F77"/>
    <w:rsid w:val="002B54E5"/>
    <w:rsid w:val="002C4D35"/>
    <w:rsid w:val="002C795B"/>
    <w:rsid w:val="002D4D2B"/>
    <w:rsid w:val="002D5A01"/>
    <w:rsid w:val="002E7889"/>
    <w:rsid w:val="002F51EE"/>
    <w:rsid w:val="002F7E19"/>
    <w:rsid w:val="00304DE6"/>
    <w:rsid w:val="0030597A"/>
    <w:rsid w:val="00314A11"/>
    <w:rsid w:val="0033021E"/>
    <w:rsid w:val="00333FA7"/>
    <w:rsid w:val="00345592"/>
    <w:rsid w:val="003508CE"/>
    <w:rsid w:val="00360D23"/>
    <w:rsid w:val="00361948"/>
    <w:rsid w:val="0036287A"/>
    <w:rsid w:val="00364E07"/>
    <w:rsid w:val="0037211A"/>
    <w:rsid w:val="003760F3"/>
    <w:rsid w:val="00386E17"/>
    <w:rsid w:val="00391C62"/>
    <w:rsid w:val="00392A3A"/>
    <w:rsid w:val="00396915"/>
    <w:rsid w:val="00397384"/>
    <w:rsid w:val="00397EAD"/>
    <w:rsid w:val="003B12BA"/>
    <w:rsid w:val="003B404E"/>
    <w:rsid w:val="003B5A27"/>
    <w:rsid w:val="003C06A1"/>
    <w:rsid w:val="003C0C0D"/>
    <w:rsid w:val="003E1AF2"/>
    <w:rsid w:val="003F30BD"/>
    <w:rsid w:val="003F387F"/>
    <w:rsid w:val="003F7DB8"/>
    <w:rsid w:val="00421C5F"/>
    <w:rsid w:val="00425515"/>
    <w:rsid w:val="00446F1F"/>
    <w:rsid w:val="00450E2A"/>
    <w:rsid w:val="00491260"/>
    <w:rsid w:val="004A0851"/>
    <w:rsid w:val="004A2FAE"/>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65F93"/>
    <w:rsid w:val="005726CC"/>
    <w:rsid w:val="00583DF7"/>
    <w:rsid w:val="00586E33"/>
    <w:rsid w:val="005871FF"/>
    <w:rsid w:val="00587DC4"/>
    <w:rsid w:val="005A0852"/>
    <w:rsid w:val="005A1FB6"/>
    <w:rsid w:val="005C4234"/>
    <w:rsid w:val="005D436D"/>
    <w:rsid w:val="005D59AB"/>
    <w:rsid w:val="005E1D4D"/>
    <w:rsid w:val="005E2D58"/>
    <w:rsid w:val="005E6E8C"/>
    <w:rsid w:val="005E6FE9"/>
    <w:rsid w:val="005F1195"/>
    <w:rsid w:val="005F244F"/>
    <w:rsid w:val="005F5011"/>
    <w:rsid w:val="00611FB8"/>
    <w:rsid w:val="00636E54"/>
    <w:rsid w:val="006460D7"/>
    <w:rsid w:val="006545C9"/>
    <w:rsid w:val="006562AA"/>
    <w:rsid w:val="00656E49"/>
    <w:rsid w:val="00667DAD"/>
    <w:rsid w:val="00676577"/>
    <w:rsid w:val="00684AFE"/>
    <w:rsid w:val="006868A6"/>
    <w:rsid w:val="006A4AED"/>
    <w:rsid w:val="006A5A97"/>
    <w:rsid w:val="006B2F04"/>
    <w:rsid w:val="006C3D3D"/>
    <w:rsid w:val="006D0CA9"/>
    <w:rsid w:val="006D7CF2"/>
    <w:rsid w:val="006E64E5"/>
    <w:rsid w:val="006F3D6B"/>
    <w:rsid w:val="0070550E"/>
    <w:rsid w:val="00713F1A"/>
    <w:rsid w:val="00724E81"/>
    <w:rsid w:val="00735C28"/>
    <w:rsid w:val="007409B5"/>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04AD"/>
    <w:rsid w:val="008055C6"/>
    <w:rsid w:val="00817C7F"/>
    <w:rsid w:val="00826A01"/>
    <w:rsid w:val="008320C5"/>
    <w:rsid w:val="00835BA2"/>
    <w:rsid w:val="00842F0E"/>
    <w:rsid w:val="00847F5A"/>
    <w:rsid w:val="00862B60"/>
    <w:rsid w:val="008711CF"/>
    <w:rsid w:val="0087258E"/>
    <w:rsid w:val="00880116"/>
    <w:rsid w:val="00880722"/>
    <w:rsid w:val="00880EAB"/>
    <w:rsid w:val="00893C0B"/>
    <w:rsid w:val="00895912"/>
    <w:rsid w:val="00896932"/>
    <w:rsid w:val="008A1098"/>
    <w:rsid w:val="008A4AF0"/>
    <w:rsid w:val="008B29E1"/>
    <w:rsid w:val="008B3AB2"/>
    <w:rsid w:val="008C6013"/>
    <w:rsid w:val="008D3AF0"/>
    <w:rsid w:val="008E5D61"/>
    <w:rsid w:val="008F0F70"/>
    <w:rsid w:val="008F5513"/>
    <w:rsid w:val="00907924"/>
    <w:rsid w:val="00915013"/>
    <w:rsid w:val="0093043B"/>
    <w:rsid w:val="009304D4"/>
    <w:rsid w:val="00934689"/>
    <w:rsid w:val="00935381"/>
    <w:rsid w:val="009359B4"/>
    <w:rsid w:val="009418BE"/>
    <w:rsid w:val="009532E4"/>
    <w:rsid w:val="0096703D"/>
    <w:rsid w:val="00970FA4"/>
    <w:rsid w:val="00970FFB"/>
    <w:rsid w:val="00975C88"/>
    <w:rsid w:val="00980FC7"/>
    <w:rsid w:val="009846F0"/>
    <w:rsid w:val="00992FC9"/>
    <w:rsid w:val="00996860"/>
    <w:rsid w:val="009C052C"/>
    <w:rsid w:val="009C1CE2"/>
    <w:rsid w:val="009C2D3C"/>
    <w:rsid w:val="009D1C9B"/>
    <w:rsid w:val="009D2CED"/>
    <w:rsid w:val="009E296D"/>
    <w:rsid w:val="009E5F19"/>
    <w:rsid w:val="009F1874"/>
    <w:rsid w:val="00A15D03"/>
    <w:rsid w:val="00A16605"/>
    <w:rsid w:val="00A2079D"/>
    <w:rsid w:val="00A37D0F"/>
    <w:rsid w:val="00A41452"/>
    <w:rsid w:val="00A45D18"/>
    <w:rsid w:val="00A506BA"/>
    <w:rsid w:val="00A511EB"/>
    <w:rsid w:val="00A51C84"/>
    <w:rsid w:val="00A5482D"/>
    <w:rsid w:val="00A60A96"/>
    <w:rsid w:val="00A66818"/>
    <w:rsid w:val="00A77874"/>
    <w:rsid w:val="00AB073C"/>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7B7"/>
    <w:rsid w:val="00BB1C50"/>
    <w:rsid w:val="00BB43A2"/>
    <w:rsid w:val="00BB7C42"/>
    <w:rsid w:val="00BC100C"/>
    <w:rsid w:val="00BC35C0"/>
    <w:rsid w:val="00BD6C5B"/>
    <w:rsid w:val="00BE64F7"/>
    <w:rsid w:val="00BE7BE6"/>
    <w:rsid w:val="00BF0CC7"/>
    <w:rsid w:val="00C00B67"/>
    <w:rsid w:val="00C02479"/>
    <w:rsid w:val="00C05F98"/>
    <w:rsid w:val="00C1460A"/>
    <w:rsid w:val="00C41BE2"/>
    <w:rsid w:val="00C5314A"/>
    <w:rsid w:val="00C56A1E"/>
    <w:rsid w:val="00C67B70"/>
    <w:rsid w:val="00C70B3F"/>
    <w:rsid w:val="00C82BBA"/>
    <w:rsid w:val="00C877A8"/>
    <w:rsid w:val="00C90B17"/>
    <w:rsid w:val="00CA1F02"/>
    <w:rsid w:val="00CB0B9A"/>
    <w:rsid w:val="00CD119E"/>
    <w:rsid w:val="00CD32DD"/>
    <w:rsid w:val="00CE4E43"/>
    <w:rsid w:val="00CE663D"/>
    <w:rsid w:val="00D00594"/>
    <w:rsid w:val="00D119B6"/>
    <w:rsid w:val="00D1438A"/>
    <w:rsid w:val="00D14DDA"/>
    <w:rsid w:val="00D31A4A"/>
    <w:rsid w:val="00D332DF"/>
    <w:rsid w:val="00D57BEF"/>
    <w:rsid w:val="00D658F9"/>
    <w:rsid w:val="00D72D0E"/>
    <w:rsid w:val="00D779C6"/>
    <w:rsid w:val="00D84E9B"/>
    <w:rsid w:val="00D92675"/>
    <w:rsid w:val="00DA0EBD"/>
    <w:rsid w:val="00DC5201"/>
    <w:rsid w:val="00DC57BF"/>
    <w:rsid w:val="00DC5863"/>
    <w:rsid w:val="00DD3AEE"/>
    <w:rsid w:val="00DD5B5D"/>
    <w:rsid w:val="00DD76B3"/>
    <w:rsid w:val="00DE50A5"/>
    <w:rsid w:val="00E2148F"/>
    <w:rsid w:val="00E33B43"/>
    <w:rsid w:val="00E36E34"/>
    <w:rsid w:val="00E3740E"/>
    <w:rsid w:val="00E44C4D"/>
    <w:rsid w:val="00E51316"/>
    <w:rsid w:val="00E62BCD"/>
    <w:rsid w:val="00E62FC7"/>
    <w:rsid w:val="00E669F2"/>
    <w:rsid w:val="00E77A52"/>
    <w:rsid w:val="00E80860"/>
    <w:rsid w:val="00E92A83"/>
    <w:rsid w:val="00EB2671"/>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6025D"/>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77A2"/>
  <w15:docId w15:val="{357828B2-3F57-4DE9-BA5D-378A01CA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F6025D"/>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7409B5"/>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7E3C-599A-4187-AB91-4C2353C141D4}">
  <ds:schemaRefs>
    <ds:schemaRef ds:uri="http://schemas.openxmlformats.org/officeDocument/2006/bibliography"/>
  </ds:schemaRefs>
</ds:datastoreItem>
</file>

<file path=customXml/itemProps2.xml><?xml version="1.0" encoding="utf-8"?>
<ds:datastoreItem xmlns:ds="http://schemas.openxmlformats.org/officeDocument/2006/customXml" ds:itemID="{6B265E8C-6A4F-4FE5-92F2-26B392566EF6}"/>
</file>

<file path=customXml/itemProps3.xml><?xml version="1.0" encoding="utf-8"?>
<ds:datastoreItem xmlns:ds="http://schemas.openxmlformats.org/officeDocument/2006/customXml" ds:itemID="{FEC25B13-AF6F-4B17-A3F6-7712F2972175}"/>
</file>

<file path=customXml/itemProps4.xml><?xml version="1.0" encoding="utf-8"?>
<ds:datastoreItem xmlns:ds="http://schemas.openxmlformats.org/officeDocument/2006/customXml" ds:itemID="{06651546-A718-40E0-95BD-79572AA1C525}"/>
</file>

<file path=docProps/app.xml><?xml version="1.0" encoding="utf-8"?>
<Properties xmlns="http://schemas.openxmlformats.org/officeDocument/2006/extended-properties" xmlns:vt="http://schemas.openxmlformats.org/officeDocument/2006/docPropsVTypes">
  <Template>Normal</Template>
  <TotalTime>23</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22</cp:revision>
  <cp:lastPrinted>2022-01-28T09:28:00Z</cp:lastPrinted>
  <dcterms:created xsi:type="dcterms:W3CDTF">2020-05-23T06:19:00Z</dcterms:created>
  <dcterms:modified xsi:type="dcterms:W3CDTF">2023-04-25T07:11:00Z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1284400</vt:r8>
  </property>
</Properties>
</file>