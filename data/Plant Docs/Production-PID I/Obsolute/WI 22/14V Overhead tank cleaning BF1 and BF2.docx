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9B81" w14:textId="77777777" w:rsidR="007E45E9" w:rsidRPr="001F5E67" w:rsidRDefault="007E45E9" w:rsidP="007E45E9">
      <w:pPr>
        <w:spacing w:after="0" w:line="240" w:lineRule="auto"/>
        <w:jc w:val="center"/>
        <w:rPr>
          <w:rFonts w:ascii="Times New Roman" w:hAnsi="Times New Roman"/>
          <w:b/>
          <w:sz w:val="24"/>
          <w:szCs w:val="24"/>
          <w:u w:val="single"/>
        </w:rPr>
      </w:pPr>
    </w:p>
    <w:p w14:paraId="5B3C72FC" w14:textId="77777777" w:rsidR="002253FD" w:rsidRPr="005E35B3" w:rsidRDefault="00BD6C5B" w:rsidP="002253FD">
      <w:pPr>
        <w:rPr>
          <w:rFonts w:ascii="Times New Roman" w:hAnsi="Times New Roman"/>
          <w:b/>
          <w:sz w:val="24"/>
          <w:szCs w:val="24"/>
        </w:rPr>
      </w:pPr>
      <w:r w:rsidRPr="005E35B3">
        <w:rPr>
          <w:rFonts w:ascii="Times New Roman" w:hAnsi="Times New Roman"/>
          <w:b/>
          <w:sz w:val="24"/>
          <w:szCs w:val="24"/>
          <w:u w:val="single"/>
        </w:rPr>
        <w:t xml:space="preserve">WORK </w:t>
      </w:r>
      <w:r w:rsidR="00083DA4" w:rsidRPr="005E35B3">
        <w:rPr>
          <w:rFonts w:ascii="Times New Roman" w:hAnsi="Times New Roman"/>
          <w:b/>
          <w:sz w:val="24"/>
          <w:szCs w:val="24"/>
          <w:u w:val="single"/>
        </w:rPr>
        <w:t>INSTRUCTIONS FOR</w:t>
      </w:r>
      <w:r w:rsidR="00083DA4" w:rsidRPr="005E35B3">
        <w:rPr>
          <w:rFonts w:ascii="Times New Roman" w:hAnsi="Times New Roman"/>
          <w:sz w:val="24"/>
          <w:szCs w:val="24"/>
        </w:rPr>
        <w:t xml:space="preserve"> </w:t>
      </w:r>
      <w:r w:rsidR="00083DA4" w:rsidRPr="005E35B3">
        <w:rPr>
          <w:rFonts w:ascii="Times New Roman" w:hAnsi="Times New Roman"/>
          <w:b/>
          <w:sz w:val="24"/>
          <w:szCs w:val="24"/>
          <w:u w:val="single"/>
        </w:rPr>
        <w:t>OVERHEAD TANK</w:t>
      </w:r>
      <w:r w:rsidR="00E441D2">
        <w:rPr>
          <w:rFonts w:ascii="Times New Roman" w:hAnsi="Times New Roman"/>
          <w:b/>
          <w:sz w:val="24"/>
          <w:szCs w:val="24"/>
          <w:u w:val="single"/>
        </w:rPr>
        <w:t>S</w:t>
      </w:r>
      <w:r w:rsidR="00083DA4" w:rsidRPr="005E35B3">
        <w:rPr>
          <w:rFonts w:ascii="Times New Roman" w:hAnsi="Times New Roman"/>
          <w:b/>
          <w:sz w:val="24"/>
          <w:szCs w:val="24"/>
          <w:u w:val="single"/>
        </w:rPr>
        <w:t xml:space="preserve"> CLEANING</w:t>
      </w:r>
      <w:r w:rsidR="00857420">
        <w:rPr>
          <w:rFonts w:ascii="Times New Roman" w:hAnsi="Times New Roman"/>
          <w:b/>
          <w:sz w:val="24"/>
          <w:szCs w:val="24"/>
          <w:u w:val="single"/>
        </w:rPr>
        <w:t xml:space="preserve"> (BF-1 &amp; 2)</w:t>
      </w:r>
    </w:p>
    <w:p w14:paraId="3914268F" w14:textId="77777777" w:rsidR="002253FD" w:rsidRPr="005E35B3" w:rsidRDefault="002253FD" w:rsidP="002253FD">
      <w:pPr>
        <w:spacing w:after="0" w:line="240" w:lineRule="auto"/>
        <w:rPr>
          <w:rFonts w:ascii="Times New Roman" w:hAnsi="Times New Roman"/>
          <w:b/>
          <w:bCs/>
        </w:rPr>
      </w:pPr>
      <w:r w:rsidRPr="005E35B3">
        <w:rPr>
          <w:rFonts w:ascii="Times New Roman" w:hAnsi="Times New Roman"/>
          <w:b/>
          <w:bCs/>
          <w:u w:val="single"/>
        </w:rPr>
        <w:t>CRITERIA</w:t>
      </w:r>
      <w:r w:rsidRPr="005E35B3">
        <w:rPr>
          <w:rFonts w:ascii="Times New Roman" w:hAnsi="Times New Roman"/>
          <w:b/>
          <w:bCs/>
        </w:rPr>
        <w:t>: Cleaning of overhead tank by descending in them.</w:t>
      </w:r>
    </w:p>
    <w:p w14:paraId="5517FCD6" w14:textId="77777777" w:rsidR="002253FD" w:rsidRPr="005E35B3" w:rsidRDefault="002253FD" w:rsidP="002253FD">
      <w:pPr>
        <w:spacing w:after="0" w:line="240" w:lineRule="auto"/>
        <w:rPr>
          <w:rFonts w:ascii="Times New Roman" w:hAnsi="Times New Roman"/>
          <w:b/>
          <w:bCs/>
          <w:color w:val="000000"/>
          <w:lang w:eastAsia="en-IN"/>
        </w:rPr>
      </w:pPr>
    </w:p>
    <w:p w14:paraId="144B8320" w14:textId="6411B49C"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u w:val="single"/>
          <w:lang w:eastAsia="en-IN"/>
        </w:rPr>
        <w:t>Responsibility:</w:t>
      </w:r>
      <w:r w:rsidR="00CA64B1">
        <w:rPr>
          <w:rFonts w:ascii="Times New Roman" w:hAnsi="Times New Roman"/>
          <w:b/>
          <w:bCs/>
          <w:color w:val="000000"/>
          <w:lang w:eastAsia="en-IN"/>
        </w:rPr>
        <w:t xml:space="preserve"> Utilities </w:t>
      </w:r>
      <w:r w:rsidR="00F374FF">
        <w:rPr>
          <w:rFonts w:ascii="Times New Roman" w:hAnsi="Times New Roman"/>
          <w:b/>
          <w:bCs/>
          <w:color w:val="000000"/>
          <w:lang w:eastAsia="en-IN"/>
        </w:rPr>
        <w:t xml:space="preserve">In </w:t>
      </w:r>
      <w:r w:rsidR="00F374FF" w:rsidRPr="005E35B3">
        <w:rPr>
          <w:rFonts w:ascii="Times New Roman" w:hAnsi="Times New Roman"/>
          <w:b/>
          <w:bCs/>
          <w:color w:val="000000"/>
          <w:lang w:eastAsia="en-IN"/>
        </w:rPr>
        <w:t>charge</w:t>
      </w:r>
    </w:p>
    <w:p w14:paraId="2FF20CE3" w14:textId="77777777" w:rsidR="002253FD" w:rsidRPr="005E35B3" w:rsidRDefault="002253FD" w:rsidP="002253FD">
      <w:pPr>
        <w:spacing w:after="0" w:line="240" w:lineRule="auto"/>
        <w:rPr>
          <w:rFonts w:ascii="Times New Roman" w:hAnsi="Times New Roman"/>
          <w:b/>
          <w:bCs/>
          <w:color w:val="000000"/>
          <w:lang w:eastAsia="en-IN"/>
        </w:rPr>
      </w:pPr>
    </w:p>
    <w:p w14:paraId="73E52505" w14:textId="77777777" w:rsidR="002253FD" w:rsidRPr="005E35B3" w:rsidRDefault="002253FD" w:rsidP="002253FD">
      <w:pPr>
        <w:spacing w:after="0" w:line="240" w:lineRule="auto"/>
        <w:rPr>
          <w:rFonts w:ascii="Times New Roman" w:hAnsi="Times New Roman"/>
          <w:b/>
          <w:bCs/>
          <w:color w:val="000000"/>
          <w:lang w:eastAsia="en-IN"/>
        </w:rPr>
      </w:pPr>
    </w:p>
    <w:p w14:paraId="38CA38BD" w14:textId="77777777"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lang w:eastAsia="en-IN"/>
        </w:rPr>
        <w:t>Identified Hazards:</w:t>
      </w:r>
    </w:p>
    <w:p w14:paraId="0BC08DD0" w14:textId="77777777" w:rsidR="00FF0F7E" w:rsidRPr="00FF0F7E" w:rsidRDefault="0093614C" w:rsidP="00BD246B">
      <w:pPr>
        <w:pStyle w:val="BodyText2"/>
        <w:numPr>
          <w:ilvl w:val="0"/>
          <w:numId w:val="4"/>
        </w:numPr>
        <w:tabs>
          <w:tab w:val="left" w:pos="1800"/>
        </w:tabs>
        <w:spacing w:after="0" w:line="340" w:lineRule="atLeast"/>
        <w:rPr>
          <w:rFonts w:ascii="Cambria" w:hAnsi="Cambria"/>
          <w:sz w:val="24"/>
          <w:szCs w:val="24"/>
        </w:rPr>
      </w:pPr>
      <w:r>
        <w:rPr>
          <w:rFonts w:ascii="Cambria" w:hAnsi="Cambria"/>
        </w:rPr>
        <w:t>Mechanical</w:t>
      </w:r>
      <w:r w:rsidR="00FF0F7E">
        <w:rPr>
          <w:rFonts w:ascii="Cambria" w:hAnsi="Cambria"/>
        </w:rPr>
        <w:t xml:space="preserve"> Hazard - Falling from height</w:t>
      </w:r>
    </w:p>
    <w:p w14:paraId="40EF7151" w14:textId="62C45D67" w:rsidR="0093614C" w:rsidRDefault="00FF0F7E" w:rsidP="00BD246B">
      <w:pPr>
        <w:pStyle w:val="BodyText2"/>
        <w:numPr>
          <w:ilvl w:val="0"/>
          <w:numId w:val="4"/>
        </w:numPr>
        <w:tabs>
          <w:tab w:val="left" w:pos="1800"/>
        </w:tabs>
        <w:spacing w:after="0" w:line="340" w:lineRule="atLeast"/>
        <w:rPr>
          <w:rFonts w:ascii="Cambria" w:hAnsi="Cambria"/>
          <w:sz w:val="24"/>
          <w:szCs w:val="24"/>
        </w:rPr>
      </w:pPr>
      <w:r>
        <w:rPr>
          <w:rFonts w:ascii="Cambria" w:hAnsi="Cambria"/>
        </w:rPr>
        <w:t>F</w:t>
      </w:r>
      <w:r w:rsidR="0093614C">
        <w:rPr>
          <w:rFonts w:ascii="Cambria" w:hAnsi="Cambria"/>
        </w:rPr>
        <w:t>alling of material</w:t>
      </w:r>
    </w:p>
    <w:p w14:paraId="3CDB1548" w14:textId="56F5A24C" w:rsidR="0093614C" w:rsidRDefault="0093614C" w:rsidP="00BD246B">
      <w:pPr>
        <w:pStyle w:val="BodyText2"/>
        <w:numPr>
          <w:ilvl w:val="0"/>
          <w:numId w:val="4"/>
        </w:numPr>
        <w:tabs>
          <w:tab w:val="left" w:pos="1800"/>
        </w:tabs>
        <w:spacing w:after="0" w:line="340" w:lineRule="atLeast"/>
        <w:rPr>
          <w:rFonts w:ascii="Cambria" w:hAnsi="Cambria"/>
        </w:rPr>
      </w:pPr>
      <w:r>
        <w:rPr>
          <w:rFonts w:ascii="Cambria" w:hAnsi="Cambria"/>
        </w:rPr>
        <w:t xml:space="preserve">Chemical - Presence of CO Gas </w:t>
      </w:r>
    </w:p>
    <w:p w14:paraId="11D21F94" w14:textId="77777777" w:rsidR="00FF0F7E" w:rsidRDefault="0093614C" w:rsidP="00BD246B">
      <w:pPr>
        <w:pStyle w:val="BodyText2"/>
        <w:numPr>
          <w:ilvl w:val="0"/>
          <w:numId w:val="4"/>
        </w:numPr>
        <w:tabs>
          <w:tab w:val="left" w:pos="1800"/>
        </w:tabs>
        <w:spacing w:after="0" w:line="340" w:lineRule="atLeast"/>
        <w:rPr>
          <w:rFonts w:ascii="Cambria" w:hAnsi="Cambria"/>
        </w:rPr>
      </w:pPr>
      <w:r>
        <w:rPr>
          <w:rFonts w:ascii="Cambria" w:hAnsi="Cambria"/>
        </w:rPr>
        <w:t>Phys</w:t>
      </w:r>
      <w:r w:rsidR="00FF0F7E">
        <w:rPr>
          <w:rFonts w:ascii="Cambria" w:hAnsi="Cambria"/>
        </w:rPr>
        <w:t>ical - Burning due to Hot water</w:t>
      </w:r>
    </w:p>
    <w:p w14:paraId="3BCC315D" w14:textId="6604D92C" w:rsidR="0093614C" w:rsidRDefault="0093614C" w:rsidP="00BD246B">
      <w:pPr>
        <w:pStyle w:val="BodyText2"/>
        <w:numPr>
          <w:ilvl w:val="0"/>
          <w:numId w:val="4"/>
        </w:numPr>
        <w:tabs>
          <w:tab w:val="left" w:pos="1800"/>
        </w:tabs>
        <w:spacing w:after="0" w:line="340" w:lineRule="atLeast"/>
        <w:rPr>
          <w:rFonts w:ascii="Cambria" w:hAnsi="Cambria"/>
        </w:rPr>
      </w:pPr>
      <w:r>
        <w:rPr>
          <w:rFonts w:ascii="Cambria" w:hAnsi="Cambria"/>
        </w:rPr>
        <w:t>Electrical Shock due to light/Pump.</w:t>
      </w:r>
    </w:p>
    <w:p w14:paraId="238E9E32" w14:textId="3E2D3C4F" w:rsidR="0093614C" w:rsidRDefault="00696CAB" w:rsidP="00BD246B">
      <w:pPr>
        <w:pStyle w:val="WW-BodyText2"/>
        <w:numPr>
          <w:ilvl w:val="0"/>
          <w:numId w:val="4"/>
        </w:numPr>
        <w:spacing w:before="3" w:line="340" w:lineRule="atLeast"/>
        <w:jc w:val="left"/>
        <w:rPr>
          <w:rFonts w:ascii="Cambria" w:hAnsi="Cambria"/>
        </w:rPr>
      </w:pPr>
      <w:r>
        <w:rPr>
          <w:rFonts w:ascii="Cambria" w:hAnsi="Cambria"/>
        </w:rPr>
        <w:t>Nonuse</w:t>
      </w:r>
      <w:r w:rsidR="0093614C">
        <w:rPr>
          <w:rFonts w:ascii="Cambria" w:hAnsi="Cambria"/>
        </w:rPr>
        <w:t xml:space="preserve"> of PPE </w:t>
      </w:r>
    </w:p>
    <w:p w14:paraId="31579CBC" w14:textId="77777777" w:rsidR="0093614C" w:rsidRDefault="0093614C" w:rsidP="00BD246B">
      <w:pPr>
        <w:pStyle w:val="WW-BodyText2"/>
        <w:numPr>
          <w:ilvl w:val="0"/>
          <w:numId w:val="4"/>
        </w:numPr>
        <w:spacing w:before="3" w:line="340" w:lineRule="atLeast"/>
        <w:jc w:val="left"/>
        <w:rPr>
          <w:rFonts w:ascii="Cambria" w:hAnsi="Cambria"/>
        </w:rPr>
      </w:pPr>
      <w:r>
        <w:rPr>
          <w:rFonts w:ascii="Cambria" w:hAnsi="Cambria"/>
        </w:rPr>
        <w:t>Improper house keeping</w:t>
      </w:r>
    </w:p>
    <w:p w14:paraId="0924B776" w14:textId="77777777" w:rsidR="0093614C" w:rsidRDefault="0093614C" w:rsidP="00BD246B">
      <w:pPr>
        <w:pStyle w:val="WW-BodyText2"/>
        <w:numPr>
          <w:ilvl w:val="0"/>
          <w:numId w:val="4"/>
        </w:numPr>
        <w:spacing w:before="3" w:line="340" w:lineRule="atLeast"/>
        <w:jc w:val="left"/>
        <w:rPr>
          <w:rFonts w:ascii="Cambria" w:hAnsi="Cambria"/>
        </w:rPr>
      </w:pPr>
      <w:r>
        <w:rPr>
          <w:rFonts w:ascii="Cambria" w:hAnsi="Cambria"/>
        </w:rPr>
        <w:t>Inadequate local lighting</w:t>
      </w:r>
    </w:p>
    <w:p w14:paraId="609ED134" w14:textId="5CFDE214" w:rsidR="0093614C" w:rsidRDefault="0093614C" w:rsidP="00BD246B">
      <w:pPr>
        <w:pStyle w:val="WW-BodyText2"/>
        <w:numPr>
          <w:ilvl w:val="0"/>
          <w:numId w:val="4"/>
        </w:numPr>
        <w:spacing w:before="3" w:line="340" w:lineRule="atLeast"/>
        <w:jc w:val="left"/>
        <w:rPr>
          <w:rFonts w:ascii="Cambria" w:hAnsi="Cambria"/>
        </w:rPr>
      </w:pPr>
      <w:r>
        <w:rPr>
          <w:rFonts w:ascii="Cambria" w:hAnsi="Cambria"/>
        </w:rPr>
        <w:t>Running in hurry &amp; getting hurt</w:t>
      </w:r>
    </w:p>
    <w:p w14:paraId="12D70324" w14:textId="6F3EFA44" w:rsidR="000F0947" w:rsidRDefault="000F0947" w:rsidP="00BD246B">
      <w:pPr>
        <w:pStyle w:val="WW-BodyText2"/>
        <w:numPr>
          <w:ilvl w:val="0"/>
          <w:numId w:val="4"/>
        </w:numPr>
        <w:spacing w:before="3" w:line="340" w:lineRule="atLeast"/>
        <w:jc w:val="left"/>
        <w:rPr>
          <w:rFonts w:ascii="Cambria" w:hAnsi="Cambria"/>
        </w:rPr>
      </w:pPr>
      <w:r>
        <w:rPr>
          <w:rFonts w:ascii="Cambria" w:hAnsi="Cambria"/>
        </w:rPr>
        <w:t>Oxygen deficiency</w:t>
      </w:r>
    </w:p>
    <w:p w14:paraId="47CC9F97" w14:textId="77777777" w:rsidR="002253FD" w:rsidRPr="005905D4" w:rsidRDefault="002253FD" w:rsidP="00F240CF">
      <w:pPr>
        <w:pStyle w:val="WW-BodyText2"/>
        <w:spacing w:before="3" w:line="340" w:lineRule="atLeast"/>
        <w:ind w:left="360"/>
        <w:jc w:val="left"/>
        <w:rPr>
          <w:b/>
          <w:bCs/>
          <w:color w:val="000000"/>
          <w:lang w:eastAsia="en-IN"/>
        </w:rPr>
      </w:pPr>
    </w:p>
    <w:p w14:paraId="10134CAF" w14:textId="77777777"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lang w:eastAsia="en-IN"/>
        </w:rPr>
        <w:t>Significant Aspect:</w:t>
      </w:r>
    </w:p>
    <w:p w14:paraId="4F718D78" w14:textId="77777777" w:rsidR="002253FD" w:rsidRPr="005E35B3" w:rsidRDefault="002253FD" w:rsidP="002253FD">
      <w:pPr>
        <w:spacing w:after="0" w:line="240" w:lineRule="auto"/>
        <w:rPr>
          <w:rFonts w:ascii="Times New Roman" w:hAnsi="Times New Roman"/>
          <w:b/>
          <w:bCs/>
          <w:color w:val="000000"/>
          <w:lang w:eastAsia="en-IN"/>
        </w:rPr>
      </w:pPr>
    </w:p>
    <w:p w14:paraId="524D21C3" w14:textId="77777777" w:rsidR="002253FD" w:rsidRPr="005E35B3" w:rsidRDefault="002253FD" w:rsidP="00BD246B">
      <w:pPr>
        <w:numPr>
          <w:ilvl w:val="0"/>
          <w:numId w:val="1"/>
        </w:numPr>
        <w:spacing w:after="0" w:line="240" w:lineRule="auto"/>
        <w:rPr>
          <w:rFonts w:ascii="Times New Roman" w:hAnsi="Times New Roman"/>
          <w:bCs/>
          <w:color w:val="000000"/>
          <w:lang w:eastAsia="en-IN"/>
        </w:rPr>
      </w:pPr>
      <w:r w:rsidRPr="005E35B3">
        <w:rPr>
          <w:rFonts w:ascii="Times New Roman" w:hAnsi="Times New Roman"/>
          <w:bCs/>
          <w:color w:val="000000"/>
          <w:lang w:eastAsia="en-IN"/>
        </w:rPr>
        <w:t>Usage of water.</w:t>
      </w:r>
    </w:p>
    <w:p w14:paraId="6D87AD77" w14:textId="6E2A6D3D" w:rsidR="002253FD" w:rsidRPr="005E35B3" w:rsidRDefault="002253FD" w:rsidP="00696CAB">
      <w:pPr>
        <w:spacing w:after="0" w:line="240" w:lineRule="auto"/>
        <w:rPr>
          <w:rFonts w:ascii="Times New Roman" w:hAnsi="Times New Roman"/>
          <w:bCs/>
          <w:color w:val="000000"/>
          <w:lang w:eastAsia="en-IN"/>
        </w:rPr>
      </w:pPr>
    </w:p>
    <w:p w14:paraId="09168D65" w14:textId="77777777" w:rsidR="002253FD" w:rsidRPr="005E35B3" w:rsidRDefault="002253FD" w:rsidP="002253FD">
      <w:pPr>
        <w:spacing w:after="0" w:line="240" w:lineRule="auto"/>
        <w:rPr>
          <w:rFonts w:ascii="Times New Roman" w:hAnsi="Times New Roman"/>
          <w:bCs/>
          <w:color w:val="000000"/>
          <w:lang w:eastAsia="en-IN"/>
        </w:rPr>
      </w:pPr>
    </w:p>
    <w:p w14:paraId="413B032E" w14:textId="77777777" w:rsidR="002253FD" w:rsidRPr="005E35B3" w:rsidRDefault="002253FD" w:rsidP="002253FD">
      <w:pPr>
        <w:spacing w:after="0" w:line="240" w:lineRule="auto"/>
        <w:rPr>
          <w:rFonts w:ascii="Times New Roman" w:hAnsi="Times New Roman"/>
          <w:b/>
          <w:bCs/>
          <w:color w:val="000000"/>
          <w:lang w:eastAsia="en-IN"/>
        </w:rPr>
      </w:pPr>
      <w:r w:rsidRPr="005E35B3">
        <w:rPr>
          <w:rFonts w:ascii="Times New Roman" w:hAnsi="Times New Roman"/>
          <w:b/>
          <w:bCs/>
          <w:color w:val="000000"/>
          <w:lang w:eastAsia="en-IN"/>
        </w:rPr>
        <w:t>Procedure:</w:t>
      </w:r>
    </w:p>
    <w:p w14:paraId="0FF5CAFD" w14:textId="77777777" w:rsidR="002253FD" w:rsidRDefault="002253FD" w:rsidP="002253FD">
      <w:pPr>
        <w:rPr>
          <w:rFonts w:ascii="Times New Roman" w:hAnsi="Times New Roman"/>
          <w:b/>
        </w:rPr>
      </w:pPr>
      <w:r w:rsidRPr="005E35B3">
        <w:rPr>
          <w:rFonts w:ascii="Times New Roman" w:hAnsi="Times New Roman"/>
          <w:b/>
        </w:rPr>
        <w:t>This is a confined space; refer SP 44Y for requirement and detailed guidelines for working.</w:t>
      </w:r>
    </w:p>
    <w:p w14:paraId="63790621" w14:textId="77777777" w:rsidR="00E460AF" w:rsidRDefault="00E460AF" w:rsidP="00E460AF">
      <w:pPr>
        <w:rPr>
          <w:rFonts w:ascii="Times New Roman" w:hAnsi="Times New Roman"/>
          <w:b/>
          <w:sz w:val="24"/>
        </w:rPr>
      </w:pPr>
      <w:r>
        <w:rPr>
          <w:rFonts w:ascii="Times New Roman" w:hAnsi="Times New Roman"/>
          <w:b/>
          <w:sz w:val="24"/>
        </w:rPr>
        <w:t>Please follow the following procedure</w:t>
      </w:r>
    </w:p>
    <w:p w14:paraId="34ECFF00" w14:textId="77777777" w:rsidR="00E460AF" w:rsidRPr="00CC6C13" w:rsidRDefault="00E460AF" w:rsidP="00E460AF">
      <w:pPr>
        <w:jc w:val="center"/>
        <w:rPr>
          <w:rFonts w:asciiTheme="minorHAnsi" w:hAnsiTheme="minorHAnsi" w:cstheme="minorHAnsi"/>
          <w:b/>
        </w:rPr>
      </w:pPr>
      <w:r w:rsidRPr="00CC6C13">
        <w:rPr>
          <w:rFonts w:asciiTheme="minorHAnsi" w:hAnsiTheme="minorHAnsi" w:cstheme="minorHAnsi"/>
          <w:b/>
        </w:rPr>
        <w:t>FOR MORE DETAILS REFER CENTRALISED CONFINED SPACE ENTRY SOP-VL/IMS/VAB/SP44 Y</w:t>
      </w:r>
    </w:p>
    <w:p w14:paraId="02FF62C5" w14:textId="77777777" w:rsidR="00E460AF" w:rsidRPr="00CC6C13" w:rsidRDefault="00E460AF" w:rsidP="00E460AF">
      <w:pPr>
        <w:pStyle w:val="WW-BodyText2"/>
        <w:spacing w:before="3" w:line="340" w:lineRule="atLeast"/>
        <w:jc w:val="left"/>
        <w:rPr>
          <w:rFonts w:ascii="Calibri" w:hAnsi="Calibri" w:cs="Calibri"/>
          <w:i/>
        </w:rPr>
      </w:pPr>
    </w:p>
    <w:p w14:paraId="1A7CC2C9" w14:textId="77777777" w:rsidR="00E460AF" w:rsidRPr="00F374FF" w:rsidRDefault="00E460AF" w:rsidP="00F374FF">
      <w:pPr>
        <w:pStyle w:val="WW-BodyText2"/>
        <w:spacing w:before="3" w:line="340" w:lineRule="atLeast"/>
        <w:rPr>
          <w:rFonts w:ascii="Calibri" w:hAnsi="Calibri" w:cs="Calibri"/>
          <w:sz w:val="22"/>
          <w:szCs w:val="22"/>
        </w:rPr>
      </w:pPr>
      <w:r w:rsidRPr="00F374FF">
        <w:rPr>
          <w:rFonts w:ascii="Calibri" w:hAnsi="Calibri" w:cs="Calibri"/>
          <w:sz w:val="22"/>
          <w:szCs w:val="22"/>
        </w:rPr>
        <w:t>Confined Space Checks before job start up:</w:t>
      </w:r>
    </w:p>
    <w:p w14:paraId="3F495ABC" w14:textId="77777777" w:rsidR="00E460AF" w:rsidRPr="00F374FF" w:rsidRDefault="00E460AF" w:rsidP="00F374FF">
      <w:pPr>
        <w:pStyle w:val="WW-BodyText2"/>
        <w:spacing w:before="3" w:line="340" w:lineRule="atLeast"/>
        <w:ind w:left="720"/>
        <w:rPr>
          <w:rFonts w:ascii="Calibri" w:hAnsi="Calibri" w:cs="Calibri"/>
          <w:sz w:val="22"/>
          <w:szCs w:val="22"/>
        </w:rPr>
      </w:pPr>
    </w:p>
    <w:p w14:paraId="7C2AB43C" w14:textId="77777777" w:rsidR="00E460AF" w:rsidRPr="00F374FF" w:rsidRDefault="00E460AF" w:rsidP="00F374FF">
      <w:pPr>
        <w:pStyle w:val="ListParagraph"/>
        <w:numPr>
          <w:ilvl w:val="0"/>
          <w:numId w:val="5"/>
        </w:numPr>
        <w:jc w:val="both"/>
        <w:rPr>
          <w:rFonts w:cs="Calibri"/>
        </w:rPr>
      </w:pPr>
      <w:r w:rsidRPr="00F374FF">
        <w:rPr>
          <w:rFonts w:cs="Calibri"/>
        </w:rPr>
        <w:t>Before Entering in Confined Space ensure –</w:t>
      </w:r>
    </w:p>
    <w:p w14:paraId="0D516F1D" w14:textId="58FDB856" w:rsidR="00E460AF" w:rsidRPr="00F374FF" w:rsidRDefault="00F374FF" w:rsidP="00F374FF">
      <w:pPr>
        <w:pStyle w:val="ListParagraph"/>
        <w:numPr>
          <w:ilvl w:val="0"/>
          <w:numId w:val="6"/>
        </w:numPr>
        <w:jc w:val="both"/>
        <w:rPr>
          <w:rFonts w:cs="Calibri"/>
        </w:rPr>
      </w:pPr>
      <w:r w:rsidRPr="00F374FF">
        <w:rPr>
          <w:rFonts w:cs="Calibri"/>
        </w:rPr>
        <w:t>Inside</w:t>
      </w:r>
      <w:r w:rsidR="00E460AF" w:rsidRPr="00F374FF">
        <w:rPr>
          <w:rFonts w:cs="Calibri"/>
        </w:rPr>
        <w:t xml:space="preserve"> te</w:t>
      </w:r>
      <w:r>
        <w:rPr>
          <w:rFonts w:cs="Calibri"/>
        </w:rPr>
        <w:t xml:space="preserve">mperature should be less than </w:t>
      </w:r>
      <w:r w:rsidR="000F0947">
        <w:rPr>
          <w:rFonts w:cs="Calibri"/>
        </w:rPr>
        <w:t>40⁰</w:t>
      </w:r>
      <w:r>
        <w:rPr>
          <w:rFonts w:cs="Calibri"/>
        </w:rPr>
        <w:t>C</w:t>
      </w:r>
      <w:r w:rsidR="00E460AF" w:rsidRPr="00F374FF">
        <w:rPr>
          <w:rFonts w:cs="Calibri"/>
        </w:rPr>
        <w:t>.</w:t>
      </w:r>
    </w:p>
    <w:p w14:paraId="08207532" w14:textId="40147AD1" w:rsidR="00E460AF" w:rsidRPr="00696CAB" w:rsidRDefault="00E460AF" w:rsidP="00F374FF">
      <w:pPr>
        <w:pStyle w:val="ListParagraph"/>
        <w:numPr>
          <w:ilvl w:val="0"/>
          <w:numId w:val="6"/>
        </w:numPr>
        <w:jc w:val="both"/>
        <w:rPr>
          <w:rFonts w:cs="Calibri"/>
          <w:color w:val="000000" w:themeColor="text1"/>
        </w:rPr>
      </w:pPr>
      <w:r w:rsidRPr="00696CAB">
        <w:rPr>
          <w:rFonts w:cs="Calibri"/>
          <w:color w:val="000000" w:themeColor="text1"/>
        </w:rPr>
        <w:t>CO Level should be 0 ppm</w:t>
      </w:r>
      <w:r w:rsidR="00815300" w:rsidRPr="00696CAB">
        <w:rPr>
          <w:rFonts w:cs="Calibri"/>
          <w:color w:val="000000" w:themeColor="text1"/>
        </w:rPr>
        <w:t xml:space="preserve"> and</w:t>
      </w:r>
      <w:r w:rsidR="000F0947">
        <w:rPr>
          <w:rFonts w:cs="Calibri"/>
          <w:color w:val="000000" w:themeColor="text1"/>
        </w:rPr>
        <w:t xml:space="preserve"> O2 level must be 19.5% to 23.5%</w:t>
      </w:r>
      <w:r w:rsidR="00815300" w:rsidRPr="00696CAB">
        <w:rPr>
          <w:rFonts w:cs="Calibri"/>
          <w:color w:val="000000" w:themeColor="text1"/>
        </w:rPr>
        <w:t xml:space="preserve"> </w:t>
      </w:r>
    </w:p>
    <w:p w14:paraId="603CA17B" w14:textId="77777777" w:rsidR="00E460AF" w:rsidRPr="00F374FF" w:rsidRDefault="00E460AF" w:rsidP="00F374FF">
      <w:pPr>
        <w:pStyle w:val="ListParagraph"/>
        <w:numPr>
          <w:ilvl w:val="0"/>
          <w:numId w:val="6"/>
        </w:numPr>
        <w:jc w:val="both"/>
        <w:rPr>
          <w:rFonts w:cs="Calibri"/>
        </w:rPr>
      </w:pPr>
      <w:r w:rsidRPr="00F374FF">
        <w:rPr>
          <w:rFonts w:cs="Calibri"/>
        </w:rPr>
        <w:t>Attendant must ensure proper illumination, if illumination not found ok, he must inform concern electrical person to provide hand lamp or halogen.</w:t>
      </w:r>
    </w:p>
    <w:p w14:paraId="110BCCDE" w14:textId="77777777" w:rsidR="00E460AF" w:rsidRPr="00F374FF" w:rsidRDefault="00E460AF" w:rsidP="00F374FF">
      <w:pPr>
        <w:pStyle w:val="ListParagraph"/>
        <w:numPr>
          <w:ilvl w:val="0"/>
          <w:numId w:val="6"/>
        </w:numPr>
        <w:jc w:val="both"/>
        <w:rPr>
          <w:rFonts w:cs="Calibri"/>
        </w:rPr>
      </w:pPr>
      <w:r w:rsidRPr="00F374FF">
        <w:rPr>
          <w:rFonts w:cs="Calibri"/>
        </w:rPr>
        <w:t>Take the work permit from production-in-charge, Safety, electrical, mechanical for entering Confined Space.</w:t>
      </w:r>
    </w:p>
    <w:p w14:paraId="0CBF2AAE" w14:textId="42A55F71" w:rsidR="00E460AF" w:rsidRPr="00F374FF" w:rsidRDefault="00E460AF" w:rsidP="00F374FF">
      <w:pPr>
        <w:pStyle w:val="ListParagraph"/>
        <w:numPr>
          <w:ilvl w:val="0"/>
          <w:numId w:val="5"/>
        </w:numPr>
        <w:spacing w:after="0" w:line="240" w:lineRule="auto"/>
        <w:jc w:val="both"/>
        <w:rPr>
          <w:rFonts w:cs="Calibri"/>
        </w:rPr>
      </w:pPr>
      <w:r w:rsidRPr="00F374FF">
        <w:rPr>
          <w:rFonts w:cs="Calibri"/>
        </w:rPr>
        <w:t xml:space="preserve">The workmen (Entrant) who is trained and certified by SBU Head and having valid confined space gate pass should perform the activity and he can be </w:t>
      </w:r>
      <w:r w:rsidR="00696CAB" w:rsidRPr="00F374FF">
        <w:rPr>
          <w:rFonts w:cs="Calibri"/>
        </w:rPr>
        <w:t>replaced (</w:t>
      </w:r>
      <w:r w:rsidRPr="00F374FF">
        <w:rPr>
          <w:rFonts w:cs="Calibri"/>
        </w:rPr>
        <w:t xml:space="preserve">in emergency) only by certified </w:t>
      </w:r>
      <w:r w:rsidR="00696CAB" w:rsidRPr="00F374FF">
        <w:rPr>
          <w:rFonts w:cs="Calibri"/>
        </w:rPr>
        <w:t>entrant.</w:t>
      </w:r>
    </w:p>
    <w:p w14:paraId="1CD51A5F" w14:textId="02AB2B55" w:rsidR="00E460AF" w:rsidRPr="00F374FF" w:rsidRDefault="00E460AF" w:rsidP="00F374FF">
      <w:pPr>
        <w:pStyle w:val="ListParagraph"/>
        <w:numPr>
          <w:ilvl w:val="0"/>
          <w:numId w:val="5"/>
        </w:numPr>
        <w:spacing w:after="0" w:line="240" w:lineRule="auto"/>
        <w:jc w:val="both"/>
        <w:rPr>
          <w:rFonts w:cs="Calibri"/>
        </w:rPr>
      </w:pPr>
      <w:r w:rsidRPr="00F374FF">
        <w:rPr>
          <w:rFonts w:cs="Calibri"/>
        </w:rPr>
        <w:lastRenderedPageBreak/>
        <w:t xml:space="preserve">A standby (attendant) who is trained and certified by SBU Head and having valid confined space gate pass should perform the activity and he can be </w:t>
      </w:r>
      <w:r w:rsidR="00696CAB" w:rsidRPr="00F374FF">
        <w:rPr>
          <w:rFonts w:cs="Calibri"/>
        </w:rPr>
        <w:t>replaced (</w:t>
      </w:r>
      <w:r w:rsidRPr="00F374FF">
        <w:rPr>
          <w:rFonts w:cs="Calibri"/>
        </w:rPr>
        <w:t xml:space="preserve">in emergency) only by certified </w:t>
      </w:r>
      <w:r w:rsidR="00696CAB" w:rsidRPr="00F374FF">
        <w:rPr>
          <w:rFonts w:cs="Calibri"/>
        </w:rPr>
        <w:t>attendant.</w:t>
      </w:r>
    </w:p>
    <w:p w14:paraId="36617B17" w14:textId="2DCAAE92" w:rsidR="00E460AF" w:rsidRPr="00F374FF" w:rsidRDefault="00E460AF" w:rsidP="00F374FF">
      <w:pPr>
        <w:pStyle w:val="ListParagraph"/>
        <w:numPr>
          <w:ilvl w:val="0"/>
          <w:numId w:val="5"/>
        </w:numPr>
        <w:spacing w:after="0" w:line="240" w:lineRule="auto"/>
        <w:jc w:val="both"/>
        <w:rPr>
          <w:rFonts w:cs="Calibri"/>
        </w:rPr>
      </w:pPr>
      <w:r w:rsidRPr="00F374FF">
        <w:rPr>
          <w:rFonts w:cs="Calibri"/>
        </w:rPr>
        <w:t xml:space="preserve">Standby person who shall be positioned outside the confined </w:t>
      </w:r>
      <w:r w:rsidR="00696CAB" w:rsidRPr="00F374FF">
        <w:rPr>
          <w:rFonts w:cs="Calibri"/>
        </w:rPr>
        <w:t>space,</w:t>
      </w:r>
      <w:r w:rsidRPr="00F374FF">
        <w:rPr>
          <w:rFonts w:cs="Calibri"/>
        </w:rPr>
        <w:t xml:space="preserve"> must have no other duties other than monitoring people and conditions inside the confined space and coordinating with rescue personnel (he must have contact number of rescue team members) if required.</w:t>
      </w:r>
    </w:p>
    <w:p w14:paraId="54BBED42" w14:textId="16939975" w:rsidR="00E460AF" w:rsidRPr="00F374FF" w:rsidRDefault="00E460AF" w:rsidP="00F374FF">
      <w:pPr>
        <w:pStyle w:val="ListParagraph"/>
        <w:numPr>
          <w:ilvl w:val="0"/>
          <w:numId w:val="5"/>
        </w:numPr>
        <w:spacing w:after="0" w:line="240" w:lineRule="auto"/>
        <w:jc w:val="both"/>
        <w:rPr>
          <w:iCs/>
          <w:lang w:val="en-IN"/>
        </w:rPr>
      </w:pPr>
      <w:r w:rsidRPr="00F374FF">
        <w:rPr>
          <w:iCs/>
        </w:rPr>
        <w:t xml:space="preserve">Standby (Attendant) person has to log down the In/Out entry of all entrants and ensure that entrant should be come out after </w:t>
      </w:r>
      <w:r w:rsidR="00F374FF" w:rsidRPr="00F374FF">
        <w:rPr>
          <w:iCs/>
        </w:rPr>
        <w:t>30 minutes</w:t>
      </w:r>
      <w:r w:rsidRPr="00F374FF">
        <w:rPr>
          <w:iCs/>
        </w:rPr>
        <w:t xml:space="preserve"> from confined space for normal jobs.</w:t>
      </w:r>
    </w:p>
    <w:p w14:paraId="4889D6E4" w14:textId="2765D809" w:rsidR="00E460AF" w:rsidRPr="00F374FF" w:rsidRDefault="00E460AF" w:rsidP="00F374FF">
      <w:pPr>
        <w:pStyle w:val="ListParagraph"/>
        <w:numPr>
          <w:ilvl w:val="0"/>
          <w:numId w:val="5"/>
        </w:numPr>
        <w:spacing w:after="0" w:line="240" w:lineRule="auto"/>
        <w:jc w:val="both"/>
        <w:rPr>
          <w:iCs/>
        </w:rPr>
      </w:pPr>
      <w:r w:rsidRPr="00F374FF">
        <w:rPr>
          <w:iCs/>
        </w:rPr>
        <w:t xml:space="preserve">In some </w:t>
      </w:r>
      <w:r w:rsidR="00696CAB" w:rsidRPr="00F374FF">
        <w:rPr>
          <w:iCs/>
        </w:rPr>
        <w:t>cases,</w:t>
      </w:r>
      <w:r w:rsidRPr="00F374FF">
        <w:rPr>
          <w:iCs/>
        </w:rPr>
        <w:t xml:space="preserve"> In/Out time may be relaxed /extended based on the risk involved in the particular confined space. </w:t>
      </w:r>
    </w:p>
    <w:p w14:paraId="6B05C177" w14:textId="49B136E7" w:rsidR="00E460AF" w:rsidRPr="00F374FF" w:rsidRDefault="00E460AF" w:rsidP="00F374FF">
      <w:pPr>
        <w:pStyle w:val="ListParagraph"/>
        <w:numPr>
          <w:ilvl w:val="0"/>
          <w:numId w:val="5"/>
        </w:numPr>
        <w:spacing w:after="0" w:line="240" w:lineRule="auto"/>
        <w:jc w:val="both"/>
        <w:rPr>
          <w:rFonts w:cs="Calibri"/>
        </w:rPr>
      </w:pPr>
      <w:r w:rsidRPr="00F374FF">
        <w:rPr>
          <w:rFonts w:cs="Calibri"/>
        </w:rPr>
        <w:t xml:space="preserve">Check Internal atmosphere of the space for sufficient oxygen content (19.5% to 23.5 %) flammable gases and </w:t>
      </w:r>
      <w:r w:rsidR="00F374FF" w:rsidRPr="00F374FF">
        <w:rPr>
          <w:rFonts w:cs="Calibri"/>
        </w:rPr>
        <w:t>vapors</w:t>
      </w:r>
      <w:r w:rsidRPr="00F374FF">
        <w:rPr>
          <w:rFonts w:cs="Calibri"/>
        </w:rPr>
        <w:t>, and the potential for toxic air contaminants by the use of multi gas detector, if required use pump with extension before entering. If there is any deviation, do not enter into confined space.</w:t>
      </w:r>
    </w:p>
    <w:p w14:paraId="56DBEDDC" w14:textId="35BDA553"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for the presence of Chemical asphyxiates such as Carbon monoxide (CO gas detector</w:t>
      </w:r>
      <w:r w:rsidR="00696CAB" w:rsidRPr="00F374FF">
        <w:rPr>
          <w:rFonts w:cs="Calibri"/>
        </w:rPr>
        <w:t>). It</w:t>
      </w:r>
      <w:r w:rsidRPr="00F374FF">
        <w:rPr>
          <w:rFonts w:cs="Calibri"/>
        </w:rPr>
        <w:t xml:space="preserve"> should be 0 PPM</w:t>
      </w:r>
    </w:p>
    <w:p w14:paraId="4E410609" w14:textId="6B2897B4"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inside</w:t>
      </w:r>
      <w:r w:rsidR="00851F32" w:rsidRPr="00F374FF">
        <w:rPr>
          <w:rFonts w:cs="Calibri"/>
        </w:rPr>
        <w:t xml:space="preserve"> temperature and it should </w:t>
      </w:r>
      <w:r w:rsidR="00F374FF" w:rsidRPr="00F374FF">
        <w:rPr>
          <w:rFonts w:cs="Calibri"/>
        </w:rPr>
        <w:t xml:space="preserve">be </w:t>
      </w:r>
      <w:r w:rsidR="00F374FF">
        <w:rPr>
          <w:rFonts w:cs="Calibri"/>
        </w:rPr>
        <w:t>in the tolerable range (25°</w:t>
      </w:r>
      <w:r w:rsidRPr="00F374FF">
        <w:rPr>
          <w:rFonts w:cs="Calibri"/>
        </w:rPr>
        <w:t xml:space="preserve">C to </w:t>
      </w:r>
      <w:r w:rsidR="000F0947">
        <w:rPr>
          <w:rFonts w:cs="Calibri"/>
        </w:rPr>
        <w:t>40</w:t>
      </w:r>
      <w:r w:rsidR="00F374FF">
        <w:rPr>
          <w:rFonts w:cs="Calibri"/>
        </w:rPr>
        <w:t>°</w:t>
      </w:r>
      <w:r w:rsidRPr="00F374FF">
        <w:rPr>
          <w:rFonts w:cs="Calibri"/>
        </w:rPr>
        <w:t xml:space="preserve">C). If the temperature is not within </w:t>
      </w:r>
      <w:r w:rsidR="00696CAB" w:rsidRPr="00F374FF">
        <w:rPr>
          <w:rFonts w:cs="Calibri"/>
        </w:rPr>
        <w:t>limits,</w:t>
      </w:r>
      <w:r w:rsidRPr="00F374FF">
        <w:rPr>
          <w:rFonts w:cs="Calibri"/>
        </w:rPr>
        <w:t xml:space="preserve"> then appropriate ventilation to be used to normalize the temp.</w:t>
      </w:r>
    </w:p>
    <w:p w14:paraId="2F915D70"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for suitability of equipment that is used at the confined space.</w:t>
      </w:r>
    </w:p>
    <w:p w14:paraId="76BA672D"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Check any dust due to which visibility is reduced or respiratory tract is irritated.</w:t>
      </w:r>
    </w:p>
    <w:p w14:paraId="68153337"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The sign-in and sign-out of all persons entering into confined Space should be recorded.</w:t>
      </w:r>
    </w:p>
    <w:p w14:paraId="105AA737" w14:textId="77777777" w:rsidR="00E460AF" w:rsidRPr="00F374FF" w:rsidRDefault="00E460AF" w:rsidP="00F374FF">
      <w:pPr>
        <w:pStyle w:val="ListParagraph"/>
        <w:numPr>
          <w:ilvl w:val="0"/>
          <w:numId w:val="5"/>
        </w:numPr>
        <w:spacing w:after="0" w:line="240" w:lineRule="auto"/>
        <w:jc w:val="both"/>
        <w:rPr>
          <w:rFonts w:cs="Calibri"/>
        </w:rPr>
      </w:pPr>
      <w:r w:rsidRPr="00F374FF">
        <w:rPr>
          <w:rFonts w:cs="Calibri"/>
        </w:rPr>
        <w:t>Use 24V DC supply illumination to avoid electrocution/electric shock.</w:t>
      </w:r>
    </w:p>
    <w:p w14:paraId="00CDA17B" w14:textId="034C1B52" w:rsidR="00E460AF" w:rsidRPr="00F374FF" w:rsidRDefault="00E460AF" w:rsidP="00F374FF">
      <w:pPr>
        <w:pStyle w:val="WW-BodyText2"/>
        <w:numPr>
          <w:ilvl w:val="0"/>
          <w:numId w:val="5"/>
        </w:numPr>
        <w:spacing w:before="3" w:line="340" w:lineRule="atLeast"/>
        <w:rPr>
          <w:rFonts w:ascii="Calibri" w:hAnsi="Calibri" w:cs="Calibri"/>
          <w:sz w:val="22"/>
          <w:szCs w:val="22"/>
        </w:rPr>
      </w:pPr>
      <w:r w:rsidRPr="00F374FF">
        <w:rPr>
          <w:rFonts w:ascii="Calibri" w:hAnsi="Calibri" w:cs="Calibri"/>
          <w:sz w:val="22"/>
          <w:szCs w:val="22"/>
        </w:rPr>
        <w:t xml:space="preserve">Cutting or welding jobs inside the confined space should be carried out after checking for any explosive environment (LEL should be &lt;10%) and by providing localized suction or </w:t>
      </w:r>
      <w:r w:rsidR="00696CAB" w:rsidRPr="00F374FF">
        <w:rPr>
          <w:rFonts w:ascii="Calibri" w:hAnsi="Calibri" w:cs="Calibri"/>
          <w:sz w:val="22"/>
          <w:szCs w:val="22"/>
        </w:rPr>
        <w:t>heavy-duty</w:t>
      </w:r>
      <w:r w:rsidRPr="00F374FF">
        <w:rPr>
          <w:rFonts w:ascii="Calibri" w:hAnsi="Calibri" w:cs="Calibri"/>
          <w:sz w:val="22"/>
          <w:szCs w:val="22"/>
        </w:rPr>
        <w:t xml:space="preserve"> exhaust systems to prevent accumulation of gases inside the space.</w:t>
      </w:r>
    </w:p>
    <w:p w14:paraId="6BB89D82" w14:textId="77777777" w:rsidR="00E460AF" w:rsidRPr="00F374FF" w:rsidRDefault="00E460AF" w:rsidP="00F374FF">
      <w:pPr>
        <w:pStyle w:val="ListParagraph"/>
        <w:spacing w:after="0" w:line="240" w:lineRule="auto"/>
        <w:jc w:val="both"/>
        <w:rPr>
          <w:rFonts w:cs="Calibri"/>
        </w:rPr>
      </w:pPr>
    </w:p>
    <w:p w14:paraId="247F7C6A" w14:textId="77777777" w:rsidR="00E460AF" w:rsidRPr="00F374FF" w:rsidRDefault="00E460AF" w:rsidP="00F374FF">
      <w:pPr>
        <w:pStyle w:val="ListParagraph"/>
        <w:spacing w:after="0" w:line="240" w:lineRule="auto"/>
        <w:jc w:val="both"/>
        <w:rPr>
          <w:rFonts w:cs="Calibri"/>
        </w:rPr>
      </w:pPr>
    </w:p>
    <w:p w14:paraId="01172707" w14:textId="5C2A7293" w:rsidR="00E460AF" w:rsidRPr="00F374FF" w:rsidRDefault="00E460AF" w:rsidP="00F374FF">
      <w:pPr>
        <w:tabs>
          <w:tab w:val="left" w:pos="6804"/>
        </w:tabs>
        <w:jc w:val="both"/>
        <w:rPr>
          <w:rFonts w:asciiTheme="minorHAnsi" w:hAnsiTheme="minorHAnsi" w:cstheme="minorHAnsi"/>
          <w:lang w:val="en-IN"/>
        </w:rPr>
      </w:pPr>
      <w:r w:rsidRPr="00F374FF">
        <w:rPr>
          <w:rFonts w:asciiTheme="minorHAnsi" w:hAnsiTheme="minorHAnsi" w:cstheme="minorHAnsi"/>
          <w:lang w:val="en-IN"/>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7040EF36" w14:textId="77777777" w:rsidR="00E460AF" w:rsidRPr="00F374FF" w:rsidRDefault="00E460AF" w:rsidP="00F374FF">
      <w:pPr>
        <w:jc w:val="both"/>
        <w:rPr>
          <w:rFonts w:asciiTheme="minorHAnsi" w:hAnsiTheme="minorHAnsi" w:cstheme="minorHAnsi"/>
          <w:b/>
          <w:u w:val="single"/>
        </w:rPr>
      </w:pPr>
      <w:r w:rsidRPr="00F374FF">
        <w:rPr>
          <w:rFonts w:asciiTheme="minorHAnsi" w:hAnsiTheme="minorHAnsi" w:cstheme="minorHAnsi"/>
          <w:b/>
          <w:u w:val="single"/>
        </w:rPr>
        <w:t>Role of Rescue Team</w:t>
      </w:r>
    </w:p>
    <w:p w14:paraId="7771FA36" w14:textId="785C13DF" w:rsidR="00E460AF" w:rsidRPr="00953971" w:rsidRDefault="00E460AF" w:rsidP="00F374FF">
      <w:pPr>
        <w:jc w:val="both"/>
        <w:rPr>
          <w:rFonts w:asciiTheme="minorHAnsi" w:hAnsiTheme="minorHAnsi" w:cstheme="minorHAnsi"/>
          <w:b/>
        </w:rPr>
      </w:pPr>
      <w:r w:rsidRPr="00F374FF">
        <w:rPr>
          <w:rFonts w:asciiTheme="minorHAnsi" w:hAnsiTheme="minorHAnsi" w:cstheme="minorHAnsi"/>
          <w:b/>
        </w:rPr>
        <w:t xml:space="preserve">As the work is being carried out inside confined Space, in an emergency victim can be taken out by use of rescue apparatus such as stretcher. </w:t>
      </w:r>
      <w:r w:rsidR="00696CAB" w:rsidRPr="00F374FF">
        <w:rPr>
          <w:rFonts w:asciiTheme="minorHAnsi" w:hAnsiTheme="minorHAnsi" w:cstheme="minorHAnsi"/>
          <w:b/>
        </w:rPr>
        <w:t>However,</w:t>
      </w:r>
      <w:r w:rsidRPr="00F374FF">
        <w:rPr>
          <w:rFonts w:asciiTheme="minorHAnsi" w:hAnsiTheme="minorHAnsi" w:cstheme="minorHAnsi"/>
          <w:b/>
        </w:rPr>
        <w:t xml:space="preserve"> attendant should call ambulance which is fully equipped. </w:t>
      </w:r>
      <w:r w:rsidR="00696CAB" w:rsidRPr="00F374FF">
        <w:rPr>
          <w:rFonts w:asciiTheme="minorHAnsi" w:hAnsiTheme="minorHAnsi" w:cstheme="minorHAnsi"/>
          <w:b/>
        </w:rPr>
        <w:t>However,</w:t>
      </w:r>
      <w:r w:rsidRPr="00F374FF">
        <w:rPr>
          <w:rFonts w:asciiTheme="minorHAnsi" w:hAnsiTheme="minorHAnsi" w:cstheme="minorHAnsi"/>
          <w:b/>
        </w:rPr>
        <w:t xml:space="preserve"> rescue team members should take a charge of the situation.</w:t>
      </w:r>
    </w:p>
    <w:p w14:paraId="6A98F222" w14:textId="77777777" w:rsidR="002253FD" w:rsidRPr="00F374FF" w:rsidRDefault="002253FD" w:rsidP="00F374FF">
      <w:pPr>
        <w:pStyle w:val="WW-PlainText"/>
        <w:numPr>
          <w:ilvl w:val="0"/>
          <w:numId w:val="3"/>
        </w:numPr>
        <w:spacing w:line="360" w:lineRule="auto"/>
        <w:jc w:val="both"/>
        <w:rPr>
          <w:rFonts w:ascii="Times New Roman" w:hAnsi="Times New Roman"/>
          <w:sz w:val="22"/>
          <w:szCs w:val="22"/>
        </w:rPr>
      </w:pPr>
      <w:r w:rsidRPr="00F374FF">
        <w:rPr>
          <w:rFonts w:ascii="Times New Roman" w:hAnsi="Times New Roman"/>
          <w:sz w:val="22"/>
          <w:szCs w:val="22"/>
        </w:rPr>
        <w:t>Unauthorized operation or repair of any equipment is a punishable offence</w:t>
      </w:r>
    </w:p>
    <w:p w14:paraId="088E00C2" w14:textId="77777777" w:rsidR="007C4215" w:rsidRPr="00696CAB" w:rsidRDefault="007C4215" w:rsidP="00F374FF">
      <w:pPr>
        <w:pStyle w:val="WW-PlainText"/>
        <w:numPr>
          <w:ilvl w:val="0"/>
          <w:numId w:val="3"/>
        </w:numPr>
        <w:spacing w:line="360" w:lineRule="auto"/>
        <w:jc w:val="both"/>
        <w:rPr>
          <w:rFonts w:ascii="Times New Roman" w:hAnsi="Times New Roman"/>
          <w:color w:val="000000" w:themeColor="text1"/>
          <w:sz w:val="22"/>
          <w:szCs w:val="22"/>
        </w:rPr>
      </w:pPr>
      <w:r w:rsidRPr="00696CAB">
        <w:rPr>
          <w:rFonts w:ascii="Times New Roman" w:hAnsi="Times New Roman"/>
          <w:color w:val="000000" w:themeColor="text1"/>
          <w:sz w:val="22"/>
          <w:szCs w:val="22"/>
        </w:rPr>
        <w:t>Use of mobile phone is strictly prohibited.</w:t>
      </w:r>
    </w:p>
    <w:p w14:paraId="4ABFD65C"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Close all the makeup valves viz. Napoli line, Bandhara line &amp; cooling tower to overhead makeup line. Padlock all these valves.</w:t>
      </w:r>
    </w:p>
    <w:p w14:paraId="3C8F76FE" w14:textId="77777777" w:rsidR="007C4215" w:rsidRPr="00F374FF" w:rsidRDefault="007C4215" w:rsidP="00F374FF">
      <w:pPr>
        <w:pStyle w:val="ListParagraph"/>
        <w:numPr>
          <w:ilvl w:val="0"/>
          <w:numId w:val="3"/>
        </w:numPr>
        <w:spacing w:after="0" w:line="360" w:lineRule="auto"/>
        <w:jc w:val="both"/>
        <w:rPr>
          <w:rFonts w:ascii="Times New Roman" w:hAnsi="Times New Roman"/>
          <w:bCs/>
          <w:color w:val="00B0F0"/>
          <w:lang w:eastAsia="en-IN"/>
        </w:rPr>
      </w:pPr>
      <w:r w:rsidRPr="00696CAB">
        <w:rPr>
          <w:rFonts w:ascii="Times New Roman" w:hAnsi="Times New Roman"/>
          <w:bCs/>
          <w:color w:val="000000" w:themeColor="text1"/>
          <w:lang w:eastAsia="en-IN"/>
        </w:rPr>
        <w:t>Confined space training must be given.to Person working there</w:t>
      </w:r>
      <w:r w:rsidRPr="00F374FF">
        <w:rPr>
          <w:rFonts w:ascii="Times New Roman" w:hAnsi="Times New Roman"/>
          <w:bCs/>
          <w:color w:val="00B0F0"/>
          <w:lang w:eastAsia="en-IN"/>
        </w:rPr>
        <w:t>.</w:t>
      </w:r>
    </w:p>
    <w:p w14:paraId="66D4B381" w14:textId="77777777"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Continuous monitoring of oxygen level to be ensured using O</w:t>
      </w:r>
      <w:r w:rsidRPr="00F374FF">
        <w:rPr>
          <w:rFonts w:ascii="Times New Roman" w:hAnsi="Times New Roman"/>
          <w:vertAlign w:val="subscript"/>
        </w:rPr>
        <w:t>2</w:t>
      </w:r>
      <w:r w:rsidRPr="00F374FF">
        <w:rPr>
          <w:rFonts w:ascii="Times New Roman" w:hAnsi="Times New Roman"/>
        </w:rPr>
        <w:t xml:space="preserve"> monitor for safe working.</w:t>
      </w:r>
    </w:p>
    <w:p w14:paraId="08F755C6"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Open the manhole cover for man entry. Provide hard barrication on all sides. Sufficient openings are available on tank top for proper ventilation.</w:t>
      </w:r>
    </w:p>
    <w:p w14:paraId="13A254B7"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lang w:eastAsia="en-IN"/>
        </w:rPr>
        <w:lastRenderedPageBreak/>
        <w:t>Personnel should enter the tank through manhole using ladder and safety harness.</w:t>
      </w:r>
    </w:p>
    <w:p w14:paraId="5598A468"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lang w:eastAsia="en-IN"/>
        </w:rPr>
        <w:t>The supervisor should ensure that that the personnel involved in the activity is wearing all the needed PPEs. This job has to be carried out under the close supervision of the supervisor.</w:t>
      </w:r>
    </w:p>
    <w:p w14:paraId="5BE7FEE6" w14:textId="43AD36B1"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The supervisor should ensure regular breaks after 20 minutes for taking fresh air for person working inside the overhead tank. Rotation of the people involved in the activity should be done frequently</w:t>
      </w:r>
      <w:r w:rsidR="000F0947">
        <w:rPr>
          <w:rFonts w:ascii="Times New Roman" w:hAnsi="Times New Roman"/>
        </w:rPr>
        <w:t>. Logging of person entering/moving out from inside the tank should be done.</w:t>
      </w:r>
      <w:ins w:id="0" w:author="Andrade Agostinho" w:date="2021-09-24T15:59:00Z">
        <w:r w:rsidR="007A507C" w:rsidRPr="00F374FF">
          <w:rPr>
            <w:rFonts w:ascii="Times New Roman" w:hAnsi="Times New Roman"/>
          </w:rPr>
          <w:t xml:space="preserve"> </w:t>
        </w:r>
      </w:ins>
    </w:p>
    <w:p w14:paraId="6E2AA494"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Drain out maximum water from the tanks with the help of submersible pump.</w:t>
      </w:r>
    </w:p>
    <w:p w14:paraId="74F8B899"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Controlled draining of water should be there and drained water should be properly thrown out so that accumulation of water in a single area doesn’t take place.</w:t>
      </w:r>
    </w:p>
    <w:p w14:paraId="04CEC916" w14:textId="0878751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Check the water level inside the tanks and ensure that it is less than 200 mm.</w:t>
      </w:r>
      <w:r w:rsidR="000F0947">
        <w:rPr>
          <w:rFonts w:ascii="Times New Roman" w:hAnsi="Times New Roman"/>
          <w:bCs/>
          <w:color w:val="000000"/>
          <w:lang w:eastAsia="en-IN"/>
        </w:rPr>
        <w:t xml:space="preserve"> Any electrical slurry pump used to pump out the sludge should be connected to RCCB.</w:t>
      </w:r>
    </w:p>
    <w:p w14:paraId="0C04FC14" w14:textId="220C7FF4"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 xml:space="preserve">At a </w:t>
      </w:r>
      <w:r w:rsidR="00696CAB" w:rsidRPr="00F374FF">
        <w:rPr>
          <w:rFonts w:ascii="Times New Roman" w:hAnsi="Times New Roman"/>
        </w:rPr>
        <w:t>time,</w:t>
      </w:r>
      <w:r w:rsidRPr="00F374FF">
        <w:rPr>
          <w:rFonts w:ascii="Times New Roman" w:hAnsi="Times New Roman"/>
        </w:rPr>
        <w:t xml:space="preserve"> maximum six person has to be allowed to work inside the tank.</w:t>
      </w:r>
    </w:p>
    <w:p w14:paraId="36474FC0"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Accumulate all the slurry in a bucket.</w:t>
      </w:r>
    </w:p>
    <w:p w14:paraId="68CB5356"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The bucket should be taken out by the person standing outside by the help of the rope.</w:t>
      </w:r>
    </w:p>
    <w:p w14:paraId="5B48FB3C" w14:textId="77777777" w:rsidR="002253FD" w:rsidRPr="00F374FF" w:rsidRDefault="002253FD" w:rsidP="00F374FF">
      <w:pPr>
        <w:pStyle w:val="ListParagraph"/>
        <w:numPr>
          <w:ilvl w:val="0"/>
          <w:numId w:val="3"/>
        </w:numPr>
        <w:spacing w:after="0" w:line="360" w:lineRule="auto"/>
        <w:jc w:val="both"/>
        <w:rPr>
          <w:rFonts w:ascii="Times New Roman" w:hAnsi="Times New Roman"/>
          <w:bCs/>
          <w:color w:val="000000"/>
          <w:lang w:eastAsia="en-IN"/>
        </w:rPr>
      </w:pPr>
      <w:r w:rsidRPr="00F374FF">
        <w:rPr>
          <w:rFonts w:ascii="Times New Roman" w:hAnsi="Times New Roman"/>
          <w:bCs/>
          <w:color w:val="000000"/>
          <w:lang w:eastAsia="en-IN"/>
        </w:rPr>
        <w:t>The bucket weight should not exceed 5 Kgs.</w:t>
      </w:r>
    </w:p>
    <w:p w14:paraId="19DB0357" w14:textId="77777777" w:rsidR="002253FD" w:rsidRPr="00F374FF" w:rsidRDefault="002253FD" w:rsidP="00F374FF">
      <w:pPr>
        <w:numPr>
          <w:ilvl w:val="0"/>
          <w:numId w:val="3"/>
        </w:numPr>
        <w:spacing w:after="0" w:line="360" w:lineRule="auto"/>
        <w:jc w:val="both"/>
        <w:rPr>
          <w:rFonts w:ascii="Times New Roman" w:hAnsi="Times New Roman"/>
        </w:rPr>
      </w:pPr>
      <w:r w:rsidRPr="00F374FF">
        <w:rPr>
          <w:rFonts w:ascii="Times New Roman" w:hAnsi="Times New Roman"/>
        </w:rPr>
        <w:t>Do not use 230 volts lighting inside the tank but instead battery or emergency lights can be used. 24 volts supply wherever available should be used.</w:t>
      </w:r>
    </w:p>
    <w:p w14:paraId="7FDEEBDC" w14:textId="77777777" w:rsidR="00562F5A" w:rsidRPr="00F374FF" w:rsidRDefault="00562F5A" w:rsidP="00F374FF">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1F5E67" w14:paraId="77E0748B" w14:textId="77777777" w:rsidTr="007E45E9">
        <w:trPr>
          <w:trHeight w:val="316"/>
        </w:trPr>
        <w:tc>
          <w:tcPr>
            <w:tcW w:w="2802" w:type="dxa"/>
            <w:shd w:val="clear" w:color="auto" w:fill="auto"/>
          </w:tcPr>
          <w:p w14:paraId="260B6188" w14:textId="77777777" w:rsidR="00BA7336" w:rsidRPr="001F5E67" w:rsidRDefault="00BA7336" w:rsidP="00D00594">
            <w:pPr>
              <w:spacing w:after="0"/>
              <w:rPr>
                <w:rFonts w:ascii="Times New Roman" w:hAnsi="Times New Roman"/>
                <w:b/>
              </w:rPr>
            </w:pPr>
            <w:r w:rsidRPr="001F5E67">
              <w:rPr>
                <w:rFonts w:ascii="Times New Roman" w:hAnsi="Times New Roman"/>
                <w:b/>
              </w:rPr>
              <w:t xml:space="preserve">Prepared By: </w:t>
            </w:r>
          </w:p>
          <w:p w14:paraId="1DA96A76" w14:textId="77777777" w:rsidR="00BA7336" w:rsidRPr="001F5E67" w:rsidRDefault="00562F5A" w:rsidP="00562F5A">
            <w:pPr>
              <w:spacing w:after="0"/>
              <w:rPr>
                <w:rFonts w:ascii="Times New Roman" w:hAnsi="Times New Roman"/>
              </w:rPr>
            </w:pPr>
            <w:r w:rsidRPr="001F5E67">
              <w:rPr>
                <w:rFonts w:ascii="Times New Roman" w:hAnsi="Times New Roman"/>
              </w:rPr>
              <w:t>Head- Production PID I</w:t>
            </w:r>
          </w:p>
        </w:tc>
        <w:tc>
          <w:tcPr>
            <w:tcW w:w="3160" w:type="dxa"/>
            <w:shd w:val="clear" w:color="auto" w:fill="auto"/>
          </w:tcPr>
          <w:p w14:paraId="0765F25C" w14:textId="77777777" w:rsidR="00BA7336" w:rsidRPr="001F5E67" w:rsidRDefault="00BA7336" w:rsidP="00D00594">
            <w:pPr>
              <w:spacing w:after="0"/>
              <w:rPr>
                <w:rFonts w:ascii="Times New Roman" w:hAnsi="Times New Roman"/>
                <w:b/>
              </w:rPr>
            </w:pPr>
            <w:r w:rsidRPr="001F5E67">
              <w:rPr>
                <w:rFonts w:ascii="Times New Roman" w:hAnsi="Times New Roman"/>
                <w:b/>
              </w:rPr>
              <w:t xml:space="preserve">Reviewed &amp; Issued By: </w:t>
            </w:r>
          </w:p>
          <w:p w14:paraId="6D0F5D74" w14:textId="77777777" w:rsidR="00BA7336" w:rsidRPr="001F5E67" w:rsidRDefault="00BA7336" w:rsidP="00D00594">
            <w:pPr>
              <w:spacing w:after="0"/>
              <w:rPr>
                <w:rFonts w:ascii="Times New Roman" w:hAnsi="Times New Roman"/>
              </w:rPr>
            </w:pPr>
            <w:r w:rsidRPr="001F5E67">
              <w:rPr>
                <w:rFonts w:ascii="Times New Roman" w:hAnsi="Times New Roman"/>
              </w:rPr>
              <w:t>Management Representative</w:t>
            </w:r>
          </w:p>
        </w:tc>
        <w:tc>
          <w:tcPr>
            <w:tcW w:w="3133" w:type="dxa"/>
            <w:shd w:val="clear" w:color="auto" w:fill="auto"/>
          </w:tcPr>
          <w:p w14:paraId="01812787" w14:textId="77777777" w:rsidR="00BA7336" w:rsidRPr="001F5E67" w:rsidRDefault="00BA7336" w:rsidP="00D00594">
            <w:pPr>
              <w:spacing w:after="0"/>
              <w:rPr>
                <w:rFonts w:ascii="Times New Roman" w:hAnsi="Times New Roman"/>
                <w:b/>
              </w:rPr>
            </w:pPr>
            <w:r w:rsidRPr="001F5E67">
              <w:rPr>
                <w:rFonts w:ascii="Times New Roman" w:hAnsi="Times New Roman"/>
                <w:b/>
              </w:rPr>
              <w:t xml:space="preserve">Approved By: </w:t>
            </w:r>
          </w:p>
          <w:p w14:paraId="52D6073C" w14:textId="77777777" w:rsidR="00BA7336" w:rsidRPr="001F5E67" w:rsidRDefault="007E45E9" w:rsidP="00ED48D2">
            <w:pPr>
              <w:spacing w:after="0"/>
              <w:rPr>
                <w:rFonts w:ascii="Times New Roman" w:hAnsi="Times New Roman"/>
              </w:rPr>
            </w:pPr>
            <w:r w:rsidRPr="001F5E67">
              <w:rPr>
                <w:rFonts w:ascii="Times New Roman" w:hAnsi="Times New Roman"/>
              </w:rPr>
              <w:t xml:space="preserve">Head </w:t>
            </w:r>
            <w:r w:rsidR="00562F5A" w:rsidRPr="001F5E67">
              <w:rPr>
                <w:rFonts w:ascii="Times New Roman" w:hAnsi="Times New Roman"/>
              </w:rPr>
              <w:t>– Pig Iron Division</w:t>
            </w:r>
          </w:p>
        </w:tc>
      </w:tr>
      <w:tr w:rsidR="00BA7336" w:rsidRPr="001F5E67" w14:paraId="39691EA3" w14:textId="77777777" w:rsidTr="004A525E">
        <w:trPr>
          <w:trHeight w:val="1227"/>
        </w:trPr>
        <w:tc>
          <w:tcPr>
            <w:tcW w:w="2802" w:type="dxa"/>
            <w:shd w:val="clear" w:color="auto" w:fill="auto"/>
          </w:tcPr>
          <w:p w14:paraId="78E3E570" w14:textId="77777777" w:rsidR="00BA7336" w:rsidRPr="001F5E67" w:rsidRDefault="007E45E9" w:rsidP="00B80FF3">
            <w:pPr>
              <w:rPr>
                <w:rFonts w:ascii="Times New Roman" w:hAnsi="Times New Roman"/>
                <w:b/>
              </w:rPr>
            </w:pPr>
            <w:r w:rsidRPr="001F5E67">
              <w:rPr>
                <w:rFonts w:ascii="Times New Roman" w:hAnsi="Times New Roman"/>
                <w:b/>
              </w:rPr>
              <w:t>Signature:</w:t>
            </w:r>
          </w:p>
        </w:tc>
        <w:tc>
          <w:tcPr>
            <w:tcW w:w="3160" w:type="dxa"/>
            <w:shd w:val="clear" w:color="auto" w:fill="auto"/>
          </w:tcPr>
          <w:p w14:paraId="59E5FE16" w14:textId="77777777" w:rsidR="00BA7336" w:rsidRPr="001F5E67" w:rsidRDefault="007E45E9" w:rsidP="00B80FF3">
            <w:pPr>
              <w:rPr>
                <w:rFonts w:ascii="Times New Roman" w:hAnsi="Times New Roman"/>
                <w:b/>
              </w:rPr>
            </w:pPr>
            <w:r w:rsidRPr="001F5E67">
              <w:rPr>
                <w:rFonts w:ascii="Times New Roman" w:hAnsi="Times New Roman"/>
                <w:b/>
              </w:rPr>
              <w:t>Signature:</w:t>
            </w:r>
          </w:p>
        </w:tc>
        <w:tc>
          <w:tcPr>
            <w:tcW w:w="3133" w:type="dxa"/>
            <w:shd w:val="clear" w:color="auto" w:fill="auto"/>
          </w:tcPr>
          <w:p w14:paraId="67516A55" w14:textId="77777777" w:rsidR="00BA7336" w:rsidRPr="001F5E67" w:rsidRDefault="007E45E9" w:rsidP="00B80FF3">
            <w:pPr>
              <w:rPr>
                <w:rFonts w:ascii="Times New Roman" w:hAnsi="Times New Roman"/>
                <w:b/>
              </w:rPr>
            </w:pPr>
            <w:r w:rsidRPr="001F5E67">
              <w:rPr>
                <w:rFonts w:ascii="Times New Roman" w:hAnsi="Times New Roman"/>
                <w:b/>
              </w:rPr>
              <w:t>Signature:</w:t>
            </w:r>
          </w:p>
        </w:tc>
      </w:tr>
      <w:tr w:rsidR="00BA7336" w:rsidRPr="001F5E67" w14:paraId="06B5FB12" w14:textId="77777777" w:rsidTr="007E45E9">
        <w:trPr>
          <w:trHeight w:val="56"/>
        </w:trPr>
        <w:tc>
          <w:tcPr>
            <w:tcW w:w="2802" w:type="dxa"/>
            <w:shd w:val="clear" w:color="auto" w:fill="auto"/>
          </w:tcPr>
          <w:p w14:paraId="10C9324D" w14:textId="0EFE29F2" w:rsidR="00BA7336" w:rsidRPr="001F5E67" w:rsidRDefault="00BA7336" w:rsidP="007E45E9">
            <w:pPr>
              <w:rPr>
                <w:rFonts w:ascii="Times New Roman" w:hAnsi="Times New Roman"/>
                <w:b/>
              </w:rPr>
            </w:pPr>
            <w:r w:rsidRPr="001F5E67">
              <w:rPr>
                <w:rFonts w:ascii="Times New Roman" w:hAnsi="Times New Roman"/>
                <w:b/>
              </w:rPr>
              <w:t>Date:</w:t>
            </w:r>
            <w:r w:rsidR="00B03309" w:rsidRPr="001F5E67">
              <w:rPr>
                <w:rFonts w:ascii="Times New Roman" w:hAnsi="Times New Roman"/>
                <w:b/>
              </w:rPr>
              <w:t xml:space="preserve"> </w:t>
            </w:r>
            <w:r w:rsidR="00151C21">
              <w:rPr>
                <w:rFonts w:ascii="Times New Roman" w:hAnsi="Times New Roman"/>
                <w:b/>
              </w:rPr>
              <w:t>1</w:t>
            </w:r>
            <w:r w:rsidR="00753D6E">
              <w:rPr>
                <w:rFonts w:ascii="Times New Roman" w:hAnsi="Times New Roman"/>
                <w:b/>
              </w:rPr>
              <w:t>5</w:t>
            </w:r>
            <w:r w:rsidR="00151C21">
              <w:rPr>
                <w:rFonts w:ascii="Times New Roman" w:hAnsi="Times New Roman"/>
                <w:b/>
              </w:rPr>
              <w:t>.07.202</w:t>
            </w:r>
            <w:r w:rsidR="00753D6E">
              <w:rPr>
                <w:rFonts w:ascii="Times New Roman" w:hAnsi="Times New Roman"/>
                <w:b/>
              </w:rPr>
              <w:t>2</w:t>
            </w:r>
          </w:p>
        </w:tc>
        <w:tc>
          <w:tcPr>
            <w:tcW w:w="3160" w:type="dxa"/>
            <w:shd w:val="clear" w:color="auto" w:fill="auto"/>
          </w:tcPr>
          <w:p w14:paraId="119B7AB5" w14:textId="6A71521B" w:rsidR="00BA7336" w:rsidRPr="001F5E67" w:rsidRDefault="00BA7336" w:rsidP="007E45E9">
            <w:pPr>
              <w:rPr>
                <w:rFonts w:ascii="Times New Roman" w:hAnsi="Times New Roman"/>
                <w:b/>
              </w:rPr>
            </w:pPr>
            <w:r w:rsidRPr="001F5E67">
              <w:rPr>
                <w:rFonts w:ascii="Times New Roman" w:hAnsi="Times New Roman"/>
                <w:b/>
              </w:rPr>
              <w:t xml:space="preserve">Date: </w:t>
            </w:r>
            <w:r w:rsidR="00151C21">
              <w:rPr>
                <w:rFonts w:ascii="Times New Roman" w:hAnsi="Times New Roman"/>
                <w:b/>
              </w:rPr>
              <w:t>1</w:t>
            </w:r>
            <w:r w:rsidR="00753D6E">
              <w:rPr>
                <w:rFonts w:ascii="Times New Roman" w:hAnsi="Times New Roman"/>
                <w:b/>
              </w:rPr>
              <w:t>5</w:t>
            </w:r>
            <w:r w:rsidR="00151C21">
              <w:rPr>
                <w:rFonts w:ascii="Times New Roman" w:hAnsi="Times New Roman"/>
                <w:b/>
              </w:rPr>
              <w:t>.07.202</w:t>
            </w:r>
            <w:r w:rsidR="00753D6E">
              <w:rPr>
                <w:rFonts w:ascii="Times New Roman" w:hAnsi="Times New Roman"/>
                <w:b/>
              </w:rPr>
              <w:t>2</w:t>
            </w:r>
          </w:p>
        </w:tc>
        <w:tc>
          <w:tcPr>
            <w:tcW w:w="3133" w:type="dxa"/>
            <w:shd w:val="clear" w:color="auto" w:fill="auto"/>
          </w:tcPr>
          <w:p w14:paraId="14BF3737" w14:textId="2CFB363B" w:rsidR="00BA7336" w:rsidRPr="001F5E67" w:rsidRDefault="00BA7336" w:rsidP="007E45E9">
            <w:pPr>
              <w:rPr>
                <w:rFonts w:ascii="Times New Roman" w:hAnsi="Times New Roman"/>
                <w:b/>
              </w:rPr>
            </w:pPr>
            <w:r w:rsidRPr="001F5E67">
              <w:rPr>
                <w:rFonts w:ascii="Times New Roman" w:hAnsi="Times New Roman"/>
                <w:b/>
              </w:rPr>
              <w:t>Date:</w:t>
            </w:r>
            <w:r w:rsidR="00B03309" w:rsidRPr="001F5E67">
              <w:rPr>
                <w:rFonts w:ascii="Times New Roman" w:hAnsi="Times New Roman"/>
                <w:b/>
              </w:rPr>
              <w:t xml:space="preserve"> </w:t>
            </w:r>
            <w:r w:rsidR="00151C21">
              <w:rPr>
                <w:rFonts w:ascii="Times New Roman" w:hAnsi="Times New Roman"/>
                <w:b/>
              </w:rPr>
              <w:t>1</w:t>
            </w:r>
            <w:r w:rsidR="00753D6E">
              <w:rPr>
                <w:rFonts w:ascii="Times New Roman" w:hAnsi="Times New Roman"/>
                <w:b/>
              </w:rPr>
              <w:t>5</w:t>
            </w:r>
            <w:r w:rsidR="00151C21">
              <w:rPr>
                <w:rFonts w:ascii="Times New Roman" w:hAnsi="Times New Roman"/>
                <w:b/>
              </w:rPr>
              <w:t>.07.202</w:t>
            </w:r>
            <w:r w:rsidR="00753D6E">
              <w:rPr>
                <w:rFonts w:ascii="Times New Roman" w:hAnsi="Times New Roman"/>
                <w:b/>
              </w:rPr>
              <w:t>2</w:t>
            </w:r>
          </w:p>
        </w:tc>
      </w:tr>
    </w:tbl>
    <w:p w14:paraId="0E6D9CF6"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7A507C" w14:paraId="7C06596C" w14:textId="77777777" w:rsidTr="000D6A3A">
        <w:tc>
          <w:tcPr>
            <w:tcW w:w="9090" w:type="dxa"/>
            <w:gridSpan w:val="4"/>
          </w:tcPr>
          <w:p w14:paraId="1E2B3E6B" w14:textId="77777777" w:rsidR="007A507C" w:rsidRDefault="007A507C" w:rsidP="000D6A3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A507C" w14:paraId="1AFFDD11" w14:textId="77777777" w:rsidTr="000D6A3A">
        <w:tc>
          <w:tcPr>
            <w:tcW w:w="2766" w:type="dxa"/>
          </w:tcPr>
          <w:p w14:paraId="1AA17A2D"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FD8C03A"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79534D87"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BD239CB" w14:textId="77777777" w:rsidR="007A507C" w:rsidRDefault="007A507C" w:rsidP="000D6A3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A507C" w:rsidRPr="001A3E3D" w14:paraId="52EE20BC" w14:textId="77777777" w:rsidTr="000D6A3A">
        <w:tc>
          <w:tcPr>
            <w:tcW w:w="2766" w:type="dxa"/>
          </w:tcPr>
          <w:p w14:paraId="64D0911E" w14:textId="77777777" w:rsidR="007A507C" w:rsidRPr="001A3E3D" w:rsidRDefault="007A507C" w:rsidP="000D6A3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188" w:type="dxa"/>
          </w:tcPr>
          <w:p w14:paraId="305C11BA" w14:textId="1DD05EE5" w:rsidR="007A507C" w:rsidRPr="001A3E3D" w:rsidRDefault="00516688" w:rsidP="000D6A3A">
            <w:pPr>
              <w:pStyle w:val="ListParagraph"/>
              <w:tabs>
                <w:tab w:val="left" w:pos="567"/>
              </w:tabs>
              <w:spacing w:line="240" w:lineRule="auto"/>
              <w:ind w:left="0"/>
              <w:rPr>
                <w:rFonts w:ascii="Times New Roman" w:hAnsi="Times New Roman"/>
                <w:sz w:val="24"/>
                <w:szCs w:val="24"/>
              </w:rPr>
            </w:pPr>
            <w:r>
              <w:rPr>
                <w:rFonts w:ascii="Times New Roman" w:hAnsi="Times New Roman"/>
                <w:b/>
              </w:rPr>
              <w:t>Confined space checks</w:t>
            </w:r>
          </w:p>
        </w:tc>
        <w:tc>
          <w:tcPr>
            <w:tcW w:w="2190" w:type="dxa"/>
          </w:tcPr>
          <w:p w14:paraId="5720E0A4" w14:textId="29EDAB46" w:rsidR="007A507C" w:rsidRPr="001A3E3D" w:rsidRDefault="00516688" w:rsidP="007A507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9</w:t>
            </w:r>
          </w:p>
        </w:tc>
        <w:tc>
          <w:tcPr>
            <w:tcW w:w="1946" w:type="dxa"/>
          </w:tcPr>
          <w:p w14:paraId="2356C5C7" w14:textId="77777777" w:rsidR="007A507C" w:rsidRPr="001A3E3D" w:rsidRDefault="007A507C" w:rsidP="000D6A3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516688" w14:paraId="188677F1" w14:textId="77777777" w:rsidTr="000D6A3A">
        <w:tc>
          <w:tcPr>
            <w:tcW w:w="2766" w:type="dxa"/>
          </w:tcPr>
          <w:p w14:paraId="146AA40A" w14:textId="0A14592F"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12.07.2021</w:t>
            </w:r>
          </w:p>
        </w:tc>
        <w:tc>
          <w:tcPr>
            <w:tcW w:w="2188" w:type="dxa"/>
          </w:tcPr>
          <w:p w14:paraId="5A23E202" w14:textId="49AE0FF4"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b/>
              </w:rPr>
              <w:t>Role of rescue team</w:t>
            </w:r>
          </w:p>
        </w:tc>
        <w:tc>
          <w:tcPr>
            <w:tcW w:w="2190" w:type="dxa"/>
          </w:tcPr>
          <w:p w14:paraId="2DA2406B" w14:textId="35A6E01A"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Point no 9, 12</w:t>
            </w:r>
          </w:p>
        </w:tc>
        <w:tc>
          <w:tcPr>
            <w:tcW w:w="1946" w:type="dxa"/>
          </w:tcPr>
          <w:p w14:paraId="448E0C9B" w14:textId="5DF024D4" w:rsidR="00516688" w:rsidRDefault="00516688" w:rsidP="00516688">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03</w:t>
            </w:r>
          </w:p>
        </w:tc>
      </w:tr>
      <w:tr w:rsidR="00696CAB" w14:paraId="7471860F" w14:textId="77777777" w:rsidTr="000D6A3A">
        <w:tc>
          <w:tcPr>
            <w:tcW w:w="2766" w:type="dxa"/>
          </w:tcPr>
          <w:p w14:paraId="6971D376" w14:textId="5830EA04" w:rsidR="00696CAB" w:rsidRDefault="00696CAB" w:rsidP="0051668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ECA48CE" w14:textId="19196110" w:rsidR="00696CAB" w:rsidRDefault="00696CAB" w:rsidP="00516688">
            <w:pPr>
              <w:pStyle w:val="ListParagraph"/>
              <w:tabs>
                <w:tab w:val="left" w:pos="567"/>
              </w:tabs>
              <w:spacing w:line="240" w:lineRule="auto"/>
              <w:ind w:left="0"/>
              <w:rPr>
                <w:rFonts w:ascii="Times New Roman" w:hAnsi="Times New Roman"/>
                <w:b/>
              </w:rPr>
            </w:pPr>
            <w:r>
              <w:rPr>
                <w:rFonts w:ascii="Times New Roman" w:hAnsi="Times New Roman"/>
                <w:b/>
              </w:rPr>
              <w:t>Work instructions for overhead tanks cleaning BF-1 &amp; 2</w:t>
            </w:r>
          </w:p>
        </w:tc>
        <w:tc>
          <w:tcPr>
            <w:tcW w:w="2190" w:type="dxa"/>
          </w:tcPr>
          <w:p w14:paraId="4157F91A" w14:textId="16D3AC07" w:rsidR="00696CAB" w:rsidRDefault="00696CAB" w:rsidP="0051668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New hazard identified</w:t>
            </w:r>
          </w:p>
        </w:tc>
        <w:tc>
          <w:tcPr>
            <w:tcW w:w="1946" w:type="dxa"/>
          </w:tcPr>
          <w:p w14:paraId="66FC345B" w14:textId="0232C10A" w:rsidR="00696CAB" w:rsidRDefault="00696CAB" w:rsidP="0051668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79B42606" w14:textId="77777777" w:rsidR="007A507C" w:rsidRPr="001F5E67" w:rsidRDefault="007A507C" w:rsidP="00314A11">
      <w:pPr>
        <w:pStyle w:val="ListParagraph"/>
        <w:tabs>
          <w:tab w:val="left" w:pos="567"/>
        </w:tabs>
        <w:spacing w:line="240" w:lineRule="auto"/>
        <w:ind w:left="567" w:hanging="567"/>
        <w:rPr>
          <w:rFonts w:ascii="Times New Roman" w:hAnsi="Times New Roman"/>
          <w:b/>
          <w:sz w:val="24"/>
          <w:szCs w:val="24"/>
        </w:rPr>
      </w:pPr>
    </w:p>
    <w:sectPr w:rsidR="007A507C" w:rsidRPr="001F5E6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05C3" w14:textId="77777777" w:rsidR="00844103" w:rsidRDefault="00844103" w:rsidP="0036287A">
      <w:pPr>
        <w:spacing w:after="0" w:line="240" w:lineRule="auto"/>
      </w:pPr>
      <w:r>
        <w:separator/>
      </w:r>
    </w:p>
  </w:endnote>
  <w:endnote w:type="continuationSeparator" w:id="0">
    <w:p w14:paraId="05C0C99D" w14:textId="77777777" w:rsidR="00844103" w:rsidRDefault="0084410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95CC" w14:textId="389B249C" w:rsidR="00450E2A" w:rsidRDefault="00753D6E"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2D84FDC" wp14:editId="766024C4">
              <wp:simplePos x="0" y="0"/>
              <wp:positionH relativeFrom="page">
                <wp:posOffset>0</wp:posOffset>
              </wp:positionH>
              <wp:positionV relativeFrom="page">
                <wp:posOffset>10227945</wp:posOffset>
              </wp:positionV>
              <wp:extent cx="7560310" cy="273050"/>
              <wp:effectExtent l="0" t="0" r="0" b="12700"/>
              <wp:wrapNone/>
              <wp:docPr id="1" name="MSIPCM5a5f4af2b99f0275da3f983e"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B24149" w14:textId="2AEFDC05" w:rsidR="00753D6E" w:rsidRPr="00753D6E" w:rsidRDefault="00753D6E" w:rsidP="00753D6E">
                          <w:pPr>
                            <w:spacing w:after="0"/>
                            <w:jc w:val="center"/>
                            <w:rPr>
                              <w:rFonts w:cs="Calibri"/>
                              <w:color w:val="C0C0C0"/>
                              <w:sz w:val="12"/>
                            </w:rPr>
                          </w:pPr>
                          <w:r w:rsidRPr="00753D6E">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2D84FDC" id="_x0000_t202" coordsize="21600,21600" o:spt="202" path="m,l,21600r21600,l21600,xe">
              <v:stroke joinstyle="miter"/>
              <v:path gradientshapeok="t" o:connecttype="rect"/>
            </v:shapetype>
            <v:shape id="MSIPCM5a5f4af2b99f0275da3f983e"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7BB24149" w14:textId="2AEFDC05" w:rsidR="00753D6E" w:rsidRPr="00753D6E" w:rsidRDefault="00753D6E" w:rsidP="00753D6E">
                    <w:pPr>
                      <w:spacing w:after="0"/>
                      <w:jc w:val="center"/>
                      <w:rPr>
                        <w:rFonts w:cs="Calibri"/>
                        <w:color w:val="C0C0C0"/>
                        <w:sz w:val="12"/>
                      </w:rPr>
                    </w:pPr>
                    <w:r w:rsidRPr="00753D6E">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6818" w14:textId="77777777" w:rsidR="00844103" w:rsidRDefault="00844103" w:rsidP="0036287A">
      <w:pPr>
        <w:spacing w:after="0" w:line="240" w:lineRule="auto"/>
      </w:pPr>
      <w:r>
        <w:separator/>
      </w:r>
    </w:p>
  </w:footnote>
  <w:footnote w:type="continuationSeparator" w:id="0">
    <w:p w14:paraId="174AF34E" w14:textId="77777777" w:rsidR="00844103" w:rsidRDefault="0084410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9DE5F78" w14:textId="77777777" w:rsidTr="00314A11">
      <w:trPr>
        <w:trHeight w:val="251"/>
      </w:trPr>
      <w:tc>
        <w:tcPr>
          <w:tcW w:w="1702" w:type="dxa"/>
          <w:vMerge w:val="restart"/>
          <w:vAlign w:val="center"/>
        </w:tcPr>
        <w:p w14:paraId="41A131B9" w14:textId="4858F7BC" w:rsidR="00314A11" w:rsidRPr="001B4A42" w:rsidRDefault="00C67D2C" w:rsidP="000B4EA3">
          <w:pPr>
            <w:pStyle w:val="Header"/>
            <w:ind w:hanging="108"/>
            <w:jc w:val="center"/>
          </w:pPr>
          <w:r>
            <w:rPr>
              <w:noProof/>
              <w:lang w:val="en-IN" w:eastAsia="en-IN"/>
            </w:rPr>
            <w:drawing>
              <wp:inline distT="0" distB="0" distL="0" distR="0" wp14:anchorId="1824C2A3" wp14:editId="554BAACD">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5FFD5B79" w14:textId="77777777" w:rsidR="00314A11" w:rsidRPr="001B4A42" w:rsidRDefault="004119A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5AB25E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1DA96F7" w14:textId="495F4D25" w:rsidR="00314A11" w:rsidRPr="002E7889" w:rsidRDefault="004119A5" w:rsidP="00C22583">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w:t>
          </w:r>
          <w:r w:rsidR="00C22583">
            <w:rPr>
              <w:rFonts w:ascii="Times New Roman" w:hAnsi="Times New Roman"/>
              <w:b/>
            </w:rPr>
            <w:t>I/PROD</w:t>
          </w:r>
          <w:r>
            <w:rPr>
              <w:rFonts w:ascii="Times New Roman" w:hAnsi="Times New Roman"/>
              <w:b/>
              <w:szCs w:val="24"/>
            </w:rPr>
            <w:t>/WI</w:t>
          </w:r>
          <w:r>
            <w:rPr>
              <w:rFonts w:ascii="Times New Roman" w:hAnsi="Times New Roman"/>
              <w:b/>
            </w:rPr>
            <w:t>/</w:t>
          </w:r>
          <w:r w:rsidR="00B03309" w:rsidRPr="00B03309">
            <w:rPr>
              <w:rFonts w:ascii="Times New Roman" w:hAnsi="Times New Roman"/>
              <w:b/>
            </w:rPr>
            <w:t>14V</w:t>
          </w:r>
        </w:p>
      </w:tc>
    </w:tr>
    <w:tr w:rsidR="00314A11" w:rsidRPr="001B4A42" w14:paraId="22EA029A" w14:textId="77777777" w:rsidTr="00314A11">
      <w:trPr>
        <w:trHeight w:val="143"/>
      </w:trPr>
      <w:tc>
        <w:tcPr>
          <w:tcW w:w="1702" w:type="dxa"/>
          <w:vMerge/>
        </w:tcPr>
        <w:p w14:paraId="03013AFD" w14:textId="77777777" w:rsidR="00314A11" w:rsidRPr="001B4A42" w:rsidRDefault="00314A11" w:rsidP="003F30BD">
          <w:pPr>
            <w:pStyle w:val="Header"/>
          </w:pPr>
        </w:p>
      </w:tc>
      <w:tc>
        <w:tcPr>
          <w:tcW w:w="4394" w:type="dxa"/>
        </w:tcPr>
        <w:p w14:paraId="6140BED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BE56000"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9A0A515" w14:textId="5AA9DCF9" w:rsidR="00314A11" w:rsidRPr="00550080" w:rsidRDefault="000F0947" w:rsidP="00314A11">
          <w:pPr>
            <w:pStyle w:val="Header"/>
            <w:rPr>
              <w:rFonts w:ascii="Times New Roman" w:hAnsi="Times New Roman"/>
              <w:b/>
            </w:rPr>
          </w:pPr>
          <w:r>
            <w:rPr>
              <w:rFonts w:ascii="Times New Roman" w:hAnsi="Times New Roman"/>
              <w:b/>
            </w:rPr>
            <w:t>15.07.2022</w:t>
          </w:r>
        </w:p>
      </w:tc>
    </w:tr>
    <w:tr w:rsidR="00314A11" w:rsidRPr="001B4A42" w14:paraId="46AF5624" w14:textId="77777777" w:rsidTr="00314A11">
      <w:trPr>
        <w:trHeight w:val="143"/>
      </w:trPr>
      <w:tc>
        <w:tcPr>
          <w:tcW w:w="1702" w:type="dxa"/>
          <w:vMerge/>
        </w:tcPr>
        <w:p w14:paraId="06729E0C" w14:textId="77777777" w:rsidR="00314A11" w:rsidRPr="001B4A42" w:rsidRDefault="00314A11" w:rsidP="003F30BD">
          <w:pPr>
            <w:pStyle w:val="Header"/>
          </w:pPr>
        </w:p>
      </w:tc>
      <w:tc>
        <w:tcPr>
          <w:tcW w:w="4394" w:type="dxa"/>
          <w:vMerge w:val="restart"/>
          <w:vAlign w:val="center"/>
        </w:tcPr>
        <w:p w14:paraId="7625EC80" w14:textId="686F7E09" w:rsidR="002253FD" w:rsidRPr="002253FD" w:rsidRDefault="00314A11" w:rsidP="00696CAB">
          <w:pPr>
            <w:jc w:val="center"/>
            <w:rPr>
              <w:rFonts w:ascii="Times New Roman" w:hAnsi="Times New Roman"/>
              <w:b/>
            </w:rPr>
          </w:pPr>
          <w:r w:rsidRPr="009532E4">
            <w:rPr>
              <w:rFonts w:ascii="Times New Roman" w:hAnsi="Times New Roman"/>
              <w:b/>
            </w:rPr>
            <w:t xml:space="preserve">Work Instructions for </w:t>
          </w:r>
          <w:r w:rsidR="002253FD" w:rsidRPr="002253FD">
            <w:rPr>
              <w:rFonts w:ascii="Times New Roman" w:hAnsi="Times New Roman"/>
              <w:b/>
            </w:rPr>
            <w:t>overhead tank</w:t>
          </w:r>
          <w:r w:rsidR="00E441D2">
            <w:rPr>
              <w:rFonts w:ascii="Times New Roman" w:hAnsi="Times New Roman"/>
              <w:b/>
            </w:rPr>
            <w:t>s</w:t>
          </w:r>
          <w:r w:rsidR="002253FD" w:rsidRPr="002253FD">
            <w:rPr>
              <w:rFonts w:ascii="Times New Roman" w:hAnsi="Times New Roman"/>
              <w:b/>
            </w:rPr>
            <w:t xml:space="preserve"> </w:t>
          </w:r>
          <w:r w:rsidR="00F774FC">
            <w:rPr>
              <w:rFonts w:ascii="Times New Roman" w:hAnsi="Times New Roman"/>
              <w:b/>
            </w:rPr>
            <w:t>C</w:t>
          </w:r>
          <w:r w:rsidR="00F774FC" w:rsidRPr="002253FD">
            <w:rPr>
              <w:rFonts w:ascii="Times New Roman" w:hAnsi="Times New Roman"/>
              <w:b/>
            </w:rPr>
            <w:t>leaning</w:t>
          </w:r>
          <w:r w:rsidR="00F774FC">
            <w:rPr>
              <w:rFonts w:ascii="Times New Roman" w:hAnsi="Times New Roman"/>
              <w:b/>
            </w:rPr>
            <w:t xml:space="preserve"> </w:t>
          </w:r>
          <w:r w:rsidR="00E441D2">
            <w:rPr>
              <w:rFonts w:ascii="Times New Roman" w:hAnsi="Times New Roman"/>
              <w:b/>
            </w:rPr>
            <w:t>(BF-1 &amp; 2)</w:t>
          </w:r>
        </w:p>
        <w:p w14:paraId="27EEE8E8" w14:textId="77777777" w:rsidR="00314A11" w:rsidRPr="001B4A42" w:rsidRDefault="00314A11" w:rsidP="001B3F1A">
          <w:pPr>
            <w:pStyle w:val="Header"/>
            <w:ind w:left="-70"/>
            <w:jc w:val="center"/>
            <w:rPr>
              <w:rFonts w:ascii="Times New Roman" w:hAnsi="Times New Roman"/>
              <w:b/>
            </w:rPr>
          </w:pPr>
        </w:p>
      </w:tc>
      <w:tc>
        <w:tcPr>
          <w:tcW w:w="1701" w:type="dxa"/>
        </w:tcPr>
        <w:p w14:paraId="1369D03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D66AAB2" w14:textId="2A2629F9" w:rsidR="00805A87" w:rsidRPr="002E7889" w:rsidRDefault="000F0947" w:rsidP="00805A87">
          <w:pPr>
            <w:pStyle w:val="Header"/>
            <w:rPr>
              <w:rFonts w:ascii="Times New Roman" w:hAnsi="Times New Roman"/>
              <w:b/>
            </w:rPr>
          </w:pPr>
          <w:r>
            <w:rPr>
              <w:rFonts w:ascii="Times New Roman" w:hAnsi="Times New Roman"/>
              <w:b/>
            </w:rPr>
            <w:t>04</w:t>
          </w:r>
        </w:p>
      </w:tc>
    </w:tr>
    <w:tr w:rsidR="00314A11" w:rsidRPr="001B4A42" w14:paraId="08426168" w14:textId="77777777" w:rsidTr="00314A11">
      <w:trPr>
        <w:trHeight w:val="143"/>
      </w:trPr>
      <w:tc>
        <w:tcPr>
          <w:tcW w:w="1702" w:type="dxa"/>
          <w:vMerge/>
        </w:tcPr>
        <w:p w14:paraId="4F8876FF" w14:textId="77777777" w:rsidR="00314A11" w:rsidRPr="001B4A42" w:rsidRDefault="00314A11" w:rsidP="003F30BD">
          <w:pPr>
            <w:pStyle w:val="Header"/>
          </w:pPr>
        </w:p>
      </w:tc>
      <w:tc>
        <w:tcPr>
          <w:tcW w:w="4394" w:type="dxa"/>
          <w:vMerge/>
        </w:tcPr>
        <w:p w14:paraId="4149FF43" w14:textId="77777777" w:rsidR="00314A11" w:rsidRPr="001B4A42" w:rsidRDefault="00314A11" w:rsidP="003F30BD">
          <w:pPr>
            <w:pStyle w:val="Header"/>
            <w:jc w:val="center"/>
            <w:rPr>
              <w:rFonts w:ascii="Times New Roman" w:hAnsi="Times New Roman"/>
              <w:b/>
            </w:rPr>
          </w:pPr>
        </w:p>
      </w:tc>
      <w:tc>
        <w:tcPr>
          <w:tcW w:w="1701" w:type="dxa"/>
        </w:tcPr>
        <w:p w14:paraId="4ED2730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A93842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15300">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15300">
            <w:rPr>
              <w:rFonts w:ascii="Times New Roman" w:hAnsi="Times New Roman"/>
              <w:b/>
              <w:noProof/>
            </w:rPr>
            <w:t>3</w:t>
          </w:r>
          <w:r w:rsidRPr="002E7889">
            <w:rPr>
              <w:rFonts w:ascii="Times New Roman" w:hAnsi="Times New Roman"/>
              <w:b/>
            </w:rPr>
            <w:fldChar w:fldCharType="end"/>
          </w:r>
        </w:p>
      </w:tc>
    </w:tr>
  </w:tbl>
  <w:p w14:paraId="759F88F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15:restartNumberingAfterBreak="0">
    <w:nsid w:val="0CB23B3B"/>
    <w:multiLevelType w:val="hybridMultilevel"/>
    <w:tmpl w:val="1CB6FCC4"/>
    <w:lvl w:ilvl="0" w:tplc="ABFA1D0A">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FA330C"/>
    <w:multiLevelType w:val="hybridMultilevel"/>
    <w:tmpl w:val="1A045E7E"/>
    <w:lvl w:ilvl="0" w:tplc="082CBC58">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4D2B3B5A"/>
    <w:multiLevelType w:val="hybridMultilevel"/>
    <w:tmpl w:val="575CC686"/>
    <w:lvl w:ilvl="0" w:tplc="78C46FE0">
      <w:start w:val="1"/>
      <w:numFmt w:val="decimal"/>
      <w:lvlText w:val="%1."/>
      <w:lvlJc w:val="left"/>
      <w:pPr>
        <w:ind w:left="720" w:hanging="360"/>
      </w:pPr>
      <w:rPr>
        <w:rFont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67352"/>
    <w:multiLevelType w:val="hybridMultilevel"/>
    <w:tmpl w:val="BE24D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1F14A0"/>
    <w:multiLevelType w:val="hybridMultilevel"/>
    <w:tmpl w:val="AF70DC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991716">
    <w:abstractNumId w:val="2"/>
  </w:num>
  <w:num w:numId="2" w16cid:durableId="50200963">
    <w:abstractNumId w:val="4"/>
  </w:num>
  <w:num w:numId="3" w16cid:durableId="815031840">
    <w:abstractNumId w:val="3"/>
  </w:num>
  <w:num w:numId="4" w16cid:durableId="401684934">
    <w:abstractNumId w:val="1"/>
    <w:lvlOverride w:ilvl="0">
      <w:startOverride w:val="1"/>
    </w:lvlOverride>
    <w:lvlOverride w:ilvl="1"/>
    <w:lvlOverride w:ilvl="2"/>
    <w:lvlOverride w:ilvl="3"/>
    <w:lvlOverride w:ilvl="4"/>
    <w:lvlOverride w:ilvl="5"/>
    <w:lvlOverride w:ilvl="6"/>
    <w:lvlOverride w:ilvl="7"/>
    <w:lvlOverride w:ilvl="8"/>
  </w:num>
  <w:num w:numId="5" w16cid:durableId="2475409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4060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ade Agostinho">
    <w15:presenceInfo w15:providerId="AD" w15:userId="S::00007386@vedanta.co.in::86d78e0a-e5e6-43d0-bb56-9af6e825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1D85"/>
    <w:rsid w:val="0003432F"/>
    <w:rsid w:val="00042ED0"/>
    <w:rsid w:val="000507C5"/>
    <w:rsid w:val="00056BB9"/>
    <w:rsid w:val="000774BB"/>
    <w:rsid w:val="00080DE6"/>
    <w:rsid w:val="00083DA4"/>
    <w:rsid w:val="00094109"/>
    <w:rsid w:val="00096543"/>
    <w:rsid w:val="000B1E7D"/>
    <w:rsid w:val="000B2820"/>
    <w:rsid w:val="000B4EA3"/>
    <w:rsid w:val="000B6B3F"/>
    <w:rsid w:val="000C7EEC"/>
    <w:rsid w:val="000D428B"/>
    <w:rsid w:val="000E4E6C"/>
    <w:rsid w:val="000F0947"/>
    <w:rsid w:val="000F5195"/>
    <w:rsid w:val="000F6633"/>
    <w:rsid w:val="00107221"/>
    <w:rsid w:val="00126E92"/>
    <w:rsid w:val="00135E34"/>
    <w:rsid w:val="00145919"/>
    <w:rsid w:val="00151C21"/>
    <w:rsid w:val="001560B1"/>
    <w:rsid w:val="00162B88"/>
    <w:rsid w:val="00172225"/>
    <w:rsid w:val="00174AAA"/>
    <w:rsid w:val="001753A1"/>
    <w:rsid w:val="0018029F"/>
    <w:rsid w:val="00180982"/>
    <w:rsid w:val="00182131"/>
    <w:rsid w:val="00182DBA"/>
    <w:rsid w:val="00182F82"/>
    <w:rsid w:val="0018436C"/>
    <w:rsid w:val="001854B6"/>
    <w:rsid w:val="001A1398"/>
    <w:rsid w:val="001A280C"/>
    <w:rsid w:val="001A78A2"/>
    <w:rsid w:val="001B21B7"/>
    <w:rsid w:val="001B3F1A"/>
    <w:rsid w:val="001B4A42"/>
    <w:rsid w:val="001B5D11"/>
    <w:rsid w:val="001C0E7E"/>
    <w:rsid w:val="001E025D"/>
    <w:rsid w:val="001F2E82"/>
    <w:rsid w:val="001F5E67"/>
    <w:rsid w:val="00212B0B"/>
    <w:rsid w:val="00213467"/>
    <w:rsid w:val="002253FD"/>
    <w:rsid w:val="00233524"/>
    <w:rsid w:val="0023499B"/>
    <w:rsid w:val="00235C88"/>
    <w:rsid w:val="00235F21"/>
    <w:rsid w:val="00241BB7"/>
    <w:rsid w:val="00256539"/>
    <w:rsid w:val="00261044"/>
    <w:rsid w:val="00271BAF"/>
    <w:rsid w:val="00283E16"/>
    <w:rsid w:val="00290DF6"/>
    <w:rsid w:val="002A4742"/>
    <w:rsid w:val="002A51DD"/>
    <w:rsid w:val="002B2F77"/>
    <w:rsid w:val="002B54E5"/>
    <w:rsid w:val="002C4D35"/>
    <w:rsid w:val="002C795B"/>
    <w:rsid w:val="002D4D2B"/>
    <w:rsid w:val="002D5A01"/>
    <w:rsid w:val="002E7889"/>
    <w:rsid w:val="002E799C"/>
    <w:rsid w:val="002F1B21"/>
    <w:rsid w:val="002F51EE"/>
    <w:rsid w:val="002F7E19"/>
    <w:rsid w:val="00304DE6"/>
    <w:rsid w:val="0030597A"/>
    <w:rsid w:val="00314A11"/>
    <w:rsid w:val="003220DF"/>
    <w:rsid w:val="00333FA7"/>
    <w:rsid w:val="00345592"/>
    <w:rsid w:val="003508CE"/>
    <w:rsid w:val="003568FB"/>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119A5"/>
    <w:rsid w:val="00421C5F"/>
    <w:rsid w:val="004222DC"/>
    <w:rsid w:val="00423401"/>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16688"/>
    <w:rsid w:val="00524E45"/>
    <w:rsid w:val="00535C8B"/>
    <w:rsid w:val="005414A3"/>
    <w:rsid w:val="005458D3"/>
    <w:rsid w:val="00550080"/>
    <w:rsid w:val="0055046A"/>
    <w:rsid w:val="00552A9C"/>
    <w:rsid w:val="005570A0"/>
    <w:rsid w:val="00562F5A"/>
    <w:rsid w:val="005726CC"/>
    <w:rsid w:val="00583DF7"/>
    <w:rsid w:val="00586E33"/>
    <w:rsid w:val="005871FF"/>
    <w:rsid w:val="00587DC4"/>
    <w:rsid w:val="005905D4"/>
    <w:rsid w:val="005A0852"/>
    <w:rsid w:val="005A1FB6"/>
    <w:rsid w:val="005C4234"/>
    <w:rsid w:val="005D436D"/>
    <w:rsid w:val="005D59AB"/>
    <w:rsid w:val="005E1D4D"/>
    <w:rsid w:val="005E35B3"/>
    <w:rsid w:val="005E6E8C"/>
    <w:rsid w:val="005F1195"/>
    <w:rsid w:val="005F244F"/>
    <w:rsid w:val="005F5011"/>
    <w:rsid w:val="00611FB8"/>
    <w:rsid w:val="00623EED"/>
    <w:rsid w:val="00636E54"/>
    <w:rsid w:val="006521B6"/>
    <w:rsid w:val="006545C9"/>
    <w:rsid w:val="006562AA"/>
    <w:rsid w:val="00667DAD"/>
    <w:rsid w:val="00676577"/>
    <w:rsid w:val="00684AFE"/>
    <w:rsid w:val="006868A6"/>
    <w:rsid w:val="00696CAB"/>
    <w:rsid w:val="006A4AED"/>
    <w:rsid w:val="006A5A97"/>
    <w:rsid w:val="006B2F04"/>
    <w:rsid w:val="006B75B3"/>
    <w:rsid w:val="006C3D3D"/>
    <w:rsid w:val="006D0CA9"/>
    <w:rsid w:val="006D7CF2"/>
    <w:rsid w:val="006E64E5"/>
    <w:rsid w:val="006F0886"/>
    <w:rsid w:val="006F3D6B"/>
    <w:rsid w:val="0070550E"/>
    <w:rsid w:val="00753D6E"/>
    <w:rsid w:val="0076462F"/>
    <w:rsid w:val="00764EC8"/>
    <w:rsid w:val="0077479B"/>
    <w:rsid w:val="0077498C"/>
    <w:rsid w:val="00780603"/>
    <w:rsid w:val="00783164"/>
    <w:rsid w:val="00784F70"/>
    <w:rsid w:val="007861D7"/>
    <w:rsid w:val="00792636"/>
    <w:rsid w:val="007A2DF2"/>
    <w:rsid w:val="007A507C"/>
    <w:rsid w:val="007C217F"/>
    <w:rsid w:val="007C3411"/>
    <w:rsid w:val="007C4215"/>
    <w:rsid w:val="007D4636"/>
    <w:rsid w:val="007E45E9"/>
    <w:rsid w:val="007E729E"/>
    <w:rsid w:val="007F4B98"/>
    <w:rsid w:val="007F5A73"/>
    <w:rsid w:val="008055C6"/>
    <w:rsid w:val="00805A87"/>
    <w:rsid w:val="00815300"/>
    <w:rsid w:val="008174D4"/>
    <w:rsid w:val="00817A6B"/>
    <w:rsid w:val="00817C7F"/>
    <w:rsid w:val="00835BA2"/>
    <w:rsid w:val="00842F0E"/>
    <w:rsid w:val="00844103"/>
    <w:rsid w:val="00847F5A"/>
    <w:rsid w:val="00851F32"/>
    <w:rsid w:val="00854F3F"/>
    <w:rsid w:val="00857420"/>
    <w:rsid w:val="00862B60"/>
    <w:rsid w:val="0087258E"/>
    <w:rsid w:val="00880116"/>
    <w:rsid w:val="00880722"/>
    <w:rsid w:val="00880EAB"/>
    <w:rsid w:val="00893C0B"/>
    <w:rsid w:val="00895912"/>
    <w:rsid w:val="008A4AF0"/>
    <w:rsid w:val="008A7C24"/>
    <w:rsid w:val="008B29E1"/>
    <w:rsid w:val="008B3AB2"/>
    <w:rsid w:val="008C6013"/>
    <w:rsid w:val="008D3AF0"/>
    <w:rsid w:val="008E5D61"/>
    <w:rsid w:val="008F0AD6"/>
    <w:rsid w:val="008F0F70"/>
    <w:rsid w:val="0091283D"/>
    <w:rsid w:val="00915013"/>
    <w:rsid w:val="009304D4"/>
    <w:rsid w:val="00934689"/>
    <w:rsid w:val="00935381"/>
    <w:rsid w:val="009359B4"/>
    <w:rsid w:val="0093614C"/>
    <w:rsid w:val="009532E4"/>
    <w:rsid w:val="00953971"/>
    <w:rsid w:val="00953994"/>
    <w:rsid w:val="0096703D"/>
    <w:rsid w:val="00970FA4"/>
    <w:rsid w:val="00970FFB"/>
    <w:rsid w:val="0097276C"/>
    <w:rsid w:val="00975C88"/>
    <w:rsid w:val="00980FC7"/>
    <w:rsid w:val="009846F0"/>
    <w:rsid w:val="00991A8D"/>
    <w:rsid w:val="00996860"/>
    <w:rsid w:val="009B0C61"/>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85905"/>
    <w:rsid w:val="00AB1375"/>
    <w:rsid w:val="00AB1C68"/>
    <w:rsid w:val="00AC09FE"/>
    <w:rsid w:val="00AD1315"/>
    <w:rsid w:val="00AD2669"/>
    <w:rsid w:val="00AD438C"/>
    <w:rsid w:val="00B03309"/>
    <w:rsid w:val="00B04D1D"/>
    <w:rsid w:val="00B16E23"/>
    <w:rsid w:val="00B31114"/>
    <w:rsid w:val="00B4491C"/>
    <w:rsid w:val="00B45C2E"/>
    <w:rsid w:val="00B80FF3"/>
    <w:rsid w:val="00B9260F"/>
    <w:rsid w:val="00B93C91"/>
    <w:rsid w:val="00B94D7B"/>
    <w:rsid w:val="00BA078B"/>
    <w:rsid w:val="00BA2F90"/>
    <w:rsid w:val="00BA3126"/>
    <w:rsid w:val="00BA7336"/>
    <w:rsid w:val="00BA7F3C"/>
    <w:rsid w:val="00BB1C50"/>
    <w:rsid w:val="00BB38F2"/>
    <w:rsid w:val="00BB43A2"/>
    <w:rsid w:val="00BB7C42"/>
    <w:rsid w:val="00BC100C"/>
    <w:rsid w:val="00BC35C0"/>
    <w:rsid w:val="00BD246B"/>
    <w:rsid w:val="00BD6C5B"/>
    <w:rsid w:val="00BE64F7"/>
    <w:rsid w:val="00BF0CC7"/>
    <w:rsid w:val="00C05F98"/>
    <w:rsid w:val="00C1460A"/>
    <w:rsid w:val="00C22583"/>
    <w:rsid w:val="00C41BE2"/>
    <w:rsid w:val="00C5314A"/>
    <w:rsid w:val="00C55666"/>
    <w:rsid w:val="00C56A1E"/>
    <w:rsid w:val="00C67230"/>
    <w:rsid w:val="00C67B70"/>
    <w:rsid w:val="00C67D2C"/>
    <w:rsid w:val="00C70B3F"/>
    <w:rsid w:val="00C82BBA"/>
    <w:rsid w:val="00C877A8"/>
    <w:rsid w:val="00C90B17"/>
    <w:rsid w:val="00CA1F02"/>
    <w:rsid w:val="00CA64B1"/>
    <w:rsid w:val="00CB0B9A"/>
    <w:rsid w:val="00CC4F9C"/>
    <w:rsid w:val="00CC6C13"/>
    <w:rsid w:val="00CD32DD"/>
    <w:rsid w:val="00CE4E43"/>
    <w:rsid w:val="00CE663D"/>
    <w:rsid w:val="00D00594"/>
    <w:rsid w:val="00D10A9C"/>
    <w:rsid w:val="00D119B6"/>
    <w:rsid w:val="00D1438A"/>
    <w:rsid w:val="00D14DDA"/>
    <w:rsid w:val="00D332DF"/>
    <w:rsid w:val="00D44A27"/>
    <w:rsid w:val="00D57BEF"/>
    <w:rsid w:val="00D72D0E"/>
    <w:rsid w:val="00D779C6"/>
    <w:rsid w:val="00D84E9B"/>
    <w:rsid w:val="00D92675"/>
    <w:rsid w:val="00DA0EBD"/>
    <w:rsid w:val="00DB3221"/>
    <w:rsid w:val="00DC5201"/>
    <w:rsid w:val="00DC5863"/>
    <w:rsid w:val="00DD3AEE"/>
    <w:rsid w:val="00DD76B3"/>
    <w:rsid w:val="00E2148F"/>
    <w:rsid w:val="00E33B43"/>
    <w:rsid w:val="00E36E34"/>
    <w:rsid w:val="00E441D2"/>
    <w:rsid w:val="00E44E88"/>
    <w:rsid w:val="00E460AF"/>
    <w:rsid w:val="00E51316"/>
    <w:rsid w:val="00E62BCD"/>
    <w:rsid w:val="00E62FC7"/>
    <w:rsid w:val="00E77A52"/>
    <w:rsid w:val="00E80860"/>
    <w:rsid w:val="00E92A83"/>
    <w:rsid w:val="00EB337F"/>
    <w:rsid w:val="00EB70B4"/>
    <w:rsid w:val="00ED48D2"/>
    <w:rsid w:val="00ED5182"/>
    <w:rsid w:val="00ED6A4C"/>
    <w:rsid w:val="00ED7C07"/>
    <w:rsid w:val="00EE0FB6"/>
    <w:rsid w:val="00EE39F0"/>
    <w:rsid w:val="00F04A74"/>
    <w:rsid w:val="00F124A7"/>
    <w:rsid w:val="00F14E37"/>
    <w:rsid w:val="00F2199F"/>
    <w:rsid w:val="00F23F5C"/>
    <w:rsid w:val="00F240CF"/>
    <w:rsid w:val="00F24EE3"/>
    <w:rsid w:val="00F374FF"/>
    <w:rsid w:val="00F45C75"/>
    <w:rsid w:val="00F5486C"/>
    <w:rsid w:val="00F7339F"/>
    <w:rsid w:val="00F774FC"/>
    <w:rsid w:val="00F80D04"/>
    <w:rsid w:val="00F90E49"/>
    <w:rsid w:val="00FA0A8E"/>
    <w:rsid w:val="00FA664D"/>
    <w:rsid w:val="00FA69D7"/>
    <w:rsid w:val="00FA734D"/>
    <w:rsid w:val="00FC29E1"/>
    <w:rsid w:val="00FC3E28"/>
    <w:rsid w:val="00FC61CD"/>
    <w:rsid w:val="00FD0F70"/>
    <w:rsid w:val="00FD5D20"/>
    <w:rsid w:val="00FD7586"/>
    <w:rsid w:val="00FD7D0B"/>
    <w:rsid w:val="00FE7BBC"/>
    <w:rsid w:val="00FF0D97"/>
    <w:rsid w:val="00FF0F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91EBC"/>
  <w15:docId w15:val="{F3A203EB-5638-4974-B796-FE353D34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PlainText">
    <w:name w:val="WW-Plain Text"/>
    <w:basedOn w:val="Normal"/>
    <w:rsid w:val="002253FD"/>
    <w:pPr>
      <w:widowControl w:val="0"/>
      <w:suppressAutoHyphens/>
      <w:spacing w:after="0" w:line="240" w:lineRule="auto"/>
    </w:pPr>
    <w:rPr>
      <w:rFonts w:ascii="Courier New" w:hAnsi="Courier New"/>
      <w:sz w:val="24"/>
      <w:szCs w:val="20"/>
    </w:rPr>
  </w:style>
  <w:style w:type="paragraph" w:styleId="BodyText2">
    <w:name w:val="Body Text 2"/>
    <w:basedOn w:val="Normal"/>
    <w:link w:val="BodyText2Char"/>
    <w:uiPriority w:val="99"/>
    <w:semiHidden/>
    <w:unhideWhenUsed/>
    <w:rsid w:val="0093614C"/>
    <w:pPr>
      <w:spacing w:after="120" w:line="480" w:lineRule="auto"/>
    </w:pPr>
  </w:style>
  <w:style w:type="character" w:customStyle="1" w:styleId="BodyText2Char">
    <w:name w:val="Body Text 2 Char"/>
    <w:basedOn w:val="DefaultParagraphFont"/>
    <w:link w:val="BodyText2"/>
    <w:uiPriority w:val="99"/>
    <w:semiHidden/>
    <w:rsid w:val="0093614C"/>
    <w:rPr>
      <w:sz w:val="22"/>
      <w:szCs w:val="22"/>
      <w:lang w:val="en-US" w:eastAsia="en-US"/>
    </w:rPr>
  </w:style>
  <w:style w:type="paragraph" w:customStyle="1" w:styleId="WW-BodyText2">
    <w:name w:val="WW-Body Text 2"/>
    <w:basedOn w:val="Normal"/>
    <w:rsid w:val="0093614C"/>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235F21"/>
    <w:rPr>
      <w:sz w:val="16"/>
      <w:szCs w:val="16"/>
    </w:rPr>
  </w:style>
  <w:style w:type="paragraph" w:styleId="CommentText">
    <w:name w:val="annotation text"/>
    <w:basedOn w:val="Normal"/>
    <w:link w:val="CommentTextChar"/>
    <w:uiPriority w:val="99"/>
    <w:semiHidden/>
    <w:unhideWhenUsed/>
    <w:rsid w:val="00235F21"/>
    <w:pPr>
      <w:spacing w:line="240" w:lineRule="auto"/>
    </w:pPr>
    <w:rPr>
      <w:sz w:val="20"/>
      <w:szCs w:val="20"/>
    </w:rPr>
  </w:style>
  <w:style w:type="character" w:customStyle="1" w:styleId="CommentTextChar">
    <w:name w:val="Comment Text Char"/>
    <w:basedOn w:val="DefaultParagraphFont"/>
    <w:link w:val="CommentText"/>
    <w:uiPriority w:val="99"/>
    <w:semiHidden/>
    <w:rsid w:val="00235F21"/>
    <w:rPr>
      <w:lang w:val="en-US" w:eastAsia="en-US"/>
    </w:rPr>
  </w:style>
  <w:style w:type="paragraph" w:styleId="CommentSubject">
    <w:name w:val="annotation subject"/>
    <w:basedOn w:val="CommentText"/>
    <w:next w:val="CommentText"/>
    <w:link w:val="CommentSubjectChar"/>
    <w:uiPriority w:val="99"/>
    <w:semiHidden/>
    <w:unhideWhenUsed/>
    <w:rsid w:val="00235F21"/>
    <w:rPr>
      <w:b/>
      <w:bCs/>
    </w:rPr>
  </w:style>
  <w:style w:type="character" w:customStyle="1" w:styleId="CommentSubjectChar">
    <w:name w:val="Comment Subject Char"/>
    <w:basedOn w:val="CommentTextChar"/>
    <w:link w:val="CommentSubject"/>
    <w:uiPriority w:val="99"/>
    <w:semiHidden/>
    <w:rsid w:val="00235F21"/>
    <w:rPr>
      <w:b/>
      <w:bCs/>
      <w:lang w:val="en-US" w:eastAsia="en-US"/>
    </w:rPr>
  </w:style>
  <w:style w:type="paragraph" w:styleId="Revision">
    <w:name w:val="Revision"/>
    <w:hidden/>
    <w:uiPriority w:val="99"/>
    <w:semiHidden/>
    <w:rsid w:val="002E799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59605">
      <w:bodyDiv w:val="1"/>
      <w:marLeft w:val="0"/>
      <w:marRight w:val="0"/>
      <w:marTop w:val="0"/>
      <w:marBottom w:val="0"/>
      <w:divBdr>
        <w:top w:val="none" w:sz="0" w:space="0" w:color="auto"/>
        <w:left w:val="none" w:sz="0" w:space="0" w:color="auto"/>
        <w:bottom w:val="none" w:sz="0" w:space="0" w:color="auto"/>
        <w:right w:val="none" w:sz="0" w:space="0" w:color="auto"/>
      </w:divBdr>
    </w:div>
    <w:div w:id="1245843485">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6A2CB-30E9-4A99-81E1-D0E283E1D4BF}">
  <ds:schemaRefs>
    <ds:schemaRef ds:uri="http://schemas.openxmlformats.org/officeDocument/2006/bibliography"/>
  </ds:schemaRefs>
</ds:datastoreItem>
</file>

<file path=customXml/itemProps2.xml><?xml version="1.0" encoding="utf-8"?>
<ds:datastoreItem xmlns:ds="http://schemas.openxmlformats.org/officeDocument/2006/customXml" ds:itemID="{D76639BC-D191-41F0-8C44-603988FD66ED}"/>
</file>

<file path=customXml/itemProps3.xml><?xml version="1.0" encoding="utf-8"?>
<ds:datastoreItem xmlns:ds="http://schemas.openxmlformats.org/officeDocument/2006/customXml" ds:itemID="{5CA32FBC-05C9-438A-833B-CC42E96B412D}"/>
</file>

<file path=customXml/itemProps4.xml><?xml version="1.0" encoding="utf-8"?>
<ds:datastoreItem xmlns:ds="http://schemas.openxmlformats.org/officeDocument/2006/customXml" ds:itemID="{98E654BB-C853-42A2-B25F-0858A41F99D4}"/>
</file>

<file path=docProps/app.xml><?xml version="1.0" encoding="utf-8"?>
<Properties xmlns="http://schemas.openxmlformats.org/officeDocument/2006/extended-properties" xmlns:vt="http://schemas.openxmlformats.org/officeDocument/2006/docPropsVTypes">
  <Template>Normal</Template>
  <TotalTime>9</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5</cp:revision>
  <cp:lastPrinted>2022-01-29T08:29:00Z</cp:lastPrinted>
  <dcterms:created xsi:type="dcterms:W3CDTF">2022-07-07T15:51:00Z</dcterms:created>
  <dcterms:modified xsi:type="dcterms:W3CDTF">2023-04-25T09:10:00Z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2022-09-05T03:26:16Z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ae0d5012-3b3a-460a-b1d1-b0fa1cf4da64</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1287900</vt:r8>
  </property>
</Properties>
</file>