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0C9D" w14:textId="77777777" w:rsidR="007E45E9" w:rsidRPr="0009438D" w:rsidRDefault="007E45E9" w:rsidP="001568F6">
      <w:pPr>
        <w:spacing w:after="0" w:line="240" w:lineRule="auto"/>
        <w:rPr>
          <w:rFonts w:ascii="Times New Roman" w:hAnsi="Times New Roman"/>
          <w:b/>
          <w:sz w:val="28"/>
          <w:szCs w:val="24"/>
          <w:u w:val="single"/>
        </w:rPr>
      </w:pPr>
    </w:p>
    <w:p w14:paraId="34D0A862" w14:textId="5E196790" w:rsidR="0070550E" w:rsidRPr="006A29C6" w:rsidRDefault="007D4250" w:rsidP="00314A11">
      <w:pPr>
        <w:spacing w:line="240" w:lineRule="auto"/>
        <w:jc w:val="center"/>
        <w:rPr>
          <w:rFonts w:ascii="Times New Roman" w:hAnsi="Times New Roman"/>
          <w:b/>
          <w:sz w:val="24"/>
          <w:szCs w:val="24"/>
          <w:u w:val="single"/>
        </w:rPr>
      </w:pPr>
      <w:r>
        <w:rPr>
          <w:rFonts w:ascii="Times New Roman" w:hAnsi="Times New Roman"/>
          <w:b/>
          <w:sz w:val="24"/>
          <w:szCs w:val="24"/>
          <w:u w:val="single"/>
        </w:rPr>
        <w:t>WORK INSTRUCTIONS FOR</w:t>
      </w:r>
      <w:r w:rsidR="00FE450E" w:rsidRPr="006A29C6">
        <w:rPr>
          <w:rFonts w:ascii="Times New Roman" w:hAnsi="Times New Roman"/>
          <w:u w:val="single"/>
        </w:rPr>
        <w:t xml:space="preserve"> </w:t>
      </w:r>
      <w:r w:rsidR="00FE450E" w:rsidRPr="006A29C6">
        <w:rPr>
          <w:rFonts w:ascii="Times New Roman" w:hAnsi="Times New Roman"/>
          <w:b/>
          <w:sz w:val="24"/>
          <w:szCs w:val="24"/>
          <w:u w:val="single"/>
        </w:rPr>
        <w:t>SLAG DR</w:t>
      </w:r>
      <w:r w:rsidR="00945219">
        <w:rPr>
          <w:rFonts w:ascii="Times New Roman" w:hAnsi="Times New Roman"/>
          <w:b/>
          <w:sz w:val="24"/>
          <w:szCs w:val="24"/>
          <w:u w:val="single"/>
        </w:rPr>
        <w:t>I</w:t>
      </w:r>
      <w:r w:rsidR="00FE450E" w:rsidRPr="006A29C6">
        <w:rPr>
          <w:rFonts w:ascii="Times New Roman" w:hAnsi="Times New Roman"/>
          <w:b/>
          <w:sz w:val="24"/>
          <w:szCs w:val="24"/>
          <w:u w:val="single"/>
        </w:rPr>
        <w:t xml:space="preserve">ER OPERATION                                                                                  </w:t>
      </w:r>
    </w:p>
    <w:p w14:paraId="43D88261" w14:textId="77777777" w:rsidR="00A17520" w:rsidRPr="006A29C6" w:rsidRDefault="00A17520" w:rsidP="00A17520">
      <w:pPr>
        <w:pStyle w:val="NormalWeb"/>
        <w:rPr>
          <w:sz w:val="22"/>
          <w:szCs w:val="22"/>
        </w:rPr>
      </w:pPr>
      <w:r w:rsidRPr="006A29C6">
        <w:rPr>
          <w:b/>
          <w:sz w:val="22"/>
          <w:szCs w:val="22"/>
          <w:u w:val="single"/>
        </w:rPr>
        <w:t>Criteria:</w:t>
      </w:r>
      <w:r w:rsidRPr="006A29C6">
        <w:rPr>
          <w:sz w:val="22"/>
          <w:szCs w:val="22"/>
        </w:rPr>
        <w:t xml:space="preserve"> Safe Firing of Gas, Quality &amp; Prevention of Pollution.</w:t>
      </w:r>
    </w:p>
    <w:p w14:paraId="640EA7B7" w14:textId="2B3C70A7" w:rsidR="00A17520" w:rsidRPr="006A29C6" w:rsidRDefault="00A17520" w:rsidP="00A17520">
      <w:pPr>
        <w:pStyle w:val="NormalWeb"/>
        <w:rPr>
          <w:sz w:val="22"/>
          <w:szCs w:val="22"/>
        </w:rPr>
      </w:pPr>
      <w:r w:rsidRPr="006A29C6">
        <w:rPr>
          <w:b/>
          <w:sz w:val="22"/>
          <w:szCs w:val="22"/>
          <w:u w:val="single"/>
        </w:rPr>
        <w:t>OVERALL RESPOSNSIBILITY:</w:t>
      </w:r>
      <w:r w:rsidRPr="006A29C6">
        <w:rPr>
          <w:sz w:val="22"/>
          <w:szCs w:val="22"/>
        </w:rPr>
        <w:t xml:space="preserve"> SLAG DR</w:t>
      </w:r>
      <w:ins w:id="0" w:author="Lobha Vaikunth Gawas" w:date="2022-07-04T15:00:00Z">
        <w:r w:rsidR="007F6DA0">
          <w:rPr>
            <w:sz w:val="22"/>
            <w:szCs w:val="22"/>
          </w:rPr>
          <w:t>I</w:t>
        </w:r>
      </w:ins>
      <w:del w:id="1" w:author="Lobha Vaikunth Gawas" w:date="2022-07-04T15:00:00Z">
        <w:r w:rsidRPr="006A29C6" w:rsidDel="007F6DA0">
          <w:rPr>
            <w:sz w:val="22"/>
            <w:szCs w:val="22"/>
          </w:rPr>
          <w:delText>Y</w:delText>
        </w:r>
      </w:del>
      <w:r w:rsidRPr="006A29C6">
        <w:rPr>
          <w:sz w:val="22"/>
          <w:szCs w:val="22"/>
        </w:rPr>
        <w:t>ER INCHARGE</w:t>
      </w:r>
      <w:r w:rsidR="00945219">
        <w:rPr>
          <w:sz w:val="22"/>
          <w:szCs w:val="22"/>
        </w:rPr>
        <w:t xml:space="preserve"> / SLAG DRIER OPERATING WORKMAN</w:t>
      </w:r>
    </w:p>
    <w:p w14:paraId="21450793" w14:textId="77777777" w:rsidR="00A17520" w:rsidRPr="00C62FA7" w:rsidRDefault="00A17520" w:rsidP="00A17520">
      <w:pPr>
        <w:pStyle w:val="NormalWeb"/>
        <w:rPr>
          <w:b/>
          <w:bCs/>
          <w:sz w:val="22"/>
          <w:szCs w:val="22"/>
          <w:u w:val="single"/>
        </w:rPr>
      </w:pPr>
      <w:r w:rsidRPr="00C62FA7">
        <w:rPr>
          <w:b/>
          <w:bCs/>
          <w:sz w:val="22"/>
          <w:szCs w:val="22"/>
          <w:u w:val="single"/>
        </w:rPr>
        <w:t>Identified Hazards:</w:t>
      </w:r>
    </w:p>
    <w:p w14:paraId="7040620C" w14:textId="77777777" w:rsidR="00300849" w:rsidRPr="00A84447" w:rsidRDefault="00300849" w:rsidP="00300849">
      <w:pPr>
        <w:pStyle w:val="WW-BodyText2"/>
        <w:spacing w:before="3" w:line="340" w:lineRule="atLeast"/>
        <w:ind w:left="360"/>
        <w:jc w:val="left"/>
        <w:rPr>
          <w:rFonts w:ascii="Cambria" w:hAnsi="Cambria"/>
          <w:snapToGrid w:val="0"/>
          <w:color w:val="000000"/>
        </w:rPr>
      </w:pPr>
      <w:r>
        <w:rPr>
          <w:rFonts w:ascii="Cambria" w:hAnsi="Cambria"/>
          <w:snapToGrid w:val="0"/>
          <w:color w:val="000000"/>
        </w:rPr>
        <w:t xml:space="preserve">1. </w:t>
      </w:r>
      <w:r w:rsidRPr="00A84447">
        <w:rPr>
          <w:rFonts w:ascii="Cambria" w:hAnsi="Cambria"/>
          <w:snapToGrid w:val="0"/>
          <w:color w:val="000000"/>
        </w:rPr>
        <w:t>Mech Falling /impact</w:t>
      </w:r>
    </w:p>
    <w:p w14:paraId="70FE69C8" w14:textId="77777777" w:rsidR="00300849" w:rsidRPr="00A84447" w:rsidRDefault="00300849" w:rsidP="00300849">
      <w:pPr>
        <w:pStyle w:val="WW-BodyText2"/>
        <w:spacing w:before="3" w:line="340" w:lineRule="atLeast"/>
        <w:ind w:left="360"/>
        <w:jc w:val="left"/>
        <w:rPr>
          <w:rFonts w:ascii="Cambria" w:hAnsi="Cambria"/>
          <w:snapToGrid w:val="0"/>
          <w:color w:val="000000"/>
        </w:rPr>
      </w:pPr>
      <w:r w:rsidRPr="00A84447">
        <w:rPr>
          <w:rFonts w:ascii="Cambria" w:hAnsi="Cambria"/>
          <w:snapToGrid w:val="0"/>
          <w:color w:val="000000"/>
        </w:rPr>
        <w:t>2. Fire &amp; explosion</w:t>
      </w:r>
    </w:p>
    <w:p w14:paraId="6B2D0E92" w14:textId="2EEBE7A1" w:rsidR="00300849" w:rsidRPr="00A84447" w:rsidRDefault="00300849" w:rsidP="00300849">
      <w:pPr>
        <w:pStyle w:val="WW-BodyText2"/>
        <w:spacing w:before="3" w:line="340" w:lineRule="atLeast"/>
        <w:ind w:left="360"/>
        <w:jc w:val="left"/>
        <w:rPr>
          <w:rFonts w:ascii="Cambria" w:hAnsi="Cambria"/>
          <w:snapToGrid w:val="0"/>
          <w:color w:val="000000"/>
        </w:rPr>
      </w:pPr>
      <w:r w:rsidRPr="00A84447">
        <w:rPr>
          <w:rFonts w:ascii="Cambria" w:hAnsi="Cambria"/>
          <w:snapToGrid w:val="0"/>
          <w:color w:val="000000"/>
        </w:rPr>
        <w:t xml:space="preserve">3. </w:t>
      </w:r>
      <w:r w:rsidR="00945219">
        <w:rPr>
          <w:rFonts w:ascii="Cambria" w:hAnsi="Cambria"/>
          <w:snapToGrid w:val="0"/>
          <w:color w:val="000000"/>
        </w:rPr>
        <w:t xml:space="preserve">BF </w:t>
      </w:r>
      <w:r w:rsidRPr="00A84447">
        <w:rPr>
          <w:rFonts w:ascii="Cambria" w:hAnsi="Cambria"/>
          <w:snapToGrid w:val="0"/>
          <w:color w:val="000000"/>
        </w:rPr>
        <w:t>Gas poisoning</w:t>
      </w:r>
    </w:p>
    <w:p w14:paraId="3A94ED0D" w14:textId="77777777" w:rsidR="00300849" w:rsidRPr="00A84447" w:rsidRDefault="00300849" w:rsidP="00300849">
      <w:pPr>
        <w:pStyle w:val="WW-BodyText2"/>
        <w:tabs>
          <w:tab w:val="clear" w:pos="720"/>
        </w:tabs>
        <w:spacing w:before="3" w:line="340" w:lineRule="atLeast"/>
        <w:ind w:left="360"/>
        <w:jc w:val="left"/>
        <w:rPr>
          <w:rFonts w:ascii="Cambria" w:hAnsi="Cambria"/>
          <w:snapToGrid w:val="0"/>
          <w:color w:val="000000"/>
        </w:rPr>
      </w:pPr>
      <w:r w:rsidRPr="00A84447">
        <w:rPr>
          <w:rFonts w:ascii="Cambria" w:hAnsi="Cambria"/>
          <w:snapToGrid w:val="0"/>
          <w:color w:val="000000"/>
        </w:rPr>
        <w:t>4. Contact with dust</w:t>
      </w:r>
    </w:p>
    <w:p w14:paraId="7E56E8DB" w14:textId="77777777" w:rsidR="00300849" w:rsidRPr="00A84447" w:rsidRDefault="00300849" w:rsidP="00943871">
      <w:pPr>
        <w:pStyle w:val="WW-BodyText2"/>
        <w:numPr>
          <w:ilvl w:val="0"/>
          <w:numId w:val="5"/>
        </w:numPr>
        <w:spacing w:before="3" w:line="340" w:lineRule="atLeast"/>
        <w:jc w:val="left"/>
        <w:rPr>
          <w:rFonts w:ascii="Cambria" w:hAnsi="Cambria"/>
          <w:snapToGrid w:val="0"/>
          <w:color w:val="000000"/>
        </w:rPr>
      </w:pPr>
      <w:r w:rsidRPr="00A84447">
        <w:rPr>
          <w:rFonts w:ascii="Cambria" w:hAnsi="Cambria"/>
          <w:snapToGrid w:val="0"/>
          <w:color w:val="000000"/>
        </w:rPr>
        <w:t>Electric shock</w:t>
      </w:r>
    </w:p>
    <w:p w14:paraId="6730114B" w14:textId="26536B60" w:rsidR="00300849" w:rsidRPr="00A84447" w:rsidRDefault="00AF3ECE" w:rsidP="00943871">
      <w:pPr>
        <w:pStyle w:val="WW-BodyText2"/>
        <w:numPr>
          <w:ilvl w:val="0"/>
          <w:numId w:val="5"/>
        </w:numPr>
        <w:spacing w:before="3" w:line="340" w:lineRule="atLeast"/>
        <w:jc w:val="left"/>
        <w:rPr>
          <w:rFonts w:ascii="Cambria" w:hAnsi="Cambria"/>
          <w:snapToGrid w:val="0"/>
          <w:color w:val="000000"/>
        </w:rPr>
      </w:pPr>
      <w:r>
        <w:rPr>
          <w:rFonts w:ascii="Cambria" w:hAnsi="Cambria"/>
          <w:snapToGrid w:val="0"/>
          <w:color w:val="000000"/>
        </w:rPr>
        <w:t>Human Behavior -</w:t>
      </w:r>
      <w:proofErr w:type="spellStart"/>
      <w:r w:rsidR="00300849" w:rsidRPr="00A84447">
        <w:rPr>
          <w:rFonts w:ascii="Cambria" w:hAnsi="Cambria"/>
          <w:snapToGrid w:val="0"/>
          <w:color w:val="000000"/>
        </w:rPr>
        <w:t>Non use</w:t>
      </w:r>
      <w:proofErr w:type="spellEnd"/>
      <w:r w:rsidR="00300849" w:rsidRPr="00A84447">
        <w:rPr>
          <w:rFonts w:ascii="Cambria" w:hAnsi="Cambria"/>
          <w:snapToGrid w:val="0"/>
          <w:color w:val="000000"/>
        </w:rPr>
        <w:t xml:space="preserve"> of PPE </w:t>
      </w:r>
    </w:p>
    <w:p w14:paraId="3A144E47" w14:textId="292C1ADA" w:rsidR="00300849" w:rsidRPr="00A84447" w:rsidRDefault="00AF3ECE" w:rsidP="00943871">
      <w:pPr>
        <w:pStyle w:val="WW-BodyText2"/>
        <w:numPr>
          <w:ilvl w:val="0"/>
          <w:numId w:val="5"/>
        </w:numPr>
        <w:spacing w:before="3" w:line="340" w:lineRule="atLeast"/>
        <w:jc w:val="left"/>
        <w:rPr>
          <w:rFonts w:ascii="Cambria" w:hAnsi="Cambria"/>
          <w:snapToGrid w:val="0"/>
          <w:color w:val="000000"/>
        </w:rPr>
      </w:pPr>
      <w:r>
        <w:rPr>
          <w:rFonts w:ascii="Cambria" w:hAnsi="Cambria"/>
          <w:snapToGrid w:val="0"/>
          <w:color w:val="000000"/>
        </w:rPr>
        <w:t>Human Behavior-</w:t>
      </w:r>
      <w:r w:rsidR="00300849" w:rsidRPr="00A84447">
        <w:rPr>
          <w:rFonts w:ascii="Cambria" w:hAnsi="Cambria"/>
          <w:snapToGrid w:val="0"/>
          <w:color w:val="000000"/>
        </w:rPr>
        <w:t>Improper house keeping</w:t>
      </w:r>
    </w:p>
    <w:p w14:paraId="380BC014" w14:textId="77777777" w:rsidR="00300849" w:rsidRPr="00A84447" w:rsidRDefault="00300849" w:rsidP="00943871">
      <w:pPr>
        <w:pStyle w:val="WW-BodyText2"/>
        <w:numPr>
          <w:ilvl w:val="0"/>
          <w:numId w:val="5"/>
        </w:numPr>
        <w:spacing w:before="3" w:line="340" w:lineRule="atLeast"/>
        <w:jc w:val="left"/>
        <w:rPr>
          <w:rFonts w:ascii="Cambria" w:hAnsi="Cambria"/>
          <w:snapToGrid w:val="0"/>
          <w:color w:val="000000"/>
        </w:rPr>
      </w:pPr>
      <w:r w:rsidRPr="00A84447">
        <w:rPr>
          <w:rFonts w:ascii="Cambria" w:hAnsi="Cambria"/>
          <w:snapToGrid w:val="0"/>
          <w:color w:val="000000"/>
        </w:rPr>
        <w:t>Inadequate local lighting</w:t>
      </w:r>
    </w:p>
    <w:p w14:paraId="35D48147" w14:textId="77777777" w:rsidR="00300849" w:rsidRPr="00A84447" w:rsidRDefault="00300849" w:rsidP="00943871">
      <w:pPr>
        <w:pStyle w:val="WW-BodyText2"/>
        <w:numPr>
          <w:ilvl w:val="0"/>
          <w:numId w:val="5"/>
        </w:numPr>
        <w:spacing w:before="3" w:line="340" w:lineRule="atLeast"/>
        <w:jc w:val="left"/>
        <w:rPr>
          <w:rFonts w:ascii="Cambria" w:hAnsi="Cambria"/>
          <w:snapToGrid w:val="0"/>
          <w:color w:val="000000"/>
        </w:rPr>
      </w:pPr>
      <w:r w:rsidRPr="00A84447">
        <w:rPr>
          <w:rFonts w:ascii="Cambria" w:hAnsi="Cambria"/>
          <w:snapToGrid w:val="0"/>
          <w:color w:val="000000"/>
        </w:rPr>
        <w:t xml:space="preserve">Human error, Human behavior </w:t>
      </w:r>
    </w:p>
    <w:p w14:paraId="34705B9B" w14:textId="5F329A4B" w:rsidR="00300849" w:rsidRPr="00945219" w:rsidRDefault="00945219" w:rsidP="00943871">
      <w:pPr>
        <w:pStyle w:val="WW-BodyText2"/>
        <w:numPr>
          <w:ilvl w:val="0"/>
          <w:numId w:val="5"/>
        </w:numPr>
        <w:spacing w:before="3" w:line="340" w:lineRule="atLeast"/>
        <w:jc w:val="left"/>
        <w:rPr>
          <w:rFonts w:ascii="Cambria" w:hAnsi="Cambria"/>
          <w:snapToGrid w:val="0"/>
          <w:color w:val="000000"/>
        </w:rPr>
      </w:pPr>
      <w:r>
        <w:rPr>
          <w:rFonts w:ascii="Cambria" w:hAnsi="Cambria"/>
          <w:color w:val="000000"/>
        </w:rPr>
        <w:t>I</w:t>
      </w:r>
      <w:r w:rsidR="00300849" w:rsidRPr="00A84447">
        <w:rPr>
          <w:rFonts w:ascii="Cambria" w:hAnsi="Cambria"/>
          <w:color w:val="000000"/>
        </w:rPr>
        <w:t>nhalation of dust</w:t>
      </w:r>
    </w:p>
    <w:p w14:paraId="5766B0A6" w14:textId="1B360477" w:rsidR="00300849" w:rsidRDefault="00945219" w:rsidP="00945219">
      <w:pPr>
        <w:pStyle w:val="WW-BodyText2"/>
        <w:numPr>
          <w:ilvl w:val="0"/>
          <w:numId w:val="5"/>
        </w:numPr>
        <w:spacing w:before="3" w:line="340" w:lineRule="atLeast"/>
        <w:jc w:val="left"/>
        <w:rPr>
          <w:rFonts w:ascii="Cambria" w:hAnsi="Cambria"/>
          <w:snapToGrid w:val="0"/>
          <w:color w:val="000000"/>
        </w:rPr>
      </w:pPr>
      <w:r>
        <w:rPr>
          <w:rFonts w:ascii="Cambria" w:hAnsi="Cambria"/>
          <w:color w:val="000000"/>
        </w:rPr>
        <w:t>Injury while operating equipment (valves)</w:t>
      </w:r>
    </w:p>
    <w:p w14:paraId="025616A3" w14:textId="210663FB" w:rsidR="00945219" w:rsidRDefault="00945219" w:rsidP="00945219">
      <w:pPr>
        <w:pStyle w:val="WW-BodyText2"/>
        <w:numPr>
          <w:ilvl w:val="0"/>
          <w:numId w:val="5"/>
        </w:numPr>
        <w:spacing w:before="3" w:line="340" w:lineRule="atLeast"/>
        <w:jc w:val="left"/>
        <w:rPr>
          <w:rFonts w:ascii="Cambria" w:hAnsi="Cambria"/>
          <w:snapToGrid w:val="0"/>
          <w:color w:val="000000"/>
        </w:rPr>
      </w:pPr>
      <w:r>
        <w:rPr>
          <w:rFonts w:ascii="Cambria" w:hAnsi="Cambria"/>
          <w:snapToGrid w:val="0"/>
          <w:color w:val="000000"/>
        </w:rPr>
        <w:t>Impact of magnet to the person</w:t>
      </w:r>
    </w:p>
    <w:p w14:paraId="0D3648DD" w14:textId="305C7207" w:rsidR="00945219" w:rsidRDefault="00945219" w:rsidP="00945219">
      <w:pPr>
        <w:pStyle w:val="WW-BodyText2"/>
        <w:numPr>
          <w:ilvl w:val="0"/>
          <w:numId w:val="5"/>
        </w:numPr>
        <w:spacing w:before="3" w:line="340" w:lineRule="atLeast"/>
        <w:jc w:val="left"/>
        <w:rPr>
          <w:rFonts w:ascii="Cambria" w:hAnsi="Cambria"/>
          <w:snapToGrid w:val="0"/>
          <w:color w:val="000000"/>
        </w:rPr>
      </w:pPr>
      <w:r>
        <w:rPr>
          <w:rFonts w:ascii="Cambria" w:hAnsi="Cambria"/>
          <w:snapToGrid w:val="0"/>
          <w:color w:val="000000"/>
        </w:rPr>
        <w:t>Diesel spillage from tank</w:t>
      </w:r>
    </w:p>
    <w:p w14:paraId="1993A367" w14:textId="77777777" w:rsidR="00A17520" w:rsidRPr="006A29C6" w:rsidRDefault="00A17520" w:rsidP="00A17520">
      <w:pPr>
        <w:pStyle w:val="NormalWeb"/>
        <w:rPr>
          <w:b/>
          <w:bCs/>
          <w:sz w:val="22"/>
          <w:szCs w:val="22"/>
        </w:rPr>
      </w:pPr>
      <w:r w:rsidRPr="006A29C6">
        <w:rPr>
          <w:b/>
          <w:bCs/>
          <w:sz w:val="22"/>
          <w:szCs w:val="22"/>
        </w:rPr>
        <w:t>Significant Aspect:</w:t>
      </w:r>
    </w:p>
    <w:p w14:paraId="4FF06AC0" w14:textId="77777777" w:rsidR="00A17520" w:rsidRPr="006A29C6" w:rsidRDefault="00A17520" w:rsidP="001568F6">
      <w:pPr>
        <w:pStyle w:val="NormalWeb"/>
        <w:numPr>
          <w:ilvl w:val="0"/>
          <w:numId w:val="8"/>
        </w:numPr>
        <w:rPr>
          <w:sz w:val="22"/>
          <w:szCs w:val="22"/>
        </w:rPr>
      </w:pPr>
      <w:r w:rsidRPr="006A29C6">
        <w:rPr>
          <w:sz w:val="22"/>
          <w:szCs w:val="22"/>
        </w:rPr>
        <w:t>Emission of dust</w:t>
      </w:r>
    </w:p>
    <w:p w14:paraId="553C3AC4" w14:textId="61AE1BAE" w:rsidR="00A17520" w:rsidRDefault="00A17520" w:rsidP="001568F6">
      <w:pPr>
        <w:pStyle w:val="NormalWeb"/>
        <w:numPr>
          <w:ilvl w:val="0"/>
          <w:numId w:val="8"/>
        </w:numPr>
        <w:rPr>
          <w:ins w:id="2" w:author="Lobha Gawas" w:date="2022-08-27T16:53:00Z"/>
          <w:sz w:val="22"/>
          <w:szCs w:val="22"/>
        </w:rPr>
      </w:pPr>
      <w:r w:rsidRPr="006A29C6">
        <w:rPr>
          <w:sz w:val="22"/>
          <w:szCs w:val="22"/>
        </w:rPr>
        <w:t>Emission of flue gases</w:t>
      </w:r>
    </w:p>
    <w:p w14:paraId="6F68C75D" w14:textId="22E00150" w:rsidR="00910466" w:rsidRDefault="00910466" w:rsidP="001568F6">
      <w:pPr>
        <w:pStyle w:val="NormalWeb"/>
        <w:numPr>
          <w:ilvl w:val="0"/>
          <w:numId w:val="8"/>
        </w:numPr>
        <w:rPr>
          <w:sz w:val="22"/>
          <w:szCs w:val="22"/>
        </w:rPr>
      </w:pPr>
      <w:r>
        <w:rPr>
          <w:sz w:val="22"/>
          <w:szCs w:val="22"/>
        </w:rPr>
        <w:t>Vehicle emission</w:t>
      </w:r>
    </w:p>
    <w:p w14:paraId="069F103D" w14:textId="2527A6AB" w:rsidR="00910466" w:rsidRDefault="00910466" w:rsidP="001568F6">
      <w:pPr>
        <w:pStyle w:val="NormalWeb"/>
        <w:numPr>
          <w:ilvl w:val="0"/>
          <w:numId w:val="8"/>
        </w:numPr>
        <w:rPr>
          <w:sz w:val="22"/>
          <w:szCs w:val="22"/>
        </w:rPr>
      </w:pPr>
      <w:r>
        <w:rPr>
          <w:sz w:val="22"/>
          <w:szCs w:val="22"/>
        </w:rPr>
        <w:t>Generation of dust</w:t>
      </w:r>
    </w:p>
    <w:p w14:paraId="7D31B3E0" w14:textId="4C252607" w:rsidR="00910466" w:rsidRDefault="00910466" w:rsidP="001568F6">
      <w:pPr>
        <w:pStyle w:val="NormalWeb"/>
        <w:numPr>
          <w:ilvl w:val="0"/>
          <w:numId w:val="8"/>
        </w:numPr>
        <w:rPr>
          <w:sz w:val="22"/>
          <w:szCs w:val="22"/>
        </w:rPr>
      </w:pPr>
      <w:r>
        <w:rPr>
          <w:sz w:val="22"/>
          <w:szCs w:val="22"/>
        </w:rPr>
        <w:t>Use of electrical energy</w:t>
      </w:r>
    </w:p>
    <w:p w14:paraId="4830BCA0" w14:textId="48BA839E" w:rsidR="00910466" w:rsidRDefault="00910466" w:rsidP="001568F6">
      <w:pPr>
        <w:pStyle w:val="NormalWeb"/>
        <w:numPr>
          <w:ilvl w:val="0"/>
          <w:numId w:val="8"/>
        </w:numPr>
        <w:rPr>
          <w:sz w:val="22"/>
          <w:szCs w:val="22"/>
        </w:rPr>
      </w:pPr>
      <w:r>
        <w:rPr>
          <w:sz w:val="22"/>
          <w:szCs w:val="22"/>
        </w:rPr>
        <w:t>Usage of water</w:t>
      </w:r>
    </w:p>
    <w:p w14:paraId="36583325" w14:textId="3499AA71" w:rsidR="00945219" w:rsidRPr="006A29C6" w:rsidRDefault="00945219" w:rsidP="001568F6">
      <w:pPr>
        <w:pStyle w:val="NormalWeb"/>
        <w:numPr>
          <w:ilvl w:val="0"/>
          <w:numId w:val="8"/>
        </w:numPr>
        <w:rPr>
          <w:sz w:val="22"/>
          <w:szCs w:val="22"/>
        </w:rPr>
      </w:pPr>
      <w:r>
        <w:rPr>
          <w:sz w:val="22"/>
          <w:szCs w:val="22"/>
        </w:rPr>
        <w:t>Spillage of Diesel</w:t>
      </w:r>
    </w:p>
    <w:p w14:paraId="65EB62B1" w14:textId="3076060F" w:rsidR="00A17520" w:rsidRDefault="00A17520" w:rsidP="00945219">
      <w:pPr>
        <w:pStyle w:val="NormalWeb"/>
        <w:numPr>
          <w:ilvl w:val="0"/>
          <w:numId w:val="1"/>
        </w:numPr>
        <w:jc w:val="both"/>
        <w:rPr>
          <w:sz w:val="22"/>
          <w:szCs w:val="22"/>
        </w:rPr>
      </w:pPr>
      <w:r w:rsidRPr="006A29C6">
        <w:rPr>
          <w:sz w:val="22"/>
          <w:szCs w:val="22"/>
        </w:rPr>
        <w:t>Unauthorised operation/repair of any equipment is a punishable offence</w:t>
      </w:r>
    </w:p>
    <w:p w14:paraId="12361FAF" w14:textId="0B39E3E2" w:rsidR="00A17520" w:rsidRDefault="00A17520" w:rsidP="00945219">
      <w:pPr>
        <w:pStyle w:val="NormalWeb"/>
        <w:numPr>
          <w:ilvl w:val="0"/>
          <w:numId w:val="1"/>
        </w:numPr>
        <w:jc w:val="both"/>
        <w:rPr>
          <w:sz w:val="22"/>
          <w:szCs w:val="22"/>
        </w:rPr>
      </w:pPr>
      <w:r w:rsidRPr="00945219">
        <w:rPr>
          <w:sz w:val="22"/>
          <w:szCs w:val="22"/>
        </w:rPr>
        <w:t>All persons working at the slag drier should wear dust mask, safety goggles, helmet, safety shoes and hand gloves.</w:t>
      </w:r>
    </w:p>
    <w:p w14:paraId="416A3EF6" w14:textId="577638AB" w:rsidR="00A17520" w:rsidRDefault="00A17520" w:rsidP="00945219">
      <w:pPr>
        <w:pStyle w:val="NormalWeb"/>
        <w:numPr>
          <w:ilvl w:val="0"/>
          <w:numId w:val="1"/>
        </w:numPr>
        <w:jc w:val="both"/>
        <w:rPr>
          <w:sz w:val="22"/>
          <w:szCs w:val="22"/>
        </w:rPr>
      </w:pPr>
      <w:r w:rsidRPr="00945219">
        <w:rPr>
          <w:sz w:val="22"/>
          <w:szCs w:val="22"/>
        </w:rPr>
        <w:t>No person wearing loose clothes should be allowed to enter in the slag drier plant premises.</w:t>
      </w:r>
    </w:p>
    <w:p w14:paraId="23FE3AA9" w14:textId="60950A6A" w:rsidR="00A17520" w:rsidRDefault="00A17520" w:rsidP="00945219">
      <w:pPr>
        <w:pStyle w:val="NormalWeb"/>
        <w:numPr>
          <w:ilvl w:val="0"/>
          <w:numId w:val="1"/>
        </w:numPr>
        <w:jc w:val="both"/>
        <w:rPr>
          <w:sz w:val="22"/>
          <w:szCs w:val="22"/>
        </w:rPr>
      </w:pPr>
      <w:r w:rsidRPr="00945219">
        <w:rPr>
          <w:sz w:val="22"/>
          <w:szCs w:val="22"/>
        </w:rPr>
        <w:t>Tool box talks should be given to all workman at the start of the shift</w:t>
      </w:r>
    </w:p>
    <w:p w14:paraId="6B1D3052" w14:textId="16AE7D18" w:rsidR="00A17520" w:rsidRDefault="00A17520" w:rsidP="00945219">
      <w:pPr>
        <w:pStyle w:val="NormalWeb"/>
        <w:numPr>
          <w:ilvl w:val="0"/>
          <w:numId w:val="1"/>
        </w:numPr>
        <w:jc w:val="both"/>
        <w:rPr>
          <w:sz w:val="22"/>
          <w:szCs w:val="22"/>
        </w:rPr>
      </w:pPr>
      <w:r w:rsidRPr="00945219">
        <w:rPr>
          <w:sz w:val="22"/>
          <w:szCs w:val="22"/>
        </w:rPr>
        <w:t xml:space="preserve">Guards of moving </w:t>
      </w:r>
      <w:r w:rsidR="00E564B5" w:rsidRPr="00945219">
        <w:rPr>
          <w:sz w:val="22"/>
          <w:szCs w:val="22"/>
        </w:rPr>
        <w:t>equipment’s</w:t>
      </w:r>
      <w:r w:rsidRPr="00945219">
        <w:rPr>
          <w:sz w:val="22"/>
          <w:szCs w:val="22"/>
        </w:rPr>
        <w:t>, conveyer guards and kiln area barricade should be checked once in the shift.</w:t>
      </w:r>
    </w:p>
    <w:p w14:paraId="59D3AC34" w14:textId="32B1925A" w:rsidR="00A17520" w:rsidRDefault="00A17520" w:rsidP="00945219">
      <w:pPr>
        <w:pStyle w:val="NormalWeb"/>
        <w:numPr>
          <w:ilvl w:val="0"/>
          <w:numId w:val="1"/>
        </w:numPr>
        <w:jc w:val="both"/>
        <w:rPr>
          <w:sz w:val="22"/>
          <w:szCs w:val="22"/>
        </w:rPr>
      </w:pPr>
      <w:r w:rsidRPr="00945219">
        <w:rPr>
          <w:sz w:val="22"/>
          <w:szCs w:val="22"/>
        </w:rPr>
        <w:t>Healthiness of pull chords should be checked once in the shift.</w:t>
      </w:r>
    </w:p>
    <w:p w14:paraId="28822ED1" w14:textId="1351B3C1" w:rsidR="00A17520" w:rsidRDefault="00A17520" w:rsidP="00945219">
      <w:pPr>
        <w:pStyle w:val="NormalWeb"/>
        <w:numPr>
          <w:ilvl w:val="0"/>
          <w:numId w:val="1"/>
        </w:numPr>
        <w:jc w:val="both"/>
        <w:rPr>
          <w:sz w:val="22"/>
          <w:szCs w:val="22"/>
        </w:rPr>
      </w:pPr>
      <w:r w:rsidRPr="00945219">
        <w:rPr>
          <w:sz w:val="22"/>
          <w:szCs w:val="22"/>
        </w:rPr>
        <w:t>No gas cutting and welding should be allowed on the diesel tank and its platform.</w:t>
      </w:r>
    </w:p>
    <w:p w14:paraId="4069BD5E" w14:textId="609001C7" w:rsidR="00945219" w:rsidRDefault="00945219" w:rsidP="00945219">
      <w:pPr>
        <w:pStyle w:val="NormalWeb"/>
        <w:numPr>
          <w:ilvl w:val="0"/>
          <w:numId w:val="1"/>
        </w:numPr>
        <w:jc w:val="both"/>
        <w:rPr>
          <w:sz w:val="22"/>
          <w:szCs w:val="22"/>
        </w:rPr>
      </w:pPr>
      <w:r>
        <w:rPr>
          <w:sz w:val="22"/>
          <w:szCs w:val="22"/>
        </w:rPr>
        <w:t>Spare LPG cylinder should always be locked.</w:t>
      </w:r>
    </w:p>
    <w:p w14:paraId="4E7D3D03" w14:textId="77777777" w:rsidR="001568F6" w:rsidRDefault="001568F6" w:rsidP="001568F6">
      <w:pPr>
        <w:pStyle w:val="NormalWeb"/>
        <w:rPr>
          <w:ins w:id="3" w:author="Lobha Vaikunth Gawas [2]" w:date="2022-01-29T16:00:00Z"/>
          <w:b/>
          <w:bCs/>
          <w:sz w:val="22"/>
          <w:szCs w:val="22"/>
        </w:rPr>
      </w:pPr>
    </w:p>
    <w:p w14:paraId="68BA6DBC" w14:textId="55756287" w:rsidR="00F60BDE" w:rsidRPr="006A29C6" w:rsidRDefault="00A17520" w:rsidP="00945219">
      <w:pPr>
        <w:pStyle w:val="NormalWeb"/>
        <w:jc w:val="center"/>
        <w:rPr>
          <w:b/>
          <w:bCs/>
          <w:sz w:val="22"/>
          <w:szCs w:val="22"/>
        </w:rPr>
      </w:pPr>
      <w:r w:rsidRPr="006A29C6">
        <w:rPr>
          <w:b/>
          <w:bCs/>
          <w:sz w:val="22"/>
          <w:szCs w:val="22"/>
        </w:rPr>
        <w:t>SHUTDOWN OF SLAG DRYER PLANT</w:t>
      </w:r>
    </w:p>
    <w:p w14:paraId="5310B89C" w14:textId="77777777" w:rsidR="00A17520" w:rsidRPr="006A29C6" w:rsidRDefault="00A17520" w:rsidP="00943871">
      <w:pPr>
        <w:pStyle w:val="NormalWeb"/>
        <w:numPr>
          <w:ilvl w:val="0"/>
          <w:numId w:val="3"/>
        </w:numPr>
        <w:rPr>
          <w:sz w:val="22"/>
          <w:szCs w:val="22"/>
        </w:rPr>
      </w:pPr>
      <w:r w:rsidRPr="006A29C6">
        <w:rPr>
          <w:sz w:val="22"/>
          <w:szCs w:val="22"/>
        </w:rPr>
        <w:lastRenderedPageBreak/>
        <w:t>Stop the feed</w:t>
      </w:r>
    </w:p>
    <w:p w14:paraId="4387276A" w14:textId="77777777" w:rsidR="00A17520" w:rsidRPr="006A29C6" w:rsidRDefault="00A17520" w:rsidP="00943871">
      <w:pPr>
        <w:pStyle w:val="NormalWeb"/>
        <w:numPr>
          <w:ilvl w:val="0"/>
          <w:numId w:val="3"/>
        </w:numPr>
        <w:rPr>
          <w:sz w:val="22"/>
          <w:szCs w:val="22"/>
        </w:rPr>
      </w:pPr>
      <w:r w:rsidRPr="006A29C6">
        <w:rPr>
          <w:sz w:val="22"/>
          <w:szCs w:val="22"/>
        </w:rPr>
        <w:t>Ensure that there is no material on the feed belt.</w:t>
      </w:r>
    </w:p>
    <w:p w14:paraId="32FFF92E" w14:textId="77777777" w:rsidR="00A17520" w:rsidRPr="006A29C6" w:rsidRDefault="00A17520" w:rsidP="00943871">
      <w:pPr>
        <w:pStyle w:val="NormalWeb"/>
        <w:numPr>
          <w:ilvl w:val="0"/>
          <w:numId w:val="3"/>
        </w:numPr>
        <w:rPr>
          <w:sz w:val="22"/>
          <w:szCs w:val="22"/>
        </w:rPr>
      </w:pPr>
      <w:r w:rsidRPr="006A29C6">
        <w:rPr>
          <w:sz w:val="22"/>
          <w:szCs w:val="22"/>
        </w:rPr>
        <w:t>Trip the BF gas &amp; close the BFG manual valve.</w:t>
      </w:r>
    </w:p>
    <w:p w14:paraId="2107343A" w14:textId="77777777" w:rsidR="00A17520" w:rsidRPr="006A29C6" w:rsidRDefault="00A17520" w:rsidP="00943871">
      <w:pPr>
        <w:pStyle w:val="NormalWeb"/>
        <w:numPr>
          <w:ilvl w:val="0"/>
          <w:numId w:val="3"/>
        </w:numPr>
        <w:rPr>
          <w:sz w:val="22"/>
          <w:szCs w:val="22"/>
        </w:rPr>
      </w:pPr>
      <w:r w:rsidRPr="006A29C6">
        <w:rPr>
          <w:sz w:val="22"/>
          <w:szCs w:val="22"/>
        </w:rPr>
        <w:t>Stop the Kiln.</w:t>
      </w:r>
    </w:p>
    <w:p w14:paraId="2C6B58BB" w14:textId="77777777" w:rsidR="00A17520" w:rsidRPr="006A29C6" w:rsidRDefault="00A17520" w:rsidP="00943871">
      <w:pPr>
        <w:pStyle w:val="NormalWeb"/>
        <w:numPr>
          <w:ilvl w:val="0"/>
          <w:numId w:val="3"/>
        </w:numPr>
        <w:rPr>
          <w:sz w:val="22"/>
          <w:szCs w:val="22"/>
        </w:rPr>
      </w:pPr>
      <w:r w:rsidRPr="006A29C6">
        <w:rPr>
          <w:sz w:val="22"/>
          <w:szCs w:val="22"/>
        </w:rPr>
        <w:t>Stop the dilution fan.</w:t>
      </w:r>
    </w:p>
    <w:p w14:paraId="2D37D899" w14:textId="77777777" w:rsidR="00A17520" w:rsidRPr="006A29C6" w:rsidRDefault="00A17520" w:rsidP="00943871">
      <w:pPr>
        <w:pStyle w:val="NormalWeb"/>
        <w:numPr>
          <w:ilvl w:val="0"/>
          <w:numId w:val="3"/>
        </w:numPr>
        <w:rPr>
          <w:sz w:val="22"/>
          <w:szCs w:val="22"/>
        </w:rPr>
      </w:pPr>
      <w:r w:rsidRPr="006A29C6">
        <w:rPr>
          <w:sz w:val="22"/>
          <w:szCs w:val="22"/>
        </w:rPr>
        <w:t>Water seal the gas line water seal provided near the control panel. (Do not forget to open &amp; close the gas relief valve).</w:t>
      </w:r>
    </w:p>
    <w:p w14:paraId="527D372E" w14:textId="77777777" w:rsidR="00A17520" w:rsidRPr="006A29C6" w:rsidRDefault="00A17520" w:rsidP="00943871">
      <w:pPr>
        <w:pStyle w:val="NormalWeb"/>
        <w:numPr>
          <w:ilvl w:val="0"/>
          <w:numId w:val="3"/>
        </w:numPr>
        <w:rPr>
          <w:sz w:val="22"/>
          <w:szCs w:val="22"/>
        </w:rPr>
      </w:pPr>
      <w:r w:rsidRPr="006A29C6">
        <w:rPr>
          <w:sz w:val="22"/>
          <w:szCs w:val="22"/>
        </w:rPr>
        <w:t>Stop the ID fan. (Run for 05 minutes after water sealing)</w:t>
      </w:r>
    </w:p>
    <w:p w14:paraId="28BAB222" w14:textId="77777777" w:rsidR="00A17520" w:rsidRPr="006A29C6" w:rsidRDefault="00A17520" w:rsidP="00943871">
      <w:pPr>
        <w:pStyle w:val="NormalWeb"/>
        <w:numPr>
          <w:ilvl w:val="0"/>
          <w:numId w:val="3"/>
        </w:numPr>
        <w:rPr>
          <w:sz w:val="22"/>
          <w:szCs w:val="22"/>
        </w:rPr>
      </w:pPr>
      <w:r w:rsidRPr="006A29C6">
        <w:rPr>
          <w:sz w:val="22"/>
          <w:szCs w:val="22"/>
        </w:rPr>
        <w:t>Stop the booster pump.</w:t>
      </w:r>
    </w:p>
    <w:p w14:paraId="1D5094B3" w14:textId="7BC8C19B" w:rsidR="00A17520" w:rsidRPr="006A29C6" w:rsidRDefault="00A17520" w:rsidP="00943871">
      <w:pPr>
        <w:pStyle w:val="NormalWeb"/>
        <w:numPr>
          <w:ilvl w:val="0"/>
          <w:numId w:val="3"/>
        </w:numPr>
        <w:rPr>
          <w:sz w:val="22"/>
          <w:szCs w:val="22"/>
        </w:rPr>
      </w:pPr>
      <w:r w:rsidRPr="006A29C6">
        <w:rPr>
          <w:sz w:val="22"/>
          <w:szCs w:val="22"/>
        </w:rPr>
        <w:t xml:space="preserve">After the </w:t>
      </w:r>
      <w:r w:rsidR="006D6040" w:rsidRPr="006A29C6">
        <w:rPr>
          <w:sz w:val="22"/>
          <w:szCs w:val="22"/>
        </w:rPr>
        <w:t>shutdown</w:t>
      </w:r>
      <w:r w:rsidRPr="006A29C6">
        <w:rPr>
          <w:sz w:val="22"/>
          <w:szCs w:val="22"/>
        </w:rPr>
        <w:t xml:space="preserve"> procedure is completed, close all the manual </w:t>
      </w:r>
      <w:r w:rsidR="006D6040" w:rsidRPr="006A29C6">
        <w:rPr>
          <w:sz w:val="22"/>
          <w:szCs w:val="22"/>
        </w:rPr>
        <w:t>airline</w:t>
      </w:r>
      <w:r w:rsidRPr="006A29C6">
        <w:rPr>
          <w:sz w:val="22"/>
          <w:szCs w:val="22"/>
        </w:rPr>
        <w:t xml:space="preserve"> valves.</w:t>
      </w:r>
    </w:p>
    <w:p w14:paraId="37656268" w14:textId="77777777" w:rsidR="00A17520" w:rsidRPr="006A29C6" w:rsidRDefault="00A17520" w:rsidP="00643E27">
      <w:pPr>
        <w:pStyle w:val="NormalWeb"/>
        <w:jc w:val="center"/>
        <w:rPr>
          <w:sz w:val="22"/>
          <w:szCs w:val="22"/>
        </w:rPr>
      </w:pPr>
      <w:r w:rsidRPr="006A29C6">
        <w:rPr>
          <w:b/>
          <w:bCs/>
          <w:sz w:val="22"/>
          <w:szCs w:val="22"/>
        </w:rPr>
        <w:t>STARTING OF SLAG DRYER PLANT</w:t>
      </w:r>
    </w:p>
    <w:p w14:paraId="477CFF48" w14:textId="77777777" w:rsidR="00A17520" w:rsidRPr="006A29C6" w:rsidRDefault="00A17520">
      <w:pPr>
        <w:pStyle w:val="NormalWeb"/>
        <w:numPr>
          <w:ilvl w:val="0"/>
          <w:numId w:val="4"/>
        </w:numPr>
        <w:jc w:val="both"/>
        <w:rPr>
          <w:sz w:val="22"/>
          <w:szCs w:val="22"/>
        </w:rPr>
        <w:pPrChange w:id="4" w:author="Lobha Vaikunth Gawas [2]" w:date="2022-01-29T16:00:00Z">
          <w:pPr>
            <w:pStyle w:val="NormalWeb"/>
            <w:numPr>
              <w:numId w:val="4"/>
            </w:numPr>
            <w:tabs>
              <w:tab w:val="num" w:pos="360"/>
            </w:tabs>
            <w:ind w:left="360" w:hanging="360"/>
          </w:pPr>
        </w:pPrChange>
      </w:pPr>
      <w:r w:rsidRPr="006A29C6">
        <w:rPr>
          <w:sz w:val="22"/>
          <w:szCs w:val="22"/>
        </w:rPr>
        <w:t>Ensure that all the work permits have been cleared before starting the dryer</w:t>
      </w:r>
    </w:p>
    <w:p w14:paraId="215A3C48" w14:textId="77777777" w:rsidR="00A17520" w:rsidRPr="006A29C6" w:rsidRDefault="00A17520">
      <w:pPr>
        <w:pStyle w:val="NormalWeb"/>
        <w:numPr>
          <w:ilvl w:val="0"/>
          <w:numId w:val="4"/>
        </w:numPr>
        <w:jc w:val="both"/>
        <w:rPr>
          <w:sz w:val="22"/>
          <w:szCs w:val="22"/>
        </w:rPr>
        <w:pPrChange w:id="5" w:author="Lobha Vaikunth Gawas [2]" w:date="2022-01-29T16:00:00Z">
          <w:pPr>
            <w:pStyle w:val="NormalWeb"/>
            <w:numPr>
              <w:numId w:val="4"/>
            </w:numPr>
            <w:tabs>
              <w:tab w:val="num" w:pos="360"/>
            </w:tabs>
            <w:ind w:left="360" w:hanging="360"/>
          </w:pPr>
        </w:pPrChange>
      </w:pPr>
      <w:r w:rsidRPr="006A29C6">
        <w:rPr>
          <w:sz w:val="22"/>
          <w:szCs w:val="22"/>
        </w:rPr>
        <w:t>Start the siren</w:t>
      </w:r>
    </w:p>
    <w:p w14:paraId="1DC768CE" w14:textId="165E978B" w:rsidR="00A17520" w:rsidRPr="006A29C6" w:rsidRDefault="00A17520">
      <w:pPr>
        <w:pStyle w:val="NormalWeb"/>
        <w:numPr>
          <w:ilvl w:val="0"/>
          <w:numId w:val="4"/>
        </w:numPr>
        <w:jc w:val="both"/>
        <w:rPr>
          <w:sz w:val="22"/>
          <w:szCs w:val="22"/>
        </w:rPr>
        <w:pPrChange w:id="6" w:author="Lobha Vaikunth Gawas [2]" w:date="2022-01-29T16:00:00Z">
          <w:pPr>
            <w:pStyle w:val="NormalWeb"/>
            <w:numPr>
              <w:numId w:val="4"/>
            </w:numPr>
            <w:tabs>
              <w:tab w:val="num" w:pos="360"/>
            </w:tabs>
            <w:ind w:left="360" w:hanging="360"/>
          </w:pPr>
        </w:pPrChange>
      </w:pPr>
      <w:r w:rsidRPr="006A29C6">
        <w:rPr>
          <w:sz w:val="22"/>
          <w:szCs w:val="22"/>
        </w:rPr>
        <w:t>Start the booster pump of the settling tank which is in line</w:t>
      </w:r>
      <w:r w:rsidR="00945219">
        <w:rPr>
          <w:sz w:val="22"/>
          <w:szCs w:val="22"/>
        </w:rPr>
        <w:t xml:space="preserve">. There is an interlock between pump and ID fan </w:t>
      </w:r>
      <w:r w:rsidR="006D6040">
        <w:rPr>
          <w:sz w:val="22"/>
          <w:szCs w:val="22"/>
        </w:rPr>
        <w:t>starting.</w:t>
      </w:r>
      <w:r w:rsidR="00945219">
        <w:rPr>
          <w:sz w:val="22"/>
          <w:szCs w:val="22"/>
        </w:rPr>
        <w:t xml:space="preserve"> If the settling pond stops, kiln ID fan stops resulting in the kiln, feed belt stopping and BFG burner valve closing</w:t>
      </w:r>
    </w:p>
    <w:p w14:paraId="060C67BA" w14:textId="669F2BC6" w:rsidR="00A17520" w:rsidRPr="006A29C6" w:rsidRDefault="00A17520">
      <w:pPr>
        <w:pStyle w:val="NormalWeb"/>
        <w:numPr>
          <w:ilvl w:val="0"/>
          <w:numId w:val="4"/>
        </w:numPr>
        <w:jc w:val="both"/>
        <w:rPr>
          <w:sz w:val="22"/>
          <w:szCs w:val="22"/>
        </w:rPr>
        <w:pPrChange w:id="7" w:author="Lobha Vaikunth Gawas [2]" w:date="2022-01-29T16:00:00Z">
          <w:pPr>
            <w:pStyle w:val="NormalWeb"/>
            <w:numPr>
              <w:numId w:val="4"/>
            </w:numPr>
            <w:tabs>
              <w:tab w:val="num" w:pos="360"/>
            </w:tabs>
            <w:ind w:left="360" w:hanging="360"/>
          </w:pPr>
        </w:pPrChange>
      </w:pPr>
      <w:r w:rsidRPr="006A29C6">
        <w:rPr>
          <w:sz w:val="22"/>
          <w:szCs w:val="22"/>
        </w:rPr>
        <w:t xml:space="preserve">Close the ID fan damper and start the fan, when the ID fan falls in delta gradually open the damper, till draft is -25 </w:t>
      </w:r>
      <w:proofErr w:type="spellStart"/>
      <w:r w:rsidRPr="006A29C6">
        <w:rPr>
          <w:sz w:val="22"/>
          <w:szCs w:val="22"/>
        </w:rPr>
        <w:t>mmwc</w:t>
      </w:r>
      <w:proofErr w:type="spellEnd"/>
      <w:r w:rsidR="00945219">
        <w:rPr>
          <w:sz w:val="22"/>
          <w:szCs w:val="22"/>
        </w:rPr>
        <w:t xml:space="preserve">. Please ensure that the ID Fan Damper handle is in contact with the limit switch before starting </w:t>
      </w:r>
      <w:r w:rsidR="006D6040">
        <w:rPr>
          <w:sz w:val="22"/>
          <w:szCs w:val="22"/>
        </w:rPr>
        <w:t>as this an interlock given for Fan starting. ID Fan Damper handle can be locked to desirable draft.</w:t>
      </w:r>
    </w:p>
    <w:p w14:paraId="24F40996" w14:textId="77777777" w:rsidR="00A17520" w:rsidRPr="006A29C6" w:rsidRDefault="00A17520">
      <w:pPr>
        <w:pStyle w:val="NormalWeb"/>
        <w:numPr>
          <w:ilvl w:val="0"/>
          <w:numId w:val="4"/>
        </w:numPr>
        <w:jc w:val="both"/>
        <w:rPr>
          <w:sz w:val="22"/>
          <w:szCs w:val="22"/>
        </w:rPr>
        <w:pPrChange w:id="8" w:author="Lobha Vaikunth Gawas [2]" w:date="2022-01-29T16:00:00Z">
          <w:pPr>
            <w:pStyle w:val="NormalWeb"/>
            <w:numPr>
              <w:numId w:val="4"/>
            </w:numPr>
            <w:tabs>
              <w:tab w:val="num" w:pos="360"/>
            </w:tabs>
            <w:ind w:left="360" w:hanging="360"/>
          </w:pPr>
        </w:pPrChange>
      </w:pPr>
      <w:r w:rsidRPr="006A29C6">
        <w:rPr>
          <w:sz w:val="22"/>
          <w:szCs w:val="22"/>
        </w:rPr>
        <w:t>Break the water seal near the burner control panel.</w:t>
      </w:r>
    </w:p>
    <w:p w14:paraId="4120901E" w14:textId="77777777" w:rsidR="00A17520" w:rsidRPr="006A29C6" w:rsidRDefault="00A17520">
      <w:pPr>
        <w:pStyle w:val="NormalWeb"/>
        <w:numPr>
          <w:ilvl w:val="0"/>
          <w:numId w:val="4"/>
        </w:numPr>
        <w:jc w:val="both"/>
        <w:rPr>
          <w:sz w:val="22"/>
          <w:szCs w:val="22"/>
        </w:rPr>
        <w:pPrChange w:id="9" w:author="Lobha Vaikunth Gawas [2]" w:date="2022-01-29T16:00:00Z">
          <w:pPr>
            <w:pStyle w:val="NormalWeb"/>
            <w:numPr>
              <w:numId w:val="4"/>
            </w:numPr>
            <w:tabs>
              <w:tab w:val="num" w:pos="360"/>
            </w:tabs>
            <w:ind w:left="360" w:hanging="360"/>
          </w:pPr>
        </w:pPrChange>
      </w:pPr>
      <w:r w:rsidRPr="006A29C6">
        <w:rPr>
          <w:sz w:val="22"/>
          <w:szCs w:val="22"/>
        </w:rPr>
        <w:t xml:space="preserve">Start the dilution fan, with damper in closed position. Adjust draft to - 10 mm </w:t>
      </w:r>
      <w:proofErr w:type="spellStart"/>
      <w:r w:rsidRPr="006A29C6">
        <w:rPr>
          <w:sz w:val="22"/>
          <w:szCs w:val="22"/>
        </w:rPr>
        <w:t>wc</w:t>
      </w:r>
      <w:proofErr w:type="spellEnd"/>
      <w:r w:rsidRPr="006A29C6">
        <w:rPr>
          <w:sz w:val="22"/>
          <w:szCs w:val="22"/>
        </w:rPr>
        <w:t>.</w:t>
      </w:r>
    </w:p>
    <w:p w14:paraId="19459376" w14:textId="776544F4" w:rsidR="00A17520" w:rsidRPr="006A29C6" w:rsidRDefault="00A17520">
      <w:pPr>
        <w:pStyle w:val="NormalWeb"/>
        <w:numPr>
          <w:ilvl w:val="0"/>
          <w:numId w:val="4"/>
        </w:numPr>
        <w:jc w:val="both"/>
        <w:rPr>
          <w:sz w:val="22"/>
          <w:szCs w:val="22"/>
        </w:rPr>
        <w:pPrChange w:id="10" w:author="Lobha Vaikunth Gawas [2]" w:date="2022-01-29T16:00:00Z">
          <w:pPr>
            <w:pStyle w:val="NormalWeb"/>
            <w:numPr>
              <w:numId w:val="4"/>
            </w:numPr>
            <w:tabs>
              <w:tab w:val="num" w:pos="360"/>
            </w:tabs>
            <w:ind w:left="360" w:hanging="360"/>
          </w:pPr>
        </w:pPrChange>
      </w:pPr>
      <w:r w:rsidRPr="006A29C6">
        <w:rPr>
          <w:sz w:val="22"/>
          <w:szCs w:val="22"/>
        </w:rPr>
        <w:t xml:space="preserve">Start the </w:t>
      </w:r>
      <w:r w:rsidR="006D6040" w:rsidRPr="006A29C6">
        <w:rPr>
          <w:sz w:val="22"/>
          <w:szCs w:val="22"/>
        </w:rPr>
        <w:t>Electromagnet</w:t>
      </w:r>
      <w:r w:rsidRPr="006A29C6">
        <w:rPr>
          <w:sz w:val="22"/>
          <w:szCs w:val="22"/>
        </w:rPr>
        <w:t>.</w:t>
      </w:r>
    </w:p>
    <w:p w14:paraId="1D36D110" w14:textId="77777777" w:rsidR="00A17520" w:rsidRPr="006A29C6" w:rsidRDefault="00A17520">
      <w:pPr>
        <w:pStyle w:val="NormalWeb"/>
        <w:numPr>
          <w:ilvl w:val="0"/>
          <w:numId w:val="4"/>
        </w:numPr>
        <w:jc w:val="both"/>
        <w:rPr>
          <w:sz w:val="22"/>
          <w:szCs w:val="22"/>
        </w:rPr>
        <w:pPrChange w:id="11" w:author="Lobha Vaikunth Gawas [2]" w:date="2022-01-29T16:00:00Z">
          <w:pPr>
            <w:pStyle w:val="NormalWeb"/>
            <w:numPr>
              <w:numId w:val="4"/>
            </w:numPr>
            <w:tabs>
              <w:tab w:val="num" w:pos="360"/>
            </w:tabs>
            <w:ind w:left="360" w:hanging="360"/>
          </w:pPr>
        </w:pPrChange>
      </w:pPr>
      <w:r w:rsidRPr="006A29C6">
        <w:rPr>
          <w:sz w:val="22"/>
          <w:szCs w:val="22"/>
        </w:rPr>
        <w:t>Start conveyor belt no 2.</w:t>
      </w:r>
    </w:p>
    <w:p w14:paraId="5AFF1952" w14:textId="77777777" w:rsidR="00A17520" w:rsidRPr="006A29C6" w:rsidRDefault="00A17520">
      <w:pPr>
        <w:pStyle w:val="NormalWeb"/>
        <w:numPr>
          <w:ilvl w:val="0"/>
          <w:numId w:val="4"/>
        </w:numPr>
        <w:jc w:val="both"/>
        <w:rPr>
          <w:sz w:val="22"/>
          <w:szCs w:val="22"/>
        </w:rPr>
        <w:pPrChange w:id="12" w:author="Lobha Vaikunth Gawas [2]" w:date="2022-01-29T16:00:00Z">
          <w:pPr>
            <w:pStyle w:val="NormalWeb"/>
            <w:numPr>
              <w:numId w:val="4"/>
            </w:numPr>
            <w:tabs>
              <w:tab w:val="num" w:pos="360"/>
            </w:tabs>
            <w:ind w:left="360" w:hanging="360"/>
          </w:pPr>
        </w:pPrChange>
      </w:pPr>
      <w:r w:rsidRPr="006A29C6">
        <w:rPr>
          <w:sz w:val="22"/>
          <w:szCs w:val="22"/>
        </w:rPr>
        <w:t>Open all the manual air &amp; diesel line valves (manual).</w:t>
      </w:r>
    </w:p>
    <w:p w14:paraId="077B35B6" w14:textId="77777777" w:rsidR="00A17520" w:rsidRPr="006A29C6" w:rsidRDefault="00A17520">
      <w:pPr>
        <w:pStyle w:val="NormalWeb"/>
        <w:numPr>
          <w:ilvl w:val="0"/>
          <w:numId w:val="4"/>
        </w:numPr>
        <w:jc w:val="both"/>
        <w:rPr>
          <w:sz w:val="22"/>
          <w:szCs w:val="22"/>
        </w:rPr>
        <w:pPrChange w:id="13" w:author="Lobha Vaikunth Gawas [2]" w:date="2022-01-29T16:00:00Z">
          <w:pPr>
            <w:pStyle w:val="NormalWeb"/>
            <w:numPr>
              <w:numId w:val="4"/>
            </w:numPr>
            <w:tabs>
              <w:tab w:val="num" w:pos="360"/>
            </w:tabs>
            <w:ind w:left="360" w:hanging="360"/>
          </w:pPr>
        </w:pPrChange>
      </w:pPr>
      <w:r w:rsidRPr="006A29C6">
        <w:rPr>
          <w:sz w:val="22"/>
          <w:szCs w:val="22"/>
        </w:rPr>
        <w:t>Open manual BFG shutoff valve</w:t>
      </w:r>
    </w:p>
    <w:p w14:paraId="1CC82F35" w14:textId="77777777" w:rsidR="00A17520" w:rsidRPr="006A29C6" w:rsidRDefault="00A17520">
      <w:pPr>
        <w:pStyle w:val="NormalWeb"/>
        <w:numPr>
          <w:ilvl w:val="0"/>
          <w:numId w:val="4"/>
        </w:numPr>
        <w:jc w:val="both"/>
        <w:rPr>
          <w:sz w:val="22"/>
          <w:szCs w:val="22"/>
        </w:rPr>
        <w:pPrChange w:id="14" w:author="Lobha Vaikunth Gawas [2]" w:date="2022-01-29T16:00:00Z">
          <w:pPr>
            <w:pStyle w:val="NormalWeb"/>
            <w:numPr>
              <w:numId w:val="4"/>
            </w:numPr>
            <w:tabs>
              <w:tab w:val="num" w:pos="360"/>
            </w:tabs>
            <w:ind w:left="360" w:hanging="360"/>
          </w:pPr>
        </w:pPrChange>
      </w:pPr>
      <w:r w:rsidRPr="006A29C6">
        <w:rPr>
          <w:sz w:val="22"/>
          <w:szCs w:val="22"/>
        </w:rPr>
        <w:t>Start the diesel pump</w:t>
      </w:r>
    </w:p>
    <w:p w14:paraId="46C7BE8C" w14:textId="77777777" w:rsidR="00A17520" w:rsidRPr="006A29C6" w:rsidRDefault="00A17520">
      <w:pPr>
        <w:pStyle w:val="NormalWeb"/>
        <w:numPr>
          <w:ilvl w:val="0"/>
          <w:numId w:val="4"/>
        </w:numPr>
        <w:jc w:val="both"/>
        <w:rPr>
          <w:sz w:val="22"/>
          <w:szCs w:val="22"/>
        </w:rPr>
        <w:pPrChange w:id="15" w:author="Lobha Vaikunth Gawas [2]" w:date="2022-01-29T16:00:00Z">
          <w:pPr>
            <w:pStyle w:val="NormalWeb"/>
            <w:numPr>
              <w:numId w:val="4"/>
            </w:numPr>
            <w:tabs>
              <w:tab w:val="num" w:pos="360"/>
            </w:tabs>
            <w:ind w:left="360" w:hanging="360"/>
          </w:pPr>
        </w:pPrChange>
      </w:pPr>
      <w:r w:rsidRPr="006A29C6">
        <w:rPr>
          <w:sz w:val="22"/>
          <w:szCs w:val="22"/>
        </w:rPr>
        <w:t>Start the kiln.</w:t>
      </w:r>
    </w:p>
    <w:p w14:paraId="77E5E6D5" w14:textId="77777777" w:rsidR="00A17520" w:rsidRPr="006A29C6" w:rsidRDefault="00A17520">
      <w:pPr>
        <w:pStyle w:val="NormalWeb"/>
        <w:numPr>
          <w:ilvl w:val="0"/>
          <w:numId w:val="4"/>
        </w:numPr>
        <w:jc w:val="both"/>
        <w:rPr>
          <w:sz w:val="22"/>
          <w:szCs w:val="22"/>
        </w:rPr>
        <w:pPrChange w:id="16" w:author="Lobha Vaikunth Gawas [2]" w:date="2022-01-29T16:00:00Z">
          <w:pPr>
            <w:pStyle w:val="NormalWeb"/>
            <w:numPr>
              <w:numId w:val="4"/>
            </w:numPr>
            <w:tabs>
              <w:tab w:val="num" w:pos="360"/>
            </w:tabs>
            <w:ind w:left="360" w:hanging="360"/>
          </w:pPr>
        </w:pPrChange>
      </w:pPr>
      <w:r w:rsidRPr="006A29C6">
        <w:rPr>
          <w:sz w:val="22"/>
          <w:szCs w:val="22"/>
        </w:rPr>
        <w:t>Start the FD fan with damper in closed position, open 15 % of the damper, open the LPG regulator and adjust the pressure of LPG to 4 kg.</w:t>
      </w:r>
    </w:p>
    <w:p w14:paraId="49D581C0" w14:textId="77777777" w:rsidR="00A17520" w:rsidRPr="006A29C6" w:rsidRDefault="00A17520">
      <w:pPr>
        <w:pStyle w:val="NormalWeb"/>
        <w:numPr>
          <w:ilvl w:val="0"/>
          <w:numId w:val="4"/>
        </w:numPr>
        <w:jc w:val="both"/>
        <w:rPr>
          <w:sz w:val="22"/>
          <w:szCs w:val="22"/>
        </w:rPr>
        <w:pPrChange w:id="17" w:author="Lobha Vaikunth Gawas [2]" w:date="2022-01-29T16:00:00Z">
          <w:pPr>
            <w:pStyle w:val="NormalWeb"/>
            <w:numPr>
              <w:numId w:val="4"/>
            </w:numPr>
            <w:tabs>
              <w:tab w:val="num" w:pos="360"/>
            </w:tabs>
            <w:ind w:left="360" w:hanging="360"/>
          </w:pPr>
        </w:pPrChange>
      </w:pPr>
      <w:r w:rsidRPr="006A29C6">
        <w:rPr>
          <w:sz w:val="22"/>
          <w:szCs w:val="22"/>
        </w:rPr>
        <w:t>When all the above is done, on the control panel limits OK will appear.</w:t>
      </w:r>
    </w:p>
    <w:p w14:paraId="1EDF6CB5" w14:textId="77777777" w:rsidR="00A17520" w:rsidRPr="006A29C6" w:rsidRDefault="00A17520">
      <w:pPr>
        <w:pStyle w:val="NormalWeb"/>
        <w:numPr>
          <w:ilvl w:val="0"/>
          <w:numId w:val="4"/>
        </w:numPr>
        <w:jc w:val="both"/>
        <w:rPr>
          <w:sz w:val="22"/>
          <w:szCs w:val="22"/>
        </w:rPr>
        <w:pPrChange w:id="18" w:author="Lobha Vaikunth Gawas [2]" w:date="2022-01-29T16:00:00Z">
          <w:pPr>
            <w:pStyle w:val="NormalWeb"/>
            <w:numPr>
              <w:numId w:val="4"/>
            </w:numPr>
            <w:tabs>
              <w:tab w:val="num" w:pos="360"/>
            </w:tabs>
            <w:ind w:left="360" w:hanging="360"/>
          </w:pPr>
        </w:pPrChange>
      </w:pPr>
      <w:r w:rsidRPr="006A29C6">
        <w:rPr>
          <w:sz w:val="22"/>
          <w:szCs w:val="22"/>
        </w:rPr>
        <w:t>Now press the purge start button. And the burner will fire automatically.</w:t>
      </w:r>
    </w:p>
    <w:p w14:paraId="7C5A19F1" w14:textId="77777777" w:rsidR="00A17520" w:rsidRPr="006A29C6" w:rsidRDefault="00A17520">
      <w:pPr>
        <w:pStyle w:val="NormalWeb"/>
        <w:numPr>
          <w:ilvl w:val="0"/>
          <w:numId w:val="4"/>
        </w:numPr>
        <w:jc w:val="both"/>
        <w:rPr>
          <w:sz w:val="22"/>
          <w:szCs w:val="22"/>
        </w:rPr>
        <w:pPrChange w:id="19" w:author="Lobha Vaikunth Gawas [2]" w:date="2022-01-29T16:00:00Z">
          <w:pPr>
            <w:pStyle w:val="NormalWeb"/>
            <w:numPr>
              <w:numId w:val="4"/>
            </w:numPr>
            <w:tabs>
              <w:tab w:val="num" w:pos="360"/>
            </w:tabs>
            <w:ind w:left="360" w:hanging="360"/>
          </w:pPr>
        </w:pPrChange>
      </w:pPr>
      <w:r w:rsidRPr="006A29C6">
        <w:rPr>
          <w:sz w:val="22"/>
          <w:szCs w:val="22"/>
        </w:rPr>
        <w:t>When the temperature goes to 450</w:t>
      </w:r>
      <w:r w:rsidRPr="006A29C6">
        <w:rPr>
          <w:sz w:val="22"/>
          <w:szCs w:val="22"/>
          <w:vertAlign w:val="superscript"/>
        </w:rPr>
        <w:t xml:space="preserve"> O</w:t>
      </w:r>
      <w:r w:rsidRPr="006A29C6">
        <w:rPr>
          <w:sz w:val="22"/>
          <w:szCs w:val="22"/>
        </w:rPr>
        <w:t>C, open the BFG pneumatic valve.</w:t>
      </w:r>
    </w:p>
    <w:p w14:paraId="27A2299D" w14:textId="660FEDD4" w:rsidR="00A17520" w:rsidRPr="006A29C6" w:rsidRDefault="00A17520">
      <w:pPr>
        <w:pStyle w:val="NormalWeb"/>
        <w:numPr>
          <w:ilvl w:val="0"/>
          <w:numId w:val="4"/>
        </w:numPr>
        <w:jc w:val="both"/>
        <w:rPr>
          <w:sz w:val="22"/>
          <w:szCs w:val="22"/>
        </w:rPr>
        <w:pPrChange w:id="20" w:author="Lobha Vaikunth Gawas [2]" w:date="2022-01-29T16:00:00Z">
          <w:pPr>
            <w:pStyle w:val="NormalWeb"/>
            <w:numPr>
              <w:numId w:val="4"/>
            </w:numPr>
            <w:tabs>
              <w:tab w:val="num" w:pos="360"/>
            </w:tabs>
            <w:ind w:left="360" w:hanging="360"/>
          </w:pPr>
        </w:pPrChange>
      </w:pPr>
      <w:r w:rsidRPr="006A29C6">
        <w:rPr>
          <w:sz w:val="22"/>
          <w:szCs w:val="22"/>
        </w:rPr>
        <w:t xml:space="preserve">Then gradually open the BFG regulating valve by giving desired set point so as to adjust gas flow </w:t>
      </w:r>
      <w:del w:id="21" w:author="Lobha Vaikunth Gawas [2]" w:date="2022-01-29T16:01:00Z">
        <w:r w:rsidRPr="006A29C6" w:rsidDel="00B556A2">
          <w:rPr>
            <w:sz w:val="22"/>
            <w:szCs w:val="22"/>
          </w:rPr>
          <w:delText xml:space="preserve"> </w:delText>
        </w:r>
      </w:del>
      <w:r w:rsidRPr="006A29C6">
        <w:rPr>
          <w:sz w:val="22"/>
          <w:szCs w:val="22"/>
        </w:rPr>
        <w:t xml:space="preserve">to achieve the desired </w:t>
      </w:r>
      <w:r w:rsidR="006D6040" w:rsidRPr="006A29C6">
        <w:rPr>
          <w:sz w:val="22"/>
          <w:szCs w:val="22"/>
        </w:rPr>
        <w:t>temperature. (</w:t>
      </w:r>
      <w:r w:rsidRPr="006A29C6">
        <w:rPr>
          <w:sz w:val="22"/>
          <w:szCs w:val="22"/>
        </w:rPr>
        <w:t>As per the written instruction).</w:t>
      </w:r>
    </w:p>
    <w:p w14:paraId="132337A4" w14:textId="77777777" w:rsidR="00A17520" w:rsidRPr="006A29C6" w:rsidRDefault="00A17520">
      <w:pPr>
        <w:pStyle w:val="NormalWeb"/>
        <w:numPr>
          <w:ilvl w:val="0"/>
          <w:numId w:val="4"/>
        </w:numPr>
        <w:jc w:val="both"/>
        <w:rPr>
          <w:sz w:val="22"/>
          <w:szCs w:val="22"/>
        </w:rPr>
        <w:pPrChange w:id="22" w:author="Lobha Vaikunth Gawas [2]" w:date="2022-01-29T16:00:00Z">
          <w:pPr>
            <w:pStyle w:val="NormalWeb"/>
            <w:numPr>
              <w:numId w:val="4"/>
            </w:numPr>
            <w:tabs>
              <w:tab w:val="num" w:pos="360"/>
            </w:tabs>
            <w:ind w:left="360" w:hanging="360"/>
          </w:pPr>
        </w:pPrChange>
      </w:pPr>
      <w:r w:rsidRPr="006A29C6">
        <w:rPr>
          <w:sz w:val="22"/>
          <w:szCs w:val="22"/>
        </w:rPr>
        <w:t>Stop the diesel pump. And close the diesel valve (Ball valve).</w:t>
      </w:r>
    </w:p>
    <w:p w14:paraId="491A4C9E" w14:textId="77777777" w:rsidR="00A17520" w:rsidRPr="006A29C6" w:rsidRDefault="00A17520">
      <w:pPr>
        <w:pStyle w:val="NormalWeb"/>
        <w:numPr>
          <w:ilvl w:val="0"/>
          <w:numId w:val="4"/>
        </w:numPr>
        <w:jc w:val="both"/>
        <w:rPr>
          <w:sz w:val="22"/>
          <w:szCs w:val="22"/>
        </w:rPr>
        <w:pPrChange w:id="23" w:author="Lobha Vaikunth Gawas [2]" w:date="2022-01-29T16:00:00Z">
          <w:pPr>
            <w:pStyle w:val="NormalWeb"/>
            <w:numPr>
              <w:numId w:val="4"/>
            </w:numPr>
            <w:tabs>
              <w:tab w:val="num" w:pos="360"/>
            </w:tabs>
            <w:ind w:left="360" w:hanging="360"/>
          </w:pPr>
        </w:pPrChange>
      </w:pPr>
      <w:r w:rsidRPr="006A29C6">
        <w:rPr>
          <w:sz w:val="22"/>
          <w:szCs w:val="22"/>
        </w:rPr>
        <w:t>Stop LPG and close the LPG regulator.</w:t>
      </w:r>
    </w:p>
    <w:p w14:paraId="10FA3287" w14:textId="77777777" w:rsidR="00A17520" w:rsidRPr="006A29C6" w:rsidRDefault="00A17520">
      <w:pPr>
        <w:pStyle w:val="NormalWeb"/>
        <w:numPr>
          <w:ilvl w:val="0"/>
          <w:numId w:val="4"/>
        </w:numPr>
        <w:jc w:val="both"/>
        <w:rPr>
          <w:sz w:val="22"/>
          <w:szCs w:val="22"/>
        </w:rPr>
        <w:pPrChange w:id="24" w:author="Lobha Vaikunth Gawas [2]" w:date="2022-01-29T16:00:00Z">
          <w:pPr>
            <w:pStyle w:val="NormalWeb"/>
            <w:numPr>
              <w:numId w:val="4"/>
            </w:numPr>
            <w:tabs>
              <w:tab w:val="num" w:pos="360"/>
            </w:tabs>
            <w:ind w:left="360" w:hanging="360"/>
          </w:pPr>
        </w:pPrChange>
      </w:pPr>
      <w:r w:rsidRPr="006A29C6">
        <w:rPr>
          <w:sz w:val="22"/>
          <w:szCs w:val="22"/>
        </w:rPr>
        <w:t xml:space="preserve">Start the screen first then conveyor belt no 1 followed by </w:t>
      </w:r>
      <w:proofErr w:type="spellStart"/>
      <w:r w:rsidRPr="006A29C6">
        <w:rPr>
          <w:sz w:val="22"/>
          <w:szCs w:val="22"/>
        </w:rPr>
        <w:t>vibro</w:t>
      </w:r>
      <w:proofErr w:type="spellEnd"/>
      <w:r w:rsidRPr="006A29C6">
        <w:rPr>
          <w:sz w:val="22"/>
          <w:szCs w:val="22"/>
        </w:rPr>
        <w:t xml:space="preserve"> feeder</w:t>
      </w:r>
    </w:p>
    <w:p w14:paraId="69711273" w14:textId="77777777" w:rsidR="00A17520" w:rsidRPr="006A29C6" w:rsidRDefault="00A17520">
      <w:pPr>
        <w:pStyle w:val="NormalWeb"/>
        <w:numPr>
          <w:ilvl w:val="0"/>
          <w:numId w:val="4"/>
        </w:numPr>
        <w:jc w:val="both"/>
        <w:rPr>
          <w:sz w:val="22"/>
          <w:szCs w:val="22"/>
        </w:rPr>
        <w:pPrChange w:id="25" w:author="Lobha Vaikunth Gawas [2]" w:date="2022-01-29T16:00:00Z">
          <w:pPr>
            <w:pStyle w:val="NormalWeb"/>
            <w:numPr>
              <w:numId w:val="4"/>
            </w:numPr>
            <w:tabs>
              <w:tab w:val="num" w:pos="360"/>
            </w:tabs>
            <w:ind w:left="360" w:hanging="360"/>
          </w:pPr>
        </w:pPrChange>
      </w:pPr>
      <w:r w:rsidRPr="006A29C6">
        <w:rPr>
          <w:sz w:val="22"/>
          <w:szCs w:val="22"/>
        </w:rPr>
        <w:t>Kiln draft to be always maintained at - 6 mmwc.at the burner end.</w:t>
      </w:r>
    </w:p>
    <w:p w14:paraId="31DDA277" w14:textId="2FA56A4F" w:rsidR="00A17520" w:rsidRPr="006A29C6" w:rsidRDefault="006D6040">
      <w:pPr>
        <w:pStyle w:val="NormalWeb"/>
        <w:numPr>
          <w:ilvl w:val="0"/>
          <w:numId w:val="4"/>
        </w:numPr>
        <w:jc w:val="both"/>
        <w:rPr>
          <w:sz w:val="22"/>
          <w:szCs w:val="22"/>
        </w:rPr>
        <w:pPrChange w:id="26" w:author="Lobha Vaikunth Gawas [2]" w:date="2022-01-29T16:00:00Z">
          <w:pPr>
            <w:pStyle w:val="NormalWeb"/>
            <w:numPr>
              <w:numId w:val="4"/>
            </w:numPr>
            <w:tabs>
              <w:tab w:val="num" w:pos="360"/>
            </w:tabs>
            <w:ind w:left="360" w:hanging="360"/>
          </w:pPr>
        </w:pPrChange>
      </w:pPr>
      <w:r w:rsidRPr="006A29C6">
        <w:rPr>
          <w:sz w:val="22"/>
          <w:szCs w:val="22"/>
        </w:rPr>
        <w:t>Maintain</w:t>
      </w:r>
      <w:r w:rsidR="00A17520" w:rsidRPr="006A29C6">
        <w:rPr>
          <w:sz w:val="22"/>
          <w:szCs w:val="22"/>
        </w:rPr>
        <w:t xml:space="preserve"> the burner temperature below 820 </w:t>
      </w:r>
      <w:r w:rsidR="00A17520" w:rsidRPr="006A29C6">
        <w:rPr>
          <w:sz w:val="22"/>
          <w:szCs w:val="22"/>
          <w:vertAlign w:val="superscript"/>
        </w:rPr>
        <w:t>0</w:t>
      </w:r>
      <w:r w:rsidR="00A17520" w:rsidRPr="006A29C6">
        <w:rPr>
          <w:sz w:val="22"/>
          <w:szCs w:val="22"/>
        </w:rPr>
        <w:t>C and draft temperature 70</w:t>
      </w:r>
      <w:r w:rsidR="00A17520" w:rsidRPr="006A29C6">
        <w:rPr>
          <w:sz w:val="22"/>
          <w:szCs w:val="22"/>
          <w:vertAlign w:val="superscript"/>
        </w:rPr>
        <w:t>0</w:t>
      </w:r>
      <w:r w:rsidR="00A17520" w:rsidRPr="006A29C6">
        <w:rPr>
          <w:sz w:val="22"/>
          <w:szCs w:val="22"/>
        </w:rPr>
        <w:t>C.</w:t>
      </w:r>
    </w:p>
    <w:p w14:paraId="1EAE7D29" w14:textId="77777777" w:rsidR="00A17520" w:rsidRPr="006A29C6" w:rsidRDefault="00A17520">
      <w:pPr>
        <w:pStyle w:val="NormalWeb"/>
        <w:numPr>
          <w:ilvl w:val="0"/>
          <w:numId w:val="4"/>
        </w:numPr>
        <w:jc w:val="both"/>
        <w:rPr>
          <w:sz w:val="22"/>
          <w:szCs w:val="22"/>
          <w:u w:val="single"/>
        </w:rPr>
        <w:pPrChange w:id="27" w:author="Lobha Vaikunth Gawas [2]" w:date="2022-01-29T16:00:00Z">
          <w:pPr>
            <w:pStyle w:val="NormalWeb"/>
            <w:numPr>
              <w:numId w:val="4"/>
            </w:numPr>
            <w:tabs>
              <w:tab w:val="num" w:pos="360"/>
            </w:tabs>
            <w:ind w:left="360" w:hanging="360"/>
          </w:pPr>
        </w:pPrChange>
      </w:pPr>
      <w:r w:rsidRPr="006A29C6">
        <w:rPr>
          <w:sz w:val="22"/>
          <w:szCs w:val="22"/>
          <w:u w:val="single"/>
        </w:rPr>
        <w:t>Points to note for controlling dried slag moisture %.</w:t>
      </w:r>
    </w:p>
    <w:p w14:paraId="27043DC7" w14:textId="77777777" w:rsidR="00A17520" w:rsidRPr="006A29C6" w:rsidRDefault="00A17520">
      <w:pPr>
        <w:pStyle w:val="NormalWeb"/>
        <w:numPr>
          <w:ilvl w:val="0"/>
          <w:numId w:val="4"/>
        </w:numPr>
        <w:jc w:val="both"/>
        <w:rPr>
          <w:sz w:val="22"/>
          <w:szCs w:val="22"/>
        </w:rPr>
        <w:pPrChange w:id="28" w:author="Lobha Vaikunth Gawas [2]" w:date="2022-01-29T16:00:00Z">
          <w:pPr>
            <w:pStyle w:val="NormalWeb"/>
            <w:numPr>
              <w:numId w:val="4"/>
            </w:numPr>
            <w:tabs>
              <w:tab w:val="num" w:pos="360"/>
            </w:tabs>
            <w:ind w:left="360" w:hanging="360"/>
          </w:pPr>
        </w:pPrChange>
      </w:pPr>
      <w:r w:rsidRPr="006A29C6">
        <w:rPr>
          <w:sz w:val="22"/>
          <w:szCs w:val="22"/>
        </w:rPr>
        <w:t xml:space="preserve">When the output temperature starts increasing (temp should not increase more than 110 </w:t>
      </w:r>
      <w:r w:rsidRPr="006A29C6">
        <w:rPr>
          <w:sz w:val="22"/>
          <w:szCs w:val="22"/>
          <w:vertAlign w:val="superscript"/>
        </w:rPr>
        <w:t>O</w:t>
      </w:r>
      <w:r w:rsidRPr="006A29C6">
        <w:rPr>
          <w:sz w:val="22"/>
          <w:szCs w:val="22"/>
        </w:rPr>
        <w:t>C). Start the feed, as soon as the output temperature starts decreasing the feed is to be stopped.</w:t>
      </w:r>
    </w:p>
    <w:p w14:paraId="68C2B164" w14:textId="77EC26B2" w:rsidR="00A17520" w:rsidRDefault="00A17520">
      <w:pPr>
        <w:pStyle w:val="NormalWeb"/>
        <w:numPr>
          <w:ilvl w:val="0"/>
          <w:numId w:val="4"/>
        </w:numPr>
        <w:jc w:val="both"/>
        <w:rPr>
          <w:sz w:val="22"/>
          <w:szCs w:val="22"/>
        </w:rPr>
      </w:pPr>
      <w:r w:rsidRPr="006A29C6">
        <w:rPr>
          <w:sz w:val="22"/>
          <w:szCs w:val="22"/>
        </w:rPr>
        <w:t>Ensure that the moisture content is below 2.0%.</w:t>
      </w:r>
    </w:p>
    <w:p w14:paraId="39957E3D" w14:textId="4D7C0BEE" w:rsidR="006D6040" w:rsidRPr="006A29C6" w:rsidRDefault="006D6040" w:rsidP="006D6040">
      <w:pPr>
        <w:pStyle w:val="NormalWeb"/>
        <w:numPr>
          <w:ilvl w:val="0"/>
          <w:numId w:val="4"/>
        </w:numPr>
        <w:jc w:val="both"/>
        <w:rPr>
          <w:sz w:val="22"/>
          <w:szCs w:val="22"/>
        </w:rPr>
      </w:pPr>
      <w:r>
        <w:rPr>
          <w:sz w:val="22"/>
          <w:szCs w:val="22"/>
        </w:rPr>
        <w:t xml:space="preserve">Send one input sample and one output sample to lab every shift. </w:t>
      </w:r>
      <w:r w:rsidRPr="006D6040">
        <w:rPr>
          <w:b/>
          <w:bCs/>
          <w:sz w:val="22"/>
          <w:szCs w:val="22"/>
        </w:rPr>
        <w:t>Output sample</w:t>
      </w:r>
      <w:r>
        <w:rPr>
          <w:sz w:val="22"/>
          <w:szCs w:val="22"/>
        </w:rPr>
        <w:t>: one sample is taken every hour and a composite sample at the end of the 8-hour shift is sent to the lab for moisture content analysis.</w:t>
      </w:r>
    </w:p>
    <w:p w14:paraId="2352B0BA" w14:textId="77777777" w:rsidR="00A17520" w:rsidRPr="006A29C6" w:rsidRDefault="00A17520">
      <w:pPr>
        <w:pStyle w:val="NormalWeb"/>
        <w:numPr>
          <w:ilvl w:val="1"/>
          <w:numId w:val="4"/>
        </w:numPr>
        <w:jc w:val="both"/>
        <w:rPr>
          <w:sz w:val="22"/>
          <w:szCs w:val="22"/>
        </w:rPr>
        <w:pPrChange w:id="29" w:author="Lobha Vaikunth Gawas [2]" w:date="2022-01-29T16:00:00Z">
          <w:pPr>
            <w:pStyle w:val="NormalWeb"/>
            <w:numPr>
              <w:ilvl w:val="1"/>
              <w:numId w:val="4"/>
            </w:numPr>
            <w:tabs>
              <w:tab w:val="num" w:pos="1440"/>
            </w:tabs>
            <w:ind w:left="1440" w:hanging="360"/>
          </w:pPr>
        </w:pPrChange>
      </w:pPr>
      <w:r w:rsidRPr="006A29C6">
        <w:rPr>
          <w:sz w:val="22"/>
          <w:szCs w:val="22"/>
        </w:rPr>
        <w:t xml:space="preserve">Input slag moisture sample should be taken from the heap of slag being </w:t>
      </w:r>
      <w:r w:rsidR="00EE52A1" w:rsidRPr="006A29C6">
        <w:rPr>
          <w:sz w:val="22"/>
          <w:szCs w:val="22"/>
        </w:rPr>
        <w:t>charged.</w:t>
      </w:r>
    </w:p>
    <w:p w14:paraId="3652848C" w14:textId="77777777" w:rsidR="00A17520" w:rsidRPr="006A29C6" w:rsidRDefault="00EE52A1">
      <w:pPr>
        <w:pStyle w:val="NormalWeb"/>
        <w:numPr>
          <w:ilvl w:val="1"/>
          <w:numId w:val="4"/>
        </w:numPr>
        <w:jc w:val="both"/>
        <w:rPr>
          <w:sz w:val="22"/>
          <w:szCs w:val="22"/>
        </w:rPr>
        <w:pPrChange w:id="30" w:author="Lobha Vaikunth Gawas [2]" w:date="2022-01-29T16:00:00Z">
          <w:pPr>
            <w:pStyle w:val="NormalWeb"/>
            <w:numPr>
              <w:ilvl w:val="1"/>
              <w:numId w:val="4"/>
            </w:numPr>
            <w:tabs>
              <w:tab w:val="num" w:pos="1440"/>
            </w:tabs>
            <w:ind w:left="1440" w:hanging="360"/>
          </w:pPr>
        </w:pPrChange>
      </w:pPr>
      <w:r w:rsidRPr="006A29C6">
        <w:rPr>
          <w:sz w:val="22"/>
          <w:szCs w:val="22"/>
        </w:rPr>
        <w:t>Output</w:t>
      </w:r>
      <w:r w:rsidR="00A17520" w:rsidRPr="006A29C6">
        <w:rPr>
          <w:sz w:val="22"/>
          <w:szCs w:val="22"/>
        </w:rPr>
        <w:t xml:space="preserve"> sample should be taken from the </w:t>
      </w:r>
      <w:r w:rsidRPr="006A29C6">
        <w:rPr>
          <w:sz w:val="22"/>
          <w:szCs w:val="22"/>
        </w:rPr>
        <w:t>inspection</w:t>
      </w:r>
      <w:r w:rsidR="00A17520" w:rsidRPr="006A29C6">
        <w:rPr>
          <w:sz w:val="22"/>
          <w:szCs w:val="22"/>
        </w:rPr>
        <w:t xml:space="preserve"> chamber in the </w:t>
      </w:r>
      <w:r w:rsidRPr="006A29C6">
        <w:rPr>
          <w:sz w:val="22"/>
          <w:szCs w:val="22"/>
        </w:rPr>
        <w:t>output</w:t>
      </w:r>
      <w:r w:rsidR="00A17520" w:rsidRPr="006A29C6">
        <w:rPr>
          <w:sz w:val="22"/>
          <w:szCs w:val="22"/>
        </w:rPr>
        <w:t xml:space="preserve"> chute of belt number 2.</w:t>
      </w:r>
    </w:p>
    <w:p w14:paraId="16B3B273" w14:textId="77777777" w:rsidR="00A17520" w:rsidRPr="006A29C6" w:rsidRDefault="00A17520">
      <w:pPr>
        <w:pStyle w:val="NormalWeb"/>
        <w:numPr>
          <w:ilvl w:val="1"/>
          <w:numId w:val="4"/>
        </w:numPr>
        <w:jc w:val="both"/>
        <w:rPr>
          <w:sz w:val="22"/>
          <w:szCs w:val="22"/>
        </w:rPr>
        <w:pPrChange w:id="31" w:author="Lobha Vaikunth Gawas [2]" w:date="2022-01-29T16:00:00Z">
          <w:pPr>
            <w:pStyle w:val="NormalWeb"/>
            <w:numPr>
              <w:ilvl w:val="1"/>
              <w:numId w:val="4"/>
            </w:numPr>
            <w:tabs>
              <w:tab w:val="num" w:pos="1440"/>
            </w:tabs>
            <w:ind w:left="1440" w:hanging="360"/>
          </w:pPr>
        </w:pPrChange>
      </w:pPr>
      <w:r w:rsidRPr="006A29C6">
        <w:rPr>
          <w:sz w:val="22"/>
          <w:szCs w:val="22"/>
        </w:rPr>
        <w:t xml:space="preserve">Under no circumstances sample should be </w:t>
      </w:r>
      <w:r w:rsidR="00EE52A1" w:rsidRPr="006A29C6">
        <w:rPr>
          <w:sz w:val="22"/>
          <w:szCs w:val="22"/>
        </w:rPr>
        <w:t>drawn from</w:t>
      </w:r>
      <w:r w:rsidRPr="006A29C6">
        <w:rPr>
          <w:sz w:val="22"/>
          <w:szCs w:val="22"/>
        </w:rPr>
        <w:t xml:space="preserve"> the running conveyer belt.</w:t>
      </w:r>
    </w:p>
    <w:p w14:paraId="51C524D3" w14:textId="77777777" w:rsidR="00B556A2" w:rsidRDefault="00B556A2" w:rsidP="00A17520">
      <w:pPr>
        <w:pStyle w:val="NormalWeb"/>
        <w:rPr>
          <w:ins w:id="32" w:author="Lobha Vaikunth Gawas [2]" w:date="2022-01-29T16:00:00Z"/>
          <w:sz w:val="22"/>
          <w:szCs w:val="22"/>
          <w:u w:val="single"/>
        </w:rPr>
      </w:pPr>
    </w:p>
    <w:p w14:paraId="06D1931D" w14:textId="77777777" w:rsidR="00A17520" w:rsidRPr="006A29C6" w:rsidRDefault="00A17520" w:rsidP="00A17520">
      <w:pPr>
        <w:pStyle w:val="NormalWeb"/>
        <w:rPr>
          <w:sz w:val="22"/>
          <w:szCs w:val="22"/>
          <w:u w:val="single"/>
        </w:rPr>
      </w:pPr>
      <w:r w:rsidRPr="006A29C6">
        <w:rPr>
          <w:sz w:val="22"/>
          <w:szCs w:val="22"/>
          <w:u w:val="single"/>
        </w:rPr>
        <w:t>Magnetic separation.</w:t>
      </w:r>
    </w:p>
    <w:p w14:paraId="31056EE4" w14:textId="020FFBDA" w:rsidR="00A17520" w:rsidRDefault="00A17520">
      <w:pPr>
        <w:pStyle w:val="NormalWeb"/>
        <w:jc w:val="both"/>
        <w:rPr>
          <w:sz w:val="22"/>
          <w:szCs w:val="22"/>
        </w:rPr>
        <w:pPrChange w:id="33" w:author="Lobha Vaikunth Gawas [2]" w:date="2022-01-29T16:00:00Z">
          <w:pPr>
            <w:pStyle w:val="NormalWeb"/>
          </w:pPr>
        </w:pPrChange>
      </w:pPr>
      <w:r w:rsidRPr="006A29C6">
        <w:rPr>
          <w:sz w:val="22"/>
          <w:szCs w:val="22"/>
        </w:rPr>
        <w:t>Magnetic chips are compulsorily to be removed, after every 05 minutes of running of the belt, with the help of the sliding mechanism provided below the electromagnet and from the chute at the magnetic drum at the discharge end of the belt-2.</w:t>
      </w:r>
    </w:p>
    <w:p w14:paraId="3A3D81D5" w14:textId="2718CC70" w:rsidR="00B475AA" w:rsidRDefault="00B475AA">
      <w:pPr>
        <w:pStyle w:val="NormalWeb"/>
        <w:jc w:val="both"/>
        <w:rPr>
          <w:sz w:val="22"/>
          <w:szCs w:val="22"/>
        </w:rPr>
        <w:pPrChange w:id="34" w:author="Lobha Vaikunth Gawas [2]" w:date="2022-01-29T16:00:00Z">
          <w:pPr>
            <w:pStyle w:val="NormalWeb"/>
          </w:pPr>
        </w:pPrChange>
      </w:pPr>
      <w:r>
        <w:rPr>
          <w:sz w:val="22"/>
          <w:szCs w:val="22"/>
        </w:rPr>
        <w:t xml:space="preserve">Magnet operation has been automated wherein the Electro magnet to and </w:t>
      </w:r>
      <w:proofErr w:type="spellStart"/>
      <w:r>
        <w:rPr>
          <w:sz w:val="22"/>
          <w:szCs w:val="22"/>
        </w:rPr>
        <w:t>fro</w:t>
      </w:r>
      <w:proofErr w:type="spellEnd"/>
      <w:r>
        <w:rPr>
          <w:sz w:val="22"/>
          <w:szCs w:val="22"/>
        </w:rPr>
        <w:t xml:space="preserve"> operations happens within the time set in the PLC</w:t>
      </w:r>
      <w:r w:rsidR="006747BE">
        <w:rPr>
          <w:sz w:val="22"/>
          <w:szCs w:val="22"/>
        </w:rPr>
        <w:t xml:space="preserve"> for magnetizing /De-magnetizing </w:t>
      </w:r>
      <w:r>
        <w:rPr>
          <w:sz w:val="22"/>
          <w:szCs w:val="22"/>
        </w:rPr>
        <w:t>. The Time can be set based on the regular physical verification of the quantity of chips that is being captured by the Electro magnet when the plant is in operation.</w:t>
      </w:r>
    </w:p>
    <w:p w14:paraId="568742C5" w14:textId="0687F7DE" w:rsidR="00B475AA" w:rsidRDefault="006747BE" w:rsidP="00A17520">
      <w:pPr>
        <w:pStyle w:val="NormalWeb"/>
        <w:rPr>
          <w:sz w:val="22"/>
          <w:szCs w:val="22"/>
        </w:rPr>
      </w:pPr>
      <w:r>
        <w:rPr>
          <w:noProof/>
          <w:lang w:val="en-US" w:eastAsia="en-US" w:bidi="ar-SA"/>
        </w:rPr>
        <w:drawing>
          <wp:inline distT="0" distB="0" distL="0" distR="0" wp14:anchorId="70006F17" wp14:editId="2A689C64">
            <wp:extent cx="2077504" cy="18669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138" b="27246"/>
                    <a:stretch/>
                  </pic:blipFill>
                  <pic:spPr bwMode="auto">
                    <a:xfrm>
                      <a:off x="0" y="0"/>
                      <a:ext cx="2083516" cy="1872303"/>
                    </a:xfrm>
                    <a:prstGeom prst="rect">
                      <a:avLst/>
                    </a:prstGeom>
                    <a:noFill/>
                    <a:ln>
                      <a:noFill/>
                    </a:ln>
                    <a:extLst>
                      <a:ext uri="{53640926-AAD7-44D8-BBD7-CCE9431645EC}">
                        <a14:shadowObscured xmlns:a14="http://schemas.microsoft.com/office/drawing/2010/main"/>
                      </a:ext>
                    </a:extLst>
                  </pic:spPr>
                </pic:pic>
              </a:graphicData>
            </a:graphic>
          </wp:inline>
        </w:drawing>
      </w:r>
      <w:r>
        <w:rPr>
          <w:sz w:val="22"/>
          <w:szCs w:val="22"/>
        </w:rPr>
        <w:t xml:space="preserve">     </w:t>
      </w:r>
      <w:r>
        <w:rPr>
          <w:noProof/>
          <w:lang w:val="en-US" w:eastAsia="en-US" w:bidi="ar-SA"/>
        </w:rPr>
        <w:drawing>
          <wp:inline distT="0" distB="0" distL="0" distR="0" wp14:anchorId="1DDA20B0" wp14:editId="1B710A70">
            <wp:extent cx="2450465" cy="183791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1298" cy="1846039"/>
                    </a:xfrm>
                    <a:prstGeom prst="rect">
                      <a:avLst/>
                    </a:prstGeom>
                    <a:noFill/>
                    <a:ln>
                      <a:noFill/>
                    </a:ln>
                  </pic:spPr>
                </pic:pic>
              </a:graphicData>
            </a:graphic>
          </wp:inline>
        </w:drawing>
      </w:r>
    </w:p>
    <w:p w14:paraId="4C237FCF" w14:textId="77777777" w:rsidR="00B475AA" w:rsidRPr="006A29C6" w:rsidRDefault="00B475AA" w:rsidP="00A17520">
      <w:pPr>
        <w:pStyle w:val="NormalWeb"/>
        <w:rPr>
          <w:sz w:val="22"/>
          <w:szCs w:val="22"/>
        </w:rPr>
      </w:pPr>
    </w:p>
    <w:p w14:paraId="387BF2E0" w14:textId="77777777" w:rsidR="00A17520" w:rsidRPr="006A29C6" w:rsidRDefault="00A17520" w:rsidP="00A17520">
      <w:pPr>
        <w:pStyle w:val="NormalWeb"/>
        <w:rPr>
          <w:b/>
          <w:bCs/>
          <w:sz w:val="22"/>
          <w:szCs w:val="22"/>
        </w:rPr>
      </w:pPr>
      <w:r w:rsidRPr="006A29C6">
        <w:rPr>
          <w:b/>
          <w:bCs/>
          <w:sz w:val="22"/>
          <w:szCs w:val="22"/>
        </w:rPr>
        <w:t>Guidelines for the personnel working in the slag dryer plant</w:t>
      </w:r>
    </w:p>
    <w:p w14:paraId="0621513F" w14:textId="77777777" w:rsidR="00A17520" w:rsidRPr="006A29C6" w:rsidRDefault="00A17520">
      <w:pPr>
        <w:pStyle w:val="NormalWeb"/>
        <w:numPr>
          <w:ilvl w:val="0"/>
          <w:numId w:val="2"/>
        </w:numPr>
        <w:jc w:val="both"/>
        <w:rPr>
          <w:sz w:val="22"/>
          <w:szCs w:val="22"/>
        </w:rPr>
        <w:pPrChange w:id="35" w:author="Lobha Vaikunth Gawas [2]" w:date="2022-01-29T16:00:00Z">
          <w:pPr>
            <w:pStyle w:val="NormalWeb"/>
            <w:numPr>
              <w:numId w:val="2"/>
            </w:numPr>
            <w:tabs>
              <w:tab w:val="num" w:pos="360"/>
            </w:tabs>
            <w:ind w:left="360" w:hanging="360"/>
          </w:pPr>
        </w:pPrChange>
      </w:pPr>
      <w:r w:rsidRPr="006A29C6">
        <w:rPr>
          <w:sz w:val="22"/>
          <w:szCs w:val="22"/>
        </w:rPr>
        <w:t>No person should attempt to clean below any conveyor belt or other rotating or moving equipment</w:t>
      </w:r>
    </w:p>
    <w:p w14:paraId="47369782" w14:textId="77777777" w:rsidR="00A17520" w:rsidRPr="006A29C6" w:rsidRDefault="00A17520">
      <w:pPr>
        <w:pStyle w:val="NormalWeb"/>
        <w:numPr>
          <w:ilvl w:val="0"/>
          <w:numId w:val="2"/>
        </w:numPr>
        <w:jc w:val="both"/>
        <w:rPr>
          <w:sz w:val="22"/>
          <w:szCs w:val="22"/>
        </w:rPr>
        <w:pPrChange w:id="36" w:author="Lobha Vaikunth Gawas [2]" w:date="2022-01-29T16:00:00Z">
          <w:pPr>
            <w:pStyle w:val="NormalWeb"/>
            <w:numPr>
              <w:numId w:val="2"/>
            </w:numPr>
            <w:tabs>
              <w:tab w:val="num" w:pos="360"/>
            </w:tabs>
            <w:ind w:left="360" w:hanging="360"/>
          </w:pPr>
        </w:pPrChange>
      </w:pPr>
      <w:r w:rsidRPr="006A29C6">
        <w:rPr>
          <w:sz w:val="22"/>
          <w:szCs w:val="22"/>
        </w:rPr>
        <w:t>During major shutdown of the dryer &amp; while cleaning inside the kiln, the gas line has to purged with steam and blanked.</w:t>
      </w:r>
    </w:p>
    <w:p w14:paraId="145F23DB" w14:textId="77777777" w:rsidR="00A17520" w:rsidRPr="006A29C6" w:rsidRDefault="00A17520">
      <w:pPr>
        <w:pStyle w:val="NormalWeb"/>
        <w:numPr>
          <w:ilvl w:val="0"/>
          <w:numId w:val="2"/>
        </w:numPr>
        <w:jc w:val="both"/>
        <w:rPr>
          <w:sz w:val="22"/>
          <w:szCs w:val="22"/>
        </w:rPr>
        <w:pPrChange w:id="37" w:author="Lobha Vaikunth Gawas [2]" w:date="2022-01-29T16:00:00Z">
          <w:pPr>
            <w:pStyle w:val="NormalWeb"/>
            <w:numPr>
              <w:numId w:val="2"/>
            </w:numPr>
            <w:tabs>
              <w:tab w:val="num" w:pos="360"/>
            </w:tabs>
            <w:ind w:left="360" w:hanging="360"/>
          </w:pPr>
        </w:pPrChange>
      </w:pPr>
      <w:r w:rsidRPr="006A29C6">
        <w:rPr>
          <w:sz w:val="22"/>
          <w:szCs w:val="22"/>
        </w:rPr>
        <w:t>When the plant is under shutdown the main power supply has to be kept off and' Men at Work ' board should be displayed Safety belt should be used while cleaning in the draft duct.</w:t>
      </w:r>
    </w:p>
    <w:p w14:paraId="20EF42EE" w14:textId="77777777" w:rsidR="00A17520" w:rsidRPr="006A29C6" w:rsidRDefault="00A17520">
      <w:pPr>
        <w:pStyle w:val="NormalWeb"/>
        <w:numPr>
          <w:ilvl w:val="0"/>
          <w:numId w:val="2"/>
        </w:numPr>
        <w:jc w:val="both"/>
        <w:rPr>
          <w:sz w:val="22"/>
          <w:szCs w:val="22"/>
        </w:rPr>
        <w:pPrChange w:id="38" w:author="Lobha Vaikunth Gawas [2]" w:date="2022-01-29T16:00:00Z">
          <w:pPr>
            <w:pStyle w:val="NormalWeb"/>
            <w:numPr>
              <w:numId w:val="2"/>
            </w:numPr>
            <w:tabs>
              <w:tab w:val="num" w:pos="360"/>
            </w:tabs>
            <w:ind w:left="360" w:hanging="360"/>
          </w:pPr>
        </w:pPrChange>
      </w:pPr>
      <w:r w:rsidRPr="006A29C6">
        <w:rPr>
          <w:sz w:val="22"/>
          <w:szCs w:val="22"/>
        </w:rPr>
        <w:t xml:space="preserve">Following procedure should be </w:t>
      </w:r>
      <w:r w:rsidR="00EE52A1" w:rsidRPr="006A29C6">
        <w:rPr>
          <w:sz w:val="22"/>
          <w:szCs w:val="22"/>
        </w:rPr>
        <w:t>followed</w:t>
      </w:r>
      <w:r w:rsidRPr="006A29C6">
        <w:rPr>
          <w:sz w:val="22"/>
          <w:szCs w:val="22"/>
        </w:rPr>
        <w:t xml:space="preserve"> for cleaning grizzlies of the feeding bunker</w:t>
      </w:r>
    </w:p>
    <w:p w14:paraId="15E76B0C" w14:textId="77777777" w:rsidR="00A17520" w:rsidRPr="006A29C6" w:rsidRDefault="00A17520">
      <w:pPr>
        <w:pStyle w:val="NormalWeb"/>
        <w:numPr>
          <w:ilvl w:val="1"/>
          <w:numId w:val="2"/>
        </w:numPr>
        <w:jc w:val="both"/>
        <w:rPr>
          <w:sz w:val="22"/>
          <w:szCs w:val="22"/>
        </w:rPr>
        <w:pPrChange w:id="39" w:author="Lobha Vaikunth Gawas [2]" w:date="2022-01-29T16:00:00Z">
          <w:pPr>
            <w:pStyle w:val="NormalWeb"/>
            <w:numPr>
              <w:ilvl w:val="1"/>
              <w:numId w:val="2"/>
            </w:numPr>
            <w:tabs>
              <w:tab w:val="num" w:pos="1440"/>
            </w:tabs>
            <w:ind w:left="1440" w:hanging="360"/>
          </w:pPr>
        </w:pPrChange>
      </w:pPr>
      <w:r w:rsidRPr="006A29C6">
        <w:rPr>
          <w:sz w:val="22"/>
          <w:szCs w:val="22"/>
        </w:rPr>
        <w:t>Cleaning of grizzly at the receiving hopper should be done b</w:t>
      </w:r>
      <w:r w:rsidR="00EE52A1" w:rsidRPr="006A29C6">
        <w:rPr>
          <w:sz w:val="22"/>
          <w:szCs w:val="22"/>
        </w:rPr>
        <w:t>y emptying the hopper,</w:t>
      </w:r>
      <w:r w:rsidRPr="006A29C6">
        <w:rPr>
          <w:sz w:val="22"/>
          <w:szCs w:val="22"/>
        </w:rPr>
        <w:t xml:space="preserve"> stopping the feeder, and putting the link chain across the hopper.</w:t>
      </w:r>
    </w:p>
    <w:p w14:paraId="6A0262E1" w14:textId="77777777" w:rsidR="00A17520" w:rsidRPr="006A29C6" w:rsidRDefault="00A17520">
      <w:pPr>
        <w:pStyle w:val="NormalWeb"/>
        <w:numPr>
          <w:ilvl w:val="1"/>
          <w:numId w:val="2"/>
        </w:numPr>
        <w:jc w:val="both"/>
        <w:rPr>
          <w:sz w:val="22"/>
          <w:szCs w:val="22"/>
        </w:rPr>
        <w:pPrChange w:id="40" w:author="Lobha Vaikunth Gawas [2]" w:date="2022-01-29T16:00:00Z">
          <w:pPr>
            <w:pStyle w:val="NormalWeb"/>
            <w:numPr>
              <w:ilvl w:val="1"/>
              <w:numId w:val="2"/>
            </w:numPr>
            <w:tabs>
              <w:tab w:val="num" w:pos="1440"/>
            </w:tabs>
            <w:ind w:left="1440" w:hanging="360"/>
          </w:pPr>
        </w:pPrChange>
      </w:pPr>
      <w:r w:rsidRPr="006A29C6">
        <w:rPr>
          <w:sz w:val="22"/>
          <w:szCs w:val="22"/>
        </w:rPr>
        <w:t xml:space="preserve">Excess slag if any should be removed using </w:t>
      </w:r>
      <w:r w:rsidR="00EE52A1" w:rsidRPr="006A29C6">
        <w:rPr>
          <w:sz w:val="22"/>
          <w:szCs w:val="22"/>
        </w:rPr>
        <w:t>wheel loader</w:t>
      </w:r>
      <w:r w:rsidRPr="006A29C6">
        <w:rPr>
          <w:sz w:val="22"/>
          <w:szCs w:val="22"/>
        </w:rPr>
        <w:t xml:space="preserve"> to the maximum possible extent.</w:t>
      </w:r>
    </w:p>
    <w:p w14:paraId="7898426D" w14:textId="77777777" w:rsidR="00A17520" w:rsidRPr="006A29C6" w:rsidRDefault="00EE52A1">
      <w:pPr>
        <w:pStyle w:val="NormalWeb"/>
        <w:numPr>
          <w:ilvl w:val="1"/>
          <w:numId w:val="2"/>
        </w:numPr>
        <w:jc w:val="both"/>
        <w:rPr>
          <w:sz w:val="22"/>
          <w:szCs w:val="22"/>
        </w:rPr>
        <w:pPrChange w:id="41" w:author="Lobha Vaikunth Gawas [2]" w:date="2022-01-29T16:00:00Z">
          <w:pPr>
            <w:pStyle w:val="NormalWeb"/>
            <w:numPr>
              <w:ilvl w:val="1"/>
              <w:numId w:val="2"/>
            </w:numPr>
            <w:tabs>
              <w:tab w:val="num" w:pos="1440"/>
            </w:tabs>
            <w:ind w:left="1440" w:hanging="360"/>
          </w:pPr>
        </w:pPrChange>
      </w:pPr>
      <w:r w:rsidRPr="006A29C6">
        <w:rPr>
          <w:sz w:val="22"/>
          <w:szCs w:val="22"/>
        </w:rPr>
        <w:t>Lightweight</w:t>
      </w:r>
      <w:r w:rsidR="00A17520" w:rsidRPr="006A29C6">
        <w:rPr>
          <w:sz w:val="22"/>
          <w:szCs w:val="22"/>
        </w:rPr>
        <w:t xml:space="preserve"> aluminium gratings should be used for moving across on the bunker </w:t>
      </w:r>
      <w:proofErr w:type="spellStart"/>
      <w:r w:rsidR="00A17520" w:rsidRPr="006A29C6">
        <w:rPr>
          <w:sz w:val="22"/>
          <w:szCs w:val="22"/>
        </w:rPr>
        <w:t>grizlly</w:t>
      </w:r>
      <w:proofErr w:type="spellEnd"/>
      <w:r w:rsidR="00A17520" w:rsidRPr="006A29C6">
        <w:rPr>
          <w:sz w:val="22"/>
          <w:szCs w:val="22"/>
        </w:rPr>
        <w:t>.</w:t>
      </w:r>
    </w:p>
    <w:p w14:paraId="043956FF" w14:textId="77777777" w:rsidR="00A17520" w:rsidRPr="006A29C6" w:rsidRDefault="00A17520">
      <w:pPr>
        <w:pStyle w:val="NormalWeb"/>
        <w:numPr>
          <w:ilvl w:val="0"/>
          <w:numId w:val="2"/>
        </w:numPr>
        <w:jc w:val="both"/>
        <w:rPr>
          <w:sz w:val="22"/>
          <w:szCs w:val="22"/>
        </w:rPr>
        <w:pPrChange w:id="42" w:author="Lobha Vaikunth Gawas [2]" w:date="2022-01-29T16:00:00Z">
          <w:pPr>
            <w:pStyle w:val="NormalWeb"/>
            <w:numPr>
              <w:numId w:val="2"/>
            </w:numPr>
            <w:tabs>
              <w:tab w:val="num" w:pos="360"/>
            </w:tabs>
            <w:ind w:left="360" w:hanging="360"/>
          </w:pPr>
        </w:pPrChange>
      </w:pPr>
      <w:r w:rsidRPr="006A29C6">
        <w:rPr>
          <w:sz w:val="22"/>
          <w:szCs w:val="22"/>
        </w:rPr>
        <w:t>While cleaning inside the ID and below belt-2, ensure that electrical shutdown/ LOTO lock is applied to the equipment.</w:t>
      </w:r>
    </w:p>
    <w:p w14:paraId="26CB30CE" w14:textId="77777777" w:rsidR="00A17520" w:rsidRPr="006A29C6" w:rsidRDefault="00A17520">
      <w:pPr>
        <w:pStyle w:val="NormalWeb"/>
        <w:numPr>
          <w:ilvl w:val="0"/>
          <w:numId w:val="2"/>
        </w:numPr>
        <w:jc w:val="both"/>
        <w:rPr>
          <w:sz w:val="22"/>
          <w:szCs w:val="22"/>
        </w:rPr>
        <w:pPrChange w:id="43" w:author="Lobha Vaikunth Gawas [2]" w:date="2022-01-29T16:00:00Z">
          <w:pPr>
            <w:pStyle w:val="NormalWeb"/>
            <w:numPr>
              <w:numId w:val="2"/>
            </w:numPr>
            <w:tabs>
              <w:tab w:val="num" w:pos="360"/>
            </w:tabs>
            <w:ind w:left="360" w:hanging="360"/>
          </w:pPr>
        </w:pPrChange>
      </w:pPr>
      <w:r w:rsidRPr="006A29C6">
        <w:rPr>
          <w:sz w:val="22"/>
          <w:szCs w:val="22"/>
        </w:rPr>
        <w:t>The cleaning of water sprays should be carried out during shutdown only.</w:t>
      </w:r>
    </w:p>
    <w:p w14:paraId="5C1C2334" w14:textId="77777777" w:rsidR="00A17520" w:rsidRPr="006A29C6" w:rsidRDefault="00A17520">
      <w:pPr>
        <w:pStyle w:val="NormalWeb"/>
        <w:numPr>
          <w:ilvl w:val="0"/>
          <w:numId w:val="2"/>
        </w:numPr>
        <w:jc w:val="both"/>
        <w:rPr>
          <w:sz w:val="22"/>
          <w:szCs w:val="22"/>
        </w:rPr>
        <w:pPrChange w:id="44" w:author="Lobha Vaikunth Gawas [2]" w:date="2022-01-29T16:00:00Z">
          <w:pPr>
            <w:pStyle w:val="NormalWeb"/>
            <w:numPr>
              <w:numId w:val="2"/>
            </w:numPr>
            <w:tabs>
              <w:tab w:val="num" w:pos="360"/>
            </w:tabs>
            <w:ind w:left="360" w:hanging="360"/>
          </w:pPr>
        </w:pPrChange>
      </w:pPr>
      <w:r w:rsidRPr="006A29C6">
        <w:rPr>
          <w:sz w:val="22"/>
          <w:szCs w:val="22"/>
        </w:rPr>
        <w:t>Changing of the settling ponds is to be carried out only during shutdown.</w:t>
      </w:r>
    </w:p>
    <w:p w14:paraId="3E7F6FF6" w14:textId="77777777" w:rsidR="00A17520" w:rsidRPr="006A29C6" w:rsidRDefault="00A17520">
      <w:pPr>
        <w:pStyle w:val="NormalWeb"/>
        <w:numPr>
          <w:ilvl w:val="0"/>
          <w:numId w:val="2"/>
        </w:numPr>
        <w:jc w:val="both"/>
        <w:rPr>
          <w:sz w:val="22"/>
          <w:szCs w:val="22"/>
        </w:rPr>
        <w:pPrChange w:id="45" w:author="Lobha Vaikunth Gawas [2]" w:date="2022-01-29T16:00:00Z">
          <w:pPr>
            <w:pStyle w:val="NormalWeb"/>
            <w:numPr>
              <w:numId w:val="2"/>
            </w:numPr>
            <w:tabs>
              <w:tab w:val="num" w:pos="360"/>
            </w:tabs>
            <w:ind w:left="360" w:hanging="360"/>
          </w:pPr>
        </w:pPrChange>
      </w:pPr>
      <w:r w:rsidRPr="006A29C6">
        <w:rPr>
          <w:sz w:val="22"/>
          <w:szCs w:val="22"/>
        </w:rPr>
        <w:t>Magnetic material cleaning has to be carried out by taking out the magnet from the belt.</w:t>
      </w:r>
    </w:p>
    <w:p w14:paraId="39F703B0" w14:textId="77777777" w:rsidR="00A17520" w:rsidRPr="006A29C6" w:rsidRDefault="00A17520">
      <w:pPr>
        <w:pStyle w:val="NormalWeb"/>
        <w:numPr>
          <w:ilvl w:val="0"/>
          <w:numId w:val="2"/>
        </w:numPr>
        <w:jc w:val="both"/>
        <w:rPr>
          <w:sz w:val="22"/>
          <w:szCs w:val="22"/>
        </w:rPr>
        <w:pPrChange w:id="46" w:author="Lobha Vaikunth Gawas [2]" w:date="2022-01-29T16:00:00Z">
          <w:pPr>
            <w:pStyle w:val="NormalWeb"/>
            <w:numPr>
              <w:numId w:val="2"/>
            </w:numPr>
            <w:tabs>
              <w:tab w:val="num" w:pos="360"/>
            </w:tabs>
            <w:ind w:left="360" w:hanging="360"/>
          </w:pPr>
        </w:pPrChange>
      </w:pPr>
      <w:r w:rsidRPr="006A29C6">
        <w:rPr>
          <w:sz w:val="22"/>
          <w:szCs w:val="22"/>
        </w:rPr>
        <w:t>While filling the hopper the labourers have to stand at a safe distance.</w:t>
      </w:r>
    </w:p>
    <w:p w14:paraId="5455502D" w14:textId="77777777" w:rsidR="00A17520" w:rsidRPr="006A29C6" w:rsidRDefault="00A17520">
      <w:pPr>
        <w:pStyle w:val="NormalWeb"/>
        <w:numPr>
          <w:ilvl w:val="0"/>
          <w:numId w:val="2"/>
        </w:numPr>
        <w:jc w:val="both"/>
        <w:rPr>
          <w:sz w:val="22"/>
          <w:szCs w:val="22"/>
        </w:rPr>
        <w:pPrChange w:id="47" w:author="Lobha Vaikunth Gawas [2]" w:date="2022-01-29T16:00:00Z">
          <w:pPr>
            <w:pStyle w:val="NormalWeb"/>
            <w:numPr>
              <w:numId w:val="2"/>
            </w:numPr>
            <w:tabs>
              <w:tab w:val="num" w:pos="360"/>
            </w:tabs>
            <w:ind w:left="360" w:hanging="360"/>
          </w:pPr>
        </w:pPrChange>
      </w:pPr>
      <w:r w:rsidRPr="006A29C6">
        <w:rPr>
          <w:sz w:val="22"/>
          <w:szCs w:val="22"/>
        </w:rPr>
        <w:t>Cleaning at the I.D. fan has to be carried out only during shutdown.</w:t>
      </w:r>
    </w:p>
    <w:p w14:paraId="67F1B4FF" w14:textId="77777777" w:rsidR="00A17520" w:rsidRPr="006A29C6" w:rsidRDefault="00A17520">
      <w:pPr>
        <w:pStyle w:val="NormalWeb"/>
        <w:numPr>
          <w:ilvl w:val="0"/>
          <w:numId w:val="2"/>
        </w:numPr>
        <w:jc w:val="both"/>
        <w:rPr>
          <w:sz w:val="22"/>
          <w:szCs w:val="22"/>
        </w:rPr>
        <w:pPrChange w:id="48" w:author="Lobha Vaikunth Gawas [2]" w:date="2022-01-29T16:00:00Z">
          <w:pPr>
            <w:pStyle w:val="NormalWeb"/>
            <w:numPr>
              <w:numId w:val="2"/>
            </w:numPr>
            <w:tabs>
              <w:tab w:val="num" w:pos="360"/>
            </w:tabs>
            <w:ind w:left="360" w:hanging="360"/>
          </w:pPr>
        </w:pPrChange>
      </w:pPr>
      <w:r w:rsidRPr="006A29C6">
        <w:rPr>
          <w:sz w:val="22"/>
          <w:szCs w:val="22"/>
        </w:rPr>
        <w:t>Cadmium compound to be applied to the guide rollers only through the opening provided.</w:t>
      </w:r>
    </w:p>
    <w:p w14:paraId="3EB994FF" w14:textId="77777777" w:rsidR="00A17520" w:rsidRPr="006A29C6" w:rsidRDefault="00A17520">
      <w:pPr>
        <w:pStyle w:val="NormalWeb"/>
        <w:numPr>
          <w:ilvl w:val="0"/>
          <w:numId w:val="2"/>
        </w:numPr>
        <w:jc w:val="both"/>
        <w:rPr>
          <w:sz w:val="22"/>
          <w:szCs w:val="22"/>
        </w:rPr>
        <w:pPrChange w:id="49" w:author="Lobha Vaikunth Gawas [2]" w:date="2022-01-29T16:00:00Z">
          <w:pPr>
            <w:pStyle w:val="NormalWeb"/>
            <w:numPr>
              <w:numId w:val="2"/>
            </w:numPr>
            <w:tabs>
              <w:tab w:val="num" w:pos="360"/>
            </w:tabs>
            <w:ind w:left="360" w:hanging="360"/>
          </w:pPr>
        </w:pPrChange>
      </w:pPr>
      <w:r w:rsidRPr="006A29C6">
        <w:rPr>
          <w:sz w:val="22"/>
          <w:szCs w:val="22"/>
        </w:rPr>
        <w:t>The burner should not be fired in manual mode</w:t>
      </w:r>
    </w:p>
    <w:p w14:paraId="7095C5DD" w14:textId="77777777" w:rsidR="00A17520" w:rsidRPr="006A29C6" w:rsidRDefault="00A17520">
      <w:pPr>
        <w:pStyle w:val="NormalWeb"/>
        <w:numPr>
          <w:ilvl w:val="0"/>
          <w:numId w:val="2"/>
        </w:numPr>
        <w:jc w:val="both"/>
        <w:rPr>
          <w:sz w:val="22"/>
          <w:szCs w:val="22"/>
        </w:rPr>
        <w:pPrChange w:id="50" w:author="Lobha Vaikunth Gawas [2]" w:date="2022-01-29T16:00:00Z">
          <w:pPr>
            <w:pStyle w:val="NormalWeb"/>
            <w:numPr>
              <w:numId w:val="2"/>
            </w:numPr>
            <w:tabs>
              <w:tab w:val="num" w:pos="360"/>
            </w:tabs>
            <w:ind w:left="360" w:hanging="360"/>
          </w:pPr>
        </w:pPrChange>
      </w:pPr>
      <w:r w:rsidRPr="006A29C6">
        <w:rPr>
          <w:sz w:val="22"/>
          <w:szCs w:val="22"/>
        </w:rPr>
        <w:t>The diesel tank has to be checked before start-up and also ensure that diesel filling valve should be in the closed position.</w:t>
      </w:r>
    </w:p>
    <w:p w14:paraId="3CD49736" w14:textId="77777777" w:rsidR="00A17520" w:rsidRPr="006A29C6" w:rsidRDefault="00A17520">
      <w:pPr>
        <w:pStyle w:val="NormalWeb"/>
        <w:numPr>
          <w:ilvl w:val="0"/>
          <w:numId w:val="2"/>
        </w:numPr>
        <w:jc w:val="both"/>
        <w:rPr>
          <w:sz w:val="22"/>
          <w:szCs w:val="22"/>
        </w:rPr>
        <w:pPrChange w:id="51" w:author="Lobha Vaikunth Gawas [2]" w:date="2022-01-29T16:00:00Z">
          <w:pPr>
            <w:pStyle w:val="NormalWeb"/>
            <w:numPr>
              <w:numId w:val="2"/>
            </w:numPr>
            <w:tabs>
              <w:tab w:val="num" w:pos="360"/>
            </w:tabs>
            <w:ind w:left="360" w:hanging="360"/>
          </w:pPr>
        </w:pPrChange>
      </w:pPr>
      <w:r w:rsidRPr="006A29C6">
        <w:rPr>
          <w:sz w:val="22"/>
          <w:szCs w:val="22"/>
        </w:rPr>
        <w:t xml:space="preserve">Processed slag output temperature should be maintained between 100 </w:t>
      </w:r>
      <w:r w:rsidRPr="006A29C6">
        <w:rPr>
          <w:sz w:val="22"/>
          <w:szCs w:val="22"/>
          <w:vertAlign w:val="superscript"/>
        </w:rPr>
        <w:t>0</w:t>
      </w:r>
      <w:r w:rsidRPr="006A29C6">
        <w:rPr>
          <w:sz w:val="22"/>
          <w:szCs w:val="22"/>
        </w:rPr>
        <w:t xml:space="preserve">C and 110 </w:t>
      </w:r>
      <w:r w:rsidRPr="006A29C6">
        <w:rPr>
          <w:sz w:val="22"/>
          <w:szCs w:val="22"/>
          <w:vertAlign w:val="superscript"/>
        </w:rPr>
        <w:t>O</w:t>
      </w:r>
      <w:r w:rsidRPr="006A29C6">
        <w:rPr>
          <w:sz w:val="22"/>
          <w:szCs w:val="22"/>
        </w:rPr>
        <w:t>C</w:t>
      </w:r>
    </w:p>
    <w:p w14:paraId="42B9CA0F" w14:textId="77777777" w:rsidR="00A17520" w:rsidRPr="006A29C6" w:rsidRDefault="00A17520">
      <w:pPr>
        <w:pStyle w:val="NormalWeb"/>
        <w:numPr>
          <w:ilvl w:val="0"/>
          <w:numId w:val="2"/>
        </w:numPr>
        <w:jc w:val="both"/>
        <w:rPr>
          <w:sz w:val="22"/>
          <w:szCs w:val="22"/>
        </w:rPr>
        <w:pPrChange w:id="52" w:author="Lobha Vaikunth Gawas [2]" w:date="2022-01-29T16:00:00Z">
          <w:pPr>
            <w:pStyle w:val="NormalWeb"/>
            <w:numPr>
              <w:numId w:val="2"/>
            </w:numPr>
            <w:tabs>
              <w:tab w:val="num" w:pos="360"/>
            </w:tabs>
            <w:ind w:left="360" w:hanging="360"/>
          </w:pPr>
        </w:pPrChange>
      </w:pPr>
      <w:r w:rsidRPr="006A29C6">
        <w:rPr>
          <w:sz w:val="22"/>
          <w:szCs w:val="22"/>
        </w:rPr>
        <w:t>Before starting the plant all the workers in the plant have to come to the control room. &amp; they have to be given safety instructions</w:t>
      </w:r>
    </w:p>
    <w:p w14:paraId="6C897A50" w14:textId="77777777" w:rsidR="00A17520" w:rsidRPr="006A29C6" w:rsidRDefault="00A17520">
      <w:pPr>
        <w:pStyle w:val="NormalWeb"/>
        <w:numPr>
          <w:ilvl w:val="0"/>
          <w:numId w:val="2"/>
        </w:numPr>
        <w:jc w:val="both"/>
        <w:rPr>
          <w:sz w:val="22"/>
          <w:szCs w:val="22"/>
        </w:rPr>
        <w:pPrChange w:id="53" w:author="Lobha Vaikunth Gawas [2]" w:date="2022-01-29T16:00:00Z">
          <w:pPr>
            <w:pStyle w:val="NormalWeb"/>
            <w:numPr>
              <w:numId w:val="2"/>
            </w:numPr>
            <w:tabs>
              <w:tab w:val="num" w:pos="360"/>
            </w:tabs>
            <w:ind w:left="360" w:hanging="360"/>
          </w:pPr>
        </w:pPrChange>
      </w:pPr>
      <w:r w:rsidRPr="006A29C6">
        <w:rPr>
          <w:sz w:val="22"/>
          <w:szCs w:val="22"/>
        </w:rPr>
        <w:lastRenderedPageBreak/>
        <w:t xml:space="preserve">While filling the hopper. the wheel loader should not cross the barricade provided at the receiving hopper. </w:t>
      </w:r>
    </w:p>
    <w:p w14:paraId="7126393C" w14:textId="77777777" w:rsidR="00A17520" w:rsidRPr="006A29C6" w:rsidRDefault="00A17520">
      <w:pPr>
        <w:pStyle w:val="NormalWeb"/>
        <w:numPr>
          <w:ilvl w:val="0"/>
          <w:numId w:val="2"/>
        </w:numPr>
        <w:jc w:val="both"/>
        <w:rPr>
          <w:sz w:val="22"/>
          <w:szCs w:val="22"/>
        </w:rPr>
        <w:pPrChange w:id="54" w:author="Lobha Vaikunth Gawas [2]" w:date="2022-01-29T16:00:00Z">
          <w:pPr>
            <w:pStyle w:val="NormalWeb"/>
            <w:numPr>
              <w:numId w:val="2"/>
            </w:numPr>
            <w:tabs>
              <w:tab w:val="num" w:pos="360"/>
            </w:tabs>
            <w:ind w:left="360" w:hanging="360"/>
          </w:pPr>
        </w:pPrChange>
      </w:pPr>
      <w:r w:rsidRPr="006A29C6">
        <w:rPr>
          <w:sz w:val="22"/>
          <w:szCs w:val="22"/>
        </w:rPr>
        <w:t>Clearance to dispatch dept., for loading processed slag from the shed, should be given by 08.30 hrs.</w:t>
      </w:r>
    </w:p>
    <w:p w14:paraId="626E9B78" w14:textId="33A4AF7E" w:rsidR="00A17520" w:rsidRPr="006A29C6" w:rsidRDefault="00A17520">
      <w:pPr>
        <w:pStyle w:val="NormalWeb"/>
        <w:numPr>
          <w:ilvl w:val="0"/>
          <w:numId w:val="2"/>
        </w:numPr>
        <w:jc w:val="both"/>
        <w:rPr>
          <w:sz w:val="22"/>
          <w:szCs w:val="22"/>
        </w:rPr>
        <w:pPrChange w:id="55" w:author="Lobha Vaikunth Gawas [2]" w:date="2022-01-29T16:00:00Z">
          <w:pPr>
            <w:pStyle w:val="NormalWeb"/>
            <w:numPr>
              <w:numId w:val="2"/>
            </w:numPr>
            <w:tabs>
              <w:tab w:val="num" w:pos="360"/>
            </w:tabs>
            <w:ind w:left="360" w:hanging="360"/>
          </w:pPr>
        </w:pPrChange>
      </w:pPr>
      <w:r w:rsidRPr="006A29C6">
        <w:rPr>
          <w:sz w:val="22"/>
          <w:szCs w:val="22"/>
        </w:rPr>
        <w:t xml:space="preserve">In case any abnormalities are noticed in the processed </w:t>
      </w:r>
      <w:r w:rsidR="000B6019" w:rsidRPr="006A29C6">
        <w:rPr>
          <w:sz w:val="22"/>
          <w:szCs w:val="22"/>
        </w:rPr>
        <w:t>slag,</w:t>
      </w:r>
      <w:r w:rsidRPr="006A29C6">
        <w:rPr>
          <w:sz w:val="22"/>
          <w:szCs w:val="22"/>
        </w:rPr>
        <w:t xml:space="preserve"> the loading has to be discontinued</w:t>
      </w:r>
    </w:p>
    <w:p w14:paraId="484F415B" w14:textId="77777777" w:rsidR="00A17520" w:rsidRPr="006A29C6" w:rsidRDefault="00A17520">
      <w:pPr>
        <w:pStyle w:val="NormalWeb"/>
        <w:numPr>
          <w:ilvl w:val="0"/>
          <w:numId w:val="2"/>
        </w:numPr>
        <w:jc w:val="both"/>
        <w:rPr>
          <w:sz w:val="22"/>
          <w:szCs w:val="22"/>
        </w:rPr>
        <w:pPrChange w:id="56" w:author="Lobha Vaikunth Gawas [2]" w:date="2022-01-29T16:00:00Z">
          <w:pPr>
            <w:pStyle w:val="NormalWeb"/>
            <w:numPr>
              <w:numId w:val="2"/>
            </w:numPr>
            <w:tabs>
              <w:tab w:val="num" w:pos="360"/>
            </w:tabs>
            <w:ind w:left="360" w:hanging="360"/>
          </w:pPr>
        </w:pPrChange>
      </w:pPr>
      <w:r w:rsidRPr="006A29C6">
        <w:rPr>
          <w:sz w:val="22"/>
          <w:szCs w:val="22"/>
        </w:rPr>
        <w:t>The wheel loader has to be readily available all the time.</w:t>
      </w:r>
    </w:p>
    <w:p w14:paraId="238B1614" w14:textId="5D2A3780" w:rsidR="00A17520" w:rsidRPr="006A29C6" w:rsidRDefault="00A17520">
      <w:pPr>
        <w:pStyle w:val="NormalWeb"/>
        <w:numPr>
          <w:ilvl w:val="0"/>
          <w:numId w:val="2"/>
        </w:numPr>
        <w:jc w:val="both"/>
        <w:rPr>
          <w:sz w:val="22"/>
          <w:szCs w:val="22"/>
        </w:rPr>
        <w:pPrChange w:id="57" w:author="Lobha Vaikunth Gawas [2]" w:date="2022-01-29T16:00:00Z">
          <w:pPr>
            <w:pStyle w:val="NormalWeb"/>
            <w:numPr>
              <w:numId w:val="2"/>
            </w:numPr>
            <w:tabs>
              <w:tab w:val="num" w:pos="360"/>
            </w:tabs>
            <w:ind w:left="360" w:hanging="360"/>
          </w:pPr>
        </w:pPrChange>
      </w:pPr>
      <w:r w:rsidRPr="006A29C6">
        <w:rPr>
          <w:sz w:val="22"/>
          <w:szCs w:val="22"/>
        </w:rPr>
        <w:t xml:space="preserve">The input and output chutes have to be checked daily in the </w:t>
      </w:r>
      <w:r w:rsidR="000B6019" w:rsidRPr="006A29C6">
        <w:rPr>
          <w:sz w:val="22"/>
          <w:szCs w:val="22"/>
        </w:rPr>
        <w:t>daytime</w:t>
      </w:r>
      <w:r w:rsidRPr="006A29C6">
        <w:rPr>
          <w:sz w:val="22"/>
          <w:szCs w:val="22"/>
        </w:rPr>
        <w:t xml:space="preserve"> for jamming, if any. They have to be cleaned, if found jammed</w:t>
      </w:r>
    </w:p>
    <w:p w14:paraId="29DAC4D3" w14:textId="77777777" w:rsidR="00A17520" w:rsidRPr="006A29C6" w:rsidRDefault="00A17520">
      <w:pPr>
        <w:pStyle w:val="NormalWeb"/>
        <w:numPr>
          <w:ilvl w:val="0"/>
          <w:numId w:val="2"/>
        </w:numPr>
        <w:jc w:val="both"/>
        <w:rPr>
          <w:sz w:val="22"/>
          <w:szCs w:val="22"/>
        </w:rPr>
        <w:pPrChange w:id="58" w:author="Lobha Vaikunth Gawas [2]" w:date="2022-01-29T16:00:00Z">
          <w:pPr>
            <w:pStyle w:val="NormalWeb"/>
            <w:numPr>
              <w:numId w:val="2"/>
            </w:numPr>
            <w:tabs>
              <w:tab w:val="num" w:pos="360"/>
            </w:tabs>
            <w:ind w:left="360" w:hanging="360"/>
          </w:pPr>
        </w:pPrChange>
      </w:pPr>
      <w:r w:rsidRPr="006A29C6">
        <w:rPr>
          <w:sz w:val="22"/>
          <w:szCs w:val="22"/>
        </w:rPr>
        <w:t>The gas relief valve should be kept closed after water sealing / steam purging the gas line.</w:t>
      </w:r>
    </w:p>
    <w:p w14:paraId="48BD9809" w14:textId="125C1EE2" w:rsidR="00A17520" w:rsidRPr="006A29C6" w:rsidRDefault="00A17520">
      <w:pPr>
        <w:pStyle w:val="NormalWeb"/>
        <w:numPr>
          <w:ilvl w:val="0"/>
          <w:numId w:val="2"/>
        </w:numPr>
        <w:jc w:val="both"/>
        <w:rPr>
          <w:sz w:val="22"/>
          <w:szCs w:val="22"/>
        </w:rPr>
        <w:pPrChange w:id="59" w:author="Lobha Vaikunth Gawas [2]" w:date="2022-01-29T16:00:00Z">
          <w:pPr>
            <w:pStyle w:val="NormalWeb"/>
            <w:numPr>
              <w:numId w:val="2"/>
            </w:numPr>
            <w:tabs>
              <w:tab w:val="num" w:pos="360"/>
            </w:tabs>
            <w:ind w:left="360" w:hanging="360"/>
          </w:pPr>
        </w:pPrChange>
      </w:pPr>
      <w:r w:rsidRPr="006A29C6">
        <w:rPr>
          <w:sz w:val="22"/>
          <w:szCs w:val="22"/>
        </w:rPr>
        <w:t xml:space="preserve">The W/L operator should wear full sleeved cotton clothes &amp; should be alert while operating the machine in the concerned area He should ensure a clear </w:t>
      </w:r>
      <w:r w:rsidR="000B6019" w:rsidRPr="006A29C6">
        <w:rPr>
          <w:sz w:val="22"/>
          <w:szCs w:val="22"/>
        </w:rPr>
        <w:t>5.0-meter</w:t>
      </w:r>
      <w:r w:rsidRPr="006A29C6">
        <w:rPr>
          <w:sz w:val="22"/>
          <w:szCs w:val="22"/>
        </w:rPr>
        <w:t xml:space="preserve"> distance to be maintained between the edge of the road and the slag heap.</w:t>
      </w:r>
    </w:p>
    <w:p w14:paraId="2C7E72C1" w14:textId="77777777" w:rsidR="00A17520" w:rsidRPr="006A29C6" w:rsidRDefault="00A17520">
      <w:pPr>
        <w:pStyle w:val="NormalWeb"/>
        <w:numPr>
          <w:ilvl w:val="0"/>
          <w:numId w:val="2"/>
        </w:numPr>
        <w:jc w:val="both"/>
        <w:rPr>
          <w:sz w:val="22"/>
          <w:szCs w:val="22"/>
        </w:rPr>
        <w:pPrChange w:id="60" w:author="Lobha Vaikunth Gawas [2]" w:date="2022-01-29T16:00:00Z">
          <w:pPr>
            <w:pStyle w:val="NormalWeb"/>
            <w:numPr>
              <w:numId w:val="2"/>
            </w:numPr>
            <w:tabs>
              <w:tab w:val="num" w:pos="360"/>
            </w:tabs>
            <w:ind w:left="360" w:hanging="360"/>
          </w:pPr>
        </w:pPrChange>
      </w:pPr>
      <w:r w:rsidRPr="006A29C6">
        <w:rPr>
          <w:sz w:val="22"/>
          <w:szCs w:val="22"/>
        </w:rPr>
        <w:t>Clean the cyclone regularly so that excess slag dust should not go to the atmosphere through the stack.</w:t>
      </w:r>
    </w:p>
    <w:p w14:paraId="0A0515A8" w14:textId="77777777" w:rsidR="00A17520" w:rsidRPr="006A29C6" w:rsidRDefault="00A17520">
      <w:pPr>
        <w:pStyle w:val="NormalWeb"/>
        <w:numPr>
          <w:ilvl w:val="0"/>
          <w:numId w:val="2"/>
        </w:numPr>
        <w:jc w:val="both"/>
        <w:rPr>
          <w:sz w:val="22"/>
          <w:szCs w:val="22"/>
        </w:rPr>
        <w:pPrChange w:id="61" w:author="Lobha Vaikunth Gawas [2]" w:date="2022-01-29T16:00:00Z">
          <w:pPr>
            <w:pStyle w:val="NormalWeb"/>
            <w:numPr>
              <w:numId w:val="2"/>
            </w:numPr>
            <w:tabs>
              <w:tab w:val="num" w:pos="360"/>
            </w:tabs>
            <w:ind w:left="360" w:hanging="360"/>
          </w:pPr>
        </w:pPrChange>
      </w:pPr>
      <w:r w:rsidRPr="006A29C6">
        <w:rPr>
          <w:sz w:val="22"/>
          <w:szCs w:val="22"/>
        </w:rPr>
        <w:t>Care should be taken while cleaning the cyclone (by regulating the butterfly valve) so that there should not be excess generation of slag dust</w:t>
      </w:r>
    </w:p>
    <w:p w14:paraId="001C82B6" w14:textId="77777777" w:rsidR="00A17520" w:rsidRPr="006A29C6" w:rsidRDefault="00A17520">
      <w:pPr>
        <w:pStyle w:val="NormalWeb"/>
        <w:numPr>
          <w:ilvl w:val="0"/>
          <w:numId w:val="2"/>
        </w:numPr>
        <w:jc w:val="both"/>
        <w:rPr>
          <w:sz w:val="22"/>
          <w:szCs w:val="22"/>
        </w:rPr>
        <w:pPrChange w:id="62" w:author="Lobha Vaikunth Gawas [2]" w:date="2022-01-29T16:00:00Z">
          <w:pPr>
            <w:pStyle w:val="NormalWeb"/>
            <w:numPr>
              <w:numId w:val="2"/>
            </w:numPr>
            <w:tabs>
              <w:tab w:val="num" w:pos="360"/>
            </w:tabs>
            <w:ind w:left="360" w:hanging="360"/>
          </w:pPr>
        </w:pPrChange>
      </w:pPr>
      <w:r w:rsidRPr="006A29C6">
        <w:rPr>
          <w:sz w:val="22"/>
          <w:szCs w:val="22"/>
        </w:rPr>
        <w:t>Ensure that the saturator water sprays are cleaned during every shutdown.</w:t>
      </w:r>
    </w:p>
    <w:p w14:paraId="60CF27D4" w14:textId="77777777" w:rsidR="00A17520" w:rsidRPr="006A29C6" w:rsidRDefault="00A17520">
      <w:pPr>
        <w:pStyle w:val="NormalWeb"/>
        <w:numPr>
          <w:ilvl w:val="0"/>
          <w:numId w:val="2"/>
        </w:numPr>
        <w:jc w:val="both"/>
        <w:rPr>
          <w:sz w:val="22"/>
          <w:szCs w:val="22"/>
        </w:rPr>
        <w:pPrChange w:id="63" w:author="Lobha Vaikunth Gawas [2]" w:date="2022-01-29T16:00:00Z">
          <w:pPr>
            <w:pStyle w:val="NormalWeb"/>
            <w:numPr>
              <w:numId w:val="2"/>
            </w:numPr>
            <w:tabs>
              <w:tab w:val="num" w:pos="360"/>
            </w:tabs>
            <w:ind w:left="360" w:hanging="360"/>
          </w:pPr>
        </w:pPrChange>
      </w:pPr>
      <w:r w:rsidRPr="006A29C6">
        <w:rPr>
          <w:sz w:val="22"/>
          <w:szCs w:val="22"/>
        </w:rPr>
        <w:t>The SPM level in the stack and the ambient air quality around the area should be measured as and when required.</w:t>
      </w:r>
    </w:p>
    <w:p w14:paraId="0637D433" w14:textId="77777777" w:rsidR="00A17520" w:rsidRPr="006A29C6" w:rsidRDefault="00A17520">
      <w:pPr>
        <w:pStyle w:val="NormalWeb"/>
        <w:numPr>
          <w:ilvl w:val="0"/>
          <w:numId w:val="2"/>
        </w:numPr>
        <w:jc w:val="both"/>
        <w:rPr>
          <w:sz w:val="22"/>
          <w:szCs w:val="22"/>
        </w:rPr>
        <w:pPrChange w:id="64" w:author="Lobha Vaikunth Gawas [2]" w:date="2022-01-29T16:00:00Z">
          <w:pPr>
            <w:pStyle w:val="NormalWeb"/>
            <w:numPr>
              <w:numId w:val="2"/>
            </w:numPr>
            <w:tabs>
              <w:tab w:val="num" w:pos="360"/>
            </w:tabs>
            <w:ind w:left="360" w:hanging="360"/>
          </w:pPr>
        </w:pPrChange>
      </w:pPr>
      <w:r w:rsidRPr="006A29C6">
        <w:rPr>
          <w:sz w:val="22"/>
          <w:szCs w:val="22"/>
        </w:rPr>
        <w:t>Ensure proper functioning of the saturator water sprays.</w:t>
      </w:r>
    </w:p>
    <w:p w14:paraId="26D464C6" w14:textId="77777777" w:rsidR="00A17520" w:rsidRPr="006A29C6" w:rsidRDefault="00A17520">
      <w:pPr>
        <w:pStyle w:val="NormalWeb"/>
        <w:numPr>
          <w:ilvl w:val="0"/>
          <w:numId w:val="2"/>
        </w:numPr>
        <w:jc w:val="both"/>
        <w:rPr>
          <w:sz w:val="22"/>
          <w:szCs w:val="22"/>
        </w:rPr>
        <w:pPrChange w:id="65" w:author="Lobha Vaikunth Gawas [2]" w:date="2022-01-29T16:00:00Z">
          <w:pPr>
            <w:pStyle w:val="NormalWeb"/>
            <w:numPr>
              <w:numId w:val="2"/>
            </w:numPr>
            <w:tabs>
              <w:tab w:val="num" w:pos="360"/>
            </w:tabs>
            <w:ind w:left="360" w:hanging="360"/>
          </w:pPr>
        </w:pPrChange>
      </w:pPr>
      <w:r w:rsidRPr="006A29C6">
        <w:rPr>
          <w:sz w:val="22"/>
          <w:szCs w:val="22"/>
        </w:rPr>
        <w:t>Saturator sprays, cone, settling tank &amp; ID fan are to be cleaned every day during day time.</w:t>
      </w:r>
    </w:p>
    <w:p w14:paraId="3D2AB4E8" w14:textId="77777777" w:rsidR="00A17520" w:rsidRPr="006A29C6" w:rsidRDefault="00A17520">
      <w:pPr>
        <w:pStyle w:val="NormalWeb"/>
        <w:numPr>
          <w:ilvl w:val="0"/>
          <w:numId w:val="2"/>
        </w:numPr>
        <w:jc w:val="both"/>
        <w:rPr>
          <w:sz w:val="22"/>
          <w:szCs w:val="22"/>
        </w:rPr>
        <w:pPrChange w:id="66" w:author="Lobha Vaikunth Gawas [2]" w:date="2022-01-29T16:00:00Z">
          <w:pPr>
            <w:pStyle w:val="NormalWeb"/>
            <w:numPr>
              <w:numId w:val="2"/>
            </w:numPr>
            <w:tabs>
              <w:tab w:val="num" w:pos="360"/>
            </w:tabs>
            <w:ind w:left="360" w:hanging="360"/>
          </w:pPr>
        </w:pPrChange>
      </w:pPr>
      <w:r w:rsidRPr="006A29C6">
        <w:rPr>
          <w:sz w:val="22"/>
          <w:szCs w:val="22"/>
        </w:rPr>
        <w:t xml:space="preserve">Spilled dry processed slag collected from the area below belt </w:t>
      </w:r>
      <w:r w:rsidR="00E564B5" w:rsidRPr="006A29C6">
        <w:rPr>
          <w:sz w:val="22"/>
          <w:szCs w:val="22"/>
        </w:rPr>
        <w:t>number</w:t>
      </w:r>
      <w:r w:rsidRPr="006A29C6">
        <w:rPr>
          <w:sz w:val="22"/>
          <w:szCs w:val="22"/>
        </w:rPr>
        <w:t xml:space="preserve"> 2 can be put on the belt number 2  as per following procedure</w:t>
      </w:r>
    </w:p>
    <w:p w14:paraId="2A6AEBDE" w14:textId="77777777" w:rsidR="00A17520" w:rsidRPr="006A29C6" w:rsidRDefault="00A17520">
      <w:pPr>
        <w:pStyle w:val="NormalWeb"/>
        <w:numPr>
          <w:ilvl w:val="1"/>
          <w:numId w:val="2"/>
        </w:numPr>
        <w:jc w:val="both"/>
        <w:rPr>
          <w:sz w:val="22"/>
          <w:szCs w:val="22"/>
        </w:rPr>
        <w:pPrChange w:id="67" w:author="Lobha Vaikunth Gawas [2]" w:date="2022-01-29T16:00:00Z">
          <w:pPr>
            <w:pStyle w:val="NormalWeb"/>
            <w:numPr>
              <w:ilvl w:val="1"/>
              <w:numId w:val="2"/>
            </w:numPr>
            <w:tabs>
              <w:tab w:val="num" w:pos="1440"/>
            </w:tabs>
            <w:ind w:left="1440" w:hanging="360"/>
          </w:pPr>
        </w:pPrChange>
      </w:pPr>
      <w:r w:rsidRPr="006A29C6">
        <w:rPr>
          <w:sz w:val="22"/>
          <w:szCs w:val="22"/>
        </w:rPr>
        <w:t>Slag should be completely dry</w:t>
      </w:r>
    </w:p>
    <w:p w14:paraId="62E77757" w14:textId="77777777" w:rsidR="00A17520" w:rsidRPr="006A29C6" w:rsidRDefault="00A17520">
      <w:pPr>
        <w:pStyle w:val="NormalWeb"/>
        <w:numPr>
          <w:ilvl w:val="1"/>
          <w:numId w:val="2"/>
        </w:numPr>
        <w:jc w:val="both"/>
        <w:rPr>
          <w:sz w:val="22"/>
          <w:szCs w:val="22"/>
        </w:rPr>
        <w:pPrChange w:id="68" w:author="Lobha Vaikunth Gawas [2]" w:date="2022-01-29T16:00:00Z">
          <w:pPr>
            <w:pStyle w:val="NormalWeb"/>
            <w:numPr>
              <w:ilvl w:val="1"/>
              <w:numId w:val="2"/>
            </w:numPr>
            <w:tabs>
              <w:tab w:val="num" w:pos="1440"/>
            </w:tabs>
            <w:ind w:left="1440" w:hanging="360"/>
          </w:pPr>
        </w:pPrChange>
      </w:pPr>
      <w:r w:rsidRPr="006A29C6">
        <w:rPr>
          <w:sz w:val="22"/>
          <w:szCs w:val="22"/>
        </w:rPr>
        <w:t>Slag below belt should be removed out before starting the belt.</w:t>
      </w:r>
    </w:p>
    <w:p w14:paraId="64DA40AF" w14:textId="77777777" w:rsidR="00A17520" w:rsidRPr="006A29C6" w:rsidRDefault="00A17520">
      <w:pPr>
        <w:pStyle w:val="NormalWeb"/>
        <w:numPr>
          <w:ilvl w:val="1"/>
          <w:numId w:val="2"/>
        </w:numPr>
        <w:jc w:val="both"/>
        <w:rPr>
          <w:sz w:val="22"/>
          <w:szCs w:val="22"/>
        </w:rPr>
        <w:pPrChange w:id="69" w:author="Lobha Vaikunth Gawas [2]" w:date="2022-01-29T16:00:00Z">
          <w:pPr>
            <w:pStyle w:val="NormalWeb"/>
            <w:numPr>
              <w:ilvl w:val="1"/>
              <w:numId w:val="2"/>
            </w:numPr>
            <w:tabs>
              <w:tab w:val="num" w:pos="1440"/>
            </w:tabs>
            <w:ind w:left="1440" w:hanging="360"/>
          </w:pPr>
        </w:pPrChange>
      </w:pPr>
      <w:r w:rsidRPr="006A29C6">
        <w:rPr>
          <w:sz w:val="22"/>
          <w:szCs w:val="22"/>
        </w:rPr>
        <w:t>Ensure that all guards of the belt are in place and no rotating part can come in contact of the person working.</w:t>
      </w:r>
    </w:p>
    <w:p w14:paraId="23F071FC" w14:textId="77777777" w:rsidR="00A17520" w:rsidRPr="006A29C6" w:rsidRDefault="00A17520">
      <w:pPr>
        <w:pStyle w:val="NormalWeb"/>
        <w:numPr>
          <w:ilvl w:val="1"/>
          <w:numId w:val="2"/>
        </w:numPr>
        <w:jc w:val="both"/>
        <w:rPr>
          <w:sz w:val="22"/>
          <w:szCs w:val="22"/>
        </w:rPr>
        <w:pPrChange w:id="70" w:author="Lobha Vaikunth Gawas [2]" w:date="2022-01-29T16:00:00Z">
          <w:pPr>
            <w:pStyle w:val="NormalWeb"/>
            <w:numPr>
              <w:ilvl w:val="1"/>
              <w:numId w:val="2"/>
            </w:numPr>
            <w:tabs>
              <w:tab w:val="num" w:pos="1440"/>
            </w:tabs>
            <w:ind w:left="1440" w:hanging="360"/>
          </w:pPr>
        </w:pPrChange>
      </w:pPr>
      <w:r w:rsidRPr="006A29C6">
        <w:rPr>
          <w:sz w:val="22"/>
          <w:szCs w:val="22"/>
        </w:rPr>
        <w:t>Ensure that no person is working on or below belt number 2</w:t>
      </w:r>
    </w:p>
    <w:p w14:paraId="5A51A66A" w14:textId="77777777" w:rsidR="00A17520" w:rsidRPr="006A29C6" w:rsidRDefault="00A17520">
      <w:pPr>
        <w:pStyle w:val="NormalWeb"/>
        <w:numPr>
          <w:ilvl w:val="1"/>
          <w:numId w:val="2"/>
        </w:numPr>
        <w:jc w:val="both"/>
        <w:rPr>
          <w:sz w:val="22"/>
          <w:szCs w:val="22"/>
        </w:rPr>
        <w:pPrChange w:id="71" w:author="Lobha Vaikunth Gawas [2]" w:date="2022-01-29T16:00:00Z">
          <w:pPr>
            <w:pStyle w:val="NormalWeb"/>
            <w:numPr>
              <w:ilvl w:val="1"/>
              <w:numId w:val="2"/>
            </w:numPr>
            <w:tabs>
              <w:tab w:val="num" w:pos="1440"/>
            </w:tabs>
            <w:ind w:left="1440" w:hanging="360"/>
          </w:pPr>
        </w:pPrChange>
      </w:pPr>
      <w:r w:rsidRPr="006A29C6">
        <w:rPr>
          <w:sz w:val="22"/>
          <w:szCs w:val="22"/>
        </w:rPr>
        <w:t>Activate siren</w:t>
      </w:r>
    </w:p>
    <w:p w14:paraId="096A107F" w14:textId="77777777" w:rsidR="00A17520" w:rsidRPr="006A29C6" w:rsidRDefault="00A17520">
      <w:pPr>
        <w:pStyle w:val="NormalWeb"/>
        <w:numPr>
          <w:ilvl w:val="1"/>
          <w:numId w:val="2"/>
        </w:numPr>
        <w:jc w:val="both"/>
        <w:rPr>
          <w:sz w:val="22"/>
          <w:szCs w:val="22"/>
        </w:rPr>
        <w:pPrChange w:id="72" w:author="Lobha Vaikunth Gawas [2]" w:date="2022-01-29T16:00:00Z">
          <w:pPr>
            <w:pStyle w:val="NormalWeb"/>
            <w:numPr>
              <w:ilvl w:val="1"/>
              <w:numId w:val="2"/>
            </w:numPr>
            <w:tabs>
              <w:tab w:val="num" w:pos="1440"/>
            </w:tabs>
            <w:ind w:left="1440" w:hanging="360"/>
          </w:pPr>
        </w:pPrChange>
      </w:pPr>
      <w:r w:rsidRPr="006A29C6">
        <w:rPr>
          <w:sz w:val="22"/>
          <w:szCs w:val="22"/>
        </w:rPr>
        <w:t>Start belt number 2 from the local push button.</w:t>
      </w:r>
    </w:p>
    <w:p w14:paraId="45077F66" w14:textId="2AE28BB2" w:rsidR="00A17520" w:rsidRDefault="00A17520">
      <w:pPr>
        <w:pStyle w:val="NormalWeb"/>
        <w:numPr>
          <w:ilvl w:val="1"/>
          <w:numId w:val="2"/>
        </w:numPr>
        <w:jc w:val="both"/>
        <w:rPr>
          <w:sz w:val="22"/>
          <w:szCs w:val="22"/>
        </w:rPr>
      </w:pPr>
      <w:r w:rsidRPr="006A29C6">
        <w:rPr>
          <w:sz w:val="22"/>
          <w:szCs w:val="22"/>
        </w:rPr>
        <w:t>Put the slag collected on belt number 2 from the chute provided for putting cyclone slag.</w:t>
      </w:r>
    </w:p>
    <w:p w14:paraId="69080AD0" w14:textId="4EE54DE6" w:rsidR="006D6040" w:rsidRDefault="006D6040" w:rsidP="006D6040">
      <w:pPr>
        <w:pStyle w:val="NormalWeb"/>
        <w:jc w:val="both"/>
        <w:rPr>
          <w:b/>
          <w:bCs/>
          <w:sz w:val="28"/>
          <w:szCs w:val="28"/>
          <w:u w:val="single"/>
        </w:rPr>
      </w:pPr>
      <w:r w:rsidRPr="006D6040">
        <w:rPr>
          <w:b/>
          <w:bCs/>
          <w:sz w:val="28"/>
          <w:szCs w:val="28"/>
          <w:u w:val="single"/>
        </w:rPr>
        <w:t>Cleaning of settling tank:</w:t>
      </w:r>
    </w:p>
    <w:p w14:paraId="4DEA5256" w14:textId="6F57569E" w:rsidR="006D6040" w:rsidRPr="006D6040" w:rsidRDefault="006D6040" w:rsidP="006D6040">
      <w:pPr>
        <w:pStyle w:val="NormalWeb"/>
        <w:numPr>
          <w:ilvl w:val="0"/>
          <w:numId w:val="6"/>
        </w:numPr>
        <w:jc w:val="both"/>
        <w:rPr>
          <w:sz w:val="22"/>
          <w:szCs w:val="22"/>
        </w:rPr>
      </w:pPr>
      <w:r w:rsidRPr="006D6040">
        <w:rPr>
          <w:sz w:val="22"/>
          <w:szCs w:val="22"/>
        </w:rPr>
        <w:t>Periodical check is to be done and the tank is to be assessed for quantum of sludge settled,</w:t>
      </w:r>
    </w:p>
    <w:p w14:paraId="04A2CD7C" w14:textId="03E9E346" w:rsidR="006D6040" w:rsidRPr="006D6040" w:rsidRDefault="006D6040" w:rsidP="006D6040">
      <w:pPr>
        <w:pStyle w:val="NormalWeb"/>
        <w:numPr>
          <w:ilvl w:val="0"/>
          <w:numId w:val="6"/>
        </w:numPr>
        <w:jc w:val="both"/>
        <w:rPr>
          <w:sz w:val="22"/>
          <w:szCs w:val="22"/>
        </w:rPr>
      </w:pPr>
      <w:r w:rsidRPr="006D6040">
        <w:rPr>
          <w:sz w:val="22"/>
          <w:szCs w:val="22"/>
        </w:rPr>
        <w:t xml:space="preserve">Tank is drained by opening drain </w:t>
      </w:r>
      <w:r w:rsidR="001568F6" w:rsidRPr="006D6040">
        <w:rPr>
          <w:sz w:val="22"/>
          <w:szCs w:val="22"/>
        </w:rPr>
        <w:t>flange</w:t>
      </w:r>
      <w:r w:rsidRPr="006D6040">
        <w:rPr>
          <w:sz w:val="22"/>
          <w:szCs w:val="22"/>
        </w:rPr>
        <w:t xml:space="preserve"> and stopping the booster pump by Push button,</w:t>
      </w:r>
    </w:p>
    <w:p w14:paraId="0FD438CC" w14:textId="17CE1B34" w:rsidR="006D6040" w:rsidRPr="006D6040" w:rsidRDefault="006D6040" w:rsidP="006D6040">
      <w:pPr>
        <w:pStyle w:val="NormalWeb"/>
        <w:numPr>
          <w:ilvl w:val="0"/>
          <w:numId w:val="6"/>
        </w:numPr>
        <w:jc w:val="both"/>
        <w:rPr>
          <w:sz w:val="22"/>
          <w:szCs w:val="22"/>
        </w:rPr>
      </w:pPr>
      <w:r w:rsidRPr="006D6040">
        <w:rPr>
          <w:sz w:val="22"/>
          <w:szCs w:val="22"/>
        </w:rPr>
        <w:t>After water is totally drained washing of fine sludge is done keeping the drain flange open.</w:t>
      </w:r>
    </w:p>
    <w:p w14:paraId="58F64952" w14:textId="1805747F" w:rsidR="006D6040" w:rsidRPr="006D6040" w:rsidRDefault="006D6040" w:rsidP="006D6040">
      <w:pPr>
        <w:pStyle w:val="NormalWeb"/>
        <w:numPr>
          <w:ilvl w:val="0"/>
          <w:numId w:val="6"/>
        </w:numPr>
        <w:jc w:val="both"/>
        <w:rPr>
          <w:sz w:val="22"/>
          <w:szCs w:val="22"/>
        </w:rPr>
      </w:pPr>
      <w:r w:rsidRPr="006D6040">
        <w:rPr>
          <w:sz w:val="22"/>
          <w:szCs w:val="22"/>
        </w:rPr>
        <w:t xml:space="preserve">Pickaxe </w:t>
      </w:r>
      <w:proofErr w:type="spellStart"/>
      <w:r w:rsidRPr="006D6040">
        <w:rPr>
          <w:sz w:val="22"/>
          <w:szCs w:val="22"/>
        </w:rPr>
        <w:t>pawda</w:t>
      </w:r>
      <w:proofErr w:type="spellEnd"/>
      <w:r w:rsidRPr="006D6040">
        <w:rPr>
          <w:sz w:val="22"/>
          <w:szCs w:val="22"/>
        </w:rPr>
        <w:t xml:space="preserve"> is used for cleaning tank is also checked for cracks at suction pipe side</w:t>
      </w:r>
    </w:p>
    <w:p w14:paraId="2452E6BC" w14:textId="37F4D985" w:rsidR="006D6040" w:rsidRPr="006D6040" w:rsidRDefault="006D6040" w:rsidP="006D6040">
      <w:pPr>
        <w:pStyle w:val="NormalWeb"/>
        <w:numPr>
          <w:ilvl w:val="0"/>
          <w:numId w:val="6"/>
        </w:numPr>
        <w:jc w:val="both"/>
        <w:rPr>
          <w:sz w:val="22"/>
          <w:szCs w:val="22"/>
        </w:rPr>
      </w:pPr>
      <w:r w:rsidRPr="006D6040">
        <w:rPr>
          <w:sz w:val="22"/>
          <w:szCs w:val="22"/>
        </w:rPr>
        <w:t>Person will enter inside after tank is fully drained with Gum boots, goggles, hand gloves</w:t>
      </w:r>
    </w:p>
    <w:p w14:paraId="6DF2CD39" w14:textId="34FDE4DE" w:rsidR="001C4786" w:rsidRPr="006D6040" w:rsidRDefault="00854160" w:rsidP="003A35AF">
      <w:pPr>
        <w:pStyle w:val="ListParagraph"/>
        <w:numPr>
          <w:ilvl w:val="0"/>
          <w:numId w:val="6"/>
        </w:numPr>
        <w:tabs>
          <w:tab w:val="left" w:pos="567"/>
        </w:tabs>
        <w:spacing w:line="240" w:lineRule="auto"/>
        <w:jc w:val="both"/>
        <w:rPr>
          <w:rFonts w:ascii="Times New Roman" w:hAnsi="Times New Roman"/>
          <w:bCs/>
        </w:rPr>
      </w:pPr>
      <w:ins w:id="73" w:author="Andrade Agostinho" w:date="2021-09-26T15:17:00Z">
        <w:r w:rsidRPr="006D6040">
          <w:rPr>
            <w:rFonts w:ascii="Times New Roman" w:hAnsi="Times New Roman"/>
            <w:rPrChange w:id="74" w:author="Andrade Agostinho" w:date="2021-09-26T15:17:00Z">
              <w:rPr/>
            </w:rPrChange>
          </w:rPr>
          <w:t xml:space="preserve"> </w:t>
        </w:r>
      </w:ins>
      <w:r w:rsidR="006D6040" w:rsidRPr="006D6040">
        <w:rPr>
          <w:rFonts w:ascii="Times New Roman" w:hAnsi="Times New Roman"/>
        </w:rPr>
        <w:t>Flange is fitted on the re circulation water pipeline outlet for restricting water from falling</w:t>
      </w:r>
      <w:r w:rsidR="006D6040" w:rsidRPr="006D6040">
        <w:rPr>
          <w:rFonts w:ascii="Times New Roman" w:hAnsi="Times New Roman"/>
          <w:bCs/>
        </w:rPr>
        <w:t xml:space="preserve"> into the tank which is being cleaned.</w:t>
      </w:r>
    </w:p>
    <w:p w14:paraId="0B41E707" w14:textId="23031036" w:rsidR="006D6040" w:rsidRPr="006D6040" w:rsidRDefault="006D6040" w:rsidP="006D6040">
      <w:pPr>
        <w:pStyle w:val="ListParagraph"/>
        <w:numPr>
          <w:ilvl w:val="0"/>
          <w:numId w:val="6"/>
        </w:numPr>
        <w:tabs>
          <w:tab w:val="left" w:pos="567"/>
        </w:tabs>
        <w:spacing w:line="240" w:lineRule="auto"/>
        <w:jc w:val="both"/>
        <w:rPr>
          <w:ins w:id="75" w:author="Andrade Agostinho" w:date="2021-09-26T15:17:00Z"/>
          <w:rFonts w:ascii="Times New Roman" w:hAnsi="Times New Roman"/>
          <w:bCs/>
        </w:rPr>
      </w:pPr>
      <w:r w:rsidRPr="006D6040">
        <w:rPr>
          <w:rFonts w:ascii="Times New Roman" w:hAnsi="Times New Roman"/>
          <w:bCs/>
        </w:rPr>
        <w:t>If there is no further cleaning required, then water is filled in the tank and kept ready for taking it in line</w:t>
      </w:r>
    </w:p>
    <w:p w14:paraId="45B0EF1D" w14:textId="77777777" w:rsidR="007F6DA0" w:rsidRPr="00854160" w:rsidRDefault="007F6DA0">
      <w:pPr>
        <w:pStyle w:val="ListParagraph"/>
        <w:tabs>
          <w:tab w:val="left" w:pos="567"/>
        </w:tabs>
        <w:spacing w:line="240" w:lineRule="auto"/>
        <w:jc w:val="both"/>
        <w:rPr>
          <w:ins w:id="76" w:author="Andrade Agostinho" w:date="2021-09-24T17:58:00Z"/>
          <w:rFonts w:ascii="Times New Roman" w:hAnsi="Times New Roman"/>
          <w:bCs/>
          <w:rPrChange w:id="77" w:author="Andrade Agostinho" w:date="2021-09-26T15:18:00Z">
            <w:rPr>
              <w:ins w:id="78" w:author="Andrade Agostinho" w:date="2021-09-24T17:58:00Z"/>
              <w:rFonts w:ascii="Times New Roman" w:hAnsi="Times New Roman"/>
              <w:b/>
              <w:sz w:val="28"/>
              <w:szCs w:val="24"/>
            </w:rPr>
          </w:rPrChange>
        </w:rPr>
        <w:pPrChange w:id="79" w:author="Lobha Vaikunth Gawas" w:date="2022-07-04T15:04:00Z">
          <w:pPr>
            <w:tabs>
              <w:tab w:val="left" w:pos="567"/>
            </w:tabs>
            <w:spacing w:line="240" w:lineRule="auto"/>
          </w:pPr>
        </w:pPrChange>
      </w:pPr>
    </w:p>
    <w:p w14:paraId="53981055" w14:textId="5A8C693A" w:rsidR="000C7893" w:rsidRPr="006D6040" w:rsidRDefault="006D6040" w:rsidP="000C7893">
      <w:pPr>
        <w:rPr>
          <w:b/>
          <w:bCs/>
          <w:sz w:val="28"/>
          <w:szCs w:val="28"/>
          <w:u w:val="single"/>
          <w:lang w:val="en-IN"/>
        </w:rPr>
      </w:pPr>
      <w:r w:rsidRPr="006D6040">
        <w:rPr>
          <w:b/>
          <w:bCs/>
          <w:sz w:val="28"/>
          <w:szCs w:val="28"/>
          <w:u w:val="single"/>
          <w:lang w:val="en-IN"/>
        </w:rPr>
        <w:t>Cleaning of Burners</w:t>
      </w:r>
    </w:p>
    <w:p w14:paraId="1CAD9358" w14:textId="70C2D2F4" w:rsidR="006D6040" w:rsidRDefault="006D6040" w:rsidP="006D6040">
      <w:pPr>
        <w:pStyle w:val="ListParagraph"/>
        <w:numPr>
          <w:ilvl w:val="0"/>
          <w:numId w:val="7"/>
        </w:numPr>
        <w:rPr>
          <w:b/>
          <w:bCs/>
          <w:lang w:val="en-IN"/>
        </w:rPr>
      </w:pPr>
      <w:r>
        <w:rPr>
          <w:b/>
          <w:bCs/>
          <w:lang w:val="en-IN"/>
        </w:rPr>
        <w:t xml:space="preserve">Before taking up this activity BFG is withdrawn, shutoff valve is </w:t>
      </w:r>
      <w:r w:rsidR="000B6019">
        <w:rPr>
          <w:b/>
          <w:bCs/>
          <w:lang w:val="en-IN"/>
        </w:rPr>
        <w:t>closed,</w:t>
      </w:r>
      <w:r>
        <w:rPr>
          <w:b/>
          <w:bCs/>
          <w:lang w:val="en-IN"/>
        </w:rPr>
        <w:t xml:space="preserve"> and the Kiln is run </w:t>
      </w:r>
      <w:r w:rsidR="000B6019">
        <w:rPr>
          <w:b/>
          <w:bCs/>
          <w:lang w:val="en-IN"/>
        </w:rPr>
        <w:t>keeping the ID Fan running for about 10 minutes.</w:t>
      </w:r>
    </w:p>
    <w:p w14:paraId="03096BC0" w14:textId="4BF1A346" w:rsidR="000B6019" w:rsidRDefault="000B6019" w:rsidP="006D6040">
      <w:pPr>
        <w:pStyle w:val="ListParagraph"/>
        <w:numPr>
          <w:ilvl w:val="0"/>
          <w:numId w:val="7"/>
        </w:numPr>
        <w:rPr>
          <w:b/>
          <w:bCs/>
          <w:lang w:val="en-IN"/>
        </w:rPr>
      </w:pPr>
      <w:r>
        <w:rPr>
          <w:b/>
          <w:bCs/>
          <w:lang w:val="en-IN"/>
        </w:rPr>
        <w:t>Water sealing of the BFG line is done</w:t>
      </w:r>
    </w:p>
    <w:p w14:paraId="601CE9D8" w14:textId="66BB62CD" w:rsidR="000B6019" w:rsidRDefault="000B6019" w:rsidP="000B6019">
      <w:pPr>
        <w:pStyle w:val="ListParagraph"/>
        <w:numPr>
          <w:ilvl w:val="0"/>
          <w:numId w:val="7"/>
        </w:numPr>
        <w:rPr>
          <w:b/>
          <w:bCs/>
          <w:lang w:val="en-IN"/>
        </w:rPr>
      </w:pPr>
      <w:r w:rsidRPr="000B6019">
        <w:rPr>
          <w:b/>
          <w:bCs/>
          <w:lang w:val="en-IN"/>
        </w:rPr>
        <w:t>After water sealing clearance is given to Mechanical to open the burner cashew nut flanges for cleaning the burner.</w:t>
      </w:r>
    </w:p>
    <w:p w14:paraId="4B631A2E" w14:textId="77777777" w:rsidR="000B6019" w:rsidRDefault="000B6019" w:rsidP="000B6019">
      <w:pPr>
        <w:pStyle w:val="ListParagraph"/>
        <w:numPr>
          <w:ilvl w:val="0"/>
          <w:numId w:val="7"/>
        </w:numPr>
        <w:rPr>
          <w:b/>
          <w:bCs/>
          <w:lang w:val="en-IN"/>
        </w:rPr>
      </w:pPr>
      <w:r w:rsidRPr="000B6019">
        <w:rPr>
          <w:b/>
          <w:bCs/>
          <w:lang w:val="en-IN"/>
        </w:rPr>
        <w:lastRenderedPageBreak/>
        <w:t>Burner cleaning involves cleaning of the deposited dust in the concentric pip through which BFG flows before burning. Cleaning is done with lancing pipe edge which is either sharpened or bent to facilitate cleaning inside the concentric pipe.</w:t>
      </w:r>
    </w:p>
    <w:p w14:paraId="74E60198" w14:textId="6B44D9C4" w:rsidR="000B6019" w:rsidRPr="000B6019" w:rsidRDefault="000B6019" w:rsidP="000B6019">
      <w:pPr>
        <w:pStyle w:val="ListParagraph"/>
        <w:numPr>
          <w:ilvl w:val="0"/>
          <w:numId w:val="7"/>
        </w:numPr>
        <w:rPr>
          <w:ins w:id="80" w:author="Lobha Vaikunth Gawas" w:date="2022-07-04T15:05:00Z"/>
          <w:b/>
          <w:bCs/>
          <w:lang w:val="en-IN"/>
        </w:rPr>
      </w:pPr>
      <w:r w:rsidRPr="000B6019">
        <w:rPr>
          <w:b/>
          <w:bCs/>
          <w:lang w:val="en-IN"/>
        </w:rPr>
        <w:t>On completion of cleaning all dust is pulled out using the bent lancing pipe hook and clearance is given to mechanical to close and seal flanges with sealing compound to prevent any BFG leakages.</w:t>
      </w:r>
    </w:p>
    <w:p w14:paraId="5ED587B2" w14:textId="77777777" w:rsidR="000C7893" w:rsidRDefault="000C7893" w:rsidP="00EE52A1">
      <w:pPr>
        <w:tabs>
          <w:tab w:val="left" w:pos="567"/>
        </w:tabs>
        <w:spacing w:line="240" w:lineRule="auto"/>
        <w:rPr>
          <w:ins w:id="81" w:author="Andrade Agostinho" w:date="2021-09-24T17:58:00Z"/>
          <w:rFonts w:ascii="Times New Roman" w:hAnsi="Times New Roman"/>
          <w:b/>
          <w:sz w:val="28"/>
          <w:szCs w:val="24"/>
        </w:rPr>
      </w:pPr>
    </w:p>
    <w:p w14:paraId="474F43E7" w14:textId="77777777" w:rsidR="001C4786" w:rsidRPr="00EE52A1" w:rsidRDefault="001C4786" w:rsidP="00EE52A1">
      <w:pPr>
        <w:tabs>
          <w:tab w:val="left" w:pos="567"/>
        </w:tabs>
        <w:spacing w:line="240" w:lineRule="auto"/>
        <w:rPr>
          <w:rFonts w:ascii="Times New Roman" w:hAnsi="Times New Roman"/>
          <w:b/>
          <w:sz w:val="28"/>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9438D" w14:paraId="3F0A78DC" w14:textId="77777777" w:rsidTr="007E45E9">
        <w:trPr>
          <w:trHeight w:val="316"/>
        </w:trPr>
        <w:tc>
          <w:tcPr>
            <w:tcW w:w="2802" w:type="dxa"/>
            <w:shd w:val="clear" w:color="auto" w:fill="auto"/>
          </w:tcPr>
          <w:p w14:paraId="1F21A7F8" w14:textId="77777777" w:rsidR="00BA7336" w:rsidRPr="0009438D" w:rsidRDefault="00BA7336" w:rsidP="00D00594">
            <w:pPr>
              <w:spacing w:after="0"/>
              <w:rPr>
                <w:rFonts w:ascii="Times New Roman" w:hAnsi="Times New Roman"/>
                <w:b/>
                <w:sz w:val="24"/>
              </w:rPr>
            </w:pPr>
            <w:r w:rsidRPr="0009438D">
              <w:rPr>
                <w:rFonts w:ascii="Times New Roman" w:hAnsi="Times New Roman"/>
                <w:b/>
                <w:sz w:val="24"/>
              </w:rPr>
              <w:t xml:space="preserve">Prepared By: </w:t>
            </w:r>
          </w:p>
          <w:p w14:paraId="69358C9D" w14:textId="77777777" w:rsidR="00BA7336" w:rsidRPr="0009438D" w:rsidRDefault="00BA7336" w:rsidP="00AF35A3">
            <w:pPr>
              <w:spacing w:after="0"/>
              <w:rPr>
                <w:rFonts w:ascii="Times New Roman" w:hAnsi="Times New Roman"/>
                <w:sz w:val="24"/>
              </w:rPr>
            </w:pPr>
            <w:r w:rsidRPr="0009438D">
              <w:rPr>
                <w:rFonts w:ascii="Times New Roman" w:hAnsi="Times New Roman"/>
                <w:sz w:val="24"/>
              </w:rPr>
              <w:t xml:space="preserve">Head – </w:t>
            </w:r>
            <w:r w:rsidR="00AF35A3" w:rsidRPr="0009438D">
              <w:rPr>
                <w:rFonts w:ascii="Times New Roman" w:hAnsi="Times New Roman"/>
                <w:sz w:val="24"/>
              </w:rPr>
              <w:t>Production PID I</w:t>
            </w:r>
          </w:p>
        </w:tc>
        <w:tc>
          <w:tcPr>
            <w:tcW w:w="3160" w:type="dxa"/>
            <w:shd w:val="clear" w:color="auto" w:fill="auto"/>
          </w:tcPr>
          <w:p w14:paraId="466053BA" w14:textId="77777777" w:rsidR="00BA7336" w:rsidRPr="0009438D" w:rsidRDefault="00BA7336" w:rsidP="00D00594">
            <w:pPr>
              <w:spacing w:after="0"/>
              <w:rPr>
                <w:rFonts w:ascii="Times New Roman" w:hAnsi="Times New Roman"/>
                <w:b/>
                <w:sz w:val="24"/>
              </w:rPr>
            </w:pPr>
            <w:r w:rsidRPr="0009438D">
              <w:rPr>
                <w:rFonts w:ascii="Times New Roman" w:hAnsi="Times New Roman"/>
                <w:b/>
                <w:sz w:val="24"/>
              </w:rPr>
              <w:t xml:space="preserve">Reviewed &amp; Issued By: </w:t>
            </w:r>
          </w:p>
          <w:p w14:paraId="7878E799" w14:textId="77777777" w:rsidR="00BA7336" w:rsidRPr="0009438D" w:rsidRDefault="00BA7336" w:rsidP="00D00594">
            <w:pPr>
              <w:spacing w:after="0"/>
              <w:rPr>
                <w:rFonts w:ascii="Times New Roman" w:hAnsi="Times New Roman"/>
                <w:sz w:val="24"/>
              </w:rPr>
            </w:pPr>
            <w:r w:rsidRPr="0009438D">
              <w:rPr>
                <w:rFonts w:ascii="Times New Roman" w:hAnsi="Times New Roman"/>
                <w:sz w:val="24"/>
              </w:rPr>
              <w:t>Management Representative</w:t>
            </w:r>
          </w:p>
        </w:tc>
        <w:tc>
          <w:tcPr>
            <w:tcW w:w="3133" w:type="dxa"/>
            <w:shd w:val="clear" w:color="auto" w:fill="auto"/>
          </w:tcPr>
          <w:p w14:paraId="5159E166" w14:textId="77777777" w:rsidR="00BA7336" w:rsidRPr="0009438D" w:rsidRDefault="00BA7336" w:rsidP="00D00594">
            <w:pPr>
              <w:spacing w:after="0"/>
              <w:rPr>
                <w:rFonts w:ascii="Times New Roman" w:hAnsi="Times New Roman"/>
                <w:b/>
                <w:sz w:val="24"/>
              </w:rPr>
            </w:pPr>
            <w:r w:rsidRPr="0009438D">
              <w:rPr>
                <w:rFonts w:ascii="Times New Roman" w:hAnsi="Times New Roman"/>
                <w:b/>
                <w:sz w:val="24"/>
              </w:rPr>
              <w:t xml:space="preserve">Approved By: </w:t>
            </w:r>
          </w:p>
          <w:p w14:paraId="0028F9F9" w14:textId="77777777" w:rsidR="00BA7336" w:rsidRPr="0009438D" w:rsidRDefault="007E45E9" w:rsidP="00AF35A3">
            <w:pPr>
              <w:spacing w:after="0"/>
              <w:rPr>
                <w:rFonts w:ascii="Times New Roman" w:hAnsi="Times New Roman"/>
                <w:sz w:val="24"/>
              </w:rPr>
            </w:pPr>
            <w:r w:rsidRPr="0009438D">
              <w:rPr>
                <w:rFonts w:ascii="Times New Roman" w:hAnsi="Times New Roman"/>
                <w:sz w:val="24"/>
              </w:rPr>
              <w:t xml:space="preserve">Head – </w:t>
            </w:r>
            <w:r w:rsidR="00AF35A3" w:rsidRPr="0009438D">
              <w:rPr>
                <w:rFonts w:ascii="Times New Roman" w:hAnsi="Times New Roman"/>
                <w:sz w:val="24"/>
              </w:rPr>
              <w:t xml:space="preserve">PID </w:t>
            </w:r>
          </w:p>
        </w:tc>
      </w:tr>
      <w:tr w:rsidR="00BA7336" w:rsidRPr="0009438D" w14:paraId="7A17C674" w14:textId="77777777" w:rsidTr="004A525E">
        <w:trPr>
          <w:trHeight w:val="1227"/>
        </w:trPr>
        <w:tc>
          <w:tcPr>
            <w:tcW w:w="2802" w:type="dxa"/>
            <w:shd w:val="clear" w:color="auto" w:fill="auto"/>
          </w:tcPr>
          <w:p w14:paraId="0FCB5AA1" w14:textId="77777777" w:rsidR="00BA7336" w:rsidRPr="0009438D" w:rsidRDefault="007E45E9" w:rsidP="00B80FF3">
            <w:pPr>
              <w:rPr>
                <w:rFonts w:ascii="Times New Roman" w:hAnsi="Times New Roman"/>
                <w:b/>
                <w:sz w:val="24"/>
              </w:rPr>
            </w:pPr>
            <w:r w:rsidRPr="0009438D">
              <w:rPr>
                <w:rFonts w:ascii="Times New Roman" w:hAnsi="Times New Roman"/>
                <w:b/>
                <w:sz w:val="24"/>
              </w:rPr>
              <w:t>Signature:</w:t>
            </w:r>
          </w:p>
        </w:tc>
        <w:tc>
          <w:tcPr>
            <w:tcW w:w="3160" w:type="dxa"/>
            <w:shd w:val="clear" w:color="auto" w:fill="auto"/>
          </w:tcPr>
          <w:p w14:paraId="07609807" w14:textId="77777777" w:rsidR="00BA7336" w:rsidRPr="0009438D" w:rsidRDefault="007E45E9" w:rsidP="00B80FF3">
            <w:pPr>
              <w:rPr>
                <w:rFonts w:ascii="Times New Roman" w:hAnsi="Times New Roman"/>
                <w:b/>
                <w:sz w:val="24"/>
              </w:rPr>
            </w:pPr>
            <w:r w:rsidRPr="0009438D">
              <w:rPr>
                <w:rFonts w:ascii="Times New Roman" w:hAnsi="Times New Roman"/>
                <w:b/>
                <w:sz w:val="24"/>
              </w:rPr>
              <w:t>Signature:</w:t>
            </w:r>
          </w:p>
        </w:tc>
        <w:tc>
          <w:tcPr>
            <w:tcW w:w="3133" w:type="dxa"/>
            <w:shd w:val="clear" w:color="auto" w:fill="auto"/>
          </w:tcPr>
          <w:p w14:paraId="1FB4E73D" w14:textId="77777777" w:rsidR="00BA7336" w:rsidRPr="0009438D" w:rsidRDefault="007E45E9" w:rsidP="00B80FF3">
            <w:pPr>
              <w:rPr>
                <w:rFonts w:ascii="Times New Roman" w:hAnsi="Times New Roman"/>
                <w:b/>
                <w:sz w:val="24"/>
              </w:rPr>
            </w:pPr>
            <w:r w:rsidRPr="0009438D">
              <w:rPr>
                <w:rFonts w:ascii="Times New Roman" w:hAnsi="Times New Roman"/>
                <w:b/>
                <w:sz w:val="24"/>
              </w:rPr>
              <w:t>Signature:</w:t>
            </w:r>
          </w:p>
        </w:tc>
      </w:tr>
      <w:tr w:rsidR="00BA7336" w:rsidRPr="0009438D" w14:paraId="0B3DFC5B" w14:textId="77777777" w:rsidTr="007E45E9">
        <w:trPr>
          <w:trHeight w:val="56"/>
        </w:trPr>
        <w:tc>
          <w:tcPr>
            <w:tcW w:w="2802" w:type="dxa"/>
            <w:shd w:val="clear" w:color="auto" w:fill="auto"/>
          </w:tcPr>
          <w:p w14:paraId="7D25524A" w14:textId="5216E2CA" w:rsidR="00BA7336" w:rsidRPr="0009438D" w:rsidRDefault="00BA7336" w:rsidP="002C3759">
            <w:pPr>
              <w:rPr>
                <w:rFonts w:ascii="Times New Roman" w:hAnsi="Times New Roman"/>
                <w:b/>
                <w:sz w:val="24"/>
              </w:rPr>
            </w:pPr>
            <w:r w:rsidRPr="0009438D">
              <w:rPr>
                <w:rFonts w:ascii="Times New Roman" w:hAnsi="Times New Roman"/>
                <w:b/>
                <w:sz w:val="24"/>
              </w:rPr>
              <w:t>Date:</w:t>
            </w:r>
            <w:r w:rsidR="00FE450E" w:rsidRPr="0009438D">
              <w:rPr>
                <w:rFonts w:ascii="Times New Roman" w:hAnsi="Times New Roman"/>
                <w:b/>
                <w:sz w:val="24"/>
              </w:rPr>
              <w:t xml:space="preserve"> </w:t>
            </w:r>
            <w:r w:rsidR="00000CF4">
              <w:rPr>
                <w:rFonts w:ascii="Times New Roman" w:hAnsi="Times New Roman"/>
                <w:b/>
              </w:rPr>
              <w:t>15.07.2022</w:t>
            </w:r>
          </w:p>
        </w:tc>
        <w:tc>
          <w:tcPr>
            <w:tcW w:w="3160" w:type="dxa"/>
            <w:shd w:val="clear" w:color="auto" w:fill="auto"/>
          </w:tcPr>
          <w:p w14:paraId="1BD2CE5B" w14:textId="7C663D4B" w:rsidR="00BA7336" w:rsidRPr="0009438D" w:rsidRDefault="00BA7336" w:rsidP="002C3759">
            <w:pPr>
              <w:rPr>
                <w:rFonts w:ascii="Times New Roman" w:hAnsi="Times New Roman"/>
                <w:b/>
                <w:sz w:val="24"/>
              </w:rPr>
            </w:pPr>
            <w:r w:rsidRPr="0009438D">
              <w:rPr>
                <w:rFonts w:ascii="Times New Roman" w:hAnsi="Times New Roman"/>
                <w:b/>
                <w:sz w:val="24"/>
              </w:rPr>
              <w:t xml:space="preserve">Date: </w:t>
            </w:r>
            <w:r w:rsidR="00000CF4">
              <w:rPr>
                <w:rFonts w:ascii="Times New Roman" w:hAnsi="Times New Roman"/>
                <w:b/>
              </w:rPr>
              <w:t>15.07.2022</w:t>
            </w:r>
          </w:p>
        </w:tc>
        <w:tc>
          <w:tcPr>
            <w:tcW w:w="3133" w:type="dxa"/>
            <w:shd w:val="clear" w:color="auto" w:fill="auto"/>
          </w:tcPr>
          <w:p w14:paraId="01433B13" w14:textId="4AB7BBBE" w:rsidR="00BA7336" w:rsidRPr="0009438D" w:rsidRDefault="00BA7336" w:rsidP="002C3759">
            <w:pPr>
              <w:rPr>
                <w:rFonts w:ascii="Times New Roman" w:hAnsi="Times New Roman"/>
                <w:b/>
                <w:sz w:val="24"/>
              </w:rPr>
            </w:pPr>
            <w:r w:rsidRPr="0009438D">
              <w:rPr>
                <w:rFonts w:ascii="Times New Roman" w:hAnsi="Times New Roman"/>
                <w:b/>
                <w:sz w:val="24"/>
              </w:rPr>
              <w:t>Date:</w:t>
            </w:r>
            <w:r w:rsidR="00FE450E" w:rsidRPr="0009438D">
              <w:rPr>
                <w:rFonts w:ascii="Times New Roman" w:hAnsi="Times New Roman"/>
                <w:b/>
                <w:sz w:val="24"/>
              </w:rPr>
              <w:t xml:space="preserve"> </w:t>
            </w:r>
            <w:r w:rsidR="00000CF4">
              <w:rPr>
                <w:rFonts w:ascii="Times New Roman" w:hAnsi="Times New Roman"/>
                <w:b/>
              </w:rPr>
              <w:t>15.07.2022</w:t>
            </w:r>
          </w:p>
        </w:tc>
      </w:tr>
    </w:tbl>
    <w:p w14:paraId="6406E83A" w14:textId="77777777" w:rsidR="00FA664D" w:rsidRDefault="00FA664D" w:rsidP="00314A11">
      <w:pPr>
        <w:pStyle w:val="ListParagraph"/>
        <w:tabs>
          <w:tab w:val="left" w:pos="567"/>
        </w:tabs>
        <w:spacing w:line="240" w:lineRule="auto"/>
        <w:ind w:left="567" w:hanging="567"/>
        <w:rPr>
          <w:rFonts w:ascii="Times New Roman" w:hAnsi="Times New Roman"/>
          <w:b/>
          <w:sz w:val="28"/>
          <w:szCs w:val="24"/>
        </w:rPr>
      </w:pPr>
    </w:p>
    <w:p w14:paraId="70401260" w14:textId="77777777" w:rsidR="00C90C6C" w:rsidRDefault="00C90C6C" w:rsidP="00C90C6C">
      <w:pPr>
        <w:pStyle w:val="ListParagraph"/>
        <w:tabs>
          <w:tab w:val="left" w:pos="567"/>
        </w:tabs>
        <w:spacing w:line="240" w:lineRule="auto"/>
        <w:ind w:left="567" w:hanging="567"/>
        <w:rPr>
          <w:rFonts w:ascii="Times New Roman" w:hAnsi="Times New Roman"/>
          <w:b/>
          <w:sz w:val="24"/>
          <w:szCs w:val="24"/>
        </w:rPr>
      </w:pPr>
    </w:p>
    <w:p w14:paraId="650DD373" w14:textId="77777777" w:rsidR="00C90C6C" w:rsidRDefault="00C90C6C" w:rsidP="00C90C6C">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194"/>
        <w:gridCol w:w="2486"/>
        <w:gridCol w:w="2340"/>
        <w:gridCol w:w="2070"/>
      </w:tblGrid>
      <w:tr w:rsidR="00C90C6C" w14:paraId="69A8DED7" w14:textId="77777777" w:rsidTr="000B6019">
        <w:tc>
          <w:tcPr>
            <w:tcW w:w="9090" w:type="dxa"/>
            <w:gridSpan w:val="4"/>
          </w:tcPr>
          <w:p w14:paraId="5E75D63E" w14:textId="77777777" w:rsidR="00C90C6C" w:rsidRDefault="00C90C6C" w:rsidP="005111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945219" w14:paraId="6264685E" w14:textId="77777777" w:rsidTr="000B6019">
        <w:tc>
          <w:tcPr>
            <w:tcW w:w="2194" w:type="dxa"/>
          </w:tcPr>
          <w:p w14:paraId="0E79C18A" w14:textId="77777777" w:rsidR="00C90C6C" w:rsidRDefault="00C90C6C"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486" w:type="dxa"/>
          </w:tcPr>
          <w:p w14:paraId="70028008" w14:textId="77777777" w:rsidR="00C90C6C" w:rsidRDefault="00C90C6C"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340" w:type="dxa"/>
          </w:tcPr>
          <w:p w14:paraId="2AF695E3" w14:textId="77777777" w:rsidR="00C90C6C" w:rsidRDefault="00C90C6C"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2070" w:type="dxa"/>
          </w:tcPr>
          <w:p w14:paraId="50E0FD5B" w14:textId="77777777" w:rsidR="00C90C6C" w:rsidRDefault="00C90C6C"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945219" w:rsidRPr="001A3E3D" w14:paraId="2CA8B2B8" w14:textId="77777777" w:rsidTr="000B6019">
        <w:tc>
          <w:tcPr>
            <w:tcW w:w="2194" w:type="dxa"/>
          </w:tcPr>
          <w:p w14:paraId="4104D5F6" w14:textId="52B2DAB1" w:rsidR="00C90C6C" w:rsidRPr="001A3E3D" w:rsidRDefault="00C90C6C"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07.12</w:t>
            </w:r>
            <w:r w:rsidRPr="001A3E3D">
              <w:rPr>
                <w:rFonts w:ascii="Times New Roman" w:hAnsi="Times New Roman"/>
                <w:sz w:val="24"/>
                <w:szCs w:val="24"/>
              </w:rPr>
              <w:t>.2020</w:t>
            </w:r>
          </w:p>
        </w:tc>
        <w:tc>
          <w:tcPr>
            <w:tcW w:w="2486" w:type="dxa"/>
          </w:tcPr>
          <w:p w14:paraId="719102D9" w14:textId="56882477" w:rsidR="00C90C6C" w:rsidRPr="001A3E3D" w:rsidRDefault="00C90C6C"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Starting of Slag dryer plant</w:t>
            </w:r>
          </w:p>
        </w:tc>
        <w:tc>
          <w:tcPr>
            <w:tcW w:w="2340" w:type="dxa"/>
          </w:tcPr>
          <w:p w14:paraId="63273FC8" w14:textId="77B5D05E" w:rsidR="00C90C6C" w:rsidRPr="001A3E3D" w:rsidRDefault="00C90C6C"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Magnetic separation</w:t>
            </w:r>
          </w:p>
        </w:tc>
        <w:tc>
          <w:tcPr>
            <w:tcW w:w="2070" w:type="dxa"/>
          </w:tcPr>
          <w:p w14:paraId="73C6CCB8" w14:textId="5EFED99D" w:rsidR="00C90C6C" w:rsidRPr="001A3E3D" w:rsidRDefault="00C90C6C" w:rsidP="005111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07</w:t>
            </w:r>
          </w:p>
        </w:tc>
      </w:tr>
      <w:tr w:rsidR="00945219" w14:paraId="77CDA187" w14:textId="77777777" w:rsidTr="000B6019">
        <w:tc>
          <w:tcPr>
            <w:tcW w:w="2194" w:type="dxa"/>
          </w:tcPr>
          <w:p w14:paraId="5EDD0AB1" w14:textId="613F4B8C" w:rsidR="00C90C6C" w:rsidRDefault="0094521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12.07.2021</w:t>
            </w:r>
          </w:p>
        </w:tc>
        <w:tc>
          <w:tcPr>
            <w:tcW w:w="2486" w:type="dxa"/>
          </w:tcPr>
          <w:p w14:paraId="60F01DF0" w14:textId="23F7C3D5" w:rsidR="00C90C6C" w:rsidRDefault="0094521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Slag drier operation</w:t>
            </w:r>
          </w:p>
        </w:tc>
        <w:tc>
          <w:tcPr>
            <w:tcW w:w="2340" w:type="dxa"/>
          </w:tcPr>
          <w:p w14:paraId="76B960C4" w14:textId="4E3A41CF" w:rsidR="00C90C6C" w:rsidRDefault="0094521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Settling tank cleaning</w:t>
            </w:r>
          </w:p>
        </w:tc>
        <w:tc>
          <w:tcPr>
            <w:tcW w:w="2070" w:type="dxa"/>
          </w:tcPr>
          <w:p w14:paraId="40C24493" w14:textId="6DB2642D" w:rsidR="00C90C6C" w:rsidRDefault="0094521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08</w:t>
            </w:r>
          </w:p>
        </w:tc>
      </w:tr>
      <w:tr w:rsidR="00945219" w14:paraId="7FE2B3E5" w14:textId="77777777" w:rsidTr="000B6019">
        <w:tc>
          <w:tcPr>
            <w:tcW w:w="2194" w:type="dxa"/>
          </w:tcPr>
          <w:p w14:paraId="0C193ED8" w14:textId="0E92C03E" w:rsidR="00945219" w:rsidRDefault="0094521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486" w:type="dxa"/>
          </w:tcPr>
          <w:p w14:paraId="3F8C8C55" w14:textId="25E43F56" w:rsidR="00945219" w:rsidRDefault="0094521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Starting of slag drier plant cleaning of burners</w:t>
            </w:r>
          </w:p>
        </w:tc>
        <w:tc>
          <w:tcPr>
            <w:tcW w:w="2340" w:type="dxa"/>
          </w:tcPr>
          <w:p w14:paraId="6CE60927" w14:textId="77777777" w:rsidR="00945219" w:rsidRDefault="0094521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p w14:paraId="0DF064A3" w14:textId="76C076FB" w:rsidR="00945219" w:rsidRDefault="0094521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Guidelines for cleaning of burner</w:t>
            </w:r>
          </w:p>
        </w:tc>
        <w:tc>
          <w:tcPr>
            <w:tcW w:w="2070" w:type="dxa"/>
          </w:tcPr>
          <w:p w14:paraId="5A5166D4" w14:textId="25BC8093" w:rsidR="00945219" w:rsidRDefault="00945219" w:rsidP="005111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09</w:t>
            </w:r>
          </w:p>
        </w:tc>
      </w:tr>
    </w:tbl>
    <w:p w14:paraId="26BAA7FD" w14:textId="77777777" w:rsidR="00C90C6C" w:rsidRPr="00784664" w:rsidRDefault="00C90C6C" w:rsidP="00C90C6C">
      <w:pPr>
        <w:pStyle w:val="ListParagraph"/>
        <w:tabs>
          <w:tab w:val="left" w:pos="567"/>
        </w:tabs>
        <w:spacing w:line="240" w:lineRule="auto"/>
        <w:ind w:left="567" w:hanging="567"/>
        <w:rPr>
          <w:rFonts w:ascii="Times New Roman" w:hAnsi="Times New Roman"/>
        </w:rPr>
      </w:pPr>
    </w:p>
    <w:p w14:paraId="36538640" w14:textId="77777777" w:rsidR="00C90C6C" w:rsidRPr="0009438D" w:rsidRDefault="00C90C6C" w:rsidP="00314A11">
      <w:pPr>
        <w:pStyle w:val="ListParagraph"/>
        <w:tabs>
          <w:tab w:val="left" w:pos="567"/>
        </w:tabs>
        <w:spacing w:line="240" w:lineRule="auto"/>
        <w:ind w:left="567" w:hanging="567"/>
        <w:rPr>
          <w:rFonts w:ascii="Times New Roman" w:hAnsi="Times New Roman"/>
          <w:b/>
          <w:sz w:val="28"/>
          <w:szCs w:val="24"/>
        </w:rPr>
      </w:pPr>
    </w:p>
    <w:sectPr w:rsidR="00C90C6C" w:rsidRPr="0009438D" w:rsidSect="00450E2A">
      <w:headerReference w:type="default" r:id="rId10"/>
      <w:footerReference w:type="default" r:id="rId11"/>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741C" w14:textId="77777777" w:rsidR="004E7C0F" w:rsidRDefault="004E7C0F" w:rsidP="0036287A">
      <w:pPr>
        <w:spacing w:after="0" w:line="240" w:lineRule="auto"/>
      </w:pPr>
      <w:r>
        <w:separator/>
      </w:r>
    </w:p>
  </w:endnote>
  <w:endnote w:type="continuationSeparator" w:id="0">
    <w:p w14:paraId="79713421" w14:textId="77777777" w:rsidR="004E7C0F" w:rsidRDefault="004E7C0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0D59"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2CE78" w14:textId="77777777" w:rsidR="004E7C0F" w:rsidRDefault="004E7C0F" w:rsidP="0036287A">
      <w:pPr>
        <w:spacing w:after="0" w:line="240" w:lineRule="auto"/>
      </w:pPr>
      <w:r>
        <w:separator/>
      </w:r>
    </w:p>
  </w:footnote>
  <w:footnote w:type="continuationSeparator" w:id="0">
    <w:p w14:paraId="03234B63" w14:textId="77777777" w:rsidR="004E7C0F" w:rsidRDefault="004E7C0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EE0679E" w14:textId="77777777" w:rsidTr="00314A11">
      <w:trPr>
        <w:trHeight w:val="251"/>
      </w:trPr>
      <w:tc>
        <w:tcPr>
          <w:tcW w:w="1702" w:type="dxa"/>
          <w:vMerge w:val="restart"/>
          <w:vAlign w:val="center"/>
        </w:tcPr>
        <w:p w14:paraId="0C9EAB4E" w14:textId="0F28BDEB" w:rsidR="00314A11" w:rsidRPr="001B4A42" w:rsidRDefault="006F3C43" w:rsidP="000B4EA3">
          <w:pPr>
            <w:pStyle w:val="Header"/>
            <w:ind w:hanging="108"/>
            <w:jc w:val="center"/>
          </w:pPr>
          <w:r>
            <w:rPr>
              <w:noProof/>
            </w:rPr>
            <w:drawing>
              <wp:inline distT="0" distB="0" distL="0" distR="0" wp14:anchorId="290A9280" wp14:editId="15A2FFD6">
                <wp:extent cx="943610" cy="692785"/>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3E1E7C25" w14:textId="77777777" w:rsidR="00314A11" w:rsidRPr="001B4A42" w:rsidRDefault="00617CE3"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328D62B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51201EA" w14:textId="5642FAAC" w:rsidR="00314A11" w:rsidRPr="002E7889" w:rsidRDefault="00617CE3" w:rsidP="00A17520">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ins w:id="82" w:author="Lobha Vaikunth Gawas [2]" w:date="2021-10-17T16:44:00Z">
            <w:r w:rsidR="00E31607">
              <w:rPr>
                <w:rFonts w:ascii="Times New Roman" w:hAnsi="Times New Roman"/>
                <w:b/>
              </w:rPr>
              <w:t>/</w:t>
            </w:r>
          </w:ins>
          <w:r w:rsidR="00945219">
            <w:rPr>
              <w:rFonts w:ascii="Times New Roman" w:hAnsi="Times New Roman"/>
              <w:b/>
            </w:rPr>
            <w:t>PROD</w:t>
          </w:r>
          <w:r>
            <w:rPr>
              <w:rFonts w:ascii="Times New Roman" w:hAnsi="Times New Roman"/>
              <w:b/>
              <w:szCs w:val="24"/>
            </w:rPr>
            <w:t>/WI</w:t>
          </w:r>
          <w:r>
            <w:rPr>
              <w:rFonts w:ascii="Times New Roman" w:hAnsi="Times New Roman"/>
              <w:b/>
            </w:rPr>
            <w:t>/</w:t>
          </w:r>
          <w:r w:rsidR="00676EC9">
            <w:rPr>
              <w:rFonts w:ascii="Times New Roman" w:hAnsi="Times New Roman"/>
              <w:b/>
            </w:rPr>
            <w:t>16</w:t>
          </w:r>
        </w:p>
      </w:tc>
    </w:tr>
    <w:tr w:rsidR="00314A11" w:rsidRPr="001B4A42" w14:paraId="763F7C99" w14:textId="77777777" w:rsidTr="00314A11">
      <w:trPr>
        <w:trHeight w:val="143"/>
      </w:trPr>
      <w:tc>
        <w:tcPr>
          <w:tcW w:w="1702" w:type="dxa"/>
          <w:vMerge/>
        </w:tcPr>
        <w:p w14:paraId="11F3EABF" w14:textId="77777777" w:rsidR="00314A11" w:rsidRPr="001B4A42" w:rsidRDefault="00314A11" w:rsidP="003F30BD">
          <w:pPr>
            <w:pStyle w:val="Header"/>
          </w:pPr>
        </w:p>
      </w:tc>
      <w:tc>
        <w:tcPr>
          <w:tcW w:w="4394" w:type="dxa"/>
        </w:tcPr>
        <w:p w14:paraId="55816CC3"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1366AB3"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FA84A83" w14:textId="1AD98492" w:rsidR="00314A11" w:rsidRPr="00550080" w:rsidRDefault="00945219" w:rsidP="00310744">
          <w:pPr>
            <w:pStyle w:val="Header"/>
            <w:rPr>
              <w:rFonts w:ascii="Times New Roman" w:hAnsi="Times New Roman"/>
              <w:b/>
            </w:rPr>
          </w:pPr>
          <w:r>
            <w:rPr>
              <w:rFonts w:ascii="Times New Roman" w:hAnsi="Times New Roman"/>
              <w:b/>
            </w:rPr>
            <w:t>15.07.2022</w:t>
          </w:r>
        </w:p>
      </w:tc>
    </w:tr>
    <w:tr w:rsidR="00314A11" w:rsidRPr="001B4A42" w14:paraId="6BC69D62" w14:textId="77777777" w:rsidTr="00314A11">
      <w:trPr>
        <w:trHeight w:val="143"/>
      </w:trPr>
      <w:tc>
        <w:tcPr>
          <w:tcW w:w="1702" w:type="dxa"/>
          <w:vMerge/>
        </w:tcPr>
        <w:p w14:paraId="7C9BE0E8" w14:textId="77777777" w:rsidR="00314A11" w:rsidRPr="001B4A42" w:rsidRDefault="00314A11" w:rsidP="003F30BD">
          <w:pPr>
            <w:pStyle w:val="Header"/>
          </w:pPr>
        </w:p>
      </w:tc>
      <w:tc>
        <w:tcPr>
          <w:tcW w:w="4394" w:type="dxa"/>
          <w:vMerge w:val="restart"/>
          <w:vAlign w:val="center"/>
        </w:tcPr>
        <w:p w14:paraId="031010B5" w14:textId="0EFA55AE"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A17520" w:rsidRPr="00A17520">
            <w:rPr>
              <w:rFonts w:ascii="Times New Roman" w:hAnsi="Times New Roman"/>
              <w:b/>
            </w:rPr>
            <w:t xml:space="preserve">Slag </w:t>
          </w:r>
          <w:r w:rsidR="00945219">
            <w:rPr>
              <w:rFonts w:ascii="Times New Roman" w:hAnsi="Times New Roman"/>
              <w:b/>
            </w:rPr>
            <w:t>Drier</w:t>
          </w:r>
          <w:r w:rsidR="00A17520" w:rsidRPr="00A17520">
            <w:rPr>
              <w:rFonts w:ascii="Times New Roman" w:hAnsi="Times New Roman"/>
              <w:b/>
            </w:rPr>
            <w:t xml:space="preserve"> Operation</w:t>
          </w:r>
        </w:p>
      </w:tc>
      <w:tc>
        <w:tcPr>
          <w:tcW w:w="1701" w:type="dxa"/>
        </w:tcPr>
        <w:p w14:paraId="1A5D9CF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45A6AF9" w14:textId="4204492F" w:rsidR="00314A11" w:rsidRPr="002E7889" w:rsidRDefault="00945219" w:rsidP="001B3F1A">
          <w:pPr>
            <w:pStyle w:val="Header"/>
            <w:rPr>
              <w:rFonts w:ascii="Times New Roman" w:hAnsi="Times New Roman"/>
              <w:b/>
            </w:rPr>
          </w:pPr>
          <w:r>
            <w:rPr>
              <w:rFonts w:ascii="Times New Roman" w:hAnsi="Times New Roman"/>
              <w:b/>
            </w:rPr>
            <w:t>09</w:t>
          </w:r>
        </w:p>
      </w:tc>
    </w:tr>
    <w:tr w:rsidR="00314A11" w:rsidRPr="001B4A42" w14:paraId="2E4D54EE" w14:textId="77777777" w:rsidTr="00314A11">
      <w:trPr>
        <w:trHeight w:val="143"/>
      </w:trPr>
      <w:tc>
        <w:tcPr>
          <w:tcW w:w="1702" w:type="dxa"/>
          <w:vMerge/>
        </w:tcPr>
        <w:p w14:paraId="3D90AB04" w14:textId="77777777" w:rsidR="00314A11" w:rsidRPr="001B4A42" w:rsidRDefault="00314A11" w:rsidP="003F30BD">
          <w:pPr>
            <w:pStyle w:val="Header"/>
          </w:pPr>
        </w:p>
      </w:tc>
      <w:tc>
        <w:tcPr>
          <w:tcW w:w="4394" w:type="dxa"/>
          <w:vMerge/>
        </w:tcPr>
        <w:p w14:paraId="71FDA060" w14:textId="77777777" w:rsidR="00314A11" w:rsidRPr="001B4A42" w:rsidRDefault="00314A11" w:rsidP="003F30BD">
          <w:pPr>
            <w:pStyle w:val="Header"/>
            <w:jc w:val="center"/>
            <w:rPr>
              <w:rFonts w:ascii="Times New Roman" w:hAnsi="Times New Roman"/>
              <w:b/>
            </w:rPr>
          </w:pPr>
        </w:p>
      </w:tc>
      <w:tc>
        <w:tcPr>
          <w:tcW w:w="1701" w:type="dxa"/>
        </w:tcPr>
        <w:p w14:paraId="29FE809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3988C5B"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C60546">
            <w:rPr>
              <w:rFonts w:ascii="Times New Roman" w:hAnsi="Times New Roman"/>
              <w:b/>
              <w:noProof/>
            </w:rPr>
            <w:t>5</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C60546">
            <w:rPr>
              <w:rFonts w:ascii="Times New Roman" w:hAnsi="Times New Roman"/>
              <w:b/>
              <w:noProof/>
            </w:rPr>
            <w:t>5</w:t>
          </w:r>
          <w:r w:rsidRPr="002E7889">
            <w:rPr>
              <w:rFonts w:ascii="Times New Roman" w:hAnsi="Times New Roman"/>
              <w:b/>
            </w:rPr>
            <w:fldChar w:fldCharType="end"/>
          </w:r>
        </w:p>
      </w:tc>
    </w:tr>
  </w:tbl>
  <w:p w14:paraId="67BFE814"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2AA"/>
    <w:multiLevelType w:val="hybridMultilevel"/>
    <w:tmpl w:val="CA1AD44C"/>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24267B82"/>
    <w:multiLevelType w:val="hybridMultilevel"/>
    <w:tmpl w:val="1CA4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70688"/>
    <w:multiLevelType w:val="hybridMultilevel"/>
    <w:tmpl w:val="A5E02EEA"/>
    <w:lvl w:ilvl="0" w:tplc="419672AE">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1790B"/>
    <w:multiLevelType w:val="hybridMultilevel"/>
    <w:tmpl w:val="8F38D95E"/>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7C2E1F"/>
    <w:multiLevelType w:val="hybridMultilevel"/>
    <w:tmpl w:val="15CC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207CC"/>
    <w:multiLevelType w:val="hybridMultilevel"/>
    <w:tmpl w:val="9AA8A554"/>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7B64764F"/>
    <w:multiLevelType w:val="hybridMultilevel"/>
    <w:tmpl w:val="D0560BF4"/>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7" w15:restartNumberingAfterBreak="0">
    <w:nsid w:val="7D502C93"/>
    <w:multiLevelType w:val="hybridMultilevel"/>
    <w:tmpl w:val="6234EF64"/>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num w:numId="1" w16cid:durableId="191308571">
    <w:abstractNumId w:val="5"/>
  </w:num>
  <w:num w:numId="2" w16cid:durableId="354424240">
    <w:abstractNumId w:val="7"/>
  </w:num>
  <w:num w:numId="3" w16cid:durableId="900600129">
    <w:abstractNumId w:val="6"/>
  </w:num>
  <w:num w:numId="4" w16cid:durableId="2107458893">
    <w:abstractNumId w:val="0"/>
  </w:num>
  <w:num w:numId="5" w16cid:durableId="1468662180">
    <w:abstractNumId w:val="3"/>
  </w:num>
  <w:num w:numId="6" w16cid:durableId="1692799581">
    <w:abstractNumId w:val="2"/>
  </w:num>
  <w:num w:numId="7" w16cid:durableId="1654794838">
    <w:abstractNumId w:val="1"/>
  </w:num>
  <w:num w:numId="8" w16cid:durableId="758871503">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rson w15:author="Lobha Gawas">
    <w15:presenceInfo w15:providerId="AD" w15:userId="S::00015386@vedanta.co.in::6c6a349a-8fb8-4e34-944d-f9a7a04fbd36"/>
  </w15:person>
  <w15:person w15:author="Lobha Vaikunth Gawas [2]">
    <w15:presenceInfo w15:providerId="AD" w15:userId="S-1-5-21-1933485140-791539629-772073404-2555"/>
  </w15:person>
  <w15:person w15:author="Andrade Agostinho">
    <w15:presenceInfo w15:providerId="AD" w15:userId="S::00007386@vedanta.co.in::86d78e0a-e5e6-43d0-bb56-9af6e825d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0CF4"/>
    <w:rsid w:val="000028E9"/>
    <w:rsid w:val="0000778D"/>
    <w:rsid w:val="00011950"/>
    <w:rsid w:val="00013488"/>
    <w:rsid w:val="000335BE"/>
    <w:rsid w:val="0003432F"/>
    <w:rsid w:val="00042ED0"/>
    <w:rsid w:val="000507C5"/>
    <w:rsid w:val="00056BB9"/>
    <w:rsid w:val="00080DE6"/>
    <w:rsid w:val="00094109"/>
    <w:rsid w:val="0009438D"/>
    <w:rsid w:val="00096543"/>
    <w:rsid w:val="000A598A"/>
    <w:rsid w:val="000B1E7D"/>
    <w:rsid w:val="000B2820"/>
    <w:rsid w:val="000B4EA3"/>
    <w:rsid w:val="000B6019"/>
    <w:rsid w:val="000B6B3F"/>
    <w:rsid w:val="000C7893"/>
    <w:rsid w:val="000D428B"/>
    <w:rsid w:val="000E4E6C"/>
    <w:rsid w:val="000F5195"/>
    <w:rsid w:val="000F6633"/>
    <w:rsid w:val="00107221"/>
    <w:rsid w:val="00126E92"/>
    <w:rsid w:val="00135E34"/>
    <w:rsid w:val="00145919"/>
    <w:rsid w:val="00150189"/>
    <w:rsid w:val="00152828"/>
    <w:rsid w:val="001560B1"/>
    <w:rsid w:val="001568F6"/>
    <w:rsid w:val="00162006"/>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C4786"/>
    <w:rsid w:val="001E025D"/>
    <w:rsid w:val="001F036A"/>
    <w:rsid w:val="00212B0B"/>
    <w:rsid w:val="00213467"/>
    <w:rsid w:val="002164D6"/>
    <w:rsid w:val="00233524"/>
    <w:rsid w:val="0023499B"/>
    <w:rsid w:val="00235C88"/>
    <w:rsid w:val="00241BB7"/>
    <w:rsid w:val="00243369"/>
    <w:rsid w:val="00256539"/>
    <w:rsid w:val="00261044"/>
    <w:rsid w:val="00271BAF"/>
    <w:rsid w:val="00283E16"/>
    <w:rsid w:val="002906FB"/>
    <w:rsid w:val="00290DF6"/>
    <w:rsid w:val="002A25DD"/>
    <w:rsid w:val="002A4742"/>
    <w:rsid w:val="002B2F77"/>
    <w:rsid w:val="002B54E5"/>
    <w:rsid w:val="002C3759"/>
    <w:rsid w:val="002C4D35"/>
    <w:rsid w:val="002C795B"/>
    <w:rsid w:val="002D4D2B"/>
    <w:rsid w:val="002D5A01"/>
    <w:rsid w:val="002E7889"/>
    <w:rsid w:val="002F51EE"/>
    <w:rsid w:val="002F7E19"/>
    <w:rsid w:val="00300849"/>
    <w:rsid w:val="0030597A"/>
    <w:rsid w:val="00310744"/>
    <w:rsid w:val="00314A11"/>
    <w:rsid w:val="00333FA7"/>
    <w:rsid w:val="00345592"/>
    <w:rsid w:val="003508CE"/>
    <w:rsid w:val="00360D23"/>
    <w:rsid w:val="0036287A"/>
    <w:rsid w:val="00364E07"/>
    <w:rsid w:val="003662A1"/>
    <w:rsid w:val="0037211A"/>
    <w:rsid w:val="003760F3"/>
    <w:rsid w:val="00391C62"/>
    <w:rsid w:val="00392A3A"/>
    <w:rsid w:val="00396915"/>
    <w:rsid w:val="00397384"/>
    <w:rsid w:val="00397EAD"/>
    <w:rsid w:val="003B12BA"/>
    <w:rsid w:val="003B404E"/>
    <w:rsid w:val="003C06A1"/>
    <w:rsid w:val="003C0C0D"/>
    <w:rsid w:val="003C2B68"/>
    <w:rsid w:val="003E1AF2"/>
    <w:rsid w:val="003F30BD"/>
    <w:rsid w:val="003F387F"/>
    <w:rsid w:val="003F7DB8"/>
    <w:rsid w:val="00421C5F"/>
    <w:rsid w:val="00425515"/>
    <w:rsid w:val="00445BF4"/>
    <w:rsid w:val="00446F1F"/>
    <w:rsid w:val="00450E2A"/>
    <w:rsid w:val="00463D3D"/>
    <w:rsid w:val="004906B6"/>
    <w:rsid w:val="004A0851"/>
    <w:rsid w:val="004A525E"/>
    <w:rsid w:val="004A6BDF"/>
    <w:rsid w:val="004B08DA"/>
    <w:rsid w:val="004B0E5D"/>
    <w:rsid w:val="004B10B0"/>
    <w:rsid w:val="004C4123"/>
    <w:rsid w:val="004E2A68"/>
    <w:rsid w:val="004E33B4"/>
    <w:rsid w:val="004E7C0F"/>
    <w:rsid w:val="004F1BCA"/>
    <w:rsid w:val="004F2A47"/>
    <w:rsid w:val="004F2DA1"/>
    <w:rsid w:val="0050223F"/>
    <w:rsid w:val="005112D9"/>
    <w:rsid w:val="00520795"/>
    <w:rsid w:val="0052127D"/>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17E2"/>
    <w:rsid w:val="00611FB8"/>
    <w:rsid w:val="00617CE3"/>
    <w:rsid w:val="00624696"/>
    <w:rsid w:val="00636E54"/>
    <w:rsid w:val="00643E27"/>
    <w:rsid w:val="006545C9"/>
    <w:rsid w:val="006562AA"/>
    <w:rsid w:val="00667DAD"/>
    <w:rsid w:val="006747BE"/>
    <w:rsid w:val="00676577"/>
    <w:rsid w:val="00676EC9"/>
    <w:rsid w:val="00684AFE"/>
    <w:rsid w:val="006868A6"/>
    <w:rsid w:val="00693922"/>
    <w:rsid w:val="006A29C6"/>
    <w:rsid w:val="006A4AED"/>
    <w:rsid w:val="006A5A97"/>
    <w:rsid w:val="006B2F04"/>
    <w:rsid w:val="006C3D3D"/>
    <w:rsid w:val="006D0CA9"/>
    <w:rsid w:val="006D6040"/>
    <w:rsid w:val="006D7CF2"/>
    <w:rsid w:val="006E1C3E"/>
    <w:rsid w:val="006E64E5"/>
    <w:rsid w:val="006F3C43"/>
    <w:rsid w:val="006F3D6B"/>
    <w:rsid w:val="007039F0"/>
    <w:rsid w:val="0070550E"/>
    <w:rsid w:val="0076460C"/>
    <w:rsid w:val="0076462F"/>
    <w:rsid w:val="00764EC8"/>
    <w:rsid w:val="0077479B"/>
    <w:rsid w:val="0077498C"/>
    <w:rsid w:val="00780603"/>
    <w:rsid w:val="00783164"/>
    <w:rsid w:val="00784F70"/>
    <w:rsid w:val="00792636"/>
    <w:rsid w:val="007970EC"/>
    <w:rsid w:val="007A2DF2"/>
    <w:rsid w:val="007A554B"/>
    <w:rsid w:val="007C3411"/>
    <w:rsid w:val="007C610A"/>
    <w:rsid w:val="007C7B14"/>
    <w:rsid w:val="007D4250"/>
    <w:rsid w:val="007D4636"/>
    <w:rsid w:val="007E45E9"/>
    <w:rsid w:val="007E729E"/>
    <w:rsid w:val="007F4B98"/>
    <w:rsid w:val="007F5A73"/>
    <w:rsid w:val="007F6DA0"/>
    <w:rsid w:val="008055C6"/>
    <w:rsid w:val="00817C7F"/>
    <w:rsid w:val="00835BA2"/>
    <w:rsid w:val="00842F0E"/>
    <w:rsid w:val="00847F5A"/>
    <w:rsid w:val="00854160"/>
    <w:rsid w:val="008555C5"/>
    <w:rsid w:val="00862B60"/>
    <w:rsid w:val="0087258E"/>
    <w:rsid w:val="00880116"/>
    <w:rsid w:val="00880722"/>
    <w:rsid w:val="00880EAB"/>
    <w:rsid w:val="00893C0B"/>
    <w:rsid w:val="00895912"/>
    <w:rsid w:val="008A356E"/>
    <w:rsid w:val="008A4AF0"/>
    <w:rsid w:val="008B29E1"/>
    <w:rsid w:val="008B3AB2"/>
    <w:rsid w:val="008C6013"/>
    <w:rsid w:val="008D1858"/>
    <w:rsid w:val="008D3AF0"/>
    <w:rsid w:val="008E5D61"/>
    <w:rsid w:val="008F0F70"/>
    <w:rsid w:val="00910466"/>
    <w:rsid w:val="00915013"/>
    <w:rsid w:val="009161E4"/>
    <w:rsid w:val="00923A80"/>
    <w:rsid w:val="009304D4"/>
    <w:rsid w:val="00934689"/>
    <w:rsid w:val="00935381"/>
    <w:rsid w:val="009359B4"/>
    <w:rsid w:val="00943871"/>
    <w:rsid w:val="00945219"/>
    <w:rsid w:val="009532E4"/>
    <w:rsid w:val="0096703D"/>
    <w:rsid w:val="00970FA4"/>
    <w:rsid w:val="00970FFB"/>
    <w:rsid w:val="00975C88"/>
    <w:rsid w:val="00980FC7"/>
    <w:rsid w:val="009846F0"/>
    <w:rsid w:val="009956F2"/>
    <w:rsid w:val="00995D95"/>
    <w:rsid w:val="00996860"/>
    <w:rsid w:val="009C1CE2"/>
    <w:rsid w:val="009C2D3C"/>
    <w:rsid w:val="009D1C9B"/>
    <w:rsid w:val="009D2CED"/>
    <w:rsid w:val="009E296D"/>
    <w:rsid w:val="009E4682"/>
    <w:rsid w:val="009E5F19"/>
    <w:rsid w:val="009F1874"/>
    <w:rsid w:val="00A15D03"/>
    <w:rsid w:val="00A17520"/>
    <w:rsid w:val="00A2079D"/>
    <w:rsid w:val="00A37D0F"/>
    <w:rsid w:val="00A41452"/>
    <w:rsid w:val="00A4506F"/>
    <w:rsid w:val="00A45D18"/>
    <w:rsid w:val="00A506BA"/>
    <w:rsid w:val="00A51C84"/>
    <w:rsid w:val="00A5482D"/>
    <w:rsid w:val="00A60A96"/>
    <w:rsid w:val="00A66818"/>
    <w:rsid w:val="00A77874"/>
    <w:rsid w:val="00A8178C"/>
    <w:rsid w:val="00AB1375"/>
    <w:rsid w:val="00AB1C68"/>
    <w:rsid w:val="00AC09FE"/>
    <w:rsid w:val="00AD1315"/>
    <w:rsid w:val="00AD2669"/>
    <w:rsid w:val="00AD438C"/>
    <w:rsid w:val="00AE0614"/>
    <w:rsid w:val="00AF35A3"/>
    <w:rsid w:val="00AF3ECE"/>
    <w:rsid w:val="00AF65FE"/>
    <w:rsid w:val="00B04D1D"/>
    <w:rsid w:val="00B16E23"/>
    <w:rsid w:val="00B31114"/>
    <w:rsid w:val="00B43C11"/>
    <w:rsid w:val="00B4491C"/>
    <w:rsid w:val="00B45C2E"/>
    <w:rsid w:val="00B475AA"/>
    <w:rsid w:val="00B556A2"/>
    <w:rsid w:val="00B80FF3"/>
    <w:rsid w:val="00B82880"/>
    <w:rsid w:val="00B84B1F"/>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0BBC"/>
    <w:rsid w:val="00C05F98"/>
    <w:rsid w:val="00C06013"/>
    <w:rsid w:val="00C1460A"/>
    <w:rsid w:val="00C41BE2"/>
    <w:rsid w:val="00C5314A"/>
    <w:rsid w:val="00C56A1E"/>
    <w:rsid w:val="00C60546"/>
    <w:rsid w:val="00C62FA7"/>
    <w:rsid w:val="00C67B70"/>
    <w:rsid w:val="00C70B3F"/>
    <w:rsid w:val="00C82BBA"/>
    <w:rsid w:val="00C877A8"/>
    <w:rsid w:val="00C90B17"/>
    <w:rsid w:val="00C90C6C"/>
    <w:rsid w:val="00CA1F02"/>
    <w:rsid w:val="00CB0B9A"/>
    <w:rsid w:val="00CB742D"/>
    <w:rsid w:val="00CD32DD"/>
    <w:rsid w:val="00CE3F0E"/>
    <w:rsid w:val="00CE4E43"/>
    <w:rsid w:val="00CE663D"/>
    <w:rsid w:val="00D00594"/>
    <w:rsid w:val="00D01772"/>
    <w:rsid w:val="00D119B6"/>
    <w:rsid w:val="00D1438A"/>
    <w:rsid w:val="00D14DDA"/>
    <w:rsid w:val="00D332DF"/>
    <w:rsid w:val="00D57BEF"/>
    <w:rsid w:val="00D72D0E"/>
    <w:rsid w:val="00D779C6"/>
    <w:rsid w:val="00D81D60"/>
    <w:rsid w:val="00D84E9B"/>
    <w:rsid w:val="00D92675"/>
    <w:rsid w:val="00DA0EBD"/>
    <w:rsid w:val="00DC5201"/>
    <w:rsid w:val="00DC5863"/>
    <w:rsid w:val="00DD3AEE"/>
    <w:rsid w:val="00DD76B3"/>
    <w:rsid w:val="00E16771"/>
    <w:rsid w:val="00E2148F"/>
    <w:rsid w:val="00E31607"/>
    <w:rsid w:val="00E33B43"/>
    <w:rsid w:val="00E36E34"/>
    <w:rsid w:val="00E47B44"/>
    <w:rsid w:val="00E51316"/>
    <w:rsid w:val="00E564B5"/>
    <w:rsid w:val="00E62BCD"/>
    <w:rsid w:val="00E62FC7"/>
    <w:rsid w:val="00E77A52"/>
    <w:rsid w:val="00E80860"/>
    <w:rsid w:val="00E92A83"/>
    <w:rsid w:val="00EA1A76"/>
    <w:rsid w:val="00EB337F"/>
    <w:rsid w:val="00EB70B4"/>
    <w:rsid w:val="00ED5182"/>
    <w:rsid w:val="00ED6A4C"/>
    <w:rsid w:val="00ED7C07"/>
    <w:rsid w:val="00EE0FB6"/>
    <w:rsid w:val="00EE52A1"/>
    <w:rsid w:val="00F04A74"/>
    <w:rsid w:val="00F124A7"/>
    <w:rsid w:val="00F14E37"/>
    <w:rsid w:val="00F17847"/>
    <w:rsid w:val="00F2199F"/>
    <w:rsid w:val="00F23F5C"/>
    <w:rsid w:val="00F24EE3"/>
    <w:rsid w:val="00F35584"/>
    <w:rsid w:val="00F45C75"/>
    <w:rsid w:val="00F5486C"/>
    <w:rsid w:val="00F60BDE"/>
    <w:rsid w:val="00F7339F"/>
    <w:rsid w:val="00F80D04"/>
    <w:rsid w:val="00F90676"/>
    <w:rsid w:val="00F90E49"/>
    <w:rsid w:val="00FA0A8E"/>
    <w:rsid w:val="00FA5A24"/>
    <w:rsid w:val="00FA664D"/>
    <w:rsid w:val="00FA69D7"/>
    <w:rsid w:val="00FA734D"/>
    <w:rsid w:val="00FC29E1"/>
    <w:rsid w:val="00FC3E28"/>
    <w:rsid w:val="00FC61CD"/>
    <w:rsid w:val="00FD5D20"/>
    <w:rsid w:val="00FD7586"/>
    <w:rsid w:val="00FD7D0B"/>
    <w:rsid w:val="00FE450E"/>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BF7C8"/>
  <w15:docId w15:val="{B157306D-0289-48CE-8559-527AA76C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rsid w:val="00A17520"/>
    <w:pPr>
      <w:spacing w:before="100" w:beforeAutospacing="1" w:after="100" w:afterAutospacing="1" w:line="240" w:lineRule="auto"/>
    </w:pPr>
    <w:rPr>
      <w:rFonts w:ascii="Times New Roman" w:hAnsi="Times New Roman"/>
      <w:sz w:val="24"/>
      <w:szCs w:val="24"/>
      <w:lang w:val="en-IN" w:eastAsia="en-IN" w:bidi="hi-IN"/>
    </w:rPr>
  </w:style>
  <w:style w:type="paragraph" w:customStyle="1" w:styleId="WW-BodyText2">
    <w:name w:val="WW-Body Text 2"/>
    <w:basedOn w:val="Normal"/>
    <w:rsid w:val="00300849"/>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74198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202351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9B0C31-C496-4FF4-8679-59D4CFC1BCDB}">
  <ds:schemaRefs>
    <ds:schemaRef ds:uri="http://schemas.openxmlformats.org/officeDocument/2006/bibliography"/>
  </ds:schemaRefs>
</ds:datastoreItem>
</file>

<file path=customXml/itemProps2.xml><?xml version="1.0" encoding="utf-8"?>
<ds:datastoreItem xmlns:ds="http://schemas.openxmlformats.org/officeDocument/2006/customXml" ds:itemID="{D70F7BF4-F753-4570-834A-C3CE6E6057EC}"/>
</file>

<file path=customXml/itemProps3.xml><?xml version="1.0" encoding="utf-8"?>
<ds:datastoreItem xmlns:ds="http://schemas.openxmlformats.org/officeDocument/2006/customXml" ds:itemID="{C81EE872-4FEF-42B4-BB9D-C2F457974E57}"/>
</file>

<file path=customXml/itemProps4.xml><?xml version="1.0" encoding="utf-8"?>
<ds:datastoreItem xmlns:ds="http://schemas.openxmlformats.org/officeDocument/2006/customXml" ds:itemID="{6C746317-7C64-479F-B091-6F424648157C}"/>
</file>

<file path=docProps/app.xml><?xml version="1.0" encoding="utf-8"?>
<Properties xmlns="http://schemas.openxmlformats.org/officeDocument/2006/extended-properties" xmlns:vt="http://schemas.openxmlformats.org/officeDocument/2006/docPropsVTypes">
  <Template>Normal</Template>
  <TotalTime>98</TotalTime>
  <Pages>5</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47</cp:revision>
  <cp:lastPrinted>2022-01-29T10:35:00Z</cp:lastPrinted>
  <dcterms:created xsi:type="dcterms:W3CDTF">2021-02-22T10:17:00Z</dcterms:created>
  <dcterms:modified xsi:type="dcterms:W3CDTF">2023-04-25T09:45:00Z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1288400</vt:r8>
  </property>
</Properties>
</file>