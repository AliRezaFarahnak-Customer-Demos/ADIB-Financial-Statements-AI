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E9B3" w14:textId="77777777" w:rsidR="007E45E9" w:rsidRPr="009432EA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75C64AC" w14:textId="77777777" w:rsidR="0070550E" w:rsidRPr="009432EA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9432EA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9432EA">
        <w:rPr>
          <w:rFonts w:ascii="Times New Roman" w:hAnsi="Times New Roman"/>
          <w:b/>
          <w:sz w:val="24"/>
          <w:szCs w:val="24"/>
          <w:u w:val="single"/>
        </w:rPr>
        <w:t>S</w:t>
      </w:r>
      <w:r w:rsidRPr="009432EA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886F25">
        <w:rPr>
          <w:rFonts w:ascii="Times New Roman" w:hAnsi="Times New Roman"/>
          <w:b/>
          <w:sz w:val="24"/>
          <w:szCs w:val="24"/>
          <w:u w:val="single"/>
        </w:rPr>
        <w:t>FOR SALAMANDER TAPPING</w:t>
      </w:r>
    </w:p>
    <w:p w14:paraId="3E8F02DC" w14:textId="77777777" w:rsidR="00084174" w:rsidRPr="001726BC" w:rsidRDefault="00084174" w:rsidP="00084174">
      <w:pPr>
        <w:rPr>
          <w:rFonts w:ascii="Times New Roman" w:hAnsi="Times New Roman"/>
        </w:rPr>
      </w:pPr>
      <w:r w:rsidRPr="001726BC">
        <w:rPr>
          <w:rFonts w:ascii="Times New Roman" w:hAnsi="Times New Roman"/>
          <w:b/>
          <w:u w:val="single"/>
        </w:rPr>
        <w:t>Responsibility</w:t>
      </w:r>
      <w:r w:rsidRPr="001726BC">
        <w:rPr>
          <w:rFonts w:ascii="Times New Roman" w:hAnsi="Times New Roman"/>
        </w:rPr>
        <w:t>: HOD Production</w:t>
      </w:r>
    </w:p>
    <w:p w14:paraId="0F6D8CBD" w14:textId="77777777" w:rsidR="00084174" w:rsidRPr="001726BC" w:rsidRDefault="00084174" w:rsidP="00084174">
      <w:pPr>
        <w:rPr>
          <w:rFonts w:ascii="Times New Roman" w:hAnsi="Times New Roman"/>
          <w:b/>
        </w:rPr>
      </w:pPr>
      <w:r w:rsidRPr="001726BC">
        <w:rPr>
          <w:rFonts w:ascii="Times New Roman" w:hAnsi="Times New Roman"/>
          <w:b/>
        </w:rPr>
        <w:t>Identified Hazards:</w:t>
      </w:r>
    </w:p>
    <w:p w14:paraId="78BCE7D4" w14:textId="77777777" w:rsidR="00F42723" w:rsidRDefault="00F42723" w:rsidP="00357DC2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916C03">
        <w:rPr>
          <w:rFonts w:ascii="Cambria" w:hAnsi="Cambria"/>
          <w:snapToGrid w:val="0"/>
          <w:color w:val="000000"/>
        </w:rPr>
        <w:t>Fall of a person</w:t>
      </w:r>
    </w:p>
    <w:p w14:paraId="0216A090" w14:textId="77777777" w:rsidR="00F42723" w:rsidRDefault="00F42723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357DC2">
        <w:rPr>
          <w:rFonts w:ascii="Cambria" w:hAnsi="Cambria"/>
          <w:snapToGrid w:val="0"/>
          <w:color w:val="000000"/>
        </w:rPr>
        <w:t>Fire &amp; Explosion in the gas line</w:t>
      </w:r>
    </w:p>
    <w:p w14:paraId="391A6132" w14:textId="09E5A4D1" w:rsidR="00F42723" w:rsidRDefault="00F42723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357DC2">
        <w:rPr>
          <w:rFonts w:ascii="Cambria" w:hAnsi="Cambria"/>
          <w:snapToGrid w:val="0"/>
          <w:color w:val="000000"/>
        </w:rPr>
        <w:t xml:space="preserve">BF Gas </w:t>
      </w:r>
      <w:r w:rsidR="00732B29">
        <w:rPr>
          <w:rFonts w:ascii="Cambria" w:hAnsi="Cambria"/>
          <w:snapToGrid w:val="0"/>
          <w:color w:val="000000"/>
        </w:rPr>
        <w:t>inhalation</w:t>
      </w:r>
    </w:p>
    <w:p w14:paraId="440F8D70" w14:textId="77777777" w:rsidR="00F42723" w:rsidRDefault="00F42723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357DC2">
        <w:rPr>
          <w:rFonts w:ascii="Cambria" w:hAnsi="Cambria"/>
          <w:snapToGrid w:val="0"/>
          <w:color w:val="000000"/>
        </w:rPr>
        <w:t>Contact with hot coke</w:t>
      </w:r>
    </w:p>
    <w:p w14:paraId="23B1DD1A" w14:textId="77777777" w:rsidR="00F42723" w:rsidRDefault="00F42723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357DC2">
        <w:rPr>
          <w:rFonts w:ascii="Cambria" w:hAnsi="Cambria"/>
          <w:snapToGrid w:val="0"/>
          <w:color w:val="000000"/>
        </w:rPr>
        <w:t>Contact with dust</w:t>
      </w:r>
    </w:p>
    <w:p w14:paraId="797BF8FF" w14:textId="77777777" w:rsidR="00F42723" w:rsidRDefault="00F42723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357DC2">
        <w:rPr>
          <w:rFonts w:ascii="Cambria" w:hAnsi="Cambria"/>
          <w:snapToGrid w:val="0"/>
          <w:color w:val="000000"/>
        </w:rPr>
        <w:t>Fall of material from top</w:t>
      </w:r>
    </w:p>
    <w:p w14:paraId="240C4493" w14:textId="77777777" w:rsidR="00F42723" w:rsidRPr="00357DC2" w:rsidRDefault="00357DC2" w:rsidP="00357DC2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>No control of opening the water valve</w:t>
      </w:r>
    </w:p>
    <w:p w14:paraId="05AF91A6" w14:textId="77777777" w:rsidR="00F42723" w:rsidRDefault="00E63A09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357DC2">
        <w:rPr>
          <w:rFonts w:ascii="Cambria" w:hAnsi="Cambria"/>
          <w:snapToGrid w:val="0"/>
          <w:color w:val="000000"/>
        </w:rPr>
        <w:t>Nonuse</w:t>
      </w:r>
      <w:r w:rsidR="00F42723" w:rsidRPr="00357DC2">
        <w:rPr>
          <w:rFonts w:ascii="Cambria" w:hAnsi="Cambria"/>
          <w:snapToGrid w:val="0"/>
          <w:color w:val="000000"/>
        </w:rPr>
        <w:t xml:space="preserve"> of PPE </w:t>
      </w:r>
    </w:p>
    <w:p w14:paraId="3B734367" w14:textId="77777777" w:rsidR="00F42723" w:rsidRDefault="00F42723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357DC2">
        <w:rPr>
          <w:rFonts w:ascii="Cambria" w:hAnsi="Cambria"/>
          <w:snapToGrid w:val="0"/>
          <w:color w:val="000000"/>
        </w:rPr>
        <w:t>Improper house keeping</w:t>
      </w:r>
    </w:p>
    <w:p w14:paraId="4FEDA5CD" w14:textId="77777777" w:rsidR="00F42723" w:rsidRDefault="00F42723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357DC2">
        <w:rPr>
          <w:rFonts w:ascii="Cambria" w:hAnsi="Cambria"/>
          <w:snapToGrid w:val="0"/>
          <w:color w:val="000000"/>
        </w:rPr>
        <w:t xml:space="preserve"> Inadequate local lighting</w:t>
      </w:r>
    </w:p>
    <w:p w14:paraId="6AFE8C13" w14:textId="77777777" w:rsidR="00357DC2" w:rsidRPr="00357DC2" w:rsidRDefault="00357DC2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>Doing the job in hurry</w:t>
      </w:r>
    </w:p>
    <w:p w14:paraId="4250B69A" w14:textId="77777777" w:rsidR="00F42723" w:rsidRPr="00916C03" w:rsidRDefault="00F42723" w:rsidP="00AD7A53">
      <w:pPr>
        <w:pStyle w:val="WW-BodyText2"/>
        <w:spacing w:before="3"/>
        <w:ind w:left="90"/>
        <w:jc w:val="left"/>
        <w:rPr>
          <w:rFonts w:ascii="Cambria" w:hAnsi="Cambria"/>
          <w:snapToGrid w:val="0"/>
          <w:color w:val="000000"/>
        </w:rPr>
      </w:pPr>
    </w:p>
    <w:p w14:paraId="2D7A1BF8" w14:textId="77777777" w:rsidR="00AA6E7C" w:rsidRPr="001726BC" w:rsidRDefault="00AA6E7C" w:rsidP="00AA6E7C">
      <w:pPr>
        <w:pStyle w:val="WW-BodyText2"/>
        <w:spacing w:before="3" w:line="340" w:lineRule="atLeast"/>
        <w:ind w:left="360"/>
        <w:jc w:val="left"/>
        <w:rPr>
          <w:snapToGrid w:val="0"/>
          <w:color w:val="000000"/>
          <w:sz w:val="22"/>
          <w:szCs w:val="22"/>
        </w:rPr>
      </w:pPr>
    </w:p>
    <w:p w14:paraId="408FD3C2" w14:textId="77777777" w:rsidR="00084174" w:rsidRPr="001726BC" w:rsidRDefault="00084174" w:rsidP="00084174">
      <w:pPr>
        <w:pStyle w:val="WW-BodyText2"/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1726BC">
        <w:rPr>
          <w:b/>
          <w:snapToGrid w:val="0"/>
          <w:color w:val="000000"/>
          <w:sz w:val="22"/>
          <w:szCs w:val="22"/>
        </w:rPr>
        <w:t>Significant Aspect</w:t>
      </w:r>
      <w:r w:rsidRPr="001726BC">
        <w:rPr>
          <w:snapToGrid w:val="0"/>
          <w:color w:val="000000"/>
          <w:sz w:val="22"/>
          <w:szCs w:val="22"/>
        </w:rPr>
        <w:t>:</w:t>
      </w:r>
    </w:p>
    <w:p w14:paraId="68BB8B12" w14:textId="77777777" w:rsidR="00084174" w:rsidRPr="001726BC" w:rsidRDefault="00084174" w:rsidP="005072C4">
      <w:pPr>
        <w:pStyle w:val="WW-BodyText2"/>
        <w:numPr>
          <w:ilvl w:val="0"/>
          <w:numId w:val="2"/>
        </w:numPr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1726BC">
        <w:rPr>
          <w:snapToGrid w:val="0"/>
          <w:color w:val="000000"/>
          <w:sz w:val="22"/>
          <w:szCs w:val="22"/>
        </w:rPr>
        <w:t>Generation of fumes</w:t>
      </w:r>
    </w:p>
    <w:p w14:paraId="7DD32A52" w14:textId="77777777" w:rsidR="00084174" w:rsidRPr="001726BC" w:rsidRDefault="00084174" w:rsidP="005072C4">
      <w:pPr>
        <w:pStyle w:val="WW-BodyText2"/>
        <w:numPr>
          <w:ilvl w:val="0"/>
          <w:numId w:val="2"/>
        </w:numPr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1726BC">
        <w:rPr>
          <w:snapToGrid w:val="0"/>
          <w:color w:val="000000"/>
          <w:sz w:val="22"/>
          <w:szCs w:val="22"/>
        </w:rPr>
        <w:t>Leakage of BFG</w:t>
      </w:r>
    </w:p>
    <w:p w14:paraId="290B8480" w14:textId="77777777" w:rsidR="00084174" w:rsidRPr="001726BC" w:rsidRDefault="00084174" w:rsidP="005072C4">
      <w:pPr>
        <w:pStyle w:val="WW-BodyText2"/>
        <w:numPr>
          <w:ilvl w:val="0"/>
          <w:numId w:val="2"/>
        </w:numPr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1726BC">
        <w:rPr>
          <w:snapToGrid w:val="0"/>
          <w:color w:val="000000"/>
          <w:sz w:val="22"/>
          <w:szCs w:val="22"/>
        </w:rPr>
        <w:t>Fire &amp; Explosion</w:t>
      </w:r>
    </w:p>
    <w:p w14:paraId="6B43801B" w14:textId="77777777" w:rsidR="00084174" w:rsidRPr="001726BC" w:rsidRDefault="00084174" w:rsidP="005072C4">
      <w:pPr>
        <w:pStyle w:val="WW-BodyText2"/>
        <w:numPr>
          <w:ilvl w:val="0"/>
          <w:numId w:val="2"/>
        </w:numPr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1726BC">
        <w:rPr>
          <w:snapToGrid w:val="0"/>
          <w:color w:val="000000"/>
          <w:sz w:val="22"/>
          <w:szCs w:val="22"/>
        </w:rPr>
        <w:t>Water consumption</w:t>
      </w:r>
    </w:p>
    <w:p w14:paraId="034CFA72" w14:textId="77777777" w:rsidR="00084174" w:rsidRPr="001726BC" w:rsidRDefault="00084174" w:rsidP="00084174">
      <w:pPr>
        <w:pStyle w:val="WW-BodyText2"/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</w:p>
    <w:p w14:paraId="3B30ABC0" w14:textId="0A882DDE" w:rsidR="00084174" w:rsidRPr="001C3EED" w:rsidRDefault="00084174" w:rsidP="001C3EED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All personnel involved in the Salamander tapping should wear proper </w:t>
      </w:r>
      <w:r w:rsidR="00FB4AE1">
        <w:rPr>
          <w:rFonts w:ascii="Times New Roman" w:hAnsi="Times New Roman"/>
        </w:rPr>
        <w:t xml:space="preserve">mandatory </w:t>
      </w:r>
      <w:r w:rsidRPr="001726BC">
        <w:rPr>
          <w:rFonts w:ascii="Times New Roman" w:hAnsi="Times New Roman"/>
        </w:rPr>
        <w:t>PPE a</w:t>
      </w:r>
      <w:r w:rsidR="00AA6E7C" w:rsidRPr="001726BC">
        <w:rPr>
          <w:rFonts w:ascii="Times New Roman" w:hAnsi="Times New Roman"/>
        </w:rPr>
        <w:t>nd all the activities</w:t>
      </w:r>
      <w:r w:rsidR="00AA6E7C" w:rsidRPr="001C3EED">
        <w:rPr>
          <w:rFonts w:ascii="Times New Roman" w:hAnsi="Times New Roman"/>
        </w:rPr>
        <w:t xml:space="preserve"> are to be carried</w:t>
      </w:r>
      <w:r w:rsidRPr="001C3EED">
        <w:rPr>
          <w:rFonts w:ascii="Times New Roman" w:hAnsi="Times New Roman"/>
        </w:rPr>
        <w:t xml:space="preserve"> out as per the instructions by production HOD.</w:t>
      </w:r>
    </w:p>
    <w:p w14:paraId="5539B167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Once the salamander tapping is planned, preliminary shutdown to be taken and quenching water header to be connected to the furnace top platform through flexible hoses.</w:t>
      </w:r>
    </w:p>
    <w:p w14:paraId="2157A64B" w14:textId="7A57F60E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The point of salamander drilling to be marked and the area to be protected with steel plate. (</w:t>
      </w:r>
      <w:r w:rsidR="001C3EED" w:rsidRPr="001726BC">
        <w:rPr>
          <w:rFonts w:ascii="Times New Roman" w:hAnsi="Times New Roman"/>
        </w:rPr>
        <w:t>With</w:t>
      </w:r>
      <w:r w:rsidRPr="001726BC">
        <w:rPr>
          <w:rFonts w:ascii="Times New Roman" w:hAnsi="Times New Roman"/>
        </w:rPr>
        <w:t xml:space="preserve"> canopy)</w:t>
      </w:r>
    </w:p>
    <w:p w14:paraId="3A9357F9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Before shell plate is cut for drilling purpose center to be marked as per drawing.  </w:t>
      </w:r>
    </w:p>
    <w:p w14:paraId="41A2C54C" w14:textId="7CCE4761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The launder to be made and the drilling machine to be installed as per the instruction and the launder t</w:t>
      </w:r>
      <w:r w:rsidR="00AA6E7C" w:rsidRPr="001726BC">
        <w:rPr>
          <w:rFonts w:ascii="Times New Roman" w:hAnsi="Times New Roman"/>
        </w:rPr>
        <w:t xml:space="preserve">o be </w:t>
      </w:r>
      <w:r w:rsidRPr="001726BC">
        <w:rPr>
          <w:rFonts w:ascii="Times New Roman" w:hAnsi="Times New Roman"/>
        </w:rPr>
        <w:t>made with a runner mass &amp;</w:t>
      </w:r>
      <w:r w:rsidR="0090708D">
        <w:rPr>
          <w:rFonts w:ascii="Times New Roman" w:hAnsi="Times New Roman"/>
        </w:rPr>
        <w:t xml:space="preserve"> </w:t>
      </w:r>
      <w:r w:rsidRPr="001726BC">
        <w:rPr>
          <w:rFonts w:ascii="Times New Roman" w:hAnsi="Times New Roman"/>
        </w:rPr>
        <w:t>heated.</w:t>
      </w:r>
    </w:p>
    <w:p w14:paraId="1C77C649" w14:textId="158BE312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Shutdown burden to be started as per the instruction and ensure the availa</w:t>
      </w:r>
      <w:r w:rsidR="000401B9" w:rsidRPr="001726BC">
        <w:rPr>
          <w:rFonts w:ascii="Times New Roman" w:hAnsi="Times New Roman"/>
        </w:rPr>
        <w:t>bility of steam in the header the</w:t>
      </w:r>
      <w:r w:rsidRPr="001726BC">
        <w:rPr>
          <w:rFonts w:ascii="Times New Roman" w:hAnsi="Times New Roman"/>
        </w:rPr>
        <w:t xml:space="preserve"> time of coke charging. Top gas temperature to be controlled with water spray.</w:t>
      </w:r>
    </w:p>
    <w:p w14:paraId="39FE918C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Ensure there is no water leakage from tuyere &amp; tuyere coolers.</w:t>
      </w:r>
    </w:p>
    <w:p w14:paraId="76227615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Salamander drilling to be started as per the instruction. The temperature and corresponding drill length </w:t>
      </w:r>
    </w:p>
    <w:p w14:paraId="2318F5BF" w14:textId="77777777" w:rsidR="00084174" w:rsidRPr="001726BC" w:rsidRDefault="00084174" w:rsidP="00E63A09">
      <w:pPr>
        <w:spacing w:after="0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       to be recorded. </w:t>
      </w:r>
    </w:p>
    <w:p w14:paraId="0F986C71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Salamander drilling to be done at length around </w:t>
      </w:r>
      <w:r w:rsidR="00457F50">
        <w:rPr>
          <w:rFonts w:ascii="Times New Roman" w:hAnsi="Times New Roman"/>
        </w:rPr>
        <w:t>50-</w:t>
      </w:r>
      <w:r w:rsidRPr="001726BC">
        <w:rPr>
          <w:rFonts w:ascii="Times New Roman" w:hAnsi="Times New Roman"/>
        </w:rPr>
        <w:t xml:space="preserve">100 mm each time and record the temperature to avoid </w:t>
      </w:r>
    </w:p>
    <w:p w14:paraId="6584EC89" w14:textId="77777777" w:rsidR="00084174" w:rsidRPr="001726BC" w:rsidRDefault="00084174" w:rsidP="00E63A09">
      <w:pPr>
        <w:spacing w:after="0"/>
        <w:ind w:right="-990" w:firstLine="36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Sudden contact of hot metal.</w:t>
      </w:r>
      <w:r w:rsidR="00457F50" w:rsidRPr="00457F50">
        <w:t xml:space="preserve"> </w:t>
      </w:r>
      <w:r w:rsidR="00457F50" w:rsidRPr="00457F50">
        <w:rPr>
          <w:rFonts w:ascii="Times New Roman" w:hAnsi="Times New Roman"/>
        </w:rPr>
        <w:t>Healthiness of drilling bit tip to be done by visual inspection. If damaged/red hot, drill bit to be changed</w:t>
      </w:r>
    </w:p>
    <w:p w14:paraId="37733A88" w14:textId="77777777" w:rsidR="00457F50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Emergency launder area has to be completely cleaned and a bed of sand to </w:t>
      </w:r>
      <w:r w:rsidR="000401B9" w:rsidRPr="001726BC">
        <w:rPr>
          <w:rFonts w:ascii="Times New Roman" w:hAnsi="Times New Roman"/>
        </w:rPr>
        <w:t>be made, also ensure that there</w:t>
      </w:r>
      <w:r w:rsidRPr="001726BC">
        <w:rPr>
          <w:rFonts w:ascii="Times New Roman" w:hAnsi="Times New Roman"/>
        </w:rPr>
        <w:t xml:space="preserve"> is no water leakage in the area to avoid any explosion.</w:t>
      </w:r>
    </w:p>
    <w:p w14:paraId="5A99496C" w14:textId="24692E37" w:rsidR="00084174" w:rsidRPr="001726BC" w:rsidRDefault="00457F50" w:rsidP="00E63A09">
      <w:pPr>
        <w:spacing w:after="0" w:line="240" w:lineRule="auto"/>
        <w:ind w:left="360" w:right="-990"/>
        <w:jc w:val="both"/>
        <w:rPr>
          <w:rFonts w:ascii="Times New Roman" w:hAnsi="Times New Roman"/>
        </w:rPr>
      </w:pPr>
      <w:r w:rsidRPr="00457F50">
        <w:t xml:space="preserve"> </w:t>
      </w:r>
      <w:r w:rsidRPr="00457F50">
        <w:rPr>
          <w:rFonts w:ascii="Times New Roman" w:hAnsi="Times New Roman"/>
        </w:rPr>
        <w:t>Drilling length and temp. to be monitored continuously. After certain drill length and temp oxy lancing to be done to open salamander tapping. No un-necessary gathering at salamander area should be there. Operator must be wearing all required</w:t>
      </w:r>
      <w:r w:rsidR="00FB4AE1">
        <w:rPr>
          <w:rFonts w:ascii="Times New Roman" w:hAnsi="Times New Roman"/>
        </w:rPr>
        <w:t xml:space="preserve"> mandatory</w:t>
      </w:r>
      <w:r w:rsidR="0090708D">
        <w:rPr>
          <w:rFonts w:ascii="Times New Roman" w:hAnsi="Times New Roman"/>
          <w:color w:val="FF0000"/>
        </w:rPr>
        <w:t xml:space="preserve"> </w:t>
      </w:r>
      <w:r w:rsidRPr="00457F50">
        <w:rPr>
          <w:rFonts w:ascii="Times New Roman" w:hAnsi="Times New Roman"/>
        </w:rPr>
        <w:t xml:space="preserve"> PPE’s all the time during salamander tapping. Salamander tapping to be monitored continuously once metal has started coming out and till end of tapping. Lancing can be done if metal/slag flow reduces.</w:t>
      </w:r>
    </w:p>
    <w:p w14:paraId="45A2A227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lastRenderedPageBreak/>
        <w:t>Ensure that the shutdown is taken as per the procedure after salamander tapp</w:t>
      </w:r>
      <w:r w:rsidR="000401B9" w:rsidRPr="001726BC">
        <w:rPr>
          <w:rFonts w:ascii="Times New Roman" w:hAnsi="Times New Roman"/>
        </w:rPr>
        <w:t xml:space="preserve">ing and the gas line is blanked </w:t>
      </w:r>
      <w:r w:rsidRPr="001726BC">
        <w:rPr>
          <w:rFonts w:ascii="Times New Roman" w:hAnsi="Times New Roman"/>
        </w:rPr>
        <w:t>with dummy flange.</w:t>
      </w:r>
    </w:p>
    <w:p w14:paraId="0B339DEB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 Furnace </w:t>
      </w:r>
      <w:r w:rsidR="008A4FF9" w:rsidRPr="001726BC">
        <w:rPr>
          <w:rFonts w:ascii="Times New Roman" w:hAnsi="Times New Roman"/>
        </w:rPr>
        <w:t>cast house</w:t>
      </w:r>
      <w:r w:rsidRPr="001726BC">
        <w:rPr>
          <w:rFonts w:ascii="Times New Roman" w:hAnsi="Times New Roman"/>
        </w:rPr>
        <w:t xml:space="preserve"> area and furnace top entry to be restricted. </w:t>
      </w:r>
      <w:r w:rsidR="000401B9" w:rsidRPr="001726BC">
        <w:rPr>
          <w:rFonts w:ascii="Times New Roman" w:hAnsi="Times New Roman"/>
        </w:rPr>
        <w:t>In case</w:t>
      </w:r>
      <w:r w:rsidRPr="001726BC">
        <w:rPr>
          <w:rFonts w:ascii="Times New Roman" w:hAnsi="Times New Roman"/>
        </w:rPr>
        <w:t xml:space="preserve"> of emergency, person should carry gas detector with prior permission from HOD production.</w:t>
      </w:r>
    </w:p>
    <w:p w14:paraId="563DFB7D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Coke quenching operation to be carried out as per the instruction by HOD Production and the quenching </w:t>
      </w:r>
      <w:r w:rsidR="000401B9" w:rsidRPr="001726BC">
        <w:rPr>
          <w:rFonts w:ascii="Times New Roman" w:hAnsi="Times New Roman"/>
        </w:rPr>
        <w:t>rate</w:t>
      </w:r>
      <w:r w:rsidRPr="001726BC">
        <w:rPr>
          <w:rFonts w:ascii="Times New Roman" w:hAnsi="Times New Roman"/>
        </w:rPr>
        <w:t xml:space="preserve"> to controlled judiciously as per the procedure to avoid explosion. Before doing quenching operation ensure   additional spray nozzle provided for quenching operation are placed in such a way that water is sprayed uniformly over the coke bed without hitting any obstruction.</w:t>
      </w:r>
    </w:p>
    <w:p w14:paraId="22E5D051" w14:textId="4BFAC07C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Ensure that the water spray is opened </w:t>
      </w:r>
      <w:r w:rsidR="000401B9" w:rsidRPr="001726BC">
        <w:rPr>
          <w:rFonts w:ascii="Times New Roman" w:hAnsi="Times New Roman"/>
        </w:rPr>
        <w:t>intermittently</w:t>
      </w:r>
      <w:r w:rsidRPr="001726BC">
        <w:rPr>
          <w:rFonts w:ascii="Times New Roman" w:hAnsi="Times New Roman"/>
        </w:rPr>
        <w:t xml:space="preserve"> so that </w:t>
      </w:r>
      <w:r w:rsidR="00FB4AE1">
        <w:rPr>
          <w:rFonts w:ascii="Times New Roman" w:hAnsi="Times New Roman"/>
        </w:rPr>
        <w:t>water</w:t>
      </w:r>
      <w:ins w:id="0" w:author="Lobha Vaikunth Gawas" w:date="2022-07-12T13:06:00Z">
        <w:r w:rsidR="001C3EED">
          <w:rPr>
            <w:rFonts w:ascii="Times New Roman" w:hAnsi="Times New Roman"/>
          </w:rPr>
          <w:t xml:space="preserve"> </w:t>
        </w:r>
      </w:ins>
      <w:r w:rsidRPr="001726BC">
        <w:rPr>
          <w:rFonts w:ascii="Times New Roman" w:hAnsi="Times New Roman"/>
        </w:rPr>
        <w:t>does not go inside the furnace which causes an explosion</w:t>
      </w:r>
    </w:p>
    <w:p w14:paraId="65756819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Ensure that the bleeder valve is not closed fully during quenching operation</w:t>
      </w:r>
    </w:p>
    <w:p w14:paraId="64277B85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Ensure the refractory material or any inflammable material will not be stored within the vicinity of the furnace during quenching operation</w:t>
      </w:r>
    </w:p>
    <w:p w14:paraId="59BA817F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All electrical and instrumentation installation and cables should be fully cladded and protected against fire.</w:t>
      </w:r>
    </w:p>
    <w:p w14:paraId="6306B95B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Unauthorized operation or repair of any equipment is a punishable offence. </w:t>
      </w:r>
    </w:p>
    <w:p w14:paraId="1401B832" w14:textId="77777777" w:rsidR="00084174" w:rsidRPr="001726BC" w:rsidRDefault="00084174" w:rsidP="00E63A09">
      <w:pPr>
        <w:ind w:right="-990"/>
        <w:jc w:val="both"/>
        <w:rPr>
          <w:rFonts w:ascii="Times New Roman" w:hAnsi="Times New Roman"/>
        </w:rPr>
      </w:pPr>
    </w:p>
    <w:p w14:paraId="21040B5E" w14:textId="77777777" w:rsidR="00084174" w:rsidRPr="001726BC" w:rsidRDefault="00084174" w:rsidP="00E63A09">
      <w:pPr>
        <w:pStyle w:val="Heading2"/>
        <w:jc w:val="both"/>
        <w:rPr>
          <w:rFonts w:ascii="Times New Roman" w:hAnsi="Times New Roman"/>
          <w:i w:val="0"/>
          <w:sz w:val="22"/>
          <w:szCs w:val="22"/>
        </w:rPr>
      </w:pPr>
      <w:r w:rsidRPr="001726BC">
        <w:rPr>
          <w:rFonts w:ascii="Times New Roman" w:hAnsi="Times New Roman"/>
          <w:i w:val="0"/>
          <w:sz w:val="22"/>
          <w:szCs w:val="22"/>
        </w:rPr>
        <w:t xml:space="preserve">BLOWING-IN </w:t>
      </w:r>
    </w:p>
    <w:p w14:paraId="3334C747" w14:textId="77777777" w:rsidR="00084174" w:rsidRPr="001726BC" w:rsidRDefault="00084174" w:rsidP="00E63A09">
      <w:pPr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1.</w:t>
      </w:r>
      <w:r w:rsidR="000401B9" w:rsidRPr="001726BC">
        <w:rPr>
          <w:rFonts w:ascii="Times New Roman" w:hAnsi="Times New Roman"/>
        </w:rPr>
        <w:t xml:space="preserve"> </w:t>
      </w:r>
      <w:r w:rsidRPr="001726BC">
        <w:rPr>
          <w:rFonts w:ascii="Times New Roman" w:hAnsi="Times New Roman"/>
        </w:rPr>
        <w:t>Ensure that the trials taken for all accessories after the clearance.</w:t>
      </w:r>
    </w:p>
    <w:p w14:paraId="0ACDB621" w14:textId="77777777" w:rsidR="00084174" w:rsidRPr="001726BC" w:rsidRDefault="00084174" w:rsidP="00E63A09">
      <w:pPr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2.</w:t>
      </w:r>
      <w:r w:rsidR="000401B9" w:rsidRPr="001726BC">
        <w:rPr>
          <w:rFonts w:ascii="Times New Roman" w:hAnsi="Times New Roman"/>
        </w:rPr>
        <w:t xml:space="preserve"> </w:t>
      </w:r>
      <w:r w:rsidRPr="001726BC">
        <w:rPr>
          <w:rFonts w:ascii="Times New Roman" w:hAnsi="Times New Roman"/>
        </w:rPr>
        <w:t>Remove all the personnel from furnace top before light-up</w:t>
      </w:r>
    </w:p>
    <w:p w14:paraId="10D0C078" w14:textId="77777777" w:rsidR="004A525E" w:rsidRDefault="00084174" w:rsidP="00E63A09">
      <w:pPr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3.</w:t>
      </w:r>
      <w:r w:rsidR="000401B9" w:rsidRPr="001726BC">
        <w:rPr>
          <w:rFonts w:ascii="Times New Roman" w:hAnsi="Times New Roman"/>
        </w:rPr>
        <w:t xml:space="preserve"> </w:t>
      </w:r>
      <w:r w:rsidRPr="001726BC">
        <w:rPr>
          <w:rFonts w:ascii="Times New Roman" w:hAnsi="Times New Roman"/>
        </w:rPr>
        <w:t>Follow the instruction of production HOD for start-up</w:t>
      </w:r>
    </w:p>
    <w:p w14:paraId="33748314" w14:textId="77777777" w:rsidR="004A525E" w:rsidRPr="00E63A09" w:rsidRDefault="004A525E" w:rsidP="00E63A09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9432EA" w14:paraId="38699036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17D554AF" w14:textId="77777777" w:rsidR="00BA7336" w:rsidRPr="009432EA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 xml:space="preserve">Prepared By: </w:t>
            </w:r>
          </w:p>
          <w:p w14:paraId="6E1E7CD0" w14:textId="77777777" w:rsidR="00BA7336" w:rsidRPr="009432EA" w:rsidRDefault="007F68BD" w:rsidP="007F68BD">
            <w:pPr>
              <w:spacing w:after="0"/>
              <w:rPr>
                <w:rFonts w:ascii="Times New Roman" w:hAnsi="Times New Roman"/>
              </w:rPr>
            </w:pPr>
            <w:r w:rsidRPr="009432EA">
              <w:rPr>
                <w:rFonts w:ascii="Times New Roman" w:hAnsi="Times New Roman"/>
              </w:rPr>
              <w:t>Head – Production PID I</w:t>
            </w:r>
          </w:p>
        </w:tc>
        <w:tc>
          <w:tcPr>
            <w:tcW w:w="3160" w:type="dxa"/>
            <w:shd w:val="clear" w:color="auto" w:fill="auto"/>
          </w:tcPr>
          <w:p w14:paraId="22A71D18" w14:textId="77777777" w:rsidR="00BA7336" w:rsidRPr="009432EA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0013D9FE" w14:textId="77777777" w:rsidR="00BA7336" w:rsidRPr="009432EA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9432EA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49EA890" w14:textId="77777777" w:rsidR="00BA7336" w:rsidRPr="009432EA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 xml:space="preserve">Approved By: </w:t>
            </w:r>
          </w:p>
          <w:p w14:paraId="25B55423" w14:textId="77777777" w:rsidR="00BA7336" w:rsidRPr="009432EA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9432EA">
              <w:rPr>
                <w:rFonts w:ascii="Times New Roman" w:hAnsi="Times New Roman"/>
              </w:rPr>
              <w:t xml:space="preserve">Head – </w:t>
            </w:r>
            <w:r w:rsidR="007F68BD" w:rsidRPr="009432EA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9432EA" w14:paraId="30749289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44CE328C" w14:textId="77777777" w:rsidR="00BA7336" w:rsidRPr="009432EA" w:rsidRDefault="007E45E9" w:rsidP="00B80FF3">
            <w:pPr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3575F0EA" w14:textId="77777777" w:rsidR="00BA7336" w:rsidRPr="009432EA" w:rsidRDefault="007E45E9" w:rsidP="00B80FF3">
            <w:pPr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08A80280" w14:textId="77777777" w:rsidR="00BA7336" w:rsidRPr="009432EA" w:rsidRDefault="007E45E9" w:rsidP="00B80FF3">
            <w:pPr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9432EA" w14:paraId="435F5262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032667CB" w14:textId="1815A71D" w:rsidR="00BA7336" w:rsidRPr="009432EA" w:rsidRDefault="00BA7336" w:rsidP="00457F50">
            <w:pPr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>Date:</w:t>
            </w:r>
            <w:r w:rsidR="00494C72" w:rsidRPr="009432EA">
              <w:rPr>
                <w:rFonts w:ascii="Times New Roman" w:hAnsi="Times New Roman"/>
                <w:b/>
              </w:rPr>
              <w:t xml:space="preserve"> </w:t>
            </w:r>
            <w:r w:rsidR="00457F50">
              <w:rPr>
                <w:rFonts w:ascii="Times New Roman" w:hAnsi="Times New Roman"/>
                <w:b/>
              </w:rPr>
              <w:t>1</w:t>
            </w:r>
            <w:r w:rsidR="001C3EED">
              <w:rPr>
                <w:rFonts w:ascii="Times New Roman" w:hAnsi="Times New Roman"/>
                <w:b/>
              </w:rPr>
              <w:t>5</w:t>
            </w:r>
            <w:r w:rsidR="00457F50">
              <w:rPr>
                <w:rFonts w:ascii="Times New Roman" w:hAnsi="Times New Roman"/>
                <w:b/>
              </w:rPr>
              <w:t>.07.202</w:t>
            </w:r>
            <w:r w:rsidR="001C3EE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736877F0" w14:textId="35AF0189" w:rsidR="00BA7336" w:rsidRPr="009432EA" w:rsidRDefault="00BA7336" w:rsidP="00457F50">
            <w:pPr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 xml:space="preserve">Date: </w:t>
            </w:r>
            <w:r w:rsidR="00457F50">
              <w:rPr>
                <w:rFonts w:ascii="Times New Roman" w:hAnsi="Times New Roman"/>
                <w:b/>
              </w:rPr>
              <w:t>1</w:t>
            </w:r>
            <w:r w:rsidR="001C3EED">
              <w:rPr>
                <w:rFonts w:ascii="Times New Roman" w:hAnsi="Times New Roman"/>
                <w:b/>
              </w:rPr>
              <w:t>5</w:t>
            </w:r>
            <w:r w:rsidR="00457F50">
              <w:rPr>
                <w:rFonts w:ascii="Times New Roman" w:hAnsi="Times New Roman"/>
                <w:b/>
              </w:rPr>
              <w:t>.07.202</w:t>
            </w:r>
            <w:r w:rsidR="001C3EE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09CE1DF1" w14:textId="5973D8B8" w:rsidR="00BA7336" w:rsidRPr="009432EA" w:rsidRDefault="00BA7336" w:rsidP="00457F50">
            <w:pPr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>Date:</w:t>
            </w:r>
            <w:r w:rsidR="00494C72" w:rsidRPr="009432EA">
              <w:rPr>
                <w:rFonts w:ascii="Times New Roman" w:hAnsi="Times New Roman"/>
                <w:b/>
              </w:rPr>
              <w:t xml:space="preserve"> </w:t>
            </w:r>
            <w:r w:rsidR="00457F50">
              <w:rPr>
                <w:rFonts w:ascii="Times New Roman" w:hAnsi="Times New Roman"/>
                <w:b/>
              </w:rPr>
              <w:t>1</w:t>
            </w:r>
            <w:r w:rsidR="001C3EED">
              <w:rPr>
                <w:rFonts w:ascii="Times New Roman" w:hAnsi="Times New Roman"/>
                <w:b/>
              </w:rPr>
              <w:t>5</w:t>
            </w:r>
            <w:r w:rsidR="00457F50">
              <w:rPr>
                <w:rFonts w:ascii="Times New Roman" w:hAnsi="Times New Roman"/>
                <w:b/>
              </w:rPr>
              <w:t>.07.202</w:t>
            </w:r>
            <w:r w:rsidR="001C3EED">
              <w:rPr>
                <w:rFonts w:ascii="Times New Roman" w:hAnsi="Times New Roman"/>
                <w:b/>
              </w:rPr>
              <w:t>2</w:t>
            </w:r>
          </w:p>
        </w:tc>
      </w:tr>
    </w:tbl>
    <w:p w14:paraId="3AE85D68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F543685" w14:textId="77777777" w:rsidR="00457F50" w:rsidRDefault="00457F50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5CBC810E" w14:textId="77777777" w:rsidR="00457F50" w:rsidRDefault="00457F50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46AFCFED" w14:textId="77777777" w:rsidR="00457F50" w:rsidRDefault="00457F50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457F50" w14:paraId="6AE77F6A" w14:textId="77777777" w:rsidTr="00BA1CF2">
        <w:tc>
          <w:tcPr>
            <w:tcW w:w="2795" w:type="dxa"/>
          </w:tcPr>
          <w:p w14:paraId="61C888C5" w14:textId="77777777" w:rsidR="00457F50" w:rsidRDefault="00457F50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6533C6F4" w14:textId="77777777" w:rsidR="00457F50" w:rsidRDefault="00457F50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0E64733B" w14:textId="77777777" w:rsidR="00457F50" w:rsidRDefault="00457F50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3EA56A30" w14:textId="77777777" w:rsidR="00457F50" w:rsidRDefault="00457F50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457F50" w:rsidRPr="001A3E3D" w14:paraId="2021DA40" w14:textId="77777777" w:rsidTr="00BA1CF2">
        <w:tc>
          <w:tcPr>
            <w:tcW w:w="2795" w:type="dxa"/>
          </w:tcPr>
          <w:p w14:paraId="4E0FE664" w14:textId="77777777" w:rsidR="00457F50" w:rsidRPr="001A3E3D" w:rsidRDefault="00457F50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245" w:type="dxa"/>
          </w:tcPr>
          <w:p w14:paraId="53065EEC" w14:textId="77777777" w:rsidR="00457F50" w:rsidRPr="001A3E3D" w:rsidRDefault="00457F50" w:rsidP="00457F5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salamander tapping</w:t>
            </w:r>
          </w:p>
        </w:tc>
        <w:tc>
          <w:tcPr>
            <w:tcW w:w="2245" w:type="dxa"/>
          </w:tcPr>
          <w:p w14:paraId="36746059" w14:textId="77777777" w:rsidR="00457F50" w:rsidRPr="001A3E3D" w:rsidRDefault="00457F50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9,10</w:t>
            </w:r>
          </w:p>
        </w:tc>
        <w:tc>
          <w:tcPr>
            <w:tcW w:w="1805" w:type="dxa"/>
          </w:tcPr>
          <w:p w14:paraId="29A0FD4A" w14:textId="77777777" w:rsidR="00457F50" w:rsidRPr="001A3E3D" w:rsidRDefault="00457F50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</w:tr>
      <w:tr w:rsidR="00457F50" w:rsidRPr="001C3EED" w14:paraId="6820359E" w14:textId="77777777" w:rsidTr="00BA1CF2">
        <w:tc>
          <w:tcPr>
            <w:tcW w:w="2795" w:type="dxa"/>
          </w:tcPr>
          <w:p w14:paraId="4DBE7EF9" w14:textId="3CC99CAF" w:rsidR="00457F50" w:rsidRPr="001C3EED" w:rsidRDefault="001C3EED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C3EED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2019F95D" w14:textId="730CF4E5" w:rsidR="00457F50" w:rsidRPr="001C3EED" w:rsidRDefault="001C3EED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C3EED">
              <w:rPr>
                <w:rFonts w:ascii="Times New Roman" w:hAnsi="Times New Roman"/>
                <w:bCs/>
                <w:sz w:val="24"/>
                <w:szCs w:val="24"/>
              </w:rPr>
              <w:t>Procedure for salamander tapping</w:t>
            </w:r>
          </w:p>
        </w:tc>
        <w:tc>
          <w:tcPr>
            <w:tcW w:w="2245" w:type="dxa"/>
          </w:tcPr>
          <w:p w14:paraId="1F8035A3" w14:textId="6DB736AD" w:rsidR="00457F50" w:rsidRPr="001C3EED" w:rsidRDefault="001C3EED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C3EED">
              <w:rPr>
                <w:rFonts w:ascii="Times New Roman" w:hAnsi="Times New Roman"/>
                <w:bCs/>
                <w:sz w:val="24"/>
                <w:szCs w:val="24"/>
              </w:rPr>
              <w:t>Point 1, 10  14</w:t>
            </w:r>
          </w:p>
        </w:tc>
        <w:tc>
          <w:tcPr>
            <w:tcW w:w="1805" w:type="dxa"/>
          </w:tcPr>
          <w:p w14:paraId="14966152" w14:textId="5DA6B8EB" w:rsidR="00457F50" w:rsidRPr="001C3EED" w:rsidRDefault="001C3EED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C3EED">
              <w:rPr>
                <w:rFonts w:ascii="Times New Roman" w:hAnsi="Times New Roman"/>
                <w:bCs/>
                <w:sz w:val="24"/>
                <w:szCs w:val="24"/>
              </w:rPr>
              <w:t>07</w:t>
            </w:r>
          </w:p>
        </w:tc>
      </w:tr>
    </w:tbl>
    <w:p w14:paraId="36B5DC65" w14:textId="77777777" w:rsidR="00457F50" w:rsidRPr="001C3EED" w:rsidRDefault="00457F50" w:rsidP="00E63A09">
      <w:pPr>
        <w:tabs>
          <w:tab w:val="left" w:pos="567"/>
        </w:tabs>
        <w:spacing w:line="240" w:lineRule="auto"/>
        <w:rPr>
          <w:rFonts w:ascii="Times New Roman" w:hAnsi="Times New Roman"/>
          <w:bCs/>
          <w:sz w:val="24"/>
          <w:szCs w:val="24"/>
        </w:rPr>
      </w:pPr>
    </w:p>
    <w:sectPr w:rsidR="00457F50" w:rsidRPr="001C3EED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5152C" w14:textId="77777777" w:rsidR="00024D23" w:rsidRDefault="00024D23" w:rsidP="0036287A">
      <w:pPr>
        <w:spacing w:after="0" w:line="240" w:lineRule="auto"/>
      </w:pPr>
      <w:r>
        <w:separator/>
      </w:r>
    </w:p>
  </w:endnote>
  <w:endnote w:type="continuationSeparator" w:id="0">
    <w:p w14:paraId="616E5244" w14:textId="77777777" w:rsidR="00024D23" w:rsidRDefault="00024D23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C3001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912B" w14:textId="77777777" w:rsidR="00024D23" w:rsidRDefault="00024D23" w:rsidP="0036287A">
      <w:pPr>
        <w:spacing w:after="0" w:line="240" w:lineRule="auto"/>
      </w:pPr>
      <w:r>
        <w:separator/>
      </w:r>
    </w:p>
  </w:footnote>
  <w:footnote w:type="continuationSeparator" w:id="0">
    <w:p w14:paraId="56B56071" w14:textId="77777777" w:rsidR="00024D23" w:rsidRDefault="00024D23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4959A6AE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1DA9F190" w14:textId="174532CC" w:rsidR="00314A11" w:rsidRPr="001B4A42" w:rsidRDefault="008530FC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54BA688A" wp14:editId="0E496B53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1BA4F383" w14:textId="77777777" w:rsidR="00314A11" w:rsidRPr="001B4A42" w:rsidRDefault="00937179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221EA60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CD458A7" w14:textId="29C11A5D" w:rsidR="00314A11" w:rsidRPr="002E7889" w:rsidRDefault="00937179" w:rsidP="0008417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 xml:space="preserve">PID I </w:t>
          </w:r>
          <w:r w:rsidR="00715873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494C72" w:rsidRPr="00494C72">
            <w:rPr>
              <w:rFonts w:ascii="Times New Roman" w:hAnsi="Times New Roman"/>
              <w:b/>
            </w:rPr>
            <w:t>18</w:t>
          </w:r>
        </w:p>
      </w:tc>
    </w:tr>
    <w:tr w:rsidR="00314A11" w:rsidRPr="001B4A42" w14:paraId="594110B9" w14:textId="77777777" w:rsidTr="00314A11">
      <w:trPr>
        <w:trHeight w:val="143"/>
      </w:trPr>
      <w:tc>
        <w:tcPr>
          <w:tcW w:w="1702" w:type="dxa"/>
          <w:vMerge/>
        </w:tcPr>
        <w:p w14:paraId="0F5C3AE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04C73A7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6FFDAF4C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723AEA72" w14:textId="1C9122B7" w:rsidR="00314A11" w:rsidRPr="00550080" w:rsidRDefault="00FB4AE1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793BA640" w14:textId="77777777" w:rsidTr="00314A11">
      <w:trPr>
        <w:trHeight w:val="143"/>
      </w:trPr>
      <w:tc>
        <w:tcPr>
          <w:tcW w:w="1702" w:type="dxa"/>
          <w:vMerge/>
        </w:tcPr>
        <w:p w14:paraId="302B660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0BF68FDD" w14:textId="77777777" w:rsidR="00314A11" w:rsidRPr="001B4A42" w:rsidRDefault="00314A11" w:rsidP="00715873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</w:t>
          </w:r>
          <w:r w:rsidR="00715873">
            <w:rPr>
              <w:rFonts w:ascii="Times New Roman" w:hAnsi="Times New Roman"/>
              <w:b/>
            </w:rPr>
            <w:t>for SALAMANDER TAPPING</w:t>
          </w:r>
        </w:p>
      </w:tc>
      <w:tc>
        <w:tcPr>
          <w:tcW w:w="1701" w:type="dxa"/>
        </w:tcPr>
        <w:p w14:paraId="0CF9B8E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33812F1" w14:textId="5EF6A2FA" w:rsidR="00314A11" w:rsidRPr="002E7889" w:rsidRDefault="00FB4AE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07</w:t>
          </w:r>
        </w:p>
      </w:tc>
    </w:tr>
    <w:tr w:rsidR="00314A11" w:rsidRPr="001B4A42" w14:paraId="4FB94C20" w14:textId="77777777" w:rsidTr="00314A11">
      <w:trPr>
        <w:trHeight w:val="143"/>
      </w:trPr>
      <w:tc>
        <w:tcPr>
          <w:tcW w:w="1702" w:type="dxa"/>
          <w:vMerge/>
        </w:tcPr>
        <w:p w14:paraId="0065EB6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1037ABE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5D88C60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322F90D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54E5F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54E5F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2AA50C1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54E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352291E"/>
    <w:multiLevelType w:val="hybridMultilevel"/>
    <w:tmpl w:val="3BA4566C"/>
    <w:lvl w:ilvl="0" w:tplc="4009000F">
      <w:start w:val="1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9593A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CAF39B2"/>
    <w:multiLevelType w:val="hybridMultilevel"/>
    <w:tmpl w:val="5618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12803"/>
    <w:multiLevelType w:val="hybridMultilevel"/>
    <w:tmpl w:val="9BC2E994"/>
    <w:lvl w:ilvl="0" w:tplc="4009000F">
      <w:start w:val="17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923624">
    <w:abstractNumId w:val="0"/>
  </w:num>
  <w:num w:numId="2" w16cid:durableId="1192887564">
    <w:abstractNumId w:val="2"/>
  </w:num>
  <w:num w:numId="3" w16cid:durableId="2018843333">
    <w:abstractNumId w:val="1"/>
  </w:num>
  <w:num w:numId="4" w16cid:durableId="313531534">
    <w:abstractNumId w:val="4"/>
  </w:num>
  <w:num w:numId="5" w16cid:durableId="284317157">
    <w:abstractNumId w:val="3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28E9"/>
    <w:rsid w:val="0000778D"/>
    <w:rsid w:val="00011950"/>
    <w:rsid w:val="00013488"/>
    <w:rsid w:val="00024D23"/>
    <w:rsid w:val="0003432F"/>
    <w:rsid w:val="000401B9"/>
    <w:rsid w:val="00042ED0"/>
    <w:rsid w:val="000507C5"/>
    <w:rsid w:val="00056AB6"/>
    <w:rsid w:val="00056BB9"/>
    <w:rsid w:val="00080DE6"/>
    <w:rsid w:val="00084174"/>
    <w:rsid w:val="00094109"/>
    <w:rsid w:val="00096543"/>
    <w:rsid w:val="000A1820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055E"/>
    <w:rsid w:val="00126E92"/>
    <w:rsid w:val="001322F6"/>
    <w:rsid w:val="00135E34"/>
    <w:rsid w:val="00145919"/>
    <w:rsid w:val="001560B1"/>
    <w:rsid w:val="00160D8D"/>
    <w:rsid w:val="00162B88"/>
    <w:rsid w:val="00172225"/>
    <w:rsid w:val="001726BC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6C1"/>
    <w:rsid w:val="001C0E7E"/>
    <w:rsid w:val="001C3EED"/>
    <w:rsid w:val="001E025D"/>
    <w:rsid w:val="00212B0B"/>
    <w:rsid w:val="00213467"/>
    <w:rsid w:val="00221DC1"/>
    <w:rsid w:val="00232C8A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278F9"/>
    <w:rsid w:val="00333FA7"/>
    <w:rsid w:val="00345592"/>
    <w:rsid w:val="003508CE"/>
    <w:rsid w:val="00357DC2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361F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479AB"/>
    <w:rsid w:val="00450E2A"/>
    <w:rsid w:val="00457F50"/>
    <w:rsid w:val="00494C72"/>
    <w:rsid w:val="004A0851"/>
    <w:rsid w:val="004A525E"/>
    <w:rsid w:val="004A6BDF"/>
    <w:rsid w:val="004A749E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72C4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B7E4D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15873"/>
    <w:rsid w:val="00732B29"/>
    <w:rsid w:val="0076462F"/>
    <w:rsid w:val="00764EC8"/>
    <w:rsid w:val="0077479B"/>
    <w:rsid w:val="0077498C"/>
    <w:rsid w:val="00780603"/>
    <w:rsid w:val="00781920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7F68BD"/>
    <w:rsid w:val="008055C6"/>
    <w:rsid w:val="00817C7F"/>
    <w:rsid w:val="008215AC"/>
    <w:rsid w:val="00835BA2"/>
    <w:rsid w:val="00842F0E"/>
    <w:rsid w:val="00847F5A"/>
    <w:rsid w:val="008530FC"/>
    <w:rsid w:val="00862B60"/>
    <w:rsid w:val="0087258E"/>
    <w:rsid w:val="00880116"/>
    <w:rsid w:val="00880722"/>
    <w:rsid w:val="00880EAB"/>
    <w:rsid w:val="00886F25"/>
    <w:rsid w:val="00893C0B"/>
    <w:rsid w:val="00895912"/>
    <w:rsid w:val="008A4AF0"/>
    <w:rsid w:val="008A4FF9"/>
    <w:rsid w:val="008B29E1"/>
    <w:rsid w:val="008B3AB2"/>
    <w:rsid w:val="008B7C50"/>
    <w:rsid w:val="008C6013"/>
    <w:rsid w:val="008D3AF0"/>
    <w:rsid w:val="008E5D61"/>
    <w:rsid w:val="008F0F70"/>
    <w:rsid w:val="0090708D"/>
    <w:rsid w:val="00915013"/>
    <w:rsid w:val="009304D4"/>
    <w:rsid w:val="00934689"/>
    <w:rsid w:val="00935381"/>
    <w:rsid w:val="009359B4"/>
    <w:rsid w:val="00937179"/>
    <w:rsid w:val="009432EA"/>
    <w:rsid w:val="009532E4"/>
    <w:rsid w:val="0096703D"/>
    <w:rsid w:val="00967533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A6E7C"/>
    <w:rsid w:val="00AB1375"/>
    <w:rsid w:val="00AB1C68"/>
    <w:rsid w:val="00AC09FE"/>
    <w:rsid w:val="00AD1315"/>
    <w:rsid w:val="00AD2669"/>
    <w:rsid w:val="00AD438C"/>
    <w:rsid w:val="00AD7A53"/>
    <w:rsid w:val="00B04D1D"/>
    <w:rsid w:val="00B16E23"/>
    <w:rsid w:val="00B31114"/>
    <w:rsid w:val="00B4491C"/>
    <w:rsid w:val="00B45C2E"/>
    <w:rsid w:val="00B80FF3"/>
    <w:rsid w:val="00B86B95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26C00"/>
    <w:rsid w:val="00D332DF"/>
    <w:rsid w:val="00D37F30"/>
    <w:rsid w:val="00D54E5F"/>
    <w:rsid w:val="00D57BEF"/>
    <w:rsid w:val="00D72D0E"/>
    <w:rsid w:val="00D770CD"/>
    <w:rsid w:val="00D779C6"/>
    <w:rsid w:val="00D84E9B"/>
    <w:rsid w:val="00D91B0D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51316"/>
    <w:rsid w:val="00E62BCD"/>
    <w:rsid w:val="00E62FC7"/>
    <w:rsid w:val="00E63A09"/>
    <w:rsid w:val="00E76F81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2723"/>
    <w:rsid w:val="00F45C75"/>
    <w:rsid w:val="00F5486C"/>
    <w:rsid w:val="00F57FE1"/>
    <w:rsid w:val="00F634EA"/>
    <w:rsid w:val="00F7339F"/>
    <w:rsid w:val="00F80D04"/>
    <w:rsid w:val="00F90E49"/>
    <w:rsid w:val="00FA0A8E"/>
    <w:rsid w:val="00FA664D"/>
    <w:rsid w:val="00FA69D7"/>
    <w:rsid w:val="00FA734D"/>
    <w:rsid w:val="00FB4AE1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07705"/>
  <w15:docId w15:val="{D009E506-667D-4F60-8ACE-45CF5978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084174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F5CF67-A183-4CFB-A21B-B510B0BE50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A8828A-4558-48F8-9F52-48EE741D96E6}"/>
</file>

<file path=customXml/itemProps3.xml><?xml version="1.0" encoding="utf-8"?>
<ds:datastoreItem xmlns:ds="http://schemas.openxmlformats.org/officeDocument/2006/customXml" ds:itemID="{B275913D-67E2-45F8-89BA-2F2A46AE648D}"/>
</file>

<file path=customXml/itemProps4.xml><?xml version="1.0" encoding="utf-8"?>
<ds:datastoreItem xmlns:ds="http://schemas.openxmlformats.org/officeDocument/2006/customXml" ds:itemID="{EEB0163F-1058-4EF6-B4C8-61F5BB334C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6</cp:revision>
  <cp:lastPrinted>2022-01-31T06:21:00Z</cp:lastPrinted>
  <dcterms:created xsi:type="dcterms:W3CDTF">2022-07-09T22:35:00Z</dcterms:created>
  <dcterms:modified xsi:type="dcterms:W3CDTF">2023-04-25T09:48:00Z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1288800</vt:r8>
  </property>
</Properties>
</file>