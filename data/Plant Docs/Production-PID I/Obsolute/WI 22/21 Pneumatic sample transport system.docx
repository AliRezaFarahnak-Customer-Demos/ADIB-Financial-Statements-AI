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EC0F" w14:textId="77777777" w:rsidR="007E45E9" w:rsidRPr="00963E4C" w:rsidRDefault="007E45E9" w:rsidP="007E45E9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14:paraId="40CEF702" w14:textId="77777777" w:rsidR="0070550E" w:rsidRPr="00963E4C" w:rsidRDefault="00963E4C" w:rsidP="00314A11">
      <w:pPr>
        <w:spacing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963E4C">
        <w:rPr>
          <w:rFonts w:asciiTheme="majorHAnsi" w:hAnsiTheme="majorHAnsi"/>
          <w:b/>
          <w:sz w:val="24"/>
          <w:szCs w:val="24"/>
          <w:u w:val="single"/>
        </w:rPr>
        <w:t xml:space="preserve">WORK INSTRUCTIONS FOR PNEUMATIC SAMPLE TRANSPORT SYSTEM                                                                                 </w:t>
      </w:r>
    </w:p>
    <w:p w14:paraId="5EE6CF5B" w14:textId="77777777" w:rsidR="00A0478B" w:rsidRPr="00C1666E" w:rsidRDefault="00A0478B" w:rsidP="00A0478B">
      <w:pPr>
        <w:rPr>
          <w:rFonts w:asciiTheme="majorHAnsi" w:hAnsiTheme="majorHAnsi"/>
          <w:sz w:val="28"/>
          <w:szCs w:val="28"/>
        </w:rPr>
      </w:pPr>
      <w:r w:rsidRPr="00C1666E">
        <w:rPr>
          <w:rFonts w:asciiTheme="majorHAnsi" w:hAnsiTheme="majorHAnsi"/>
          <w:sz w:val="28"/>
          <w:szCs w:val="28"/>
        </w:rPr>
        <w:t>Identified Hazards:</w:t>
      </w:r>
    </w:p>
    <w:p w14:paraId="57ADC8C6" w14:textId="7A2E1854" w:rsidR="00F07188" w:rsidRPr="00C5255A" w:rsidRDefault="00F07188" w:rsidP="00F07188">
      <w:pPr>
        <w:pStyle w:val="BodyText2"/>
        <w:numPr>
          <w:ilvl w:val="0"/>
          <w:numId w:val="47"/>
        </w:numPr>
        <w:spacing w:after="0" w:line="340" w:lineRule="atLeast"/>
        <w:rPr>
          <w:rFonts w:ascii="Cambria" w:hAnsi="Cambria"/>
        </w:rPr>
      </w:pPr>
      <w:r w:rsidRPr="00C5255A">
        <w:rPr>
          <w:rFonts w:ascii="Cambria" w:hAnsi="Cambria"/>
        </w:rPr>
        <w:t>Impact of sample</w:t>
      </w:r>
      <w:r w:rsidR="000926B2">
        <w:rPr>
          <w:rFonts w:ascii="Cambria" w:hAnsi="Cambria"/>
        </w:rPr>
        <w:t xml:space="preserve"> capsule</w:t>
      </w:r>
    </w:p>
    <w:p w14:paraId="40FC314A" w14:textId="77777777" w:rsidR="00F07188" w:rsidRPr="00C5255A" w:rsidRDefault="00F07188" w:rsidP="00F07188">
      <w:pPr>
        <w:pStyle w:val="BodyText2"/>
        <w:numPr>
          <w:ilvl w:val="0"/>
          <w:numId w:val="47"/>
        </w:numPr>
        <w:spacing w:after="0" w:line="340" w:lineRule="atLeast"/>
        <w:rPr>
          <w:rFonts w:ascii="Cambria" w:hAnsi="Cambria"/>
        </w:rPr>
      </w:pPr>
      <w:r w:rsidRPr="00C5255A">
        <w:rPr>
          <w:rFonts w:ascii="Cambria" w:hAnsi="Cambria"/>
        </w:rPr>
        <w:t>Mech: contact with compressed air</w:t>
      </w:r>
    </w:p>
    <w:p w14:paraId="25FBCA29" w14:textId="77777777" w:rsidR="00F07188" w:rsidRPr="00C5255A" w:rsidRDefault="00AA7E7F" w:rsidP="00F07188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C5255A">
        <w:rPr>
          <w:rFonts w:ascii="Cambria" w:hAnsi="Cambria"/>
          <w:snapToGrid w:val="0"/>
        </w:rPr>
        <w:t>Nonuse</w:t>
      </w:r>
      <w:r w:rsidR="00F07188" w:rsidRPr="00C5255A">
        <w:rPr>
          <w:rFonts w:ascii="Cambria" w:hAnsi="Cambria"/>
          <w:snapToGrid w:val="0"/>
        </w:rPr>
        <w:t xml:space="preserve"> of PPE </w:t>
      </w:r>
    </w:p>
    <w:p w14:paraId="47875E69" w14:textId="77777777" w:rsidR="00F07188" w:rsidRPr="00C5255A" w:rsidRDefault="00F07188" w:rsidP="00F07188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C5255A">
        <w:rPr>
          <w:rFonts w:ascii="Cambria" w:hAnsi="Cambria"/>
          <w:snapToGrid w:val="0"/>
        </w:rPr>
        <w:t>Improper house keeping</w:t>
      </w:r>
    </w:p>
    <w:p w14:paraId="2F3DC1FB" w14:textId="77777777" w:rsidR="00F07188" w:rsidRPr="00C5255A" w:rsidRDefault="00F07188" w:rsidP="00F07188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C5255A">
        <w:rPr>
          <w:rFonts w:ascii="Cambria" w:hAnsi="Cambria"/>
          <w:snapToGrid w:val="0"/>
        </w:rPr>
        <w:t>Inadequate local lighting</w:t>
      </w:r>
    </w:p>
    <w:p w14:paraId="6F4779DF" w14:textId="77777777" w:rsidR="00F07188" w:rsidRPr="00C5255A" w:rsidRDefault="00F07188" w:rsidP="00F07188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C5255A">
        <w:rPr>
          <w:rFonts w:ascii="Cambria" w:hAnsi="Cambria"/>
          <w:snapToGrid w:val="0"/>
        </w:rPr>
        <w:t>Putting hand inside the pneumatic cylinder pipes</w:t>
      </w:r>
    </w:p>
    <w:p w14:paraId="241B48FD" w14:textId="77777777" w:rsidR="00A0478B" w:rsidRPr="00C1666E" w:rsidRDefault="00A0478B" w:rsidP="00A0478B">
      <w:pPr>
        <w:pStyle w:val="BodyText2"/>
        <w:spacing w:line="340" w:lineRule="atLeast"/>
        <w:rPr>
          <w:rFonts w:asciiTheme="majorHAnsi" w:hAnsiTheme="majorHAnsi"/>
        </w:rPr>
      </w:pPr>
    </w:p>
    <w:p w14:paraId="45CBD7D1" w14:textId="77777777" w:rsidR="00A0478B" w:rsidRPr="00C1666E" w:rsidRDefault="00A0478B" w:rsidP="00A0478B">
      <w:pPr>
        <w:pStyle w:val="WW-BodyText2"/>
        <w:spacing w:before="3" w:line="340" w:lineRule="atLeast"/>
        <w:jc w:val="left"/>
        <w:rPr>
          <w:rFonts w:asciiTheme="majorHAnsi" w:hAnsiTheme="majorHAnsi"/>
          <w:snapToGrid w:val="0"/>
          <w:color w:val="000000"/>
        </w:rPr>
      </w:pPr>
      <w:r w:rsidRPr="00C1666E">
        <w:rPr>
          <w:rFonts w:asciiTheme="majorHAnsi" w:hAnsiTheme="majorHAnsi"/>
          <w:snapToGrid w:val="0"/>
          <w:color w:val="000000"/>
        </w:rPr>
        <w:t>Significant Aspect:</w:t>
      </w:r>
    </w:p>
    <w:p w14:paraId="382358D3" w14:textId="77777777" w:rsidR="00A0478B" w:rsidRPr="00C1666E" w:rsidRDefault="00A0478B" w:rsidP="00A0478B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rFonts w:asciiTheme="majorHAnsi" w:hAnsiTheme="majorHAnsi"/>
          <w:snapToGrid w:val="0"/>
          <w:color w:val="000000"/>
        </w:rPr>
      </w:pPr>
      <w:r w:rsidRPr="00C1666E">
        <w:rPr>
          <w:rFonts w:asciiTheme="majorHAnsi" w:hAnsiTheme="majorHAnsi"/>
          <w:snapToGrid w:val="0"/>
          <w:color w:val="000000"/>
        </w:rPr>
        <w:t>Air Consumption</w:t>
      </w:r>
    </w:p>
    <w:p w14:paraId="3F135FB5" w14:textId="77777777" w:rsidR="00A0478B" w:rsidRPr="00C1666E" w:rsidRDefault="00A0478B" w:rsidP="00A0478B">
      <w:pPr>
        <w:pStyle w:val="BodyText2"/>
        <w:spacing w:line="340" w:lineRule="atLeast"/>
        <w:rPr>
          <w:rFonts w:asciiTheme="majorHAnsi" w:hAnsiTheme="majorHAnsi"/>
        </w:rPr>
      </w:pPr>
    </w:p>
    <w:p w14:paraId="654B806A" w14:textId="0AA887DE" w:rsidR="00A0478B" w:rsidRPr="00C1666E" w:rsidRDefault="00A0478B" w:rsidP="00A0478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ajorHAnsi" w:hAnsiTheme="majorHAnsi" w:cs="Arial"/>
        </w:rPr>
      </w:pPr>
      <w:r w:rsidRPr="00C1666E">
        <w:rPr>
          <w:rFonts w:asciiTheme="majorHAnsi" w:hAnsiTheme="majorHAnsi" w:cs="Arial"/>
        </w:rPr>
        <w:t xml:space="preserve">Place the sample inside the </w:t>
      </w:r>
      <w:r w:rsidR="000926B2">
        <w:rPr>
          <w:rFonts w:asciiTheme="majorHAnsi" w:hAnsiTheme="majorHAnsi" w:cs="Arial"/>
        </w:rPr>
        <w:t xml:space="preserve">capsule </w:t>
      </w:r>
      <w:r w:rsidRPr="00C1666E">
        <w:rPr>
          <w:rFonts w:asciiTheme="majorHAnsi" w:hAnsiTheme="majorHAnsi" w:cs="Arial"/>
        </w:rPr>
        <w:t>along with request slip and close the lids properly.</w:t>
      </w:r>
    </w:p>
    <w:p w14:paraId="1C8A3E4C" w14:textId="0A4C86D2" w:rsidR="00A0478B" w:rsidRPr="00C1666E" w:rsidRDefault="00A0478B" w:rsidP="00A0478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ajorHAnsi" w:hAnsiTheme="majorHAnsi" w:cs="Arial"/>
        </w:rPr>
      </w:pPr>
      <w:r w:rsidRPr="00C1666E">
        <w:rPr>
          <w:rFonts w:asciiTheme="majorHAnsi" w:hAnsiTheme="majorHAnsi" w:cs="Arial"/>
        </w:rPr>
        <w:t xml:space="preserve">Insert the </w:t>
      </w:r>
      <w:r w:rsidR="000926B2">
        <w:rPr>
          <w:rFonts w:asciiTheme="majorHAnsi" w:hAnsiTheme="majorHAnsi" w:cs="Arial"/>
        </w:rPr>
        <w:t>capsule</w:t>
      </w:r>
      <w:r w:rsidRPr="00C1666E">
        <w:rPr>
          <w:rFonts w:asciiTheme="majorHAnsi" w:hAnsiTheme="majorHAnsi" w:cs="Arial"/>
        </w:rPr>
        <w:t xml:space="preserve"> in the pipe through terminal tube.</w:t>
      </w:r>
    </w:p>
    <w:p w14:paraId="7E84B0A3" w14:textId="77777777" w:rsidR="00A0478B" w:rsidRPr="00C1666E" w:rsidRDefault="00A0478B" w:rsidP="00A0478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ajorHAnsi" w:hAnsiTheme="majorHAnsi" w:cs="Arial"/>
        </w:rPr>
      </w:pPr>
      <w:r w:rsidRPr="00C1666E">
        <w:rPr>
          <w:rFonts w:asciiTheme="majorHAnsi" w:hAnsiTheme="majorHAnsi" w:cs="Arial"/>
        </w:rPr>
        <w:t>Close the door by cranking the handle.</w:t>
      </w:r>
    </w:p>
    <w:p w14:paraId="437964E9" w14:textId="77777777" w:rsidR="00A0478B" w:rsidRPr="00117687" w:rsidRDefault="00A0478B" w:rsidP="00A0478B">
      <w:pPr>
        <w:pStyle w:val="NormalWeb"/>
        <w:rPr>
          <w:rFonts w:asciiTheme="majorHAnsi" w:hAnsiTheme="majorHAnsi" w:cs="Arial"/>
          <w:sz w:val="22"/>
          <w:szCs w:val="22"/>
        </w:rPr>
      </w:pPr>
      <w:r w:rsidRPr="00C1666E">
        <w:rPr>
          <w:rFonts w:asciiTheme="majorHAnsi" w:hAnsiTheme="majorHAnsi" w:cs="Arial"/>
          <w:sz w:val="22"/>
          <w:szCs w:val="22"/>
        </w:rPr>
        <w:t>  </w:t>
      </w:r>
      <w:r w:rsidR="00AA7E7F" w:rsidRPr="00C1666E">
        <w:rPr>
          <w:rFonts w:asciiTheme="majorHAnsi" w:hAnsiTheme="majorHAnsi" w:cs="Arial"/>
          <w:sz w:val="22"/>
          <w:szCs w:val="22"/>
        </w:rPr>
        <w:t>Dos</w:t>
      </w:r>
      <w:r w:rsidRPr="00C1666E">
        <w:rPr>
          <w:rFonts w:asciiTheme="majorHAnsi" w:hAnsiTheme="majorHAnsi" w:cs="Arial"/>
          <w:sz w:val="22"/>
          <w:szCs w:val="22"/>
        </w:rPr>
        <w:t xml:space="preserve"> &amp; Don’ts</w:t>
      </w:r>
    </w:p>
    <w:p w14:paraId="232116B0" w14:textId="77777777" w:rsidR="00A0478B" w:rsidRPr="00117687" w:rsidRDefault="00A0478B" w:rsidP="00AA7E7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 w:rsidRPr="00117687">
        <w:rPr>
          <w:rFonts w:asciiTheme="majorHAnsi" w:hAnsiTheme="majorHAnsi" w:cs="Arial"/>
        </w:rPr>
        <w:t>Do not put your hand in the chute while the sample is in transit as it is travelling at a speed of approx. 50-60 Km/h.</w:t>
      </w:r>
    </w:p>
    <w:p w14:paraId="477021D3" w14:textId="5AAA5F47" w:rsidR="00A0478B" w:rsidRPr="00117687" w:rsidRDefault="00A0478B" w:rsidP="00AA7E7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 w:rsidRPr="00117687">
        <w:rPr>
          <w:rFonts w:asciiTheme="majorHAnsi" w:hAnsiTheme="majorHAnsi" w:cs="Arial"/>
        </w:rPr>
        <w:t xml:space="preserve">Ensure that the </w:t>
      </w:r>
      <w:r w:rsidR="000926B2">
        <w:rPr>
          <w:rFonts w:asciiTheme="majorHAnsi" w:hAnsiTheme="majorHAnsi" w:cs="Arial"/>
        </w:rPr>
        <w:t>capsule</w:t>
      </w:r>
      <w:r w:rsidRPr="00117687">
        <w:rPr>
          <w:rFonts w:asciiTheme="majorHAnsi" w:hAnsiTheme="majorHAnsi" w:cs="Arial"/>
        </w:rPr>
        <w:t xml:space="preserve"> lid is firmly tightened before the </w:t>
      </w:r>
      <w:r w:rsidR="000926B2">
        <w:rPr>
          <w:rFonts w:asciiTheme="majorHAnsi" w:hAnsiTheme="majorHAnsi" w:cs="Arial"/>
        </w:rPr>
        <w:t xml:space="preserve">capsule </w:t>
      </w:r>
      <w:r w:rsidRPr="00117687">
        <w:rPr>
          <w:rFonts w:asciiTheme="majorHAnsi" w:hAnsiTheme="majorHAnsi" w:cs="Arial"/>
        </w:rPr>
        <w:t>is inserted into the system.</w:t>
      </w:r>
    </w:p>
    <w:p w14:paraId="33CE64DC" w14:textId="5AA0820F" w:rsidR="00AA7E7F" w:rsidRDefault="000926B2" w:rsidP="00AA7E7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capsule</w:t>
      </w:r>
      <w:r w:rsidR="00A0478B" w:rsidRPr="00117687">
        <w:rPr>
          <w:rFonts w:asciiTheme="majorHAnsi" w:hAnsiTheme="majorHAnsi" w:cs="Arial"/>
        </w:rPr>
        <w:t xml:space="preserve"> to be placed inside the terminal tube with </w:t>
      </w:r>
      <w:r w:rsidR="00DB5D8E" w:rsidRPr="00117687">
        <w:rPr>
          <w:rFonts w:asciiTheme="majorHAnsi" w:hAnsiTheme="majorHAnsi" w:cs="Arial"/>
        </w:rPr>
        <w:t xml:space="preserve">cover facing </w:t>
      </w:r>
      <w:r w:rsidR="00AA7E7F" w:rsidRPr="00117687">
        <w:rPr>
          <w:rFonts w:asciiTheme="majorHAnsi" w:hAnsiTheme="majorHAnsi" w:cs="Arial"/>
        </w:rPr>
        <w:t>front (</w:t>
      </w:r>
      <w:r w:rsidR="00AA7E7F">
        <w:rPr>
          <w:rFonts w:asciiTheme="majorHAnsi" w:hAnsiTheme="majorHAnsi" w:cs="Arial"/>
        </w:rPr>
        <w:t>forward direction).</w:t>
      </w:r>
    </w:p>
    <w:p w14:paraId="10001129" w14:textId="3FC2F919" w:rsidR="00A0478B" w:rsidRPr="00117687" w:rsidRDefault="00A0478B" w:rsidP="00AA7E7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 w:rsidRPr="00117687">
        <w:rPr>
          <w:rFonts w:asciiTheme="majorHAnsi" w:hAnsiTheme="majorHAnsi" w:cs="Arial"/>
        </w:rPr>
        <w:t xml:space="preserve">Do not attempt to insert a </w:t>
      </w:r>
      <w:r w:rsidR="000926B2">
        <w:rPr>
          <w:rFonts w:asciiTheme="majorHAnsi" w:hAnsiTheme="majorHAnsi" w:cs="Arial"/>
        </w:rPr>
        <w:t>capsule</w:t>
      </w:r>
      <w:r w:rsidRPr="00117687">
        <w:rPr>
          <w:rFonts w:asciiTheme="majorHAnsi" w:hAnsiTheme="majorHAnsi" w:cs="Arial"/>
        </w:rPr>
        <w:t xml:space="preserve"> into the terminal box when a </w:t>
      </w:r>
      <w:r w:rsidR="000926B2">
        <w:rPr>
          <w:rFonts w:asciiTheme="majorHAnsi" w:hAnsiTheme="majorHAnsi" w:cs="Arial"/>
        </w:rPr>
        <w:t>capsule</w:t>
      </w:r>
      <w:r w:rsidRPr="00117687">
        <w:rPr>
          <w:rFonts w:asciiTheme="majorHAnsi" w:hAnsiTheme="majorHAnsi" w:cs="Arial"/>
        </w:rPr>
        <w:t xml:space="preserve"> is already in transit.</w:t>
      </w:r>
    </w:p>
    <w:p w14:paraId="6D9EFF13" w14:textId="77777777" w:rsidR="00A0478B" w:rsidRPr="00117687" w:rsidRDefault="00A0478B" w:rsidP="00AA7E7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 w:rsidRPr="00117687">
        <w:rPr>
          <w:rFonts w:asciiTheme="majorHAnsi" w:hAnsiTheme="majorHAnsi" w:cs="Arial"/>
        </w:rPr>
        <w:t>Do not attempt to force open the terminal door if it is latched, consequences are dangerous.</w:t>
      </w:r>
    </w:p>
    <w:p w14:paraId="07AC6A0D" w14:textId="01632C8A" w:rsidR="00A0478B" w:rsidRPr="00117687" w:rsidRDefault="00A0478B" w:rsidP="00AA7E7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 w:rsidRPr="00117687">
        <w:rPr>
          <w:rFonts w:asciiTheme="majorHAnsi" w:hAnsiTheme="majorHAnsi" w:cs="Arial"/>
        </w:rPr>
        <w:t xml:space="preserve">Do not attempt to overload the </w:t>
      </w:r>
      <w:r w:rsidR="000926B2">
        <w:rPr>
          <w:rFonts w:asciiTheme="majorHAnsi" w:hAnsiTheme="majorHAnsi" w:cs="Arial"/>
        </w:rPr>
        <w:t>capsule</w:t>
      </w:r>
      <w:r w:rsidRPr="00117687">
        <w:rPr>
          <w:rFonts w:asciiTheme="majorHAnsi" w:hAnsiTheme="majorHAnsi" w:cs="Arial"/>
        </w:rPr>
        <w:t xml:space="preserve">. If </w:t>
      </w:r>
      <w:r w:rsidR="00EE2FC8" w:rsidRPr="00117687">
        <w:rPr>
          <w:rFonts w:asciiTheme="majorHAnsi" w:hAnsiTheme="majorHAnsi" w:cs="Arial"/>
        </w:rPr>
        <w:t>necessary,</w:t>
      </w:r>
      <w:r w:rsidRPr="00117687">
        <w:rPr>
          <w:rFonts w:asciiTheme="majorHAnsi" w:hAnsiTheme="majorHAnsi" w:cs="Arial"/>
        </w:rPr>
        <w:t xml:space="preserve"> split up large load and send two or more samples. Maximum weight should be within 0.9 Kg.</w:t>
      </w:r>
    </w:p>
    <w:p w14:paraId="7C6D28CB" w14:textId="7639BAFF" w:rsidR="00A0478B" w:rsidRPr="00117687" w:rsidRDefault="00A0478B" w:rsidP="00AA7E7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 w:rsidRPr="00117687">
        <w:rPr>
          <w:rFonts w:asciiTheme="majorHAnsi" w:hAnsiTheme="majorHAnsi" w:cs="Arial"/>
        </w:rPr>
        <w:t xml:space="preserve">Do not strike </w:t>
      </w:r>
      <w:r w:rsidR="000926B2">
        <w:rPr>
          <w:rFonts w:asciiTheme="majorHAnsi" w:hAnsiTheme="majorHAnsi" w:cs="Arial"/>
        </w:rPr>
        <w:t>capsule</w:t>
      </w:r>
      <w:r w:rsidRPr="00117687">
        <w:rPr>
          <w:rFonts w:asciiTheme="majorHAnsi" w:hAnsiTheme="majorHAnsi" w:cs="Arial"/>
        </w:rPr>
        <w:t xml:space="preserve"> against any heavy object for purpose of opening the screwed ends as this will cause serious damage to the </w:t>
      </w:r>
      <w:r w:rsidR="000926B2">
        <w:rPr>
          <w:rFonts w:asciiTheme="majorHAnsi" w:hAnsiTheme="majorHAnsi" w:cs="Arial"/>
        </w:rPr>
        <w:t>capsule</w:t>
      </w:r>
      <w:r w:rsidRPr="00117687">
        <w:rPr>
          <w:rFonts w:asciiTheme="majorHAnsi" w:hAnsiTheme="majorHAnsi" w:cs="Arial"/>
        </w:rPr>
        <w:t>.</w:t>
      </w:r>
    </w:p>
    <w:p w14:paraId="02C2FD2B" w14:textId="7A913F99" w:rsidR="00A0478B" w:rsidRPr="00C1666E" w:rsidRDefault="00A0478B" w:rsidP="00AA7E7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 w:rsidRPr="00C1666E">
        <w:rPr>
          <w:rFonts w:asciiTheme="majorHAnsi" w:hAnsiTheme="majorHAnsi" w:cs="Arial"/>
        </w:rPr>
        <w:t xml:space="preserve">Inspect the </w:t>
      </w:r>
      <w:r w:rsidR="000926B2">
        <w:rPr>
          <w:rFonts w:asciiTheme="majorHAnsi" w:hAnsiTheme="majorHAnsi" w:cs="Arial"/>
        </w:rPr>
        <w:t>capsule</w:t>
      </w:r>
      <w:r w:rsidRPr="00C1666E">
        <w:rPr>
          <w:rFonts w:asciiTheme="majorHAnsi" w:hAnsiTheme="majorHAnsi" w:cs="Arial"/>
          <w:color w:val="000080"/>
        </w:rPr>
        <w:t>,</w:t>
      </w:r>
      <w:r w:rsidRPr="00C1666E">
        <w:rPr>
          <w:rFonts w:asciiTheme="majorHAnsi" w:hAnsiTheme="majorHAnsi" w:cs="Arial"/>
        </w:rPr>
        <w:t xml:space="preserve"> frequently</w:t>
      </w:r>
      <w:r w:rsidRPr="00C1666E">
        <w:rPr>
          <w:rFonts w:asciiTheme="majorHAnsi" w:hAnsiTheme="majorHAnsi" w:cs="Arial"/>
          <w:color w:val="000080"/>
        </w:rPr>
        <w:t>,</w:t>
      </w:r>
      <w:r w:rsidRPr="00C1666E">
        <w:rPr>
          <w:rFonts w:asciiTheme="majorHAnsi" w:hAnsiTheme="majorHAnsi" w:cs="Arial"/>
        </w:rPr>
        <w:t xml:space="preserve"> for wear of buffer, damaged lid etc. Worn out or damaged buffers should be replaced immediately as it can cause damage to the fittings.</w:t>
      </w:r>
    </w:p>
    <w:p w14:paraId="5D865BA6" w14:textId="7F72E77C" w:rsidR="00EE2FC8" w:rsidRDefault="00A0478B" w:rsidP="00EE2FC8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 w:rsidRPr="00C1666E">
        <w:rPr>
          <w:rFonts w:asciiTheme="majorHAnsi" w:hAnsiTheme="majorHAnsi" w:cs="Arial"/>
        </w:rPr>
        <w:t>Ensure that the receiving</w:t>
      </w:r>
      <w:r w:rsidRPr="00C1666E">
        <w:rPr>
          <w:rFonts w:asciiTheme="majorHAnsi" w:hAnsiTheme="majorHAnsi" w:cs="Arial"/>
          <w:color w:val="000080"/>
        </w:rPr>
        <w:t xml:space="preserve"> </w:t>
      </w:r>
      <w:r w:rsidRPr="00C1666E">
        <w:rPr>
          <w:rFonts w:asciiTheme="majorHAnsi" w:hAnsiTheme="majorHAnsi" w:cs="Arial"/>
        </w:rPr>
        <w:t>/dispatching station latch is operating freely. Air leakages if any should be attended.</w:t>
      </w:r>
    </w:p>
    <w:p w14:paraId="76278737" w14:textId="27811CCB" w:rsidR="00EE2FC8" w:rsidRDefault="000926B2" w:rsidP="00EE2FC8">
      <w:pPr>
        <w:spacing w:before="100" w:beforeAutospacing="1" w:after="100" w:afterAutospacing="1" w:line="240" w:lineRule="auto"/>
        <w:ind w:left="72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DO’s and DON’T’S</w:t>
      </w:r>
    </w:p>
    <w:p w14:paraId="1F3A629A" w14:textId="4128B9FE" w:rsidR="000926B2" w:rsidRDefault="000926B2" w:rsidP="00EE2FC8">
      <w:pPr>
        <w:spacing w:before="100" w:beforeAutospacing="1" w:after="100" w:afterAutospacing="1" w:line="240" w:lineRule="auto"/>
        <w:ind w:left="72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If capsule is stuck or any issue is faced in capsule transfer, to and from movement then mechanical, electrical, instrumentation personnel should be contacted for rectifying the issue.</w:t>
      </w:r>
    </w:p>
    <w:p w14:paraId="52742029" w14:textId="77777777" w:rsidR="000926B2" w:rsidRPr="00EE2FC8" w:rsidRDefault="000926B2" w:rsidP="00EE2FC8">
      <w:pPr>
        <w:spacing w:before="100" w:beforeAutospacing="1" w:after="100" w:afterAutospacing="1" w:line="240" w:lineRule="auto"/>
        <w:ind w:left="720"/>
        <w:jc w:val="both"/>
        <w:rPr>
          <w:ins w:id="0" w:author="Lobha Vaikunth Gawas" w:date="2022-07-04T14:10:00Z"/>
          <w:rFonts w:asciiTheme="majorHAnsi" w:hAnsiTheme="majorHAnsi" w:cs="Arial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C1666E" w14:paraId="5A1033D1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1A124B13" w14:textId="77777777" w:rsidR="00BA7336" w:rsidRPr="00C1666E" w:rsidRDefault="00BA7336" w:rsidP="00D00594">
            <w:pPr>
              <w:spacing w:after="0"/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 xml:space="preserve">Prepared By: </w:t>
            </w:r>
          </w:p>
          <w:p w14:paraId="4AD6D02C" w14:textId="77777777" w:rsidR="00BA7336" w:rsidRPr="00C1666E" w:rsidRDefault="00BA7336" w:rsidP="00C1666E">
            <w:pPr>
              <w:spacing w:after="0"/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 xml:space="preserve">Head – </w:t>
            </w:r>
            <w:r w:rsidR="00C1666E">
              <w:rPr>
                <w:rFonts w:asciiTheme="majorHAnsi" w:hAnsiTheme="majorHAnsi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DFD11A2" w14:textId="77777777" w:rsidR="00BA7336" w:rsidRPr="00C1666E" w:rsidRDefault="00BA7336" w:rsidP="00D00594">
            <w:pPr>
              <w:spacing w:after="0"/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 xml:space="preserve">Reviewed &amp; Issued By: </w:t>
            </w:r>
          </w:p>
          <w:p w14:paraId="609A5209" w14:textId="77777777" w:rsidR="00BA7336" w:rsidRPr="00C1666E" w:rsidRDefault="00BA7336" w:rsidP="00D00594">
            <w:pPr>
              <w:spacing w:after="0"/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B4A0979" w14:textId="77777777" w:rsidR="00BA7336" w:rsidRPr="00C1666E" w:rsidRDefault="00BA7336" w:rsidP="00D00594">
            <w:pPr>
              <w:spacing w:after="0"/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 xml:space="preserve">Approved By: </w:t>
            </w:r>
          </w:p>
          <w:p w14:paraId="025A3782" w14:textId="77777777" w:rsidR="00BA7336" w:rsidRPr="00C1666E" w:rsidRDefault="007E45E9" w:rsidP="00ED48D2">
            <w:pPr>
              <w:spacing w:after="0"/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 xml:space="preserve">Head – </w:t>
            </w:r>
            <w:r w:rsidR="00C1666E" w:rsidRPr="00C1666E">
              <w:rPr>
                <w:rFonts w:asciiTheme="majorHAnsi" w:hAnsiTheme="majorHAnsi"/>
              </w:rPr>
              <w:t>Pig Iron Division</w:t>
            </w:r>
          </w:p>
        </w:tc>
      </w:tr>
      <w:tr w:rsidR="00BA7336" w:rsidRPr="00C1666E" w14:paraId="561055E6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3AA0BE9B" w14:textId="77777777" w:rsidR="00BA7336" w:rsidRPr="00C1666E" w:rsidRDefault="007E45E9" w:rsidP="00B80FF3">
            <w:pPr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lastRenderedPageBreak/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43BD1D72" w14:textId="77777777" w:rsidR="00BA7336" w:rsidRPr="00C1666E" w:rsidRDefault="007E45E9" w:rsidP="00B80FF3">
            <w:pPr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491F6FC9" w14:textId="77777777" w:rsidR="00BA7336" w:rsidRPr="00C1666E" w:rsidRDefault="007E45E9" w:rsidP="00B80FF3">
            <w:pPr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>Signature:</w:t>
            </w:r>
          </w:p>
        </w:tc>
      </w:tr>
      <w:tr w:rsidR="00BA7336" w:rsidRPr="00C1666E" w14:paraId="73D87CC0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4BBC3743" w14:textId="36485BAD" w:rsidR="00BA7336" w:rsidRPr="00C1666E" w:rsidRDefault="00BA7336" w:rsidP="007E45E9">
            <w:pPr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>Date:</w:t>
            </w:r>
            <w:r w:rsidR="001A73CE">
              <w:rPr>
                <w:rFonts w:asciiTheme="majorHAnsi" w:hAnsiTheme="majorHAnsi"/>
              </w:rPr>
              <w:t xml:space="preserve"> </w:t>
            </w:r>
            <w:r w:rsidR="00F07188">
              <w:rPr>
                <w:rFonts w:ascii="Times New Roman" w:hAnsi="Times New Roman"/>
                <w:b/>
              </w:rPr>
              <w:t>1</w:t>
            </w:r>
            <w:r w:rsidR="00A13E10">
              <w:rPr>
                <w:rFonts w:ascii="Times New Roman" w:hAnsi="Times New Roman"/>
                <w:b/>
              </w:rPr>
              <w:t>5</w:t>
            </w:r>
            <w:r w:rsidR="00F07188">
              <w:rPr>
                <w:rFonts w:ascii="Times New Roman" w:hAnsi="Times New Roman"/>
                <w:b/>
              </w:rPr>
              <w:t>.07.202</w:t>
            </w:r>
            <w:r w:rsidR="00A13E1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0EA0F5F6" w14:textId="009F7D70" w:rsidR="00BA7336" w:rsidRPr="00C1666E" w:rsidRDefault="00BA7336" w:rsidP="007E45E9">
            <w:pPr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 xml:space="preserve">Date: </w:t>
            </w:r>
            <w:r w:rsidR="00F07188">
              <w:rPr>
                <w:rFonts w:ascii="Times New Roman" w:hAnsi="Times New Roman"/>
                <w:b/>
              </w:rPr>
              <w:t>1</w:t>
            </w:r>
            <w:r w:rsidR="00A13E10">
              <w:rPr>
                <w:rFonts w:ascii="Times New Roman" w:hAnsi="Times New Roman"/>
                <w:b/>
              </w:rPr>
              <w:t>5</w:t>
            </w:r>
            <w:r w:rsidR="00F07188">
              <w:rPr>
                <w:rFonts w:ascii="Times New Roman" w:hAnsi="Times New Roman"/>
                <w:b/>
              </w:rPr>
              <w:t>.07.202</w:t>
            </w:r>
            <w:r w:rsidR="00A13E1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50089211" w14:textId="45B8D658" w:rsidR="00BA7336" w:rsidRPr="00C1666E" w:rsidRDefault="00BA7336" w:rsidP="00F07188">
            <w:pPr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>Date:</w:t>
            </w:r>
            <w:r w:rsidR="001A73CE">
              <w:rPr>
                <w:rFonts w:ascii="Times New Roman" w:hAnsi="Times New Roman"/>
                <w:b/>
              </w:rPr>
              <w:t xml:space="preserve"> </w:t>
            </w:r>
            <w:r w:rsidR="00F07188">
              <w:rPr>
                <w:rFonts w:ascii="Times New Roman" w:hAnsi="Times New Roman"/>
                <w:b/>
              </w:rPr>
              <w:t>1</w:t>
            </w:r>
            <w:r w:rsidR="00A13E10">
              <w:rPr>
                <w:rFonts w:ascii="Times New Roman" w:hAnsi="Times New Roman"/>
                <w:b/>
              </w:rPr>
              <w:t>5</w:t>
            </w:r>
            <w:r w:rsidR="00F07188">
              <w:rPr>
                <w:rFonts w:ascii="Times New Roman" w:hAnsi="Times New Roman"/>
                <w:b/>
              </w:rPr>
              <w:t>.07.202</w:t>
            </w:r>
            <w:r w:rsidR="00A13E10">
              <w:rPr>
                <w:rFonts w:ascii="Times New Roman" w:hAnsi="Times New Roman"/>
                <w:b/>
              </w:rPr>
              <w:t>2</w:t>
            </w:r>
          </w:p>
        </w:tc>
      </w:tr>
    </w:tbl>
    <w:p w14:paraId="5336C524" w14:textId="0EBACFD6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ins w:id="1" w:author="Lobha Vaikunth Gawas" w:date="2022-07-04T14:06:00Z"/>
          <w:rFonts w:asciiTheme="majorHAnsi" w:hAnsiTheme="majorHAnsi"/>
          <w:sz w:val="24"/>
          <w:szCs w:val="24"/>
        </w:rPr>
      </w:pPr>
    </w:p>
    <w:p w14:paraId="2FC3FF1D" w14:textId="73FA7133" w:rsidR="00F86935" w:rsidRDefault="00F86935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7B6C22" w14:paraId="7EC1667E" w14:textId="77777777" w:rsidTr="0093391B">
        <w:tc>
          <w:tcPr>
            <w:tcW w:w="9090" w:type="dxa"/>
            <w:gridSpan w:val="4"/>
          </w:tcPr>
          <w:p w14:paraId="1778577F" w14:textId="77777777" w:rsidR="007B6C22" w:rsidRDefault="007B6C22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7B6C22" w14:paraId="68F278EC" w14:textId="77777777" w:rsidTr="0093391B">
        <w:tc>
          <w:tcPr>
            <w:tcW w:w="2766" w:type="dxa"/>
          </w:tcPr>
          <w:p w14:paraId="5C85FB4A" w14:textId="77777777" w:rsidR="007B6C22" w:rsidRDefault="007B6C22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1B06281E" w14:textId="77777777" w:rsidR="007B6C22" w:rsidRDefault="007B6C22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563DBF65" w14:textId="77777777" w:rsidR="007B6C22" w:rsidRDefault="007B6C22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19E45DE2" w14:textId="77777777" w:rsidR="007B6C22" w:rsidRDefault="007B6C22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7B6C22" w:rsidRPr="001A3E3D" w14:paraId="2E9E5921" w14:textId="77777777" w:rsidTr="0093391B">
        <w:tc>
          <w:tcPr>
            <w:tcW w:w="2766" w:type="dxa"/>
          </w:tcPr>
          <w:p w14:paraId="3915DD10" w14:textId="03E47030" w:rsidR="007B6C22" w:rsidRPr="001A3E3D" w:rsidRDefault="00A13E10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16CE74CC" w14:textId="0C20E5EE" w:rsidR="007B6C22" w:rsidRPr="001A3E3D" w:rsidRDefault="00A13E10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pneumatic sample transport system</w:t>
            </w:r>
          </w:p>
        </w:tc>
        <w:tc>
          <w:tcPr>
            <w:tcW w:w="2190" w:type="dxa"/>
          </w:tcPr>
          <w:p w14:paraId="0963829D" w14:textId="0DF67036" w:rsidR="007B6C22" w:rsidRPr="001A3E3D" w:rsidRDefault="00A13E10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499685F8" w14:textId="52CDDD00" w:rsidR="007B6C22" w:rsidRPr="001A3E3D" w:rsidRDefault="00A13E10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7B6C22" w14:paraId="0C20BD08" w14:textId="77777777" w:rsidTr="0093391B">
        <w:tc>
          <w:tcPr>
            <w:tcW w:w="2766" w:type="dxa"/>
          </w:tcPr>
          <w:p w14:paraId="0BCE1F42" w14:textId="0F5EEB42" w:rsidR="007B6C22" w:rsidRPr="000926B2" w:rsidRDefault="00A13E10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926B2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7D91D966" w14:textId="5BEB88E9" w:rsidR="007B6C22" w:rsidRPr="000926B2" w:rsidRDefault="00A13E10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926B2">
              <w:rPr>
                <w:rFonts w:ascii="Times New Roman" w:hAnsi="Times New Roman"/>
                <w:bCs/>
                <w:sz w:val="24"/>
                <w:szCs w:val="24"/>
              </w:rPr>
              <w:t>Procedure for pneumatic sample transport system</w:t>
            </w:r>
          </w:p>
        </w:tc>
        <w:tc>
          <w:tcPr>
            <w:tcW w:w="2190" w:type="dxa"/>
          </w:tcPr>
          <w:p w14:paraId="5F4E279F" w14:textId="08D3F072" w:rsidR="007B6C22" w:rsidRPr="000926B2" w:rsidRDefault="00A13E10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926B2">
              <w:rPr>
                <w:rFonts w:ascii="Times New Roman" w:hAnsi="Times New Roman"/>
                <w:bCs/>
                <w:sz w:val="24"/>
                <w:szCs w:val="24"/>
              </w:rPr>
              <w:t>Carrier word replaced with capsule</w:t>
            </w:r>
          </w:p>
        </w:tc>
        <w:tc>
          <w:tcPr>
            <w:tcW w:w="1946" w:type="dxa"/>
          </w:tcPr>
          <w:p w14:paraId="5452EB7B" w14:textId="53D89DBE" w:rsidR="007B6C22" w:rsidRPr="000926B2" w:rsidRDefault="00A13E10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926B2">
              <w:rPr>
                <w:rFonts w:ascii="Times New Roman" w:hAnsi="Times New Roman"/>
                <w:bCs/>
                <w:sz w:val="24"/>
                <w:szCs w:val="24"/>
              </w:rPr>
              <w:t>02</w:t>
            </w:r>
          </w:p>
        </w:tc>
      </w:tr>
    </w:tbl>
    <w:p w14:paraId="69D5A058" w14:textId="77777777" w:rsidR="007B6C22" w:rsidRPr="00C1666E" w:rsidRDefault="007B6C22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Theme="majorHAnsi" w:hAnsiTheme="majorHAnsi"/>
          <w:sz w:val="24"/>
          <w:szCs w:val="24"/>
        </w:rPr>
      </w:pPr>
    </w:p>
    <w:sectPr w:rsidR="007B6C22" w:rsidRPr="00C1666E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36EC3" w14:textId="77777777" w:rsidR="003C58F9" w:rsidRDefault="003C58F9" w:rsidP="0036287A">
      <w:pPr>
        <w:spacing w:after="0" w:line="240" w:lineRule="auto"/>
      </w:pPr>
      <w:r>
        <w:separator/>
      </w:r>
    </w:p>
  </w:endnote>
  <w:endnote w:type="continuationSeparator" w:id="0">
    <w:p w14:paraId="615B6031" w14:textId="77777777" w:rsidR="003C58F9" w:rsidRDefault="003C58F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B5CD" w14:textId="1BA7887E" w:rsidR="00450E2A" w:rsidRDefault="00A13E10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2BFD1A" wp14:editId="06EFE84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ce57436fb3ea226e6757e54b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E12136" w14:textId="7235473E" w:rsidR="00A13E10" w:rsidRPr="00A13E10" w:rsidRDefault="00A13E10" w:rsidP="00A13E10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A13E10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2BFD1A" id="_x0000_t202" coordsize="21600,21600" o:spt="202" path="m,l,21600r21600,l21600,xe">
              <v:stroke joinstyle="miter"/>
              <v:path gradientshapeok="t" o:connecttype="rect"/>
            </v:shapetype>
            <v:shape id="MSIPCMce57436fb3ea226e6757e54b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6E12136" w14:textId="7235473E" w:rsidR="00A13E10" w:rsidRPr="00A13E10" w:rsidRDefault="00A13E10" w:rsidP="00A13E10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A13E10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1C8E" w14:textId="77777777" w:rsidR="003C58F9" w:rsidRDefault="003C58F9" w:rsidP="0036287A">
      <w:pPr>
        <w:spacing w:after="0" w:line="240" w:lineRule="auto"/>
      </w:pPr>
      <w:r>
        <w:separator/>
      </w:r>
    </w:p>
  </w:footnote>
  <w:footnote w:type="continuationSeparator" w:id="0">
    <w:p w14:paraId="74DB6CD4" w14:textId="77777777" w:rsidR="003C58F9" w:rsidRDefault="003C58F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0478921B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73EC1F6" w14:textId="28533A68" w:rsidR="00314A11" w:rsidRPr="001B4A42" w:rsidRDefault="00B930C1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BF46321" wp14:editId="4D45A3B2">
                <wp:extent cx="943610" cy="790575"/>
                <wp:effectExtent l="0" t="0" r="8890" b="9525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DA3C1DB" w14:textId="77777777" w:rsidR="00314A11" w:rsidRPr="001B4A42" w:rsidRDefault="00314A11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 w:rsidR="00147B65">
            <w:rPr>
              <w:rFonts w:ascii="Times New Roman" w:hAnsi="Times New Roman"/>
              <w:b/>
            </w:rPr>
            <w:t>VALUE ADDED</w:t>
          </w:r>
          <w:r w:rsidR="001B3F1A">
            <w:rPr>
              <w:rFonts w:ascii="Times New Roman" w:hAnsi="Times New Roman"/>
              <w:b/>
            </w:rPr>
            <w:t xml:space="preserve"> BUSINESS</w:t>
          </w:r>
        </w:p>
      </w:tc>
      <w:tc>
        <w:tcPr>
          <w:tcW w:w="1701" w:type="dxa"/>
        </w:tcPr>
        <w:p w14:paraId="5E509D9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5BB1099" w14:textId="77777777" w:rsidR="00314A11" w:rsidRPr="002E7889" w:rsidRDefault="00314A11" w:rsidP="00147B65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2E7889">
            <w:rPr>
              <w:rFonts w:ascii="Times New Roman" w:hAnsi="Times New Roman"/>
              <w:b/>
            </w:rPr>
            <w:t>/IMS/</w:t>
          </w:r>
          <w:r w:rsidR="00147B65">
            <w:rPr>
              <w:rFonts w:ascii="Times New Roman" w:hAnsi="Times New Roman"/>
              <w:b/>
            </w:rPr>
            <w:t>PID1</w:t>
          </w:r>
          <w:r w:rsidR="001B3F1A">
            <w:rPr>
              <w:rFonts w:ascii="Times New Roman" w:hAnsi="Times New Roman"/>
              <w:b/>
            </w:rPr>
            <w:t>/</w:t>
          </w:r>
          <w:r w:rsidR="00147B65">
            <w:rPr>
              <w:rFonts w:ascii="Times New Roman" w:hAnsi="Times New Roman"/>
              <w:b/>
            </w:rPr>
            <w:t>PROD/WI/</w:t>
          </w:r>
          <w:r w:rsidR="00A0478B">
            <w:rPr>
              <w:rFonts w:ascii="Times New Roman" w:hAnsi="Times New Roman"/>
              <w:b/>
            </w:rPr>
            <w:t>21</w:t>
          </w:r>
        </w:p>
      </w:tc>
    </w:tr>
    <w:tr w:rsidR="00314A11" w:rsidRPr="001B4A42" w14:paraId="533EE5A2" w14:textId="77777777" w:rsidTr="00314A11">
      <w:trPr>
        <w:trHeight w:val="143"/>
      </w:trPr>
      <w:tc>
        <w:tcPr>
          <w:tcW w:w="1702" w:type="dxa"/>
          <w:vMerge/>
        </w:tcPr>
        <w:p w14:paraId="2089C51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05ACE6F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6AE5251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3898A6AC" w14:textId="1AA0D1C2" w:rsidR="00314A11" w:rsidRPr="00550080" w:rsidRDefault="000926B2" w:rsidP="007478FF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66B73AC5" w14:textId="77777777" w:rsidTr="00314A11">
      <w:trPr>
        <w:trHeight w:val="143"/>
      </w:trPr>
      <w:tc>
        <w:tcPr>
          <w:tcW w:w="1702" w:type="dxa"/>
          <w:vMerge/>
        </w:tcPr>
        <w:p w14:paraId="2EFC46D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1F35F7BA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A0478B" w:rsidRPr="00A0478B">
            <w:rPr>
              <w:rFonts w:ascii="Times New Roman" w:hAnsi="Times New Roman"/>
              <w:b/>
            </w:rPr>
            <w:t>Pneumatic sample transport system</w:t>
          </w:r>
        </w:p>
      </w:tc>
      <w:tc>
        <w:tcPr>
          <w:tcW w:w="1701" w:type="dxa"/>
        </w:tcPr>
        <w:p w14:paraId="746D63B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396AEA8" w14:textId="79EA1723" w:rsidR="00314A11" w:rsidRPr="002E7889" w:rsidRDefault="000926B2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02</w:t>
          </w:r>
        </w:p>
      </w:tc>
    </w:tr>
    <w:tr w:rsidR="00314A11" w:rsidRPr="001B4A42" w14:paraId="1915C214" w14:textId="77777777" w:rsidTr="00314A11">
      <w:trPr>
        <w:trHeight w:val="143"/>
      </w:trPr>
      <w:tc>
        <w:tcPr>
          <w:tcW w:w="1702" w:type="dxa"/>
          <w:vMerge/>
        </w:tcPr>
        <w:p w14:paraId="1E568C4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79516606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2C3DE4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F332B6C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B585F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B585F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72C325D8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2F7E28C8"/>
    <w:multiLevelType w:val="multilevel"/>
    <w:tmpl w:val="6054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1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593A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7848BE"/>
    <w:multiLevelType w:val="multilevel"/>
    <w:tmpl w:val="EDEC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993464">
    <w:abstractNumId w:val="27"/>
  </w:num>
  <w:num w:numId="2" w16cid:durableId="611591498">
    <w:abstractNumId w:val="41"/>
  </w:num>
  <w:num w:numId="3" w16cid:durableId="1832794204">
    <w:abstractNumId w:val="34"/>
  </w:num>
  <w:num w:numId="4" w16cid:durableId="1280182440">
    <w:abstractNumId w:val="8"/>
  </w:num>
  <w:num w:numId="5" w16cid:durableId="1471436024">
    <w:abstractNumId w:val="3"/>
  </w:num>
  <w:num w:numId="6" w16cid:durableId="1213620143">
    <w:abstractNumId w:val="45"/>
  </w:num>
  <w:num w:numId="7" w16cid:durableId="1547134284">
    <w:abstractNumId w:val="39"/>
  </w:num>
  <w:num w:numId="8" w16cid:durableId="1447196911">
    <w:abstractNumId w:val="10"/>
  </w:num>
  <w:num w:numId="9" w16cid:durableId="920140393">
    <w:abstractNumId w:val="16"/>
  </w:num>
  <w:num w:numId="10" w16cid:durableId="789784349">
    <w:abstractNumId w:val="5"/>
  </w:num>
  <w:num w:numId="11" w16cid:durableId="231157411">
    <w:abstractNumId w:val="15"/>
  </w:num>
  <w:num w:numId="12" w16cid:durableId="1083717157">
    <w:abstractNumId w:val="6"/>
  </w:num>
  <w:num w:numId="13" w16cid:durableId="2103184091">
    <w:abstractNumId w:val="32"/>
  </w:num>
  <w:num w:numId="14" w16cid:durableId="1656451270">
    <w:abstractNumId w:val="43"/>
  </w:num>
  <w:num w:numId="15" w16cid:durableId="1603995473">
    <w:abstractNumId w:val="17"/>
  </w:num>
  <w:num w:numId="16" w16cid:durableId="618806864">
    <w:abstractNumId w:val="33"/>
  </w:num>
  <w:num w:numId="17" w16cid:durableId="881670038">
    <w:abstractNumId w:val="1"/>
  </w:num>
  <w:num w:numId="18" w16cid:durableId="785730814">
    <w:abstractNumId w:val="42"/>
  </w:num>
  <w:num w:numId="19" w16cid:durableId="639308699">
    <w:abstractNumId w:val="30"/>
  </w:num>
  <w:num w:numId="20" w16cid:durableId="13265697">
    <w:abstractNumId w:val="47"/>
  </w:num>
  <w:num w:numId="21" w16cid:durableId="1928146157">
    <w:abstractNumId w:val="36"/>
  </w:num>
  <w:num w:numId="22" w16cid:durableId="1350335715">
    <w:abstractNumId w:val="48"/>
  </w:num>
  <w:num w:numId="23" w16cid:durableId="1816293775">
    <w:abstractNumId w:val="4"/>
  </w:num>
  <w:num w:numId="24" w16cid:durableId="844129569">
    <w:abstractNumId w:val="26"/>
  </w:num>
  <w:num w:numId="25" w16cid:durableId="520171087">
    <w:abstractNumId w:val="7"/>
  </w:num>
  <w:num w:numId="26" w16cid:durableId="841353023">
    <w:abstractNumId w:val="23"/>
  </w:num>
  <w:num w:numId="27" w16cid:durableId="81805100">
    <w:abstractNumId w:val="12"/>
  </w:num>
  <w:num w:numId="28" w16cid:durableId="443501829">
    <w:abstractNumId w:val="11"/>
  </w:num>
  <w:num w:numId="29" w16cid:durableId="301229191">
    <w:abstractNumId w:val="25"/>
  </w:num>
  <w:num w:numId="30" w16cid:durableId="168639294">
    <w:abstractNumId w:val="38"/>
  </w:num>
  <w:num w:numId="31" w16cid:durableId="1970743297">
    <w:abstractNumId w:val="0"/>
  </w:num>
  <w:num w:numId="32" w16cid:durableId="1721050140">
    <w:abstractNumId w:val="22"/>
  </w:num>
  <w:num w:numId="33" w16cid:durableId="1237521117">
    <w:abstractNumId w:val="44"/>
  </w:num>
  <w:num w:numId="34" w16cid:durableId="1009481558">
    <w:abstractNumId w:val="31"/>
  </w:num>
  <w:num w:numId="35" w16cid:durableId="10814401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57773545">
    <w:abstractNumId w:val="9"/>
  </w:num>
  <w:num w:numId="37" w16cid:durableId="372266081">
    <w:abstractNumId w:val="28"/>
  </w:num>
  <w:num w:numId="38" w16cid:durableId="2076539031">
    <w:abstractNumId w:val="20"/>
  </w:num>
  <w:num w:numId="39" w16cid:durableId="1953392234">
    <w:abstractNumId w:val="37"/>
  </w:num>
  <w:num w:numId="40" w16cid:durableId="56247872">
    <w:abstractNumId w:val="21"/>
  </w:num>
  <w:num w:numId="41" w16cid:durableId="868421015">
    <w:abstractNumId w:val="13"/>
  </w:num>
  <w:num w:numId="42" w16cid:durableId="2142183748">
    <w:abstractNumId w:val="19"/>
  </w:num>
  <w:num w:numId="43" w16cid:durableId="830830016">
    <w:abstractNumId w:val="40"/>
  </w:num>
  <w:num w:numId="44" w16cid:durableId="58797384">
    <w:abstractNumId w:val="29"/>
  </w:num>
  <w:num w:numId="45" w16cid:durableId="1531527240">
    <w:abstractNumId w:val="35"/>
  </w:num>
  <w:num w:numId="46" w16cid:durableId="1470589616">
    <w:abstractNumId w:val="2"/>
  </w:num>
  <w:num w:numId="47" w16cid:durableId="886379946">
    <w:abstractNumId w:val="14"/>
  </w:num>
  <w:num w:numId="48" w16cid:durableId="194434269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9818096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503782981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63B79"/>
    <w:rsid w:val="00080DE6"/>
    <w:rsid w:val="000926B2"/>
    <w:rsid w:val="00094109"/>
    <w:rsid w:val="00096543"/>
    <w:rsid w:val="000B1E7D"/>
    <w:rsid w:val="000B2820"/>
    <w:rsid w:val="000B4EA3"/>
    <w:rsid w:val="000B6B3F"/>
    <w:rsid w:val="000D428B"/>
    <w:rsid w:val="000E2C4C"/>
    <w:rsid w:val="000E4E6C"/>
    <w:rsid w:val="000F5195"/>
    <w:rsid w:val="000F6633"/>
    <w:rsid w:val="00107221"/>
    <w:rsid w:val="00117687"/>
    <w:rsid w:val="00126E92"/>
    <w:rsid w:val="00135E34"/>
    <w:rsid w:val="00145919"/>
    <w:rsid w:val="00147B65"/>
    <w:rsid w:val="001560B1"/>
    <w:rsid w:val="00162B88"/>
    <w:rsid w:val="00172225"/>
    <w:rsid w:val="00174AAA"/>
    <w:rsid w:val="00174D6E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3CE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25E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4031"/>
    <w:rsid w:val="00396915"/>
    <w:rsid w:val="00397384"/>
    <w:rsid w:val="00397EAD"/>
    <w:rsid w:val="003B12BA"/>
    <w:rsid w:val="003B404E"/>
    <w:rsid w:val="003B5DB1"/>
    <w:rsid w:val="003C06A1"/>
    <w:rsid w:val="003C0C0D"/>
    <w:rsid w:val="003C58F9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14FFB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4961"/>
    <w:rsid w:val="005E6E8C"/>
    <w:rsid w:val="005F1195"/>
    <w:rsid w:val="005F244F"/>
    <w:rsid w:val="005F5011"/>
    <w:rsid w:val="005F5762"/>
    <w:rsid w:val="00611FB8"/>
    <w:rsid w:val="00636E54"/>
    <w:rsid w:val="006545C9"/>
    <w:rsid w:val="006562AA"/>
    <w:rsid w:val="0066428D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8E8"/>
    <w:rsid w:val="006D7CF2"/>
    <w:rsid w:val="006E64E5"/>
    <w:rsid w:val="006F3D6B"/>
    <w:rsid w:val="0070550E"/>
    <w:rsid w:val="007478FF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B6C22"/>
    <w:rsid w:val="007C27E1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3E4C"/>
    <w:rsid w:val="0096703D"/>
    <w:rsid w:val="00970FA4"/>
    <w:rsid w:val="00970FFB"/>
    <w:rsid w:val="00975C88"/>
    <w:rsid w:val="00980FC7"/>
    <w:rsid w:val="009846F0"/>
    <w:rsid w:val="00996860"/>
    <w:rsid w:val="009B585F"/>
    <w:rsid w:val="009C1CE2"/>
    <w:rsid w:val="009C2D3C"/>
    <w:rsid w:val="009D1C9B"/>
    <w:rsid w:val="009D2CED"/>
    <w:rsid w:val="009E296D"/>
    <w:rsid w:val="009E5F19"/>
    <w:rsid w:val="009F1874"/>
    <w:rsid w:val="00A0478B"/>
    <w:rsid w:val="00A13E10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A7E7F"/>
    <w:rsid w:val="00AB1375"/>
    <w:rsid w:val="00AB1C68"/>
    <w:rsid w:val="00AC09FE"/>
    <w:rsid w:val="00AD1315"/>
    <w:rsid w:val="00AD2669"/>
    <w:rsid w:val="00AD438C"/>
    <w:rsid w:val="00AE24F1"/>
    <w:rsid w:val="00AF38FC"/>
    <w:rsid w:val="00B04D1D"/>
    <w:rsid w:val="00B16E23"/>
    <w:rsid w:val="00B31114"/>
    <w:rsid w:val="00B4491C"/>
    <w:rsid w:val="00B45C2E"/>
    <w:rsid w:val="00B80FF3"/>
    <w:rsid w:val="00B9260F"/>
    <w:rsid w:val="00B930C1"/>
    <w:rsid w:val="00B93C91"/>
    <w:rsid w:val="00B94D7B"/>
    <w:rsid w:val="00BA078B"/>
    <w:rsid w:val="00BA2F90"/>
    <w:rsid w:val="00BA3126"/>
    <w:rsid w:val="00BA7336"/>
    <w:rsid w:val="00BB1C50"/>
    <w:rsid w:val="00BB3E07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1666E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D7A81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B5D8E"/>
    <w:rsid w:val="00DC5201"/>
    <w:rsid w:val="00DC5863"/>
    <w:rsid w:val="00DD2BE6"/>
    <w:rsid w:val="00DD3AEE"/>
    <w:rsid w:val="00DD76B3"/>
    <w:rsid w:val="00DE2A2D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955DB"/>
    <w:rsid w:val="00EB337F"/>
    <w:rsid w:val="00EB70B4"/>
    <w:rsid w:val="00ED48D2"/>
    <w:rsid w:val="00ED5182"/>
    <w:rsid w:val="00ED6A4C"/>
    <w:rsid w:val="00ED7C07"/>
    <w:rsid w:val="00EE0FB6"/>
    <w:rsid w:val="00EE2FC8"/>
    <w:rsid w:val="00F04A74"/>
    <w:rsid w:val="00F07188"/>
    <w:rsid w:val="00F124A7"/>
    <w:rsid w:val="00F14E37"/>
    <w:rsid w:val="00F2199F"/>
    <w:rsid w:val="00F23F5C"/>
    <w:rsid w:val="00F24EE3"/>
    <w:rsid w:val="00F45C75"/>
    <w:rsid w:val="00F5486C"/>
    <w:rsid w:val="00F7339F"/>
    <w:rsid w:val="00F753E1"/>
    <w:rsid w:val="00F80D04"/>
    <w:rsid w:val="00F86935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EAD58"/>
  <w15:docId w15:val="{83BB3585-1E26-4AA7-816E-0D2F4BEF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rsid w:val="00A0478B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A0478B"/>
    <w:rPr>
      <w:rFonts w:ascii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rsid w:val="00A0478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BodyText2">
    <w:name w:val="WW-Body Text 2"/>
    <w:basedOn w:val="Normal"/>
    <w:rsid w:val="00A0478B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Revision">
    <w:name w:val="Revision"/>
    <w:hidden/>
    <w:uiPriority w:val="99"/>
    <w:semiHidden/>
    <w:rsid w:val="000926B2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AAE4DB-D5B8-4FBF-8380-1EAB765D35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2E26ED-0364-4A80-B578-349999E84162}"/>
</file>

<file path=customXml/itemProps3.xml><?xml version="1.0" encoding="utf-8"?>
<ds:datastoreItem xmlns:ds="http://schemas.openxmlformats.org/officeDocument/2006/customXml" ds:itemID="{8B38740E-A713-43AE-8CC3-866FB63C0EF2}"/>
</file>

<file path=customXml/itemProps4.xml><?xml version="1.0" encoding="utf-8"?>
<ds:datastoreItem xmlns:ds="http://schemas.openxmlformats.org/officeDocument/2006/customXml" ds:itemID="{75321F0D-A0CF-4924-A816-853402EFF0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20</cp:revision>
  <cp:lastPrinted>2022-02-01T04:45:00Z</cp:lastPrinted>
  <dcterms:created xsi:type="dcterms:W3CDTF">2019-11-06T12:20:00Z</dcterms:created>
  <dcterms:modified xsi:type="dcterms:W3CDTF">2023-04-25T10:44:00Z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2022-08-16T05:44:54Z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b21394a5-17b6-4fa5-a6fa-5ff6cfe35ee8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1279700</vt:r8>
  </property>
</Properties>
</file>