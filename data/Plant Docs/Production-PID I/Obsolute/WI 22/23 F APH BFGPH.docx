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E4E29" w14:textId="77777777" w:rsidR="007E45E9" w:rsidRPr="005B7BF0" w:rsidRDefault="007E45E9" w:rsidP="007E45E9">
      <w:pPr>
        <w:spacing w:after="0" w:line="240" w:lineRule="auto"/>
        <w:jc w:val="center"/>
        <w:rPr>
          <w:rFonts w:ascii="Times New Roman" w:hAnsi="Times New Roman"/>
          <w:b/>
          <w:sz w:val="24"/>
          <w:szCs w:val="24"/>
          <w:u w:val="single"/>
        </w:rPr>
      </w:pPr>
    </w:p>
    <w:p w14:paraId="477973AE" w14:textId="77777777" w:rsidR="005B7BF0" w:rsidRPr="005B7BF0" w:rsidRDefault="005B7BF0" w:rsidP="005B7BF0">
      <w:pPr>
        <w:pStyle w:val="Standard"/>
        <w:ind w:left="283"/>
        <w:jc w:val="both"/>
        <w:rPr>
          <w:b/>
          <w:sz w:val="28"/>
          <w:szCs w:val="28"/>
          <w:u w:val="single"/>
        </w:rPr>
      </w:pPr>
      <w:r w:rsidRPr="005B7BF0">
        <w:rPr>
          <w:b/>
          <w:sz w:val="28"/>
          <w:szCs w:val="28"/>
          <w:u w:val="single"/>
        </w:rPr>
        <w:t>Work Instruction for Operation of A</w:t>
      </w:r>
      <w:r>
        <w:rPr>
          <w:b/>
          <w:sz w:val="28"/>
          <w:szCs w:val="28"/>
          <w:u w:val="single"/>
        </w:rPr>
        <w:t>ir Preheater &amp; BF gas preheater</w:t>
      </w:r>
    </w:p>
    <w:p w14:paraId="1957AC8F" w14:textId="77777777" w:rsidR="005B7BF0" w:rsidRPr="005B7BF0" w:rsidRDefault="005B7BF0" w:rsidP="005B7BF0">
      <w:pPr>
        <w:pStyle w:val="Standard"/>
        <w:ind w:left="283"/>
        <w:jc w:val="both"/>
        <w:rPr>
          <w:szCs w:val="24"/>
        </w:rPr>
      </w:pPr>
    </w:p>
    <w:p w14:paraId="5383B554" w14:textId="77777777" w:rsidR="005B7BF0" w:rsidRPr="005B7BF0" w:rsidRDefault="005B7BF0" w:rsidP="005B7BF0">
      <w:pPr>
        <w:jc w:val="both"/>
        <w:rPr>
          <w:rFonts w:ascii="Times New Roman" w:hAnsi="Times New Roman"/>
          <w:sz w:val="24"/>
          <w:szCs w:val="24"/>
        </w:rPr>
      </w:pPr>
    </w:p>
    <w:p w14:paraId="7ED02703" w14:textId="77777777" w:rsidR="005B7BF0" w:rsidRDefault="00A60465" w:rsidP="005B7BF0">
      <w:pPr>
        <w:numPr>
          <w:ilvl w:val="0"/>
          <w:numId w:val="19"/>
        </w:numPr>
        <w:spacing w:after="0" w:line="240" w:lineRule="auto"/>
        <w:jc w:val="both"/>
        <w:rPr>
          <w:rFonts w:ascii="Times New Roman" w:hAnsi="Times New Roman"/>
          <w:sz w:val="24"/>
          <w:szCs w:val="24"/>
        </w:rPr>
      </w:pPr>
      <w:r>
        <w:rPr>
          <w:rFonts w:ascii="Times New Roman" w:hAnsi="Times New Roman"/>
          <w:sz w:val="24"/>
          <w:szCs w:val="24"/>
        </w:rPr>
        <w:t>Objective</w:t>
      </w:r>
      <w:r>
        <w:rPr>
          <w:rFonts w:ascii="Times New Roman" w:hAnsi="Times New Roman"/>
          <w:sz w:val="24"/>
          <w:szCs w:val="24"/>
        </w:rPr>
        <w:tab/>
      </w:r>
      <w:r>
        <w:rPr>
          <w:rFonts w:ascii="Times New Roman" w:hAnsi="Times New Roman"/>
          <w:sz w:val="24"/>
          <w:szCs w:val="24"/>
        </w:rPr>
        <w:tab/>
        <w:t xml:space="preserve">: - </w:t>
      </w:r>
      <w:r w:rsidR="005B7BF0" w:rsidRPr="005B7BF0">
        <w:rPr>
          <w:rFonts w:ascii="Times New Roman" w:hAnsi="Times New Roman"/>
          <w:sz w:val="24"/>
          <w:szCs w:val="24"/>
        </w:rPr>
        <w:t>Safe operation of Gas &amp; Air pre-heater Scope</w:t>
      </w:r>
      <w:r w:rsidR="005B7BF0" w:rsidRPr="005B7BF0">
        <w:rPr>
          <w:rFonts w:ascii="Times New Roman" w:hAnsi="Times New Roman"/>
          <w:sz w:val="24"/>
          <w:szCs w:val="24"/>
        </w:rPr>
        <w:tab/>
      </w:r>
    </w:p>
    <w:p w14:paraId="12759395" w14:textId="77777777" w:rsidR="005B7BF0" w:rsidRPr="005B7BF0" w:rsidRDefault="00A60465" w:rsidP="005B7BF0">
      <w:pPr>
        <w:numPr>
          <w:ilvl w:val="0"/>
          <w:numId w:val="19"/>
        </w:numPr>
        <w:spacing w:after="0" w:line="240" w:lineRule="auto"/>
        <w:jc w:val="both"/>
        <w:rPr>
          <w:rFonts w:ascii="Times New Roman" w:hAnsi="Times New Roman"/>
          <w:sz w:val="24"/>
          <w:szCs w:val="24"/>
        </w:rPr>
      </w:pPr>
      <w:r>
        <w:rPr>
          <w:rFonts w:ascii="Times New Roman" w:hAnsi="Times New Roman"/>
          <w:sz w:val="24"/>
          <w:szCs w:val="24"/>
        </w:rPr>
        <w:t>Scope</w:t>
      </w:r>
      <w:r w:rsidR="005B7BF0">
        <w:rPr>
          <w:rFonts w:ascii="Times New Roman" w:hAnsi="Times New Roman"/>
          <w:sz w:val="24"/>
          <w:szCs w:val="24"/>
        </w:rPr>
        <w:tab/>
      </w:r>
      <w:r w:rsidR="005B7BF0">
        <w:rPr>
          <w:rFonts w:ascii="Times New Roman" w:hAnsi="Times New Roman"/>
          <w:sz w:val="24"/>
          <w:szCs w:val="24"/>
        </w:rPr>
        <w:tab/>
      </w:r>
      <w:r>
        <w:rPr>
          <w:rFonts w:ascii="Times New Roman" w:hAnsi="Times New Roman"/>
          <w:sz w:val="24"/>
          <w:szCs w:val="24"/>
        </w:rPr>
        <w:t>: - BF</w:t>
      </w:r>
      <w:r w:rsidR="005B7BF0" w:rsidRPr="005B7BF0">
        <w:rPr>
          <w:rFonts w:ascii="Times New Roman" w:hAnsi="Times New Roman"/>
          <w:sz w:val="24"/>
          <w:szCs w:val="24"/>
        </w:rPr>
        <w:t>#1 - Hot blast stove.</w:t>
      </w:r>
    </w:p>
    <w:p w14:paraId="43AB6769" w14:textId="77777777" w:rsidR="005B7BF0" w:rsidRPr="005B7BF0" w:rsidRDefault="00A60465" w:rsidP="005B7BF0">
      <w:pPr>
        <w:numPr>
          <w:ilvl w:val="0"/>
          <w:numId w:val="19"/>
        </w:numPr>
        <w:spacing w:after="0" w:line="240" w:lineRule="auto"/>
        <w:jc w:val="both"/>
        <w:rPr>
          <w:rFonts w:ascii="Times New Roman" w:hAnsi="Times New Roman"/>
          <w:sz w:val="24"/>
          <w:szCs w:val="24"/>
        </w:rPr>
      </w:pPr>
      <w:r>
        <w:rPr>
          <w:rFonts w:ascii="Times New Roman" w:hAnsi="Times New Roman"/>
          <w:sz w:val="24"/>
          <w:szCs w:val="24"/>
        </w:rPr>
        <w:t>Ref.</w:t>
      </w:r>
      <w:r>
        <w:rPr>
          <w:rFonts w:ascii="Times New Roman" w:hAnsi="Times New Roman"/>
          <w:sz w:val="24"/>
          <w:szCs w:val="24"/>
        </w:rPr>
        <w:tab/>
      </w:r>
      <w:r>
        <w:rPr>
          <w:rFonts w:ascii="Times New Roman" w:hAnsi="Times New Roman"/>
          <w:sz w:val="24"/>
          <w:szCs w:val="24"/>
        </w:rPr>
        <w:tab/>
        <w:t xml:space="preserve">: - </w:t>
      </w:r>
      <w:r w:rsidR="005B7BF0" w:rsidRPr="005B7BF0">
        <w:rPr>
          <w:rFonts w:ascii="Times New Roman" w:hAnsi="Times New Roman"/>
          <w:sz w:val="24"/>
          <w:szCs w:val="24"/>
        </w:rPr>
        <w:t>APH, GPH Drawings.</w:t>
      </w:r>
    </w:p>
    <w:p w14:paraId="21AB0E66" w14:textId="77777777" w:rsidR="005B7BF0" w:rsidRPr="005B7BF0" w:rsidRDefault="00A60465" w:rsidP="005B7BF0">
      <w:pPr>
        <w:numPr>
          <w:ilvl w:val="0"/>
          <w:numId w:val="19"/>
        </w:numPr>
        <w:spacing w:after="0" w:line="240" w:lineRule="auto"/>
        <w:jc w:val="both"/>
        <w:rPr>
          <w:rFonts w:ascii="Times New Roman" w:hAnsi="Times New Roman"/>
          <w:b/>
          <w:sz w:val="24"/>
          <w:szCs w:val="24"/>
        </w:rPr>
      </w:pPr>
      <w:r>
        <w:rPr>
          <w:rFonts w:ascii="Times New Roman" w:hAnsi="Times New Roman"/>
          <w:sz w:val="24"/>
          <w:szCs w:val="24"/>
        </w:rPr>
        <w:t>Responsibility</w:t>
      </w:r>
      <w:r>
        <w:rPr>
          <w:rFonts w:ascii="Times New Roman" w:hAnsi="Times New Roman"/>
          <w:sz w:val="24"/>
          <w:szCs w:val="24"/>
        </w:rPr>
        <w:tab/>
        <w:t xml:space="preserve">: - </w:t>
      </w:r>
      <w:r w:rsidR="005B7BF0" w:rsidRPr="005B7BF0">
        <w:rPr>
          <w:rFonts w:ascii="Times New Roman" w:hAnsi="Times New Roman"/>
          <w:sz w:val="24"/>
          <w:szCs w:val="24"/>
        </w:rPr>
        <w:t>Stoves-in-charge.</w:t>
      </w:r>
    </w:p>
    <w:p w14:paraId="3A541E12" w14:textId="77777777" w:rsidR="005B7BF0" w:rsidRPr="005B7BF0" w:rsidRDefault="00A60465" w:rsidP="005B7BF0">
      <w:pPr>
        <w:numPr>
          <w:ilvl w:val="0"/>
          <w:numId w:val="19"/>
        </w:numPr>
        <w:spacing w:after="0" w:line="240" w:lineRule="auto"/>
        <w:jc w:val="both"/>
        <w:rPr>
          <w:rFonts w:ascii="Times New Roman" w:hAnsi="Times New Roman"/>
          <w:b/>
          <w:sz w:val="24"/>
          <w:szCs w:val="24"/>
        </w:rPr>
      </w:pPr>
      <w:r>
        <w:rPr>
          <w:rFonts w:ascii="Times New Roman" w:hAnsi="Times New Roman"/>
          <w:sz w:val="24"/>
          <w:szCs w:val="24"/>
        </w:rPr>
        <w:t>Frequency</w:t>
      </w:r>
      <w:r>
        <w:rPr>
          <w:rFonts w:ascii="Times New Roman" w:hAnsi="Times New Roman"/>
          <w:sz w:val="24"/>
          <w:szCs w:val="24"/>
        </w:rPr>
        <w:tab/>
      </w:r>
      <w:r>
        <w:rPr>
          <w:rFonts w:ascii="Times New Roman" w:hAnsi="Times New Roman"/>
          <w:sz w:val="24"/>
          <w:szCs w:val="24"/>
        </w:rPr>
        <w:tab/>
        <w:t>: -</w:t>
      </w:r>
      <w:r w:rsidR="005B7BF0" w:rsidRPr="005B7BF0">
        <w:rPr>
          <w:rFonts w:ascii="Times New Roman" w:hAnsi="Times New Roman"/>
          <w:sz w:val="24"/>
          <w:szCs w:val="24"/>
        </w:rPr>
        <w:t>Continuous.</w:t>
      </w:r>
    </w:p>
    <w:p w14:paraId="48126929" w14:textId="77777777" w:rsidR="005B7BF0" w:rsidRPr="005B7BF0" w:rsidRDefault="005B7BF0" w:rsidP="005B7BF0">
      <w:pPr>
        <w:jc w:val="both"/>
        <w:rPr>
          <w:rFonts w:ascii="Times New Roman" w:hAnsi="Times New Roman"/>
          <w:b/>
          <w:sz w:val="24"/>
          <w:szCs w:val="24"/>
        </w:rPr>
      </w:pPr>
    </w:p>
    <w:p w14:paraId="055934D2" w14:textId="77777777" w:rsidR="005B7BF0" w:rsidRPr="005B7BF0" w:rsidRDefault="005B7BF0" w:rsidP="005B7BF0">
      <w:pPr>
        <w:jc w:val="both"/>
        <w:rPr>
          <w:rFonts w:ascii="Times New Roman" w:hAnsi="Times New Roman"/>
          <w:sz w:val="24"/>
          <w:szCs w:val="24"/>
        </w:rPr>
      </w:pPr>
      <w:r w:rsidRPr="005B7BF0">
        <w:rPr>
          <w:rFonts w:ascii="Times New Roman" w:hAnsi="Times New Roman"/>
          <w:b/>
          <w:sz w:val="24"/>
          <w:szCs w:val="24"/>
        </w:rPr>
        <w:t>PPE to be used</w:t>
      </w:r>
      <w:r w:rsidR="00A60465">
        <w:rPr>
          <w:rFonts w:ascii="Times New Roman" w:hAnsi="Times New Roman"/>
          <w:sz w:val="24"/>
          <w:szCs w:val="24"/>
        </w:rPr>
        <w:tab/>
        <w:t xml:space="preserve">: </w:t>
      </w:r>
      <w:r w:rsidRPr="005B7BF0">
        <w:rPr>
          <w:rFonts w:ascii="Times New Roman" w:hAnsi="Times New Roman"/>
          <w:sz w:val="24"/>
          <w:szCs w:val="24"/>
        </w:rPr>
        <w:t xml:space="preserve">2 </w:t>
      </w:r>
      <w:r w:rsidR="00A60465" w:rsidRPr="005B7BF0">
        <w:rPr>
          <w:rFonts w:ascii="Times New Roman" w:hAnsi="Times New Roman"/>
          <w:sz w:val="24"/>
          <w:szCs w:val="24"/>
        </w:rPr>
        <w:t>no’s</w:t>
      </w:r>
      <w:r w:rsidRPr="005B7BF0">
        <w:rPr>
          <w:rFonts w:ascii="Times New Roman" w:hAnsi="Times New Roman"/>
          <w:sz w:val="24"/>
          <w:szCs w:val="24"/>
        </w:rPr>
        <w:t xml:space="preserve"> of CO monitors, Helmet, safety shoes, hand gloves, goggles etc.</w:t>
      </w:r>
    </w:p>
    <w:p w14:paraId="4A4C177B" w14:textId="77777777" w:rsidR="005B7BF0" w:rsidRPr="005B7BF0" w:rsidRDefault="005B7BF0" w:rsidP="005B7BF0">
      <w:pPr>
        <w:pStyle w:val="NormalWeb"/>
        <w:spacing w:after="240" w:afterAutospacing="0"/>
        <w:jc w:val="both"/>
        <w:rPr>
          <w:lang w:bidi="te-IN"/>
        </w:rPr>
      </w:pPr>
      <w:r w:rsidRPr="005B7BF0">
        <w:rPr>
          <w:b/>
          <w:bCs/>
          <w:lang w:bidi="te-IN"/>
        </w:rPr>
        <w:t>Aspect</w:t>
      </w:r>
      <w:r w:rsidRPr="005B7BF0">
        <w:rPr>
          <w:lang w:bidi="te-IN"/>
        </w:rPr>
        <w:t xml:space="preserve">: </w:t>
      </w:r>
    </w:p>
    <w:p w14:paraId="642DB68D" w14:textId="77777777" w:rsidR="005B7BF0" w:rsidRPr="005B7BF0" w:rsidRDefault="005B7BF0" w:rsidP="005B7BF0">
      <w:pPr>
        <w:pStyle w:val="ListParagraph"/>
        <w:numPr>
          <w:ilvl w:val="0"/>
          <w:numId w:val="17"/>
        </w:numPr>
        <w:jc w:val="both"/>
        <w:rPr>
          <w:rFonts w:ascii="Times New Roman" w:hAnsi="Times New Roman"/>
          <w:sz w:val="24"/>
          <w:szCs w:val="24"/>
        </w:rPr>
      </w:pPr>
      <w:r w:rsidRPr="005B7BF0">
        <w:rPr>
          <w:rFonts w:ascii="Times New Roman" w:hAnsi="Times New Roman"/>
          <w:sz w:val="24"/>
          <w:szCs w:val="24"/>
        </w:rPr>
        <w:t>Explosions.</w:t>
      </w:r>
    </w:p>
    <w:p w14:paraId="48C13C81" w14:textId="77777777" w:rsidR="005B7BF0" w:rsidRPr="005B7BF0" w:rsidRDefault="005B7BF0" w:rsidP="005B7BF0">
      <w:pPr>
        <w:pStyle w:val="ListParagraph"/>
        <w:numPr>
          <w:ilvl w:val="0"/>
          <w:numId w:val="17"/>
        </w:numPr>
        <w:jc w:val="both"/>
        <w:rPr>
          <w:rFonts w:ascii="Times New Roman" w:hAnsi="Times New Roman"/>
          <w:sz w:val="24"/>
          <w:szCs w:val="24"/>
        </w:rPr>
      </w:pPr>
      <w:r w:rsidRPr="005B7BF0">
        <w:rPr>
          <w:rFonts w:ascii="Times New Roman" w:hAnsi="Times New Roman"/>
          <w:sz w:val="24"/>
          <w:szCs w:val="24"/>
        </w:rPr>
        <w:t>Gas leakages.</w:t>
      </w:r>
    </w:p>
    <w:p w14:paraId="383AEF50" w14:textId="77777777" w:rsidR="005B7BF0" w:rsidRPr="005B7BF0" w:rsidRDefault="005B7BF0" w:rsidP="005B7BF0">
      <w:pPr>
        <w:jc w:val="both"/>
        <w:rPr>
          <w:rFonts w:ascii="Times New Roman" w:hAnsi="Times New Roman"/>
          <w:sz w:val="24"/>
          <w:szCs w:val="24"/>
        </w:rPr>
      </w:pPr>
      <w:r w:rsidRPr="005B7BF0">
        <w:rPr>
          <w:rFonts w:ascii="Times New Roman" w:hAnsi="Times New Roman"/>
          <w:b/>
          <w:bCs/>
          <w:sz w:val="24"/>
          <w:szCs w:val="24"/>
        </w:rPr>
        <w:t>Impacts</w:t>
      </w:r>
      <w:r w:rsidRPr="005B7BF0">
        <w:rPr>
          <w:rFonts w:ascii="Times New Roman" w:hAnsi="Times New Roman"/>
          <w:sz w:val="24"/>
          <w:szCs w:val="24"/>
        </w:rPr>
        <w:t>:</w:t>
      </w:r>
    </w:p>
    <w:p w14:paraId="47FBB0B8" w14:textId="77777777" w:rsidR="005B7BF0" w:rsidRPr="005B7BF0" w:rsidRDefault="005B7BF0" w:rsidP="005B7BF0">
      <w:pPr>
        <w:numPr>
          <w:ilvl w:val="0"/>
          <w:numId w:val="15"/>
        </w:numPr>
        <w:spacing w:before="100" w:beforeAutospacing="1" w:after="100" w:afterAutospacing="1" w:line="240" w:lineRule="auto"/>
        <w:jc w:val="both"/>
        <w:rPr>
          <w:rFonts w:ascii="Times New Roman" w:hAnsi="Times New Roman"/>
          <w:sz w:val="24"/>
          <w:szCs w:val="24"/>
        </w:rPr>
      </w:pPr>
      <w:r w:rsidRPr="005B7BF0">
        <w:rPr>
          <w:rFonts w:ascii="Times New Roman" w:hAnsi="Times New Roman"/>
          <w:sz w:val="24"/>
          <w:szCs w:val="24"/>
        </w:rPr>
        <w:t xml:space="preserve">Air Pollution </w:t>
      </w:r>
    </w:p>
    <w:p w14:paraId="1DB768D3" w14:textId="77777777" w:rsidR="005B7BF0" w:rsidRPr="005B7BF0" w:rsidRDefault="005B7BF0" w:rsidP="005B7BF0">
      <w:pPr>
        <w:numPr>
          <w:ilvl w:val="0"/>
          <w:numId w:val="15"/>
        </w:numPr>
        <w:spacing w:before="100" w:beforeAutospacing="1" w:after="100" w:afterAutospacing="1" w:line="240" w:lineRule="auto"/>
        <w:jc w:val="both"/>
        <w:rPr>
          <w:rFonts w:ascii="Times New Roman" w:hAnsi="Times New Roman"/>
          <w:sz w:val="24"/>
          <w:szCs w:val="24"/>
        </w:rPr>
      </w:pPr>
      <w:r w:rsidRPr="005B7BF0">
        <w:rPr>
          <w:rFonts w:ascii="Times New Roman" w:hAnsi="Times New Roman"/>
          <w:sz w:val="24"/>
          <w:szCs w:val="24"/>
        </w:rPr>
        <w:t xml:space="preserve"> Health Impacts </w:t>
      </w:r>
    </w:p>
    <w:p w14:paraId="203D224C" w14:textId="77777777" w:rsidR="005B7BF0" w:rsidRPr="005B7BF0" w:rsidRDefault="005B7BF0" w:rsidP="005B7BF0">
      <w:pPr>
        <w:numPr>
          <w:ilvl w:val="0"/>
          <w:numId w:val="15"/>
        </w:numPr>
        <w:spacing w:before="100" w:beforeAutospacing="1" w:after="100" w:afterAutospacing="1" w:line="240" w:lineRule="auto"/>
        <w:jc w:val="both"/>
        <w:rPr>
          <w:rFonts w:ascii="Times New Roman" w:hAnsi="Times New Roman"/>
          <w:sz w:val="24"/>
          <w:szCs w:val="24"/>
        </w:rPr>
      </w:pPr>
      <w:r w:rsidRPr="005B7BF0">
        <w:rPr>
          <w:rFonts w:ascii="Times New Roman" w:hAnsi="Times New Roman"/>
          <w:sz w:val="24"/>
          <w:szCs w:val="24"/>
        </w:rPr>
        <w:t> Work Environment</w:t>
      </w:r>
    </w:p>
    <w:p w14:paraId="64598790" w14:textId="77777777" w:rsidR="005B7BF0" w:rsidRPr="005B7BF0" w:rsidRDefault="005B7BF0" w:rsidP="005B7BF0">
      <w:pPr>
        <w:spacing w:before="100" w:beforeAutospacing="1" w:after="100" w:afterAutospacing="1"/>
        <w:jc w:val="both"/>
        <w:rPr>
          <w:rFonts w:ascii="Times New Roman" w:hAnsi="Times New Roman"/>
          <w:sz w:val="24"/>
          <w:szCs w:val="24"/>
        </w:rPr>
      </w:pPr>
      <w:r w:rsidRPr="005B7BF0">
        <w:rPr>
          <w:rFonts w:ascii="Times New Roman" w:hAnsi="Times New Roman"/>
          <w:b/>
          <w:bCs/>
          <w:sz w:val="24"/>
          <w:szCs w:val="24"/>
        </w:rPr>
        <w:t>Identified Hazards</w:t>
      </w:r>
      <w:r w:rsidRPr="005B7BF0">
        <w:rPr>
          <w:rFonts w:ascii="Times New Roman" w:hAnsi="Times New Roman"/>
          <w:sz w:val="24"/>
          <w:szCs w:val="24"/>
        </w:rPr>
        <w:t>:</w:t>
      </w:r>
    </w:p>
    <w:p w14:paraId="59B283DD" w14:textId="77777777" w:rsidR="005B7BF0" w:rsidRPr="005B7BF0" w:rsidRDefault="00A60465" w:rsidP="005B7BF0">
      <w:pPr>
        <w:pStyle w:val="ww-bodytext2"/>
        <w:numPr>
          <w:ilvl w:val="0"/>
          <w:numId w:val="16"/>
        </w:numPr>
        <w:tabs>
          <w:tab w:val="left" w:pos="1800"/>
        </w:tabs>
        <w:spacing w:before="3" w:beforeAutospacing="0" w:after="0" w:afterAutospacing="0" w:line="340" w:lineRule="atLeast"/>
      </w:pPr>
      <w:r>
        <w:rPr>
          <w:snapToGrid w:val="0"/>
          <w:color w:val="000000"/>
        </w:rPr>
        <w:t xml:space="preserve">BF </w:t>
      </w:r>
      <w:r w:rsidR="005B7BF0" w:rsidRPr="005B7BF0">
        <w:rPr>
          <w:snapToGrid w:val="0"/>
          <w:color w:val="000000"/>
        </w:rPr>
        <w:t>Gas poisoning.</w:t>
      </w:r>
    </w:p>
    <w:p w14:paraId="3079AC59" w14:textId="77777777" w:rsidR="005B7BF0" w:rsidRPr="005B7BF0" w:rsidRDefault="005B7BF0" w:rsidP="005B7BF0">
      <w:pPr>
        <w:pStyle w:val="ww-bodytext2"/>
        <w:numPr>
          <w:ilvl w:val="0"/>
          <w:numId w:val="16"/>
        </w:numPr>
        <w:tabs>
          <w:tab w:val="left" w:pos="1800"/>
        </w:tabs>
        <w:spacing w:before="3" w:beforeAutospacing="0" w:after="0" w:afterAutospacing="0" w:line="340" w:lineRule="atLeast"/>
      </w:pPr>
      <w:r w:rsidRPr="005B7BF0">
        <w:rPr>
          <w:snapToGrid w:val="0"/>
          <w:color w:val="000000"/>
        </w:rPr>
        <w:t>Fire &amp; explosion.</w:t>
      </w:r>
    </w:p>
    <w:p w14:paraId="46D59DDC" w14:textId="77777777" w:rsidR="005B7BF0" w:rsidRPr="005B7BF0" w:rsidRDefault="005B7BF0" w:rsidP="005B7BF0">
      <w:pPr>
        <w:pStyle w:val="ww-bodytext2"/>
        <w:numPr>
          <w:ilvl w:val="0"/>
          <w:numId w:val="16"/>
        </w:numPr>
        <w:tabs>
          <w:tab w:val="left" w:pos="1800"/>
        </w:tabs>
        <w:spacing w:before="3" w:beforeAutospacing="0" w:after="0" w:afterAutospacing="0" w:line="340" w:lineRule="atLeast"/>
      </w:pPr>
      <w:r w:rsidRPr="005B7BF0">
        <w:t>Contact with hot surface.</w:t>
      </w:r>
    </w:p>
    <w:p w14:paraId="0C15DE5C" w14:textId="77777777" w:rsidR="005B7BF0" w:rsidRPr="005B7BF0" w:rsidRDefault="00A60465" w:rsidP="005B7BF0">
      <w:pPr>
        <w:pStyle w:val="ww-bodytext2"/>
        <w:numPr>
          <w:ilvl w:val="0"/>
          <w:numId w:val="16"/>
        </w:numPr>
        <w:tabs>
          <w:tab w:val="left" w:pos="1800"/>
        </w:tabs>
        <w:spacing w:before="3" w:beforeAutospacing="0" w:after="0" w:afterAutospacing="0" w:line="340" w:lineRule="atLeast"/>
      </w:pPr>
      <w:r>
        <w:t xml:space="preserve">BF </w:t>
      </w:r>
      <w:r w:rsidR="005B7BF0" w:rsidRPr="005B7BF0">
        <w:t>Gas leakage through ID duct and all flanges in the system.</w:t>
      </w:r>
    </w:p>
    <w:p w14:paraId="3E00364E" w14:textId="77777777" w:rsidR="005B7BF0" w:rsidRPr="005B7BF0" w:rsidRDefault="005B7BF0" w:rsidP="005B7BF0">
      <w:pPr>
        <w:pStyle w:val="ww-bodytext2"/>
        <w:numPr>
          <w:ilvl w:val="0"/>
          <w:numId w:val="16"/>
        </w:numPr>
        <w:tabs>
          <w:tab w:val="left" w:pos="1800"/>
        </w:tabs>
        <w:spacing w:before="3" w:beforeAutospacing="0" w:after="0" w:afterAutospacing="0" w:line="340" w:lineRule="atLeast"/>
      </w:pPr>
      <w:r w:rsidRPr="005B7BF0">
        <w:t>GPH tubes gets puncturing</w:t>
      </w:r>
    </w:p>
    <w:p w14:paraId="293021BC" w14:textId="77777777" w:rsidR="005B7BF0" w:rsidRPr="005B7BF0" w:rsidRDefault="005B7BF0" w:rsidP="005B7BF0">
      <w:pPr>
        <w:pStyle w:val="ww-bodytext2"/>
        <w:tabs>
          <w:tab w:val="left" w:pos="1800"/>
        </w:tabs>
        <w:spacing w:before="3" w:beforeAutospacing="0" w:after="0" w:afterAutospacing="0" w:line="340" w:lineRule="atLeast"/>
        <w:ind w:left="720"/>
      </w:pPr>
    </w:p>
    <w:p w14:paraId="368AE324" w14:textId="77777777" w:rsidR="005B7BF0" w:rsidRPr="005B7BF0" w:rsidRDefault="005B7BF0" w:rsidP="005B7BF0">
      <w:pPr>
        <w:spacing w:before="100" w:beforeAutospacing="1" w:after="100" w:afterAutospacing="1" w:line="240" w:lineRule="auto"/>
        <w:ind w:left="720"/>
        <w:jc w:val="both"/>
        <w:rPr>
          <w:rFonts w:ascii="Times New Roman" w:hAnsi="Times New Roman"/>
          <w:sz w:val="24"/>
          <w:szCs w:val="24"/>
        </w:rPr>
      </w:pPr>
      <w:r w:rsidRPr="005B7BF0">
        <w:rPr>
          <w:rFonts w:ascii="Times New Roman" w:hAnsi="Times New Roman"/>
          <w:b/>
          <w:bCs/>
          <w:sz w:val="24"/>
          <w:szCs w:val="24"/>
          <w:u w:val="single"/>
        </w:rPr>
        <w:t>OPERATION OF APH AND GPH</w:t>
      </w:r>
      <w:r w:rsidRPr="005B7BF0">
        <w:rPr>
          <w:rFonts w:ascii="Times New Roman" w:hAnsi="Times New Roman"/>
          <w:sz w:val="24"/>
          <w:szCs w:val="24"/>
        </w:rPr>
        <w:t>:</w:t>
      </w:r>
    </w:p>
    <w:p w14:paraId="0938BE9D" w14:textId="77777777" w:rsidR="005B7BF0" w:rsidRPr="005B7BF0" w:rsidRDefault="005B7BF0" w:rsidP="005B7BF0">
      <w:pPr>
        <w:pStyle w:val="ListParagraph"/>
        <w:numPr>
          <w:ilvl w:val="0"/>
          <w:numId w:val="24"/>
        </w:numPr>
        <w:spacing w:before="100" w:beforeAutospacing="1" w:after="100" w:afterAutospacing="1" w:line="240" w:lineRule="auto"/>
        <w:jc w:val="both"/>
        <w:rPr>
          <w:rFonts w:ascii="Times New Roman" w:hAnsi="Times New Roman"/>
          <w:sz w:val="24"/>
          <w:szCs w:val="24"/>
        </w:rPr>
      </w:pPr>
      <w:r w:rsidRPr="005B7BF0">
        <w:rPr>
          <w:rFonts w:ascii="Times New Roman" w:hAnsi="Times New Roman"/>
          <w:b/>
          <w:bCs/>
          <w:sz w:val="24"/>
          <w:szCs w:val="24"/>
        </w:rPr>
        <w:t>Mandatory</w:t>
      </w:r>
      <w:r w:rsidRPr="005B7BF0">
        <w:rPr>
          <w:rFonts w:ascii="Times New Roman" w:hAnsi="Times New Roman"/>
          <w:sz w:val="24"/>
          <w:szCs w:val="24"/>
        </w:rPr>
        <w:t xml:space="preserve">: </w:t>
      </w:r>
    </w:p>
    <w:p w14:paraId="60F53B0A" w14:textId="77777777" w:rsidR="005B7BF0" w:rsidRPr="005B7BF0" w:rsidRDefault="005B7BF0" w:rsidP="00A60465">
      <w:pPr>
        <w:numPr>
          <w:ilvl w:val="0"/>
          <w:numId w:val="20"/>
        </w:numPr>
        <w:spacing w:after="0" w:line="240" w:lineRule="auto"/>
        <w:rPr>
          <w:rFonts w:ascii="Times New Roman" w:hAnsi="Times New Roman"/>
          <w:sz w:val="24"/>
          <w:szCs w:val="24"/>
        </w:rPr>
      </w:pPr>
      <w:r w:rsidRPr="005B7BF0">
        <w:rPr>
          <w:rFonts w:ascii="Times New Roman" w:hAnsi="Times New Roman"/>
          <w:sz w:val="24"/>
          <w:szCs w:val="24"/>
        </w:rPr>
        <w:t>All persons should wear PPE viz. helmets, safety shoes, goggles etc.</w:t>
      </w:r>
    </w:p>
    <w:p w14:paraId="3AE6DCB4" w14:textId="77777777" w:rsidR="005B7BF0" w:rsidRPr="005B7BF0" w:rsidRDefault="00A60465" w:rsidP="00A60465">
      <w:pPr>
        <w:numPr>
          <w:ilvl w:val="0"/>
          <w:numId w:val="20"/>
        </w:numPr>
        <w:spacing w:after="0" w:line="240" w:lineRule="auto"/>
        <w:rPr>
          <w:rFonts w:ascii="Times New Roman" w:hAnsi="Times New Roman"/>
          <w:sz w:val="24"/>
          <w:szCs w:val="24"/>
        </w:rPr>
      </w:pPr>
      <w:r w:rsidRPr="005B7BF0">
        <w:rPr>
          <w:rFonts w:ascii="Times New Roman" w:hAnsi="Times New Roman"/>
          <w:sz w:val="24"/>
          <w:szCs w:val="24"/>
        </w:rPr>
        <w:t>Unauthorized</w:t>
      </w:r>
      <w:r w:rsidR="005B7BF0" w:rsidRPr="005B7BF0">
        <w:rPr>
          <w:rFonts w:ascii="Times New Roman" w:hAnsi="Times New Roman"/>
          <w:sz w:val="24"/>
          <w:szCs w:val="24"/>
        </w:rPr>
        <w:t xml:space="preserve"> operation or repair of any equipment is a punishable offence.</w:t>
      </w:r>
    </w:p>
    <w:p w14:paraId="45ADB8B6" w14:textId="77777777" w:rsidR="005B7BF0" w:rsidRPr="005B7BF0" w:rsidRDefault="005B7BF0" w:rsidP="00A60465">
      <w:pPr>
        <w:numPr>
          <w:ilvl w:val="0"/>
          <w:numId w:val="20"/>
        </w:numPr>
        <w:spacing w:after="0" w:line="240" w:lineRule="auto"/>
        <w:rPr>
          <w:rFonts w:ascii="Times New Roman" w:hAnsi="Times New Roman"/>
          <w:sz w:val="24"/>
          <w:szCs w:val="24"/>
        </w:rPr>
      </w:pPr>
      <w:r w:rsidRPr="005B7BF0">
        <w:rPr>
          <w:rFonts w:ascii="Times New Roman" w:hAnsi="Times New Roman"/>
          <w:sz w:val="24"/>
          <w:szCs w:val="24"/>
        </w:rPr>
        <w:t>Ensure HBS including pre-heater area is barricaded and entry gates are locked.</w:t>
      </w:r>
    </w:p>
    <w:p w14:paraId="3493F75C" w14:textId="77777777" w:rsidR="005B7BF0" w:rsidRPr="005B7BF0" w:rsidRDefault="005B7BF0" w:rsidP="00A60465">
      <w:pPr>
        <w:numPr>
          <w:ilvl w:val="0"/>
          <w:numId w:val="20"/>
        </w:numPr>
        <w:spacing w:after="0" w:line="240" w:lineRule="auto"/>
        <w:rPr>
          <w:rFonts w:ascii="Times New Roman" w:hAnsi="Times New Roman"/>
          <w:sz w:val="24"/>
          <w:szCs w:val="24"/>
        </w:rPr>
      </w:pPr>
      <w:r w:rsidRPr="005B7BF0">
        <w:rPr>
          <w:rFonts w:ascii="Times New Roman" w:hAnsi="Times New Roman"/>
          <w:sz w:val="24"/>
          <w:szCs w:val="24"/>
        </w:rPr>
        <w:t>Take two CO monitors from control room after entering in the register.</w:t>
      </w:r>
    </w:p>
    <w:p w14:paraId="2B8544B6" w14:textId="77777777" w:rsidR="005B7BF0" w:rsidRPr="005B7BF0" w:rsidRDefault="005B7BF0" w:rsidP="00A60465">
      <w:pPr>
        <w:numPr>
          <w:ilvl w:val="0"/>
          <w:numId w:val="20"/>
        </w:numPr>
        <w:spacing w:after="0" w:line="240" w:lineRule="auto"/>
        <w:rPr>
          <w:rFonts w:ascii="Times New Roman" w:hAnsi="Times New Roman"/>
          <w:sz w:val="24"/>
          <w:szCs w:val="24"/>
        </w:rPr>
      </w:pPr>
      <w:r w:rsidRPr="005B7BF0">
        <w:rPr>
          <w:rFonts w:ascii="Times New Roman" w:hAnsi="Times New Roman"/>
          <w:sz w:val="24"/>
          <w:szCs w:val="24"/>
        </w:rPr>
        <w:t>Ensure HBS including pre-heater area is barricaded and entry gates are locked.</w:t>
      </w:r>
    </w:p>
    <w:p w14:paraId="32A9CE1D" w14:textId="77777777" w:rsidR="005B7BF0" w:rsidRPr="005B7BF0" w:rsidRDefault="005B7BF0" w:rsidP="005B7BF0">
      <w:pPr>
        <w:spacing w:after="0" w:line="240" w:lineRule="auto"/>
        <w:ind w:left="1440"/>
        <w:jc w:val="both"/>
        <w:rPr>
          <w:rFonts w:ascii="Times New Roman" w:hAnsi="Times New Roman"/>
          <w:sz w:val="24"/>
          <w:szCs w:val="24"/>
        </w:rPr>
      </w:pPr>
    </w:p>
    <w:p w14:paraId="3754F9C4" w14:textId="77777777" w:rsidR="005B7BF0" w:rsidRDefault="005B7BF0" w:rsidP="005B7BF0">
      <w:pPr>
        <w:spacing w:after="0" w:line="240" w:lineRule="auto"/>
        <w:ind w:left="1440"/>
        <w:jc w:val="both"/>
        <w:rPr>
          <w:rFonts w:ascii="Times New Roman" w:hAnsi="Times New Roman"/>
          <w:sz w:val="24"/>
          <w:szCs w:val="24"/>
        </w:rPr>
      </w:pPr>
    </w:p>
    <w:p w14:paraId="51FE95C4" w14:textId="77777777" w:rsidR="00A60465" w:rsidRPr="005B7BF0" w:rsidRDefault="00A60465" w:rsidP="005B7BF0">
      <w:pPr>
        <w:spacing w:after="0" w:line="240" w:lineRule="auto"/>
        <w:ind w:left="1440"/>
        <w:jc w:val="both"/>
        <w:rPr>
          <w:rFonts w:ascii="Times New Roman" w:hAnsi="Times New Roman"/>
          <w:sz w:val="24"/>
          <w:szCs w:val="24"/>
        </w:rPr>
      </w:pPr>
    </w:p>
    <w:p w14:paraId="2EC45792" w14:textId="77777777" w:rsidR="005B7BF0" w:rsidRPr="00A60465" w:rsidRDefault="005B7BF0" w:rsidP="00A60465">
      <w:pPr>
        <w:pStyle w:val="ListParagraph"/>
        <w:numPr>
          <w:ilvl w:val="0"/>
          <w:numId w:val="24"/>
        </w:numPr>
        <w:spacing w:before="100" w:beforeAutospacing="1" w:after="100" w:afterAutospacing="1" w:line="240" w:lineRule="auto"/>
        <w:jc w:val="both"/>
        <w:rPr>
          <w:rFonts w:ascii="Times New Roman" w:hAnsi="Times New Roman"/>
          <w:sz w:val="24"/>
          <w:szCs w:val="24"/>
        </w:rPr>
      </w:pPr>
      <w:r w:rsidRPr="005B7BF0">
        <w:rPr>
          <w:rFonts w:ascii="Times New Roman" w:hAnsi="Times New Roman"/>
          <w:b/>
          <w:bCs/>
          <w:sz w:val="24"/>
          <w:szCs w:val="24"/>
        </w:rPr>
        <w:lastRenderedPageBreak/>
        <w:t>Taking APH, GPH in line</w:t>
      </w:r>
      <w:r w:rsidRPr="005B7BF0">
        <w:rPr>
          <w:rFonts w:ascii="Times New Roman" w:hAnsi="Times New Roman"/>
          <w:sz w:val="24"/>
          <w:szCs w:val="24"/>
        </w:rPr>
        <w:t>:</w:t>
      </w:r>
    </w:p>
    <w:p w14:paraId="3D604DF0" w14:textId="77777777" w:rsidR="005B7BF0" w:rsidRPr="005B7BF0" w:rsidRDefault="005B7BF0" w:rsidP="00A60465">
      <w:pPr>
        <w:numPr>
          <w:ilvl w:val="0"/>
          <w:numId w:val="18"/>
        </w:numPr>
        <w:spacing w:after="0" w:line="240" w:lineRule="auto"/>
        <w:rPr>
          <w:rFonts w:ascii="Times New Roman" w:hAnsi="Times New Roman"/>
          <w:sz w:val="24"/>
          <w:szCs w:val="24"/>
        </w:rPr>
      </w:pPr>
      <w:r w:rsidRPr="005B7BF0">
        <w:rPr>
          <w:rFonts w:ascii="Times New Roman" w:hAnsi="Times New Roman"/>
          <w:sz w:val="24"/>
          <w:szCs w:val="24"/>
        </w:rPr>
        <w:t>Ensure flue gas bypass to APH, BFGPH is blanked.</w:t>
      </w:r>
    </w:p>
    <w:p w14:paraId="329AB81F" w14:textId="77777777" w:rsidR="005B7BF0" w:rsidRPr="005B7BF0" w:rsidRDefault="005B7BF0" w:rsidP="00A60465">
      <w:pPr>
        <w:numPr>
          <w:ilvl w:val="0"/>
          <w:numId w:val="18"/>
        </w:numPr>
        <w:spacing w:after="0" w:line="240" w:lineRule="auto"/>
        <w:rPr>
          <w:rFonts w:ascii="Times New Roman" w:hAnsi="Times New Roman"/>
          <w:sz w:val="24"/>
          <w:szCs w:val="24"/>
        </w:rPr>
      </w:pPr>
      <w:r w:rsidRPr="005B7BF0">
        <w:rPr>
          <w:rFonts w:ascii="Times New Roman" w:hAnsi="Times New Roman"/>
          <w:sz w:val="24"/>
          <w:szCs w:val="24"/>
        </w:rPr>
        <w:t>Ensure bypass line of BFG, CA line are closed.</w:t>
      </w:r>
    </w:p>
    <w:p w14:paraId="74963F1F" w14:textId="77777777" w:rsidR="005B7BF0" w:rsidRPr="005B7BF0" w:rsidRDefault="005B7BF0" w:rsidP="00A60465">
      <w:pPr>
        <w:numPr>
          <w:ilvl w:val="0"/>
          <w:numId w:val="18"/>
        </w:numPr>
        <w:spacing w:after="0" w:line="240" w:lineRule="auto"/>
        <w:rPr>
          <w:rFonts w:ascii="Times New Roman" w:hAnsi="Times New Roman"/>
          <w:sz w:val="24"/>
          <w:szCs w:val="24"/>
        </w:rPr>
      </w:pPr>
      <w:r w:rsidRPr="005B7BF0">
        <w:rPr>
          <w:rFonts w:ascii="Times New Roman" w:hAnsi="Times New Roman"/>
          <w:sz w:val="24"/>
          <w:szCs w:val="24"/>
        </w:rPr>
        <w:t>Ensure the flanges in APH, GPH are closed.</w:t>
      </w:r>
    </w:p>
    <w:p w14:paraId="43007B80" w14:textId="77777777" w:rsidR="005B7BF0" w:rsidRPr="005B7BF0" w:rsidRDefault="005B7BF0" w:rsidP="00A60465">
      <w:pPr>
        <w:numPr>
          <w:ilvl w:val="0"/>
          <w:numId w:val="18"/>
        </w:numPr>
        <w:spacing w:after="0" w:line="240" w:lineRule="auto"/>
        <w:rPr>
          <w:rFonts w:ascii="Times New Roman" w:hAnsi="Times New Roman"/>
          <w:sz w:val="24"/>
          <w:szCs w:val="24"/>
        </w:rPr>
      </w:pPr>
      <w:r w:rsidRPr="005B7BF0">
        <w:rPr>
          <w:rFonts w:ascii="Times New Roman" w:hAnsi="Times New Roman"/>
          <w:sz w:val="24"/>
          <w:szCs w:val="24"/>
        </w:rPr>
        <w:t>Take two CO monitors from control room after entering in the register.</w:t>
      </w:r>
    </w:p>
    <w:p w14:paraId="048EC56E" w14:textId="77777777" w:rsidR="005B7BF0" w:rsidRPr="005B7BF0" w:rsidRDefault="005B7BF0" w:rsidP="00A60465">
      <w:pPr>
        <w:numPr>
          <w:ilvl w:val="0"/>
          <w:numId w:val="18"/>
        </w:numPr>
        <w:spacing w:after="0" w:line="240" w:lineRule="auto"/>
        <w:rPr>
          <w:rFonts w:ascii="Times New Roman" w:hAnsi="Times New Roman"/>
          <w:sz w:val="24"/>
          <w:szCs w:val="24"/>
        </w:rPr>
      </w:pPr>
      <w:r w:rsidRPr="005B7BF0">
        <w:rPr>
          <w:rFonts w:ascii="Times New Roman" w:hAnsi="Times New Roman"/>
          <w:sz w:val="24"/>
          <w:szCs w:val="24"/>
        </w:rPr>
        <w:t>Purge the gas line before taking the GPH in line through gas HBS gas bleeders by partially opening the Gas safety shut off valve.</w:t>
      </w:r>
    </w:p>
    <w:p w14:paraId="7438BDF6" w14:textId="77777777" w:rsidR="005B7BF0" w:rsidRPr="005B7BF0" w:rsidRDefault="005B7BF0" w:rsidP="00A60465">
      <w:pPr>
        <w:numPr>
          <w:ilvl w:val="0"/>
          <w:numId w:val="18"/>
        </w:numPr>
        <w:spacing w:after="0" w:line="240" w:lineRule="auto"/>
        <w:rPr>
          <w:rFonts w:ascii="Times New Roman" w:hAnsi="Times New Roman"/>
          <w:sz w:val="24"/>
          <w:szCs w:val="24"/>
        </w:rPr>
      </w:pPr>
      <w:r w:rsidRPr="005B7BF0">
        <w:rPr>
          <w:rFonts w:ascii="Times New Roman" w:hAnsi="Times New Roman"/>
          <w:sz w:val="24"/>
          <w:szCs w:val="24"/>
        </w:rPr>
        <w:t>Ensure all the relief valves in the gas lines are closed, after purging with steam.</w:t>
      </w:r>
    </w:p>
    <w:p w14:paraId="3FDC7EA1" w14:textId="77777777" w:rsidR="005B7BF0" w:rsidRPr="005B7BF0" w:rsidRDefault="005B7BF0" w:rsidP="00A60465">
      <w:pPr>
        <w:numPr>
          <w:ilvl w:val="0"/>
          <w:numId w:val="18"/>
        </w:numPr>
        <w:spacing w:after="0" w:line="240" w:lineRule="auto"/>
        <w:rPr>
          <w:rFonts w:ascii="Times New Roman" w:hAnsi="Times New Roman"/>
          <w:sz w:val="24"/>
          <w:szCs w:val="24"/>
        </w:rPr>
      </w:pPr>
      <w:r w:rsidRPr="005B7BF0">
        <w:rPr>
          <w:rFonts w:ascii="Times New Roman" w:hAnsi="Times New Roman"/>
          <w:sz w:val="24"/>
          <w:szCs w:val="24"/>
        </w:rPr>
        <w:t>Ensure ID fan, combustion air fan are running.</w:t>
      </w:r>
    </w:p>
    <w:p w14:paraId="08F2AE80" w14:textId="3762E842" w:rsidR="005B7BF0" w:rsidRDefault="005B7BF0" w:rsidP="00A60465">
      <w:pPr>
        <w:numPr>
          <w:ilvl w:val="0"/>
          <w:numId w:val="18"/>
        </w:numPr>
        <w:spacing w:after="0" w:line="240" w:lineRule="auto"/>
        <w:rPr>
          <w:rFonts w:ascii="Times New Roman" w:hAnsi="Times New Roman"/>
          <w:sz w:val="24"/>
          <w:szCs w:val="24"/>
        </w:rPr>
      </w:pPr>
      <w:r w:rsidRPr="005B7BF0">
        <w:rPr>
          <w:rFonts w:ascii="Times New Roman" w:hAnsi="Times New Roman"/>
          <w:sz w:val="24"/>
          <w:szCs w:val="24"/>
        </w:rPr>
        <w:t>Ensure negative draught of –‘ve 10 mm WC min. in flue gas main.</w:t>
      </w:r>
    </w:p>
    <w:p w14:paraId="6874ECCA" w14:textId="20D74335" w:rsidR="00E87EC6" w:rsidRDefault="00E87EC6" w:rsidP="00A60465">
      <w:pPr>
        <w:numPr>
          <w:ilvl w:val="0"/>
          <w:numId w:val="18"/>
        </w:numPr>
        <w:spacing w:after="0" w:line="240" w:lineRule="auto"/>
        <w:rPr>
          <w:rFonts w:ascii="Times New Roman" w:hAnsi="Times New Roman"/>
          <w:sz w:val="24"/>
          <w:szCs w:val="24"/>
        </w:rPr>
      </w:pPr>
      <w:r>
        <w:rPr>
          <w:rFonts w:ascii="Times New Roman" w:hAnsi="Times New Roman"/>
          <w:sz w:val="24"/>
          <w:szCs w:val="24"/>
        </w:rPr>
        <w:t>In BF1 open the manual Inlet/Outlet gas valves</w:t>
      </w:r>
    </w:p>
    <w:p w14:paraId="611D06F7" w14:textId="77777777" w:rsidR="005B7BF0" w:rsidRPr="005B7BF0" w:rsidRDefault="005B7BF0" w:rsidP="00A60465">
      <w:pPr>
        <w:numPr>
          <w:ilvl w:val="0"/>
          <w:numId w:val="18"/>
        </w:numPr>
        <w:spacing w:after="0" w:line="240" w:lineRule="auto"/>
        <w:rPr>
          <w:rFonts w:ascii="Times New Roman" w:hAnsi="Times New Roman"/>
          <w:sz w:val="24"/>
          <w:szCs w:val="24"/>
        </w:rPr>
      </w:pPr>
      <w:r w:rsidRPr="005B7BF0">
        <w:rPr>
          <w:rFonts w:ascii="Times New Roman" w:hAnsi="Times New Roman"/>
          <w:sz w:val="24"/>
          <w:szCs w:val="24"/>
        </w:rPr>
        <w:t>Break the water seal of the gas line to GPH before stove taking on to on gas.</w:t>
      </w:r>
    </w:p>
    <w:p w14:paraId="31A120DA" w14:textId="77777777" w:rsidR="005B7BF0" w:rsidRPr="005B7BF0" w:rsidRDefault="005B7BF0" w:rsidP="00A60465">
      <w:pPr>
        <w:numPr>
          <w:ilvl w:val="0"/>
          <w:numId w:val="18"/>
        </w:numPr>
        <w:spacing w:after="0" w:line="240" w:lineRule="auto"/>
        <w:rPr>
          <w:rFonts w:ascii="Times New Roman" w:hAnsi="Times New Roman"/>
          <w:sz w:val="24"/>
          <w:szCs w:val="24"/>
        </w:rPr>
      </w:pPr>
      <w:r w:rsidRPr="005B7BF0">
        <w:rPr>
          <w:rFonts w:ascii="Times New Roman" w:hAnsi="Times New Roman"/>
          <w:sz w:val="24"/>
          <w:szCs w:val="24"/>
        </w:rPr>
        <w:t>Take air and gas in stoves.</w:t>
      </w:r>
    </w:p>
    <w:p w14:paraId="0D760CFC" w14:textId="77777777" w:rsidR="005B7BF0" w:rsidRPr="005B7BF0" w:rsidRDefault="005B7BF0" w:rsidP="005B7BF0">
      <w:pPr>
        <w:pStyle w:val="ListParagraph"/>
        <w:numPr>
          <w:ilvl w:val="0"/>
          <w:numId w:val="24"/>
        </w:numPr>
        <w:spacing w:before="100" w:beforeAutospacing="1" w:after="100" w:afterAutospacing="1" w:line="240" w:lineRule="auto"/>
        <w:jc w:val="both"/>
        <w:rPr>
          <w:rFonts w:ascii="Times New Roman" w:hAnsi="Times New Roman"/>
          <w:sz w:val="24"/>
          <w:szCs w:val="24"/>
        </w:rPr>
      </w:pPr>
      <w:r w:rsidRPr="005B7BF0">
        <w:rPr>
          <w:rFonts w:ascii="Times New Roman" w:hAnsi="Times New Roman"/>
          <w:b/>
          <w:bCs/>
          <w:sz w:val="24"/>
          <w:szCs w:val="24"/>
        </w:rPr>
        <w:t>Operation and monitoring</w:t>
      </w:r>
      <w:r w:rsidRPr="005B7BF0">
        <w:rPr>
          <w:rFonts w:ascii="Times New Roman" w:hAnsi="Times New Roman"/>
          <w:sz w:val="24"/>
          <w:szCs w:val="24"/>
        </w:rPr>
        <w:t xml:space="preserve">: </w:t>
      </w:r>
    </w:p>
    <w:p w14:paraId="04DCE575" w14:textId="77777777" w:rsidR="005B7BF0" w:rsidRPr="005B7BF0" w:rsidRDefault="005B7BF0" w:rsidP="005B7BF0">
      <w:pPr>
        <w:numPr>
          <w:ilvl w:val="0"/>
          <w:numId w:val="21"/>
        </w:numPr>
        <w:spacing w:after="0" w:line="240" w:lineRule="auto"/>
        <w:jc w:val="both"/>
        <w:rPr>
          <w:rFonts w:ascii="Times New Roman" w:hAnsi="Times New Roman"/>
          <w:sz w:val="24"/>
          <w:szCs w:val="24"/>
        </w:rPr>
      </w:pPr>
      <w:r w:rsidRPr="005B7BF0">
        <w:rPr>
          <w:rFonts w:ascii="Times New Roman" w:hAnsi="Times New Roman"/>
          <w:sz w:val="24"/>
          <w:szCs w:val="24"/>
        </w:rPr>
        <w:t>Ensure negative draught of –‘ve 8 to 10 mm WC min. in flue gas main.</w:t>
      </w:r>
    </w:p>
    <w:p w14:paraId="295B7F0A" w14:textId="77777777" w:rsidR="005B7BF0" w:rsidRPr="005B7BF0" w:rsidRDefault="005B7BF0" w:rsidP="005B7BF0">
      <w:pPr>
        <w:numPr>
          <w:ilvl w:val="0"/>
          <w:numId w:val="21"/>
        </w:numPr>
        <w:spacing w:after="0" w:line="240" w:lineRule="auto"/>
        <w:jc w:val="both"/>
        <w:rPr>
          <w:rFonts w:ascii="Times New Roman" w:hAnsi="Times New Roman"/>
          <w:sz w:val="24"/>
          <w:szCs w:val="24"/>
        </w:rPr>
      </w:pPr>
      <w:r w:rsidRPr="005B7BF0">
        <w:rPr>
          <w:rFonts w:ascii="Times New Roman" w:hAnsi="Times New Roman"/>
          <w:sz w:val="24"/>
          <w:szCs w:val="24"/>
        </w:rPr>
        <w:t>Check pressure drop across the preheater in flu</w:t>
      </w:r>
      <w:r w:rsidR="00A60465">
        <w:rPr>
          <w:rFonts w:ascii="Times New Roman" w:hAnsi="Times New Roman"/>
          <w:sz w:val="24"/>
          <w:szCs w:val="24"/>
        </w:rPr>
        <w:t xml:space="preserve">e gas duct.  As per design it </w:t>
      </w:r>
      <w:r w:rsidRPr="005B7BF0">
        <w:rPr>
          <w:rFonts w:ascii="Times New Roman" w:hAnsi="Times New Roman"/>
          <w:sz w:val="24"/>
          <w:szCs w:val="24"/>
        </w:rPr>
        <w:t>shouldn’t be more than 42mm.</w:t>
      </w:r>
    </w:p>
    <w:p w14:paraId="36256BB0" w14:textId="77777777" w:rsidR="005B7BF0" w:rsidRPr="005B7BF0" w:rsidRDefault="005B7BF0" w:rsidP="005B7BF0">
      <w:pPr>
        <w:numPr>
          <w:ilvl w:val="0"/>
          <w:numId w:val="21"/>
        </w:numPr>
        <w:spacing w:after="0" w:line="240" w:lineRule="auto"/>
        <w:jc w:val="both"/>
        <w:rPr>
          <w:rFonts w:ascii="Times New Roman" w:hAnsi="Times New Roman"/>
          <w:sz w:val="24"/>
          <w:szCs w:val="24"/>
        </w:rPr>
      </w:pPr>
      <w:r w:rsidRPr="005B7BF0">
        <w:rPr>
          <w:rFonts w:ascii="Times New Roman" w:hAnsi="Times New Roman"/>
          <w:sz w:val="24"/>
          <w:szCs w:val="24"/>
        </w:rPr>
        <w:t>Soot blowing should be done every shift with help of soot blowers for 5~10 minutes.</w:t>
      </w:r>
    </w:p>
    <w:p w14:paraId="54A11C99" w14:textId="77777777" w:rsidR="005B7BF0" w:rsidRPr="005B7BF0" w:rsidRDefault="005B7BF0" w:rsidP="005B7BF0">
      <w:pPr>
        <w:numPr>
          <w:ilvl w:val="0"/>
          <w:numId w:val="21"/>
        </w:numPr>
        <w:spacing w:after="0" w:line="240" w:lineRule="auto"/>
        <w:jc w:val="both"/>
        <w:rPr>
          <w:rFonts w:ascii="Times New Roman" w:hAnsi="Times New Roman"/>
          <w:sz w:val="24"/>
          <w:szCs w:val="24"/>
        </w:rPr>
      </w:pPr>
      <w:r w:rsidRPr="005B7BF0">
        <w:rPr>
          <w:rFonts w:ascii="Times New Roman" w:hAnsi="Times New Roman"/>
          <w:sz w:val="24"/>
          <w:szCs w:val="24"/>
        </w:rPr>
        <w:t>Monitor pressure drop across GPH.As per design, it shouldn’t be more than 100 mmWC.</w:t>
      </w:r>
    </w:p>
    <w:p w14:paraId="43D2F55F" w14:textId="77777777" w:rsidR="005B7BF0" w:rsidRPr="005B7BF0" w:rsidRDefault="005B7BF0" w:rsidP="005B7BF0">
      <w:pPr>
        <w:numPr>
          <w:ilvl w:val="0"/>
          <w:numId w:val="21"/>
        </w:numPr>
        <w:spacing w:after="0" w:line="240" w:lineRule="auto"/>
        <w:jc w:val="both"/>
        <w:rPr>
          <w:rFonts w:ascii="Times New Roman" w:hAnsi="Times New Roman"/>
          <w:sz w:val="24"/>
          <w:szCs w:val="24"/>
        </w:rPr>
      </w:pPr>
      <w:r w:rsidRPr="005B7BF0">
        <w:rPr>
          <w:rFonts w:ascii="Times New Roman" w:hAnsi="Times New Roman"/>
          <w:sz w:val="24"/>
          <w:szCs w:val="24"/>
        </w:rPr>
        <w:t>Check and monitor temperatures across APH</w:t>
      </w:r>
      <w:r w:rsidR="00A60465" w:rsidRPr="005B7BF0">
        <w:rPr>
          <w:rFonts w:ascii="Times New Roman" w:hAnsi="Times New Roman"/>
          <w:sz w:val="24"/>
          <w:szCs w:val="24"/>
        </w:rPr>
        <w:t>, GPH</w:t>
      </w:r>
      <w:r w:rsidRPr="005B7BF0">
        <w:rPr>
          <w:rFonts w:ascii="Times New Roman" w:hAnsi="Times New Roman"/>
          <w:sz w:val="24"/>
          <w:szCs w:val="24"/>
        </w:rPr>
        <w:t xml:space="preserve"> and HBS.</w:t>
      </w:r>
    </w:p>
    <w:p w14:paraId="0F1C048C" w14:textId="77777777" w:rsidR="005B7BF0" w:rsidRDefault="005B7BF0" w:rsidP="005B7BF0">
      <w:pPr>
        <w:numPr>
          <w:ilvl w:val="0"/>
          <w:numId w:val="21"/>
        </w:numPr>
        <w:spacing w:after="0" w:line="240" w:lineRule="auto"/>
        <w:jc w:val="both"/>
        <w:rPr>
          <w:rFonts w:ascii="Times New Roman" w:hAnsi="Times New Roman"/>
          <w:sz w:val="24"/>
          <w:szCs w:val="24"/>
        </w:rPr>
      </w:pPr>
      <w:r w:rsidRPr="005B7BF0">
        <w:rPr>
          <w:rFonts w:ascii="Times New Roman" w:hAnsi="Times New Roman"/>
          <w:sz w:val="24"/>
          <w:szCs w:val="24"/>
        </w:rPr>
        <w:t>Area in charge should make minimum two rounds in shift to check for any gas leakages and healthiness of the equipment.</w:t>
      </w:r>
    </w:p>
    <w:p w14:paraId="40E729D4" w14:textId="66302ADB" w:rsidR="005B7BF0" w:rsidRPr="00020405" w:rsidRDefault="005B7BF0" w:rsidP="00020405">
      <w:pPr>
        <w:numPr>
          <w:ilvl w:val="0"/>
          <w:numId w:val="21"/>
        </w:numPr>
        <w:spacing w:after="0" w:line="240" w:lineRule="auto"/>
        <w:jc w:val="both"/>
        <w:rPr>
          <w:rFonts w:ascii="Times New Roman" w:hAnsi="Times New Roman"/>
          <w:sz w:val="24"/>
          <w:szCs w:val="24"/>
        </w:rPr>
      </w:pPr>
      <w:r w:rsidRPr="00020405">
        <w:rPr>
          <w:rFonts w:ascii="Times New Roman" w:hAnsi="Times New Roman"/>
          <w:sz w:val="24"/>
          <w:szCs w:val="24"/>
        </w:rPr>
        <w:t xml:space="preserve">Monitor the temperature of the flue gas line. If any gas leakages are there in tubes, </w:t>
      </w:r>
      <w:r w:rsidR="00E87EC6" w:rsidRPr="00020405">
        <w:rPr>
          <w:rFonts w:ascii="Times New Roman" w:hAnsi="Times New Roman"/>
          <w:sz w:val="24"/>
          <w:szCs w:val="24"/>
        </w:rPr>
        <w:t>outlet</w:t>
      </w:r>
      <w:r w:rsidRPr="00020405">
        <w:rPr>
          <w:rFonts w:ascii="Times New Roman" w:hAnsi="Times New Roman"/>
          <w:sz w:val="24"/>
          <w:szCs w:val="24"/>
        </w:rPr>
        <w:t xml:space="preserve"> temperature of flue gas drops, ID efficiency drops. If GPH is leaking, inform HOD for further action </w:t>
      </w:r>
      <w:r w:rsidR="00A60465" w:rsidRPr="00020405">
        <w:rPr>
          <w:rFonts w:ascii="Times New Roman" w:hAnsi="Times New Roman"/>
          <w:sz w:val="24"/>
          <w:szCs w:val="24"/>
        </w:rPr>
        <w:t>to bypass</w:t>
      </w:r>
      <w:r w:rsidRPr="00020405">
        <w:rPr>
          <w:rFonts w:ascii="Times New Roman" w:hAnsi="Times New Roman"/>
          <w:sz w:val="24"/>
          <w:szCs w:val="24"/>
        </w:rPr>
        <w:t xml:space="preserve"> the APH, BFGPH line by opening the BF gas line bypass line and Flue gas </w:t>
      </w:r>
      <w:r w:rsidR="00E87EC6" w:rsidRPr="00020405">
        <w:rPr>
          <w:rFonts w:ascii="Times New Roman" w:hAnsi="Times New Roman"/>
          <w:sz w:val="24"/>
          <w:szCs w:val="24"/>
        </w:rPr>
        <w:t>bypass</w:t>
      </w:r>
      <w:r w:rsidRPr="00020405">
        <w:rPr>
          <w:rFonts w:ascii="Times New Roman" w:hAnsi="Times New Roman"/>
          <w:sz w:val="24"/>
          <w:szCs w:val="24"/>
        </w:rPr>
        <w:t xml:space="preserve"> line. </w:t>
      </w:r>
    </w:p>
    <w:p w14:paraId="7F3C81FA" w14:textId="77777777" w:rsidR="005B7BF0" w:rsidRPr="005B7BF0" w:rsidRDefault="005B7BF0" w:rsidP="005B7BF0">
      <w:pPr>
        <w:pStyle w:val="ListParagraph"/>
        <w:numPr>
          <w:ilvl w:val="0"/>
          <w:numId w:val="24"/>
        </w:numPr>
        <w:spacing w:before="100" w:beforeAutospacing="1" w:after="100" w:afterAutospacing="1" w:line="240" w:lineRule="auto"/>
        <w:jc w:val="both"/>
        <w:rPr>
          <w:rFonts w:ascii="Times New Roman" w:hAnsi="Times New Roman"/>
          <w:sz w:val="24"/>
          <w:szCs w:val="24"/>
        </w:rPr>
      </w:pPr>
      <w:r w:rsidRPr="005B7BF0">
        <w:rPr>
          <w:rFonts w:ascii="Times New Roman" w:hAnsi="Times New Roman"/>
          <w:b/>
          <w:bCs/>
          <w:sz w:val="24"/>
          <w:szCs w:val="24"/>
        </w:rPr>
        <w:t>Shutdown, water sealing and cleaning</w:t>
      </w:r>
      <w:r w:rsidRPr="005B7BF0">
        <w:rPr>
          <w:rFonts w:ascii="Times New Roman" w:hAnsi="Times New Roman"/>
          <w:sz w:val="24"/>
          <w:szCs w:val="24"/>
        </w:rPr>
        <w:t xml:space="preserve">: </w:t>
      </w:r>
    </w:p>
    <w:p w14:paraId="4F535D77" w14:textId="77777777" w:rsidR="005B7BF0" w:rsidRPr="005B7BF0" w:rsidRDefault="005B7BF0" w:rsidP="005B7BF0">
      <w:pPr>
        <w:spacing w:after="0" w:line="240" w:lineRule="auto"/>
        <w:ind w:left="540"/>
        <w:jc w:val="both"/>
        <w:rPr>
          <w:rFonts w:ascii="Times New Roman" w:hAnsi="Times New Roman"/>
          <w:sz w:val="24"/>
          <w:szCs w:val="24"/>
        </w:rPr>
      </w:pPr>
    </w:p>
    <w:p w14:paraId="4C356BA2" w14:textId="77777777" w:rsidR="005B7BF0" w:rsidRPr="005B7BF0" w:rsidRDefault="005B7BF0" w:rsidP="005B7BF0">
      <w:pPr>
        <w:pStyle w:val="ListParagraph"/>
        <w:numPr>
          <w:ilvl w:val="0"/>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 xml:space="preserve">Isolation: </w:t>
      </w:r>
    </w:p>
    <w:p w14:paraId="386EF1AE" w14:textId="77777777" w:rsidR="005B7BF0" w:rsidRPr="005B7BF0" w:rsidRDefault="005B7BF0" w:rsidP="005B7BF0">
      <w:pPr>
        <w:pStyle w:val="ListParagraph"/>
        <w:numPr>
          <w:ilvl w:val="1"/>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 xml:space="preserve">After taking shutdown of the furnace &amp; withdrawing stoves from gas and blast, water seal the stove, </w:t>
      </w:r>
    </w:p>
    <w:p w14:paraId="133A7329" w14:textId="77777777" w:rsidR="005B7BF0" w:rsidRPr="005B7BF0" w:rsidRDefault="005B7BF0" w:rsidP="005B7BF0">
      <w:pPr>
        <w:pStyle w:val="ListParagraph"/>
        <w:numPr>
          <w:ilvl w:val="0"/>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Purging:</w:t>
      </w:r>
    </w:p>
    <w:p w14:paraId="4460A24B" w14:textId="29A2AEF1" w:rsidR="005B7BF0" w:rsidRPr="005B7BF0" w:rsidRDefault="005B7BF0" w:rsidP="005B7BF0">
      <w:pPr>
        <w:pStyle w:val="ListParagraph"/>
        <w:numPr>
          <w:ilvl w:val="1"/>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 xml:space="preserve">Run the ID for at least 15 minutes for purging with air in flue gas side </w:t>
      </w:r>
      <w:r w:rsidR="00E87EC6" w:rsidRPr="005B7BF0">
        <w:rPr>
          <w:rFonts w:ascii="Times New Roman" w:hAnsi="Times New Roman"/>
          <w:sz w:val="24"/>
          <w:szCs w:val="24"/>
        </w:rPr>
        <w:t>(By</w:t>
      </w:r>
      <w:r w:rsidRPr="005B7BF0">
        <w:rPr>
          <w:rFonts w:ascii="Times New Roman" w:hAnsi="Times New Roman"/>
          <w:sz w:val="24"/>
          <w:szCs w:val="24"/>
        </w:rPr>
        <w:t xml:space="preserve"> opening the main flange of flue gas main)</w:t>
      </w:r>
    </w:p>
    <w:p w14:paraId="4A3EEC24" w14:textId="77777777" w:rsidR="005B7BF0" w:rsidRPr="005B7BF0" w:rsidRDefault="005B7BF0" w:rsidP="005B7BF0">
      <w:pPr>
        <w:pStyle w:val="ListParagraph"/>
        <w:numPr>
          <w:ilvl w:val="1"/>
          <w:numId w:val="22"/>
        </w:numPr>
        <w:spacing w:after="0" w:line="240" w:lineRule="auto"/>
        <w:ind w:left="1134" w:hanging="567"/>
        <w:jc w:val="both"/>
        <w:rPr>
          <w:rFonts w:ascii="Times New Roman" w:hAnsi="Times New Roman"/>
          <w:b/>
          <w:bCs/>
          <w:sz w:val="24"/>
          <w:szCs w:val="24"/>
        </w:rPr>
      </w:pPr>
      <w:r w:rsidRPr="005B7BF0">
        <w:rPr>
          <w:rFonts w:ascii="Times New Roman" w:hAnsi="Times New Roman"/>
          <w:b/>
          <w:bCs/>
          <w:sz w:val="24"/>
          <w:szCs w:val="24"/>
        </w:rPr>
        <w:t>Steam purging the GPH line:</w:t>
      </w:r>
    </w:p>
    <w:p w14:paraId="6AF5F332" w14:textId="5878E0F5" w:rsidR="005B7BF0" w:rsidRPr="00A60465" w:rsidRDefault="005B7BF0" w:rsidP="00A60465">
      <w:pPr>
        <w:pStyle w:val="ListParagraph"/>
        <w:numPr>
          <w:ilvl w:val="2"/>
          <w:numId w:val="25"/>
        </w:numPr>
        <w:spacing w:after="0" w:line="240" w:lineRule="auto"/>
        <w:jc w:val="both"/>
        <w:rPr>
          <w:rFonts w:ascii="Times New Roman" w:hAnsi="Times New Roman"/>
          <w:sz w:val="24"/>
          <w:szCs w:val="24"/>
        </w:rPr>
      </w:pPr>
      <w:r w:rsidRPr="00A60465">
        <w:rPr>
          <w:rFonts w:ascii="Times New Roman" w:hAnsi="Times New Roman"/>
          <w:sz w:val="24"/>
          <w:szCs w:val="24"/>
        </w:rPr>
        <w:t xml:space="preserve">For purging open the steam above the water seal, open the relief valve above the </w:t>
      </w:r>
      <w:r w:rsidR="00E87EC6" w:rsidRPr="00A60465">
        <w:rPr>
          <w:rFonts w:ascii="Times New Roman" w:hAnsi="Times New Roman"/>
          <w:sz w:val="24"/>
          <w:szCs w:val="24"/>
        </w:rPr>
        <w:t>outlet</w:t>
      </w:r>
      <w:r w:rsidRPr="00A60465">
        <w:rPr>
          <w:rFonts w:ascii="Times New Roman" w:hAnsi="Times New Roman"/>
          <w:sz w:val="24"/>
          <w:szCs w:val="24"/>
        </w:rPr>
        <w:t xml:space="preserve"> of the GPH. </w:t>
      </w:r>
    </w:p>
    <w:p w14:paraId="787FC85C" w14:textId="77777777" w:rsidR="005B7BF0" w:rsidRPr="005B7BF0" w:rsidRDefault="005B7BF0" w:rsidP="00A60465">
      <w:pPr>
        <w:pStyle w:val="ListParagraph"/>
        <w:numPr>
          <w:ilvl w:val="2"/>
          <w:numId w:val="25"/>
        </w:numPr>
        <w:spacing w:after="0" w:line="240" w:lineRule="auto"/>
        <w:jc w:val="both"/>
        <w:rPr>
          <w:rFonts w:ascii="Times New Roman" w:hAnsi="Times New Roman"/>
          <w:sz w:val="24"/>
          <w:szCs w:val="24"/>
        </w:rPr>
      </w:pPr>
      <w:r w:rsidRPr="005B7BF0">
        <w:rPr>
          <w:rFonts w:ascii="Times New Roman" w:hAnsi="Times New Roman"/>
          <w:sz w:val="24"/>
          <w:szCs w:val="24"/>
        </w:rPr>
        <w:t>After observing steam from the GPH outlet, close the GPH outlet relief valve and open the relief valve in gas header nearer stove stack. After observing the steams from that relief valve close that relief valve.</w:t>
      </w:r>
    </w:p>
    <w:p w14:paraId="593673B9" w14:textId="77777777" w:rsidR="005B7BF0" w:rsidRPr="005B7BF0" w:rsidRDefault="005B7BF0" w:rsidP="00A60465">
      <w:pPr>
        <w:pStyle w:val="ListParagraph"/>
        <w:numPr>
          <w:ilvl w:val="2"/>
          <w:numId w:val="25"/>
        </w:numPr>
        <w:spacing w:after="0" w:line="240" w:lineRule="auto"/>
        <w:jc w:val="both"/>
        <w:rPr>
          <w:rFonts w:ascii="Times New Roman" w:hAnsi="Times New Roman"/>
          <w:sz w:val="24"/>
          <w:szCs w:val="24"/>
        </w:rPr>
      </w:pPr>
      <w:r w:rsidRPr="005B7BF0">
        <w:rPr>
          <w:rFonts w:ascii="Times New Roman" w:hAnsi="Times New Roman"/>
          <w:sz w:val="24"/>
          <w:szCs w:val="24"/>
        </w:rPr>
        <w:t xml:space="preserve">Repeat the same procedure for all three stoves by opening bleeder valves manually (for opening these bleeder valves, gas regulating valves to be </w:t>
      </w:r>
      <w:r w:rsidRPr="005B7BF0">
        <w:rPr>
          <w:rFonts w:ascii="Times New Roman" w:hAnsi="Times New Roman"/>
          <w:sz w:val="24"/>
          <w:szCs w:val="24"/>
        </w:rPr>
        <w:lastRenderedPageBreak/>
        <w:t>opened, gas safety shutoff valves to be opened partially) by one by one in the sequence of stove no: 3, 2, 1.</w:t>
      </w:r>
    </w:p>
    <w:p w14:paraId="19025541" w14:textId="77777777" w:rsidR="005B7BF0" w:rsidRPr="005B7BF0" w:rsidRDefault="005B7BF0" w:rsidP="00A60465">
      <w:pPr>
        <w:pStyle w:val="ListParagraph"/>
        <w:numPr>
          <w:ilvl w:val="2"/>
          <w:numId w:val="25"/>
        </w:numPr>
        <w:spacing w:after="0" w:line="240" w:lineRule="auto"/>
        <w:jc w:val="both"/>
        <w:rPr>
          <w:rFonts w:ascii="Times New Roman" w:hAnsi="Times New Roman"/>
          <w:sz w:val="24"/>
          <w:szCs w:val="24"/>
        </w:rPr>
      </w:pPr>
      <w:r w:rsidRPr="005B7BF0">
        <w:rPr>
          <w:rFonts w:ascii="Times New Roman" w:hAnsi="Times New Roman"/>
          <w:sz w:val="24"/>
          <w:szCs w:val="24"/>
        </w:rPr>
        <w:t>At the end of the steam purging keep all stove individual bleeder valves in open condition for better ventilation.</w:t>
      </w:r>
    </w:p>
    <w:p w14:paraId="098D5850" w14:textId="77777777" w:rsidR="005B7BF0" w:rsidRPr="005B7BF0" w:rsidRDefault="005B7BF0" w:rsidP="005B7BF0">
      <w:pPr>
        <w:pStyle w:val="ListParagraph"/>
        <w:spacing w:after="0" w:line="240" w:lineRule="auto"/>
        <w:ind w:left="1134" w:hanging="567"/>
        <w:jc w:val="both"/>
        <w:rPr>
          <w:rFonts w:ascii="Times New Roman" w:hAnsi="Times New Roman"/>
          <w:sz w:val="24"/>
          <w:szCs w:val="24"/>
        </w:rPr>
      </w:pPr>
    </w:p>
    <w:p w14:paraId="0E81A34C" w14:textId="77777777" w:rsidR="005B7BF0" w:rsidRPr="005B7BF0" w:rsidRDefault="005B7BF0" w:rsidP="005B7BF0">
      <w:pPr>
        <w:pStyle w:val="ListParagraph"/>
        <w:numPr>
          <w:ilvl w:val="0"/>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Cleaning of GPH and APH:</w:t>
      </w:r>
    </w:p>
    <w:p w14:paraId="1E6250DC" w14:textId="77777777" w:rsidR="005B7BF0" w:rsidRPr="007A2E18" w:rsidRDefault="005B7BF0" w:rsidP="005B7BF0">
      <w:pPr>
        <w:pStyle w:val="ListParagraph"/>
        <w:numPr>
          <w:ilvl w:val="1"/>
          <w:numId w:val="22"/>
        </w:numPr>
        <w:spacing w:after="0" w:line="240" w:lineRule="auto"/>
        <w:ind w:left="1134" w:hanging="567"/>
        <w:jc w:val="both"/>
        <w:rPr>
          <w:rFonts w:ascii="Times New Roman" w:hAnsi="Times New Roman"/>
          <w:b/>
          <w:bCs/>
          <w:sz w:val="28"/>
          <w:szCs w:val="28"/>
        </w:rPr>
      </w:pPr>
      <w:r w:rsidRPr="007A2E18">
        <w:rPr>
          <w:rFonts w:ascii="Times New Roman" w:hAnsi="Times New Roman"/>
          <w:b/>
          <w:bCs/>
          <w:sz w:val="28"/>
          <w:szCs w:val="28"/>
        </w:rPr>
        <w:t>Cleaning of GPH:</w:t>
      </w:r>
    </w:p>
    <w:p w14:paraId="3CC4CEE1" w14:textId="77777777" w:rsidR="005B7BF0" w:rsidRPr="005B7BF0" w:rsidRDefault="005B7BF0" w:rsidP="005B7BF0">
      <w:pPr>
        <w:pStyle w:val="ListParagraph"/>
        <w:numPr>
          <w:ilvl w:val="2"/>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Blank the gas line at above the water seal.</w:t>
      </w:r>
    </w:p>
    <w:p w14:paraId="6541681A" w14:textId="77777777" w:rsidR="005B7BF0" w:rsidRPr="005B7BF0" w:rsidRDefault="005B7BF0" w:rsidP="005B7BF0">
      <w:pPr>
        <w:pStyle w:val="ListParagraph"/>
        <w:numPr>
          <w:ilvl w:val="2"/>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Ensure the chimney valves are closed, ID fan, CA fan is stopped &amp; electrical shutdown taken.</w:t>
      </w:r>
    </w:p>
    <w:p w14:paraId="19438989" w14:textId="77777777" w:rsidR="005B7BF0" w:rsidRPr="005B7BF0" w:rsidRDefault="005B7BF0" w:rsidP="005B7BF0">
      <w:pPr>
        <w:pStyle w:val="ListParagraph"/>
        <w:numPr>
          <w:ilvl w:val="2"/>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Open all the inspection flanges in flue gas main.</w:t>
      </w:r>
    </w:p>
    <w:p w14:paraId="4F000950" w14:textId="77777777" w:rsidR="005B7BF0" w:rsidRPr="005B7BF0" w:rsidRDefault="005B7BF0" w:rsidP="005B7BF0">
      <w:pPr>
        <w:pStyle w:val="ListParagraph"/>
        <w:numPr>
          <w:ilvl w:val="2"/>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Open the flanges in GPH side flanges after steam purging. Ensure gas line is blanked for cleaning the gas chamber and ensure that all three stove bleeder valves are kept in open condition only (for opening these bleeder valves, gas regulating valves to be opened, gas safety shutoff valves to be opened partially).</w:t>
      </w:r>
    </w:p>
    <w:p w14:paraId="4F7212E9" w14:textId="77777777" w:rsidR="005B7BF0" w:rsidRPr="005B7BF0" w:rsidRDefault="005B7BF0" w:rsidP="005B7BF0">
      <w:pPr>
        <w:pStyle w:val="ListParagraph"/>
        <w:numPr>
          <w:ilvl w:val="2"/>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Open the flanges of GPH for entering the gas chamber.</w:t>
      </w:r>
    </w:p>
    <w:p w14:paraId="664C4E1B" w14:textId="77777777" w:rsidR="005B7BF0" w:rsidRPr="005B7BF0" w:rsidRDefault="005B7BF0" w:rsidP="005B7BF0">
      <w:pPr>
        <w:pStyle w:val="ListParagraph"/>
        <w:numPr>
          <w:ilvl w:val="2"/>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Check the temperature and CO inside the chamber by standing outside the chamber (for checking the temperature use Ray tech).</w:t>
      </w:r>
    </w:p>
    <w:p w14:paraId="185D5D5E" w14:textId="3D5C23F7" w:rsidR="005B7BF0" w:rsidRDefault="005B7BF0" w:rsidP="005B7BF0">
      <w:pPr>
        <w:pStyle w:val="ListParagraph"/>
        <w:numPr>
          <w:ilvl w:val="2"/>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The person who is entering the GPH shall be wearing goggle, dust mask, gas mask and hand gloves. Ensure CO presence in the GPH chamber is nil before entering the GPH. He continuously monitors CO presence in GPH during cleaning activity.</w:t>
      </w:r>
    </w:p>
    <w:p w14:paraId="12DC9818" w14:textId="3F1C9559" w:rsidR="00E87EC6" w:rsidRDefault="00E87EC6" w:rsidP="005B7BF0">
      <w:pPr>
        <w:pStyle w:val="ListParagraph"/>
        <w:numPr>
          <w:ilvl w:val="2"/>
          <w:numId w:val="22"/>
        </w:numPr>
        <w:spacing w:after="0" w:line="240" w:lineRule="auto"/>
        <w:ind w:left="1134" w:hanging="567"/>
        <w:jc w:val="both"/>
        <w:rPr>
          <w:rFonts w:ascii="Times New Roman" w:hAnsi="Times New Roman"/>
          <w:sz w:val="24"/>
          <w:szCs w:val="24"/>
        </w:rPr>
      </w:pPr>
      <w:r>
        <w:rPr>
          <w:rFonts w:ascii="Times New Roman" w:hAnsi="Times New Roman"/>
          <w:sz w:val="24"/>
          <w:szCs w:val="24"/>
        </w:rPr>
        <w:t>Use high pressure water jet pump (Max pressure 200bar) for cleaning of GPH tubes from inside &amp; outside.</w:t>
      </w:r>
    </w:p>
    <w:p w14:paraId="44443248" w14:textId="5CBCE26B" w:rsidR="00E87EC6" w:rsidRPr="005B7BF0" w:rsidRDefault="00E87EC6" w:rsidP="005B7BF0">
      <w:pPr>
        <w:pStyle w:val="ListParagraph"/>
        <w:numPr>
          <w:ilvl w:val="2"/>
          <w:numId w:val="22"/>
        </w:numPr>
        <w:spacing w:after="0" w:line="240" w:lineRule="auto"/>
        <w:ind w:left="1134" w:hanging="567"/>
        <w:jc w:val="both"/>
        <w:rPr>
          <w:rFonts w:ascii="Times New Roman" w:hAnsi="Times New Roman"/>
          <w:sz w:val="24"/>
          <w:szCs w:val="24"/>
        </w:rPr>
      </w:pPr>
      <w:r>
        <w:rPr>
          <w:rFonts w:ascii="Times New Roman" w:hAnsi="Times New Roman"/>
          <w:sz w:val="24"/>
          <w:szCs w:val="24"/>
        </w:rPr>
        <w:t>Compressor air cleaning can be done in case of unavailability high pressure water pump.</w:t>
      </w:r>
    </w:p>
    <w:p w14:paraId="05EC5F46" w14:textId="77777777" w:rsidR="005B7BF0" w:rsidRPr="005B7BF0" w:rsidRDefault="005B7BF0" w:rsidP="005B7BF0">
      <w:pPr>
        <w:pStyle w:val="ListParagraph"/>
        <w:numPr>
          <w:ilvl w:val="2"/>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 xml:space="preserve">Ensure the air pressure should not be more than 3 kg/cm2 and hose is hold properly and one person should be present at the discharge valve of compressor air. He has to continuously monitor the person who is working inside the chamber. If any abnormalities the person should stop the compressed air immediately. </w:t>
      </w:r>
    </w:p>
    <w:p w14:paraId="6D1C80F6" w14:textId="77777777" w:rsidR="005B7BF0" w:rsidRPr="007A2E18" w:rsidRDefault="005B7BF0" w:rsidP="005B7BF0">
      <w:pPr>
        <w:pStyle w:val="ListParagraph"/>
        <w:numPr>
          <w:ilvl w:val="1"/>
          <w:numId w:val="22"/>
        </w:numPr>
        <w:spacing w:after="0" w:line="240" w:lineRule="auto"/>
        <w:ind w:left="1134" w:hanging="567"/>
        <w:jc w:val="both"/>
        <w:rPr>
          <w:rFonts w:ascii="Times New Roman" w:hAnsi="Times New Roman"/>
          <w:b/>
          <w:bCs/>
          <w:sz w:val="32"/>
          <w:szCs w:val="32"/>
        </w:rPr>
      </w:pPr>
      <w:r w:rsidRPr="007A2E18">
        <w:rPr>
          <w:rFonts w:ascii="Times New Roman" w:hAnsi="Times New Roman"/>
          <w:b/>
          <w:bCs/>
          <w:sz w:val="32"/>
          <w:szCs w:val="32"/>
        </w:rPr>
        <w:t>Cleaning of APH:</w:t>
      </w:r>
    </w:p>
    <w:p w14:paraId="798C436B" w14:textId="77777777" w:rsidR="005B7BF0" w:rsidRPr="005B7BF0" w:rsidRDefault="005B7BF0" w:rsidP="005B7BF0">
      <w:pPr>
        <w:pStyle w:val="ListParagraph"/>
        <w:numPr>
          <w:ilvl w:val="2"/>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Blank the gas line at above the water seal.</w:t>
      </w:r>
    </w:p>
    <w:p w14:paraId="15034900" w14:textId="77777777" w:rsidR="005B7BF0" w:rsidRPr="005B7BF0" w:rsidRDefault="005B7BF0" w:rsidP="005B7BF0">
      <w:pPr>
        <w:pStyle w:val="ListParagraph"/>
        <w:numPr>
          <w:ilvl w:val="2"/>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Ensure the chimney valves are closed, ID fan, CA fan is stopped &amp; electrical shutdown taken.</w:t>
      </w:r>
    </w:p>
    <w:p w14:paraId="3A14327B" w14:textId="77777777" w:rsidR="005B7BF0" w:rsidRPr="005B7BF0" w:rsidRDefault="005B7BF0" w:rsidP="005B7BF0">
      <w:pPr>
        <w:pStyle w:val="ListParagraph"/>
        <w:numPr>
          <w:ilvl w:val="2"/>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Open all the inspection flanges in flue gas main.</w:t>
      </w:r>
    </w:p>
    <w:p w14:paraId="33E17C57" w14:textId="77777777" w:rsidR="005B7BF0" w:rsidRPr="005B7BF0" w:rsidRDefault="005B7BF0" w:rsidP="005B7BF0">
      <w:pPr>
        <w:pStyle w:val="ListParagraph"/>
        <w:numPr>
          <w:ilvl w:val="2"/>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Open the flanges in GPH side flanges after steam purging. Ensure gas line is blanked for cleaning the gas chamber and ensure that all three stove bleeder valves are kept in open condition only (for opening these bleeder valves, gas regulating valves to be opened, gas safety shutoff valves to be opened partially).</w:t>
      </w:r>
    </w:p>
    <w:p w14:paraId="6C6BDF68" w14:textId="77777777" w:rsidR="005B7BF0" w:rsidRPr="005B7BF0" w:rsidRDefault="005B7BF0" w:rsidP="005B7BF0">
      <w:pPr>
        <w:pStyle w:val="ListParagraph"/>
        <w:numPr>
          <w:ilvl w:val="2"/>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 xml:space="preserve">Open the flanges of APH for entering the Flue gas chamber after purging with ID. </w:t>
      </w:r>
    </w:p>
    <w:p w14:paraId="016695C4" w14:textId="77777777" w:rsidR="005B7BF0" w:rsidRPr="005B7BF0" w:rsidRDefault="005B7BF0" w:rsidP="005B7BF0">
      <w:pPr>
        <w:pStyle w:val="ListParagraph"/>
        <w:numPr>
          <w:ilvl w:val="2"/>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Check the temperature and CO inside the chamber by standing outside the chamber (for checking the temperature use Ray tech).</w:t>
      </w:r>
    </w:p>
    <w:p w14:paraId="578C32C7" w14:textId="60F546C9" w:rsidR="005B7BF0" w:rsidRDefault="005B7BF0" w:rsidP="005B7BF0">
      <w:pPr>
        <w:pStyle w:val="ListParagraph"/>
        <w:numPr>
          <w:ilvl w:val="2"/>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t xml:space="preserve">The person who is entering the APH shall be wearing goggle, dust </w:t>
      </w:r>
      <w:r w:rsidR="00A60465" w:rsidRPr="005B7BF0">
        <w:rPr>
          <w:rFonts w:ascii="Times New Roman" w:hAnsi="Times New Roman"/>
          <w:sz w:val="24"/>
          <w:szCs w:val="24"/>
        </w:rPr>
        <w:t>mask and</w:t>
      </w:r>
      <w:r w:rsidRPr="005B7BF0">
        <w:rPr>
          <w:rFonts w:ascii="Times New Roman" w:hAnsi="Times New Roman"/>
          <w:sz w:val="24"/>
          <w:szCs w:val="24"/>
        </w:rPr>
        <w:t xml:space="preserve"> hand gloves. Ensure CO presence in the APH chamber is nil before entering the APH. He continuously monitors CO presence in APH during cleaning activity.</w:t>
      </w:r>
    </w:p>
    <w:p w14:paraId="3CA97D0A" w14:textId="16113C97" w:rsidR="00E87EC6" w:rsidRDefault="00E87EC6" w:rsidP="005B7BF0">
      <w:pPr>
        <w:pStyle w:val="ListParagraph"/>
        <w:numPr>
          <w:ilvl w:val="2"/>
          <w:numId w:val="22"/>
        </w:numPr>
        <w:spacing w:after="0" w:line="240" w:lineRule="auto"/>
        <w:ind w:left="1134" w:hanging="567"/>
        <w:jc w:val="both"/>
        <w:rPr>
          <w:rFonts w:ascii="Times New Roman" w:hAnsi="Times New Roman"/>
          <w:sz w:val="24"/>
          <w:szCs w:val="24"/>
        </w:rPr>
      </w:pPr>
      <w:r>
        <w:rPr>
          <w:rFonts w:ascii="Times New Roman" w:hAnsi="Times New Roman"/>
          <w:sz w:val="24"/>
          <w:szCs w:val="24"/>
        </w:rPr>
        <w:t>Use high pressure water jet pump(Max pressure 200 bar) for cleaning of GPH tubes from inside and outside.</w:t>
      </w:r>
    </w:p>
    <w:p w14:paraId="2E4E2667" w14:textId="0CDAF727" w:rsidR="00E87EC6" w:rsidRPr="005B7BF0" w:rsidRDefault="00E87EC6" w:rsidP="005B7BF0">
      <w:pPr>
        <w:pStyle w:val="ListParagraph"/>
        <w:numPr>
          <w:ilvl w:val="2"/>
          <w:numId w:val="22"/>
        </w:numPr>
        <w:spacing w:after="0" w:line="240" w:lineRule="auto"/>
        <w:ind w:left="1134" w:hanging="567"/>
        <w:jc w:val="both"/>
        <w:rPr>
          <w:rFonts w:ascii="Times New Roman" w:hAnsi="Times New Roman"/>
          <w:sz w:val="24"/>
          <w:szCs w:val="24"/>
        </w:rPr>
      </w:pPr>
      <w:r>
        <w:rPr>
          <w:rFonts w:ascii="Times New Roman" w:hAnsi="Times New Roman"/>
          <w:sz w:val="24"/>
          <w:szCs w:val="24"/>
        </w:rPr>
        <w:t>Compressor air cleaning can be done in case of unavailability high pressure water pump</w:t>
      </w:r>
    </w:p>
    <w:p w14:paraId="37E0B299" w14:textId="77777777" w:rsidR="005B7BF0" w:rsidRPr="005B7BF0" w:rsidRDefault="005B7BF0" w:rsidP="005B7BF0">
      <w:pPr>
        <w:pStyle w:val="ListParagraph"/>
        <w:numPr>
          <w:ilvl w:val="2"/>
          <w:numId w:val="22"/>
        </w:numPr>
        <w:spacing w:after="0" w:line="240" w:lineRule="auto"/>
        <w:ind w:left="1134" w:hanging="567"/>
        <w:jc w:val="both"/>
        <w:rPr>
          <w:rFonts w:ascii="Times New Roman" w:hAnsi="Times New Roman"/>
          <w:sz w:val="24"/>
          <w:szCs w:val="24"/>
        </w:rPr>
      </w:pPr>
      <w:r w:rsidRPr="005B7BF0">
        <w:rPr>
          <w:rFonts w:ascii="Times New Roman" w:hAnsi="Times New Roman"/>
          <w:sz w:val="24"/>
          <w:szCs w:val="24"/>
        </w:rPr>
        <w:lastRenderedPageBreak/>
        <w:t xml:space="preserve">Ensure the air pressure should not be more than 3 kg/cm2 and hose is hold properly and one person should be present at the discharge valve of compressor air. He has to continuously monitor the person who is working inside the chamber. If any abnormalities the person should stop the compressed air immediately. </w:t>
      </w:r>
    </w:p>
    <w:p w14:paraId="4230613D" w14:textId="77777777" w:rsidR="005B7BF0" w:rsidRPr="005B7BF0" w:rsidRDefault="005B7BF0" w:rsidP="005B7BF0">
      <w:pPr>
        <w:spacing w:after="0" w:line="240" w:lineRule="auto"/>
        <w:jc w:val="both"/>
        <w:rPr>
          <w:rFonts w:ascii="Times New Roman" w:hAnsi="Times New Roman"/>
          <w:sz w:val="24"/>
          <w:szCs w:val="24"/>
        </w:rPr>
      </w:pPr>
    </w:p>
    <w:p w14:paraId="550F29D7" w14:textId="77777777" w:rsidR="005B7BF0" w:rsidRPr="005B7BF0" w:rsidRDefault="005B7BF0" w:rsidP="005B7BF0">
      <w:pPr>
        <w:pStyle w:val="ListParagraph"/>
        <w:numPr>
          <w:ilvl w:val="0"/>
          <w:numId w:val="24"/>
        </w:numPr>
        <w:spacing w:before="100" w:beforeAutospacing="1" w:after="100" w:afterAutospacing="1" w:line="240" w:lineRule="auto"/>
        <w:jc w:val="both"/>
        <w:rPr>
          <w:rFonts w:ascii="Times New Roman" w:hAnsi="Times New Roman"/>
          <w:sz w:val="24"/>
          <w:szCs w:val="24"/>
        </w:rPr>
      </w:pPr>
      <w:r w:rsidRPr="005B7BF0">
        <w:rPr>
          <w:rFonts w:ascii="Times New Roman" w:hAnsi="Times New Roman"/>
          <w:sz w:val="24"/>
          <w:szCs w:val="24"/>
        </w:rPr>
        <w:t xml:space="preserve">Normalizing After cleaning: </w:t>
      </w:r>
    </w:p>
    <w:p w14:paraId="41C4FE4A" w14:textId="77777777" w:rsidR="005B7BF0" w:rsidRPr="005B7BF0" w:rsidRDefault="005B7BF0" w:rsidP="005B7BF0">
      <w:pPr>
        <w:spacing w:after="0" w:line="240" w:lineRule="auto"/>
        <w:jc w:val="both"/>
        <w:rPr>
          <w:rFonts w:ascii="Times New Roman" w:hAnsi="Times New Roman"/>
          <w:sz w:val="24"/>
          <w:szCs w:val="24"/>
        </w:rPr>
      </w:pPr>
    </w:p>
    <w:p w14:paraId="3D5C26EA" w14:textId="77777777" w:rsidR="005B7BF0" w:rsidRPr="005B7BF0" w:rsidRDefault="005B7BF0" w:rsidP="005B7BF0">
      <w:pPr>
        <w:pStyle w:val="ListParagraph"/>
        <w:numPr>
          <w:ilvl w:val="0"/>
          <w:numId w:val="23"/>
        </w:numPr>
        <w:spacing w:after="0" w:line="240" w:lineRule="auto"/>
        <w:jc w:val="both"/>
        <w:rPr>
          <w:rFonts w:ascii="Times New Roman" w:hAnsi="Times New Roman"/>
          <w:sz w:val="24"/>
          <w:szCs w:val="24"/>
        </w:rPr>
      </w:pPr>
      <w:r w:rsidRPr="005B7BF0">
        <w:rPr>
          <w:rFonts w:ascii="Times New Roman" w:hAnsi="Times New Roman"/>
          <w:sz w:val="24"/>
          <w:szCs w:val="24"/>
        </w:rPr>
        <w:t>Come out of the GPH / APH chamber.</w:t>
      </w:r>
    </w:p>
    <w:p w14:paraId="134DA42B" w14:textId="77777777" w:rsidR="005B7BF0" w:rsidRPr="005B7BF0" w:rsidRDefault="005B7BF0" w:rsidP="005B7BF0">
      <w:pPr>
        <w:pStyle w:val="ListParagraph"/>
        <w:numPr>
          <w:ilvl w:val="0"/>
          <w:numId w:val="23"/>
        </w:numPr>
        <w:spacing w:after="0" w:line="240" w:lineRule="auto"/>
        <w:jc w:val="both"/>
        <w:rPr>
          <w:rFonts w:ascii="Times New Roman" w:hAnsi="Times New Roman"/>
          <w:sz w:val="24"/>
          <w:szCs w:val="24"/>
        </w:rPr>
      </w:pPr>
      <w:r w:rsidRPr="005B7BF0">
        <w:rPr>
          <w:rFonts w:ascii="Times New Roman" w:hAnsi="Times New Roman"/>
          <w:sz w:val="24"/>
          <w:szCs w:val="24"/>
        </w:rPr>
        <w:t xml:space="preserve">Ensure there is no foreign material / persons inside the chamber (APH/GPH). </w:t>
      </w:r>
    </w:p>
    <w:p w14:paraId="249FD233" w14:textId="77777777" w:rsidR="005B7BF0" w:rsidRPr="005B7BF0" w:rsidRDefault="005B7BF0" w:rsidP="005B7BF0">
      <w:pPr>
        <w:pStyle w:val="ListParagraph"/>
        <w:numPr>
          <w:ilvl w:val="0"/>
          <w:numId w:val="23"/>
        </w:numPr>
        <w:spacing w:after="0" w:line="240" w:lineRule="auto"/>
        <w:jc w:val="both"/>
        <w:rPr>
          <w:rFonts w:ascii="Times New Roman" w:hAnsi="Times New Roman"/>
          <w:sz w:val="24"/>
          <w:szCs w:val="24"/>
        </w:rPr>
      </w:pPr>
      <w:r w:rsidRPr="005B7BF0">
        <w:rPr>
          <w:rFonts w:ascii="Times New Roman" w:hAnsi="Times New Roman"/>
          <w:sz w:val="24"/>
          <w:szCs w:val="24"/>
        </w:rPr>
        <w:t>Give clearance to Mechanical to close the all the flanges.</w:t>
      </w:r>
    </w:p>
    <w:p w14:paraId="224FBA6F" w14:textId="77777777" w:rsidR="005B7BF0" w:rsidRPr="005B7BF0" w:rsidRDefault="005B7BF0" w:rsidP="005B7BF0">
      <w:pPr>
        <w:pStyle w:val="ListParagraph"/>
        <w:numPr>
          <w:ilvl w:val="0"/>
          <w:numId w:val="23"/>
        </w:numPr>
        <w:spacing w:after="0" w:line="240" w:lineRule="auto"/>
        <w:jc w:val="both"/>
        <w:rPr>
          <w:rFonts w:ascii="Times New Roman" w:hAnsi="Times New Roman"/>
          <w:sz w:val="24"/>
          <w:szCs w:val="24"/>
        </w:rPr>
      </w:pPr>
      <w:r w:rsidRPr="005B7BF0">
        <w:rPr>
          <w:rFonts w:ascii="Times New Roman" w:hAnsi="Times New Roman"/>
          <w:sz w:val="24"/>
          <w:szCs w:val="24"/>
        </w:rPr>
        <w:t>After closing all the flanges, close all the relief valves and stove bleeder valves (if nobody are working on gas line or GPH).</w:t>
      </w:r>
    </w:p>
    <w:p w14:paraId="67AFE7DF" w14:textId="77777777" w:rsidR="005B7BF0" w:rsidRPr="005B7BF0" w:rsidRDefault="005B7BF0" w:rsidP="005B7BF0">
      <w:pPr>
        <w:pStyle w:val="ListParagraph"/>
        <w:numPr>
          <w:ilvl w:val="0"/>
          <w:numId w:val="23"/>
        </w:numPr>
        <w:spacing w:after="0" w:line="240" w:lineRule="auto"/>
        <w:jc w:val="both"/>
        <w:rPr>
          <w:rFonts w:ascii="Times New Roman" w:hAnsi="Times New Roman"/>
          <w:sz w:val="24"/>
          <w:szCs w:val="24"/>
        </w:rPr>
      </w:pPr>
      <w:r w:rsidRPr="005B7BF0">
        <w:rPr>
          <w:rFonts w:ascii="Times New Roman" w:hAnsi="Times New Roman"/>
          <w:sz w:val="24"/>
          <w:szCs w:val="24"/>
        </w:rPr>
        <w:t xml:space="preserve">Clear the electrical shutdown of chimney valves, ID, CA fans. </w:t>
      </w:r>
    </w:p>
    <w:p w14:paraId="625F5503" w14:textId="77777777" w:rsidR="005B7BF0" w:rsidRPr="005B7BF0" w:rsidRDefault="005B7BF0" w:rsidP="005B7BF0">
      <w:pPr>
        <w:pStyle w:val="ListParagraph"/>
        <w:numPr>
          <w:ilvl w:val="0"/>
          <w:numId w:val="23"/>
        </w:numPr>
        <w:spacing w:after="0" w:line="240" w:lineRule="auto"/>
        <w:jc w:val="both"/>
        <w:rPr>
          <w:rFonts w:ascii="Times New Roman" w:hAnsi="Times New Roman"/>
          <w:sz w:val="24"/>
          <w:szCs w:val="24"/>
        </w:rPr>
      </w:pPr>
      <w:r w:rsidRPr="005B7BF0">
        <w:rPr>
          <w:rFonts w:ascii="Times New Roman" w:hAnsi="Times New Roman"/>
          <w:sz w:val="24"/>
          <w:szCs w:val="24"/>
        </w:rPr>
        <w:t>Give clearance to mechanical for removing blank above the water seal.</w:t>
      </w:r>
    </w:p>
    <w:p w14:paraId="7E4D4FB8" w14:textId="77777777" w:rsidR="005B7BF0" w:rsidRPr="005B7BF0" w:rsidRDefault="005B7BF0" w:rsidP="005B7BF0">
      <w:pPr>
        <w:pStyle w:val="ListParagraph"/>
        <w:numPr>
          <w:ilvl w:val="0"/>
          <w:numId w:val="23"/>
        </w:numPr>
        <w:spacing w:after="0" w:line="240" w:lineRule="auto"/>
        <w:jc w:val="both"/>
        <w:rPr>
          <w:rFonts w:ascii="Times New Roman" w:hAnsi="Times New Roman"/>
          <w:sz w:val="24"/>
          <w:szCs w:val="24"/>
        </w:rPr>
      </w:pPr>
      <w:r w:rsidRPr="005B7BF0">
        <w:rPr>
          <w:rFonts w:ascii="Times New Roman" w:hAnsi="Times New Roman"/>
          <w:sz w:val="24"/>
          <w:szCs w:val="24"/>
        </w:rPr>
        <w:t xml:space="preserve">Close the HBS area after evacuating the HBS area. </w:t>
      </w:r>
    </w:p>
    <w:p w14:paraId="76F83ACE" w14:textId="77777777" w:rsidR="005B7BF0" w:rsidRPr="005B7BF0" w:rsidRDefault="005B7BF0" w:rsidP="005B7BF0">
      <w:pPr>
        <w:pStyle w:val="ListParagraph"/>
        <w:spacing w:after="0" w:line="240" w:lineRule="auto"/>
        <w:ind w:left="360"/>
        <w:jc w:val="both"/>
        <w:rPr>
          <w:rFonts w:ascii="Times New Roman" w:hAnsi="Times New Roman"/>
          <w:sz w:val="24"/>
          <w:szCs w:val="24"/>
        </w:rPr>
      </w:pPr>
      <w:r w:rsidRPr="005B7BF0">
        <w:rPr>
          <w:rFonts w:ascii="Times New Roman" w:hAnsi="Times New Roman"/>
          <w:noProof/>
          <w:sz w:val="24"/>
          <w:szCs w:val="24"/>
        </w:rPr>
        <mc:AlternateContent>
          <mc:Choice Requires="wps">
            <w:drawing>
              <wp:anchor distT="0" distB="0" distL="114300" distR="114300" simplePos="0" relativeHeight="251670528" behindDoc="0" locked="0" layoutInCell="1" allowOverlap="1" wp14:anchorId="40A94976" wp14:editId="39740E15">
                <wp:simplePos x="0" y="0"/>
                <wp:positionH relativeFrom="column">
                  <wp:posOffset>297180</wp:posOffset>
                </wp:positionH>
                <wp:positionV relativeFrom="paragraph">
                  <wp:posOffset>2785110</wp:posOffset>
                </wp:positionV>
                <wp:extent cx="769620" cy="68580"/>
                <wp:effectExtent l="9525" t="19050" r="55245" b="11430"/>
                <wp:wrapNone/>
                <wp:docPr id="14" name="Elb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769620" cy="68580"/>
                        </a:xfrm>
                        <a:prstGeom prst="bentConnector3">
                          <a:avLst>
                            <a:gd name="adj1" fmla="val 50000"/>
                          </a:avLst>
                        </a:prstGeom>
                        <a:noFill/>
                        <a:ln w="9525">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BF67A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26" type="#_x0000_t34" style="position:absolute;margin-left:23.4pt;margin-top:219.3pt;width:60.6pt;height:5.4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" strokecolor="red">
                <v:stroke endarrow="block"/>
              </v:shape>
            </w:pict>
          </mc:Fallback>
        </mc:AlternateContent>
      </w:r>
      <w:r w:rsidRPr="005B7BF0">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344D09C8" wp14:editId="0A7D0272">
                <wp:simplePos x="0" y="0"/>
                <wp:positionH relativeFrom="column">
                  <wp:posOffset>607695</wp:posOffset>
                </wp:positionH>
                <wp:positionV relativeFrom="paragraph">
                  <wp:posOffset>2165985</wp:posOffset>
                </wp:positionV>
                <wp:extent cx="368935" cy="268605"/>
                <wp:effectExtent l="26670" t="26670" r="33020" b="47625"/>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35" cy="268605"/>
                        </a:xfrm>
                        <a:prstGeom prst="ellipse">
                          <a:avLst/>
                        </a:prstGeom>
                        <a:solidFill>
                          <a:schemeClr val="accent2">
                            <a:lumMod val="75000"/>
                            <a:lumOff val="0"/>
                          </a:schemeClr>
                        </a:solidFill>
                        <a:ln w="38100">
                          <a:solidFill>
                            <a:schemeClr val="accent2">
                              <a:lumMod val="75000"/>
                              <a:lumOff val="0"/>
                            </a:schemeClr>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A87F2E" id="Oval 13" o:spid="_x0000_s1026" style="position:absolute;margin-left:47.85pt;margin-top:170.55pt;width:29.05pt;height:2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" fillcolor="#943634 [2405]" strokecolor="#943634 [2405]" strokeweight="3pt">
                <v:shadow on="t" color="#622423 [1605]" opacity=".5" offset="1pt"/>
              </v:oval>
            </w:pict>
          </mc:Fallback>
        </mc:AlternateContent>
      </w:r>
      <w:r w:rsidRPr="005B7BF0">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78D37925" wp14:editId="63DB874F">
                <wp:simplePos x="0" y="0"/>
                <wp:positionH relativeFrom="column">
                  <wp:posOffset>1181100</wp:posOffset>
                </wp:positionH>
                <wp:positionV relativeFrom="paragraph">
                  <wp:posOffset>2013585</wp:posOffset>
                </wp:positionV>
                <wp:extent cx="3200400" cy="1190625"/>
                <wp:effectExtent l="0" t="38100" r="57150" b="2857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00400" cy="119062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B6C28F" id="_x0000_t32" coordsize="21600,21600" o:spt="32" o:oned="t" path="m,l21600,21600e" filled="f">
                <v:path arrowok="t" fillok="f" o:connecttype="none"/>
                <o:lock v:ext="edit" shapetype="t"/>
              </v:shapetype>
              <v:shape id="Straight Arrow Connector 12" o:spid="_x0000_s1026" type="#_x0000_t32" style="position:absolute;margin-left:93pt;margin-top:158.55pt;width:252pt;height:93.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" strokecolor="red">
                <v:stroke endarrow="block"/>
              </v:shape>
            </w:pict>
          </mc:Fallback>
        </mc:AlternateContent>
      </w:r>
      <w:r w:rsidRPr="005B7BF0">
        <w:rPr>
          <w:rFonts w:ascii="Times New Roman" w:hAnsi="Times New Roman"/>
          <w:noProof/>
          <w:sz w:val="24"/>
          <w:szCs w:val="24"/>
        </w:rPr>
        <mc:AlternateContent>
          <mc:Choice Requires="wps">
            <w:drawing>
              <wp:anchor distT="0" distB="0" distL="114300" distR="114300" simplePos="0" relativeHeight="251662336" behindDoc="0" locked="0" layoutInCell="1" allowOverlap="1" wp14:anchorId="77E2E01A" wp14:editId="55BC2FB1">
                <wp:simplePos x="0" y="0"/>
                <wp:positionH relativeFrom="column">
                  <wp:posOffset>1133475</wp:posOffset>
                </wp:positionH>
                <wp:positionV relativeFrom="paragraph">
                  <wp:posOffset>2165985</wp:posOffset>
                </wp:positionV>
                <wp:extent cx="2143125" cy="1038225"/>
                <wp:effectExtent l="0" t="38100" r="47625" b="2857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43125" cy="103822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534667" id="Straight Arrow Connector 11" o:spid="_x0000_s1026" type="#_x0000_t32" style="position:absolute;margin-left:89.25pt;margin-top:170.55pt;width:168.75pt;height:81.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" strokecolor="red">
                <v:stroke endarrow="block"/>
              </v:shape>
            </w:pict>
          </mc:Fallback>
        </mc:AlternateContent>
      </w:r>
      <w:r w:rsidRPr="005B7BF0">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2F7E8905" wp14:editId="245B57FD">
                <wp:simplePos x="0" y="0"/>
                <wp:positionH relativeFrom="column">
                  <wp:posOffset>1133475</wp:posOffset>
                </wp:positionH>
                <wp:positionV relativeFrom="paragraph">
                  <wp:posOffset>2165985</wp:posOffset>
                </wp:positionV>
                <wp:extent cx="1095375" cy="1038225"/>
                <wp:effectExtent l="0" t="38100" r="47625" b="2857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95375" cy="103822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841FF6" id="Straight Arrow Connector 10" o:spid="_x0000_s1026" type="#_x0000_t32" style="position:absolute;margin-left:89.25pt;margin-top:170.55pt;width:86.25pt;height:81.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" strokecolor="red">
                <v:stroke endarrow="block"/>
              </v:shape>
            </w:pict>
          </mc:Fallback>
        </mc:AlternateContent>
      </w:r>
      <w:r w:rsidRPr="005B7BF0">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5F4B5036" wp14:editId="67511682">
                <wp:simplePos x="0" y="0"/>
                <wp:positionH relativeFrom="column">
                  <wp:posOffset>1133475</wp:posOffset>
                </wp:positionH>
                <wp:positionV relativeFrom="paragraph">
                  <wp:posOffset>2165985</wp:posOffset>
                </wp:positionV>
                <wp:extent cx="638175" cy="1038225"/>
                <wp:effectExtent l="0" t="38100" r="47625" b="2857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8175" cy="103822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AD94DE" id="Straight Arrow Connector 9" o:spid="_x0000_s1026" type="#_x0000_t32" style="position:absolute;margin-left:89.25pt;margin-top:170.55pt;width:50.25pt;height:81.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" strokecolor="red">
                <v:stroke endarrow="block"/>
              </v:shape>
            </w:pict>
          </mc:Fallback>
        </mc:AlternateContent>
      </w:r>
      <w:r w:rsidRPr="005B7BF0">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2CD972D6" wp14:editId="2D174E04">
                <wp:simplePos x="0" y="0"/>
                <wp:positionH relativeFrom="column">
                  <wp:posOffset>447675</wp:posOffset>
                </wp:positionH>
                <wp:positionV relativeFrom="paragraph">
                  <wp:posOffset>3204210</wp:posOffset>
                </wp:positionV>
                <wp:extent cx="1914525" cy="457200"/>
                <wp:effectExtent l="0" t="0" r="28575"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457200"/>
                        </a:xfrm>
                        <a:prstGeom prst="rect">
                          <a:avLst/>
                        </a:prstGeom>
                        <a:solidFill>
                          <a:srgbClr val="FFFFFF"/>
                        </a:solidFill>
                        <a:ln w="9525">
                          <a:solidFill>
                            <a:srgbClr val="000000"/>
                          </a:solidFill>
                          <a:miter lim="800000"/>
                          <a:headEnd/>
                          <a:tailEnd/>
                        </a:ln>
                      </wps:spPr>
                      <wps:txbx>
                        <w:txbxContent>
                          <w:p w14:paraId="0A216B8C" w14:textId="77777777" w:rsidR="005B7BF0" w:rsidRDefault="005B7BF0" w:rsidP="005B7BF0">
                            <w:r>
                              <w:t>Inspection door in flue gas side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D972D6" id="_x0000_t202" coordsize="21600,21600" o:spt="202" path="m,l,21600r21600,l21600,xe">
                <v:stroke joinstyle="miter"/>
                <v:path gradientshapeok="t" o:connecttype="rect"/>
              </v:shapetype>
              <v:shape id="Text Box 8" o:spid="_x0000_s1026" type="#_x0000_t202" style="position:absolute;left:0;text-align:left;margin-left:35.25pt;margin-top:252.3pt;width:150.7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">
                <v:textbox>
                  <w:txbxContent>
                    <w:p w14:paraId="0A216B8C" w14:textId="77777777" w:rsidR="005B7BF0" w:rsidRDefault="005B7BF0" w:rsidP="005B7BF0">
                      <w:r>
                        <w:t>Inspection door in flue gas side</w:t>
                      </w:r>
                    </w:p>
                  </w:txbxContent>
                </v:textbox>
              </v:shape>
            </w:pict>
          </mc:Fallback>
        </mc:AlternateContent>
      </w:r>
      <w:r w:rsidRPr="005B7BF0">
        <w:rPr>
          <w:rFonts w:ascii="Times New Roman" w:hAnsi="Times New Roman"/>
          <w:sz w:val="24"/>
          <w:szCs w:val="24"/>
        </w:rPr>
        <w:object w:dxaOrig="7191" w:dyaOrig="5399" w14:anchorId="7218B3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270pt" o:ole="">
            <v:imagedata r:id="rId8" o:title=""/>
          </v:shape>
          <o:OLEObject Type="Embed" ProgID="PowerPoint.Slide.12" ShapeID="_x0000_i1025" DrawAspect="Content" ObjectID="_1743945556" r:id="rId9"/>
        </w:object>
      </w:r>
    </w:p>
    <w:p w14:paraId="2BF4DF82" w14:textId="77777777" w:rsidR="005B7BF0" w:rsidRPr="005B7BF0" w:rsidRDefault="005B7BF0" w:rsidP="005B7BF0">
      <w:pPr>
        <w:pStyle w:val="ListParagraph"/>
        <w:spacing w:after="0" w:line="240" w:lineRule="auto"/>
        <w:ind w:left="360"/>
        <w:jc w:val="both"/>
        <w:rPr>
          <w:rFonts w:ascii="Times New Roman" w:hAnsi="Times New Roman"/>
          <w:sz w:val="24"/>
          <w:szCs w:val="24"/>
        </w:rPr>
      </w:pPr>
    </w:p>
    <w:p w14:paraId="6C2F3CA4" w14:textId="77777777" w:rsidR="005B7BF0" w:rsidRPr="005B7BF0" w:rsidRDefault="005B7BF0" w:rsidP="005B7BF0">
      <w:pPr>
        <w:pStyle w:val="ListParagraph"/>
        <w:spacing w:after="0" w:line="240" w:lineRule="auto"/>
        <w:ind w:left="360"/>
        <w:jc w:val="both"/>
        <w:rPr>
          <w:rFonts w:ascii="Times New Roman" w:hAnsi="Times New Roman"/>
          <w:sz w:val="24"/>
          <w:szCs w:val="24"/>
        </w:rPr>
      </w:pPr>
    </w:p>
    <w:p w14:paraId="6B36452E" w14:textId="77777777" w:rsidR="005B7BF0" w:rsidRPr="005951DC" w:rsidRDefault="005B7BF0" w:rsidP="005B7BF0">
      <w:pPr>
        <w:pStyle w:val="ListParagraph"/>
        <w:spacing w:after="0" w:line="240" w:lineRule="auto"/>
        <w:ind w:left="360"/>
        <w:jc w:val="both"/>
        <w:rPr>
          <w:rFonts w:ascii="Times New Roman" w:hAnsi="Times New Roman"/>
          <w:b/>
          <w:bCs/>
          <w:sz w:val="24"/>
          <w:szCs w:val="24"/>
        </w:rPr>
      </w:pPr>
      <w:r w:rsidRPr="005951DC">
        <w:rPr>
          <w:rFonts w:ascii="Times New Roman" w:hAnsi="Times New Roman"/>
          <w:b/>
          <w:bCs/>
          <w:sz w:val="24"/>
          <w:szCs w:val="24"/>
        </w:rPr>
        <w:t>Emergency: In case of any power failure, do not allow gas line charged more than 15 minutes. Isolate the stove and water seal the gas line.</w:t>
      </w:r>
    </w:p>
    <w:p w14:paraId="1C08DB3E" w14:textId="77777777" w:rsidR="004A525E" w:rsidRDefault="005B7BF0" w:rsidP="005B7BF0">
      <w:pPr>
        <w:tabs>
          <w:tab w:val="left" w:pos="567"/>
        </w:tabs>
        <w:spacing w:line="240" w:lineRule="auto"/>
        <w:rPr>
          <w:rFonts w:ascii="Times New Roman" w:hAnsi="Times New Roman"/>
          <w:sz w:val="24"/>
          <w:szCs w:val="24"/>
        </w:rPr>
      </w:pPr>
      <w:r w:rsidRPr="005B7BF0">
        <w:rPr>
          <w:rFonts w:ascii="Times New Roman" w:hAnsi="Times New Roman"/>
          <w:noProof/>
          <w:sz w:val="24"/>
          <w:szCs w:val="24"/>
        </w:rPr>
        <w:lastRenderedPageBreak/>
        <mc:AlternateContent>
          <mc:Choice Requires="wps">
            <w:drawing>
              <wp:anchor distT="0" distB="0" distL="114300" distR="114300" simplePos="0" relativeHeight="251671552" behindDoc="0" locked="0" layoutInCell="1" allowOverlap="1" wp14:anchorId="38B8F8E8" wp14:editId="2B31AB08">
                <wp:simplePos x="0" y="0"/>
                <wp:positionH relativeFrom="column">
                  <wp:posOffset>655320</wp:posOffset>
                </wp:positionH>
                <wp:positionV relativeFrom="paragraph">
                  <wp:posOffset>2173605</wp:posOffset>
                </wp:positionV>
                <wp:extent cx="464185" cy="300355"/>
                <wp:effectExtent l="26670" t="27305" r="33020" b="5334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185" cy="300355"/>
                        </a:xfrm>
                        <a:prstGeom prst="ellipse">
                          <a:avLst/>
                        </a:prstGeom>
                        <a:solidFill>
                          <a:schemeClr val="accent2">
                            <a:lumMod val="75000"/>
                            <a:lumOff val="0"/>
                          </a:schemeClr>
                        </a:solidFill>
                        <a:ln w="38100">
                          <a:solidFill>
                            <a:schemeClr val="accent2">
                              <a:lumMod val="75000"/>
                              <a:lumOff val="0"/>
                            </a:schemeClr>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A5DE56" id="Oval 7" o:spid="_x0000_s1026" style="position:absolute;margin-left:51.6pt;margin-top:171.15pt;width:36.55pt;height:23.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" fillcolor="#943634 [2405]" strokecolor="#943634 [2405]" strokeweight="3pt">
                <v:shadow on="t" color="#622423 [1605]" opacity=".5" offset="1pt"/>
              </v:oval>
            </w:pict>
          </mc:Fallback>
        </mc:AlternateContent>
      </w:r>
      <w:r w:rsidRPr="005B7BF0">
        <w:rPr>
          <w:rFonts w:ascii="Times New Roman" w:hAnsi="Times New Roman"/>
          <w:noProof/>
          <w:sz w:val="24"/>
          <w:szCs w:val="24"/>
        </w:rPr>
        <mc:AlternateContent>
          <mc:Choice Requires="wps">
            <w:drawing>
              <wp:anchor distT="0" distB="0" distL="114300" distR="114300" simplePos="0" relativeHeight="251668480" behindDoc="0" locked="0" layoutInCell="1" allowOverlap="1" wp14:anchorId="2B7B2813" wp14:editId="2EBD3666">
                <wp:simplePos x="0" y="0"/>
                <wp:positionH relativeFrom="column">
                  <wp:posOffset>1600200</wp:posOffset>
                </wp:positionH>
                <wp:positionV relativeFrom="paragraph">
                  <wp:posOffset>3651250</wp:posOffset>
                </wp:positionV>
                <wp:extent cx="1381125" cy="381000"/>
                <wp:effectExtent l="0" t="0" r="28575"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381000"/>
                        </a:xfrm>
                        <a:prstGeom prst="rect">
                          <a:avLst/>
                        </a:prstGeom>
                        <a:solidFill>
                          <a:srgbClr val="FFFFFF"/>
                        </a:solidFill>
                        <a:ln w="9525">
                          <a:solidFill>
                            <a:srgbClr val="000000"/>
                          </a:solidFill>
                          <a:miter lim="800000"/>
                          <a:headEnd/>
                          <a:tailEnd/>
                        </a:ln>
                      </wps:spPr>
                      <wps:txbx>
                        <w:txbxContent>
                          <w:p w14:paraId="6DBEB2E2" w14:textId="77777777" w:rsidR="005B7BF0" w:rsidRDefault="005B7BF0" w:rsidP="005B7BF0">
                            <w:r>
                              <w:t>Flanges in BFG side.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B2813" id="Text Box 6" o:spid="_x0000_s1027" type="#_x0000_t202" style="position:absolute;margin-left:126pt;margin-top:287.5pt;width:108.75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">
                <v:textbox>
                  <w:txbxContent>
                    <w:p w14:paraId="6DBEB2E2" w14:textId="77777777" w:rsidR="005B7BF0" w:rsidRDefault="005B7BF0" w:rsidP="005B7BF0">
                      <w:r>
                        <w:t>Flanges in BFG side.</w:t>
                      </w:r>
                    </w:p>
                  </w:txbxContent>
                </v:textbox>
              </v:shape>
            </w:pict>
          </mc:Fallback>
        </mc:AlternateContent>
      </w:r>
      <w:r w:rsidRPr="005B7BF0">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2BDCA433" wp14:editId="4A93F465">
                <wp:simplePos x="0" y="0"/>
                <wp:positionH relativeFrom="column">
                  <wp:posOffset>2628900</wp:posOffset>
                </wp:positionH>
                <wp:positionV relativeFrom="paragraph">
                  <wp:posOffset>698500</wp:posOffset>
                </wp:positionV>
                <wp:extent cx="200025" cy="2857500"/>
                <wp:effectExtent l="0" t="38100" r="66675"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025" cy="28575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634496" id="Straight Arrow Connector 5" o:spid="_x0000_s1026" type="#_x0000_t32" style="position:absolute;margin-left:207pt;margin-top:55pt;width:15.75pt;height:2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" strokecolor="red">
                <v:stroke endarrow="block"/>
              </v:shape>
            </w:pict>
          </mc:Fallback>
        </mc:AlternateContent>
      </w:r>
      <w:r w:rsidRPr="005B7BF0">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2913A58D" wp14:editId="71C2EA69">
                <wp:simplePos x="0" y="0"/>
                <wp:positionH relativeFrom="column">
                  <wp:posOffset>2628900</wp:posOffset>
                </wp:positionH>
                <wp:positionV relativeFrom="paragraph">
                  <wp:posOffset>698500</wp:posOffset>
                </wp:positionV>
                <wp:extent cx="1095375" cy="2857500"/>
                <wp:effectExtent l="0" t="38100" r="6667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95375" cy="28575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226586" id="Straight Arrow Connector 4" o:spid="_x0000_s1026" type="#_x0000_t32" style="position:absolute;margin-left:207pt;margin-top:55pt;width:86.25pt;height:2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" strokecolor="red">
                <v:stroke endarrow="block"/>
              </v:shape>
            </w:pict>
          </mc:Fallback>
        </mc:AlternateContent>
      </w:r>
      <w:r w:rsidRPr="005B7BF0">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5DA7B654" wp14:editId="060A9BD8">
                <wp:simplePos x="0" y="0"/>
                <wp:positionH relativeFrom="column">
                  <wp:posOffset>2628900</wp:posOffset>
                </wp:positionH>
                <wp:positionV relativeFrom="paragraph">
                  <wp:posOffset>2517775</wp:posOffset>
                </wp:positionV>
                <wp:extent cx="200025" cy="1038225"/>
                <wp:effectExtent l="0" t="38100" r="66675" b="2857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025" cy="103822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06DC14" id="Straight Arrow Connector 3" o:spid="_x0000_s1026" type="#_x0000_t32" style="position:absolute;margin-left:207pt;margin-top:198.25pt;width:15.75pt;height:81.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" strokecolor="red">
                <v:stroke endarrow="block"/>
              </v:shape>
            </w:pict>
          </mc:Fallback>
        </mc:AlternateContent>
      </w:r>
      <w:r w:rsidRPr="005B7BF0">
        <w:rPr>
          <w:rFonts w:ascii="Times New Roman" w:hAnsi="Times New Roman"/>
          <w:noProof/>
          <w:sz w:val="24"/>
          <w:szCs w:val="24"/>
        </w:rPr>
        <mc:AlternateContent>
          <mc:Choice Requires="wps">
            <w:drawing>
              <wp:anchor distT="0" distB="0" distL="114300" distR="114300" simplePos="0" relativeHeight="251664384" behindDoc="0" locked="0" layoutInCell="1" allowOverlap="1" wp14:anchorId="60097373" wp14:editId="659EF5A4">
                <wp:simplePos x="0" y="0"/>
                <wp:positionH relativeFrom="column">
                  <wp:posOffset>2628900</wp:posOffset>
                </wp:positionH>
                <wp:positionV relativeFrom="paragraph">
                  <wp:posOffset>2517775</wp:posOffset>
                </wp:positionV>
                <wp:extent cx="1095375" cy="1038225"/>
                <wp:effectExtent l="0" t="38100" r="47625" b="2857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95375" cy="103822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A434F0" id="Straight Arrow Connector 2" o:spid="_x0000_s1026" type="#_x0000_t32" style="position:absolute;margin-left:207pt;margin-top:198.25pt;width:86.25pt;height:81.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" strokecolor="red">
                <v:stroke endarrow="block"/>
              </v:shape>
            </w:pict>
          </mc:Fallback>
        </mc:AlternateContent>
      </w:r>
      <w:r w:rsidRPr="005B7BF0">
        <w:rPr>
          <w:rFonts w:ascii="Times New Roman" w:hAnsi="Times New Roman"/>
          <w:sz w:val="24"/>
          <w:szCs w:val="24"/>
        </w:rPr>
        <w:object w:dxaOrig="7191" w:dyaOrig="5399" w14:anchorId="1E427FE1">
          <v:shape id="_x0000_i1026" type="#_x0000_t75" style="width:359.25pt;height:270pt" o:ole="">
            <v:imagedata r:id="rId8" o:title=""/>
          </v:shape>
          <o:OLEObject Type="Embed" ProgID="PowerPoint.Slide.12" ShapeID="_x0000_i1026" DrawAspect="Content" ObjectID="_1743945557" r:id="rId10"/>
        </w:object>
      </w:r>
    </w:p>
    <w:p w14:paraId="1ACF91CC" w14:textId="77777777" w:rsidR="005B7BF0" w:rsidRDefault="005B7BF0" w:rsidP="005B7BF0">
      <w:pPr>
        <w:tabs>
          <w:tab w:val="left" w:pos="567"/>
        </w:tabs>
        <w:spacing w:line="240" w:lineRule="auto"/>
        <w:rPr>
          <w:rFonts w:ascii="Times New Roman" w:hAnsi="Times New Roman"/>
          <w:sz w:val="24"/>
          <w:szCs w:val="24"/>
        </w:rPr>
      </w:pPr>
    </w:p>
    <w:p w14:paraId="28190266" w14:textId="77777777" w:rsidR="005B7BF0" w:rsidRDefault="005B7BF0" w:rsidP="005B7BF0">
      <w:pPr>
        <w:tabs>
          <w:tab w:val="left" w:pos="567"/>
        </w:tabs>
        <w:spacing w:line="240" w:lineRule="auto"/>
        <w:rPr>
          <w:rFonts w:ascii="Times New Roman" w:hAnsi="Times New Roman"/>
          <w:sz w:val="24"/>
          <w:szCs w:val="24"/>
        </w:rPr>
      </w:pPr>
    </w:p>
    <w:p w14:paraId="627DBAE0" w14:textId="77777777" w:rsidR="005B7BF0" w:rsidRDefault="005B7BF0" w:rsidP="005B7BF0">
      <w:pPr>
        <w:tabs>
          <w:tab w:val="left" w:pos="567"/>
        </w:tabs>
        <w:spacing w:line="240" w:lineRule="auto"/>
        <w:rPr>
          <w:rFonts w:ascii="Times New Roman" w:hAnsi="Times New Roman"/>
          <w:sz w:val="24"/>
          <w:szCs w:val="24"/>
        </w:rPr>
      </w:pPr>
    </w:p>
    <w:p w14:paraId="0C770995" w14:textId="77777777" w:rsidR="005B7BF0" w:rsidRPr="005B7BF0" w:rsidRDefault="005B7BF0" w:rsidP="005B7BF0">
      <w:pPr>
        <w:tabs>
          <w:tab w:val="left" w:pos="567"/>
        </w:tabs>
        <w:spacing w:line="240" w:lineRule="auto"/>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5B7BF0" w14:paraId="6371603A" w14:textId="77777777" w:rsidTr="007E45E9">
        <w:trPr>
          <w:trHeight w:val="316"/>
        </w:trPr>
        <w:tc>
          <w:tcPr>
            <w:tcW w:w="2802" w:type="dxa"/>
            <w:shd w:val="clear" w:color="auto" w:fill="auto"/>
          </w:tcPr>
          <w:p w14:paraId="4DB74350" w14:textId="77777777" w:rsidR="00BA7336" w:rsidRPr="005B7BF0" w:rsidRDefault="00BA7336" w:rsidP="00D00594">
            <w:pPr>
              <w:spacing w:after="0"/>
              <w:rPr>
                <w:rFonts w:ascii="Times New Roman" w:hAnsi="Times New Roman"/>
                <w:b/>
              </w:rPr>
            </w:pPr>
            <w:r w:rsidRPr="005B7BF0">
              <w:rPr>
                <w:rFonts w:ascii="Times New Roman" w:hAnsi="Times New Roman"/>
                <w:b/>
              </w:rPr>
              <w:t xml:space="preserve">Prepared By: </w:t>
            </w:r>
          </w:p>
          <w:p w14:paraId="0A9E3805" w14:textId="77777777" w:rsidR="00BA7336" w:rsidRPr="005B7BF0" w:rsidRDefault="00BA7336" w:rsidP="007815CE">
            <w:pPr>
              <w:spacing w:after="0"/>
              <w:rPr>
                <w:rFonts w:ascii="Times New Roman" w:hAnsi="Times New Roman"/>
              </w:rPr>
            </w:pPr>
            <w:r w:rsidRPr="005B7BF0">
              <w:rPr>
                <w:rFonts w:ascii="Times New Roman" w:hAnsi="Times New Roman"/>
              </w:rPr>
              <w:t xml:space="preserve">Head – </w:t>
            </w:r>
            <w:r w:rsidR="007815CE" w:rsidRPr="005B7BF0">
              <w:rPr>
                <w:rFonts w:ascii="Times New Roman" w:hAnsi="Times New Roman"/>
              </w:rPr>
              <w:t>Production PID I</w:t>
            </w:r>
          </w:p>
        </w:tc>
        <w:tc>
          <w:tcPr>
            <w:tcW w:w="3160" w:type="dxa"/>
            <w:shd w:val="clear" w:color="auto" w:fill="auto"/>
          </w:tcPr>
          <w:p w14:paraId="72D7D721" w14:textId="77777777" w:rsidR="00BA7336" w:rsidRPr="005B7BF0" w:rsidRDefault="00BA7336" w:rsidP="00D00594">
            <w:pPr>
              <w:spacing w:after="0"/>
              <w:rPr>
                <w:rFonts w:ascii="Times New Roman" w:hAnsi="Times New Roman"/>
                <w:b/>
              </w:rPr>
            </w:pPr>
            <w:r w:rsidRPr="005B7BF0">
              <w:rPr>
                <w:rFonts w:ascii="Times New Roman" w:hAnsi="Times New Roman"/>
                <w:b/>
              </w:rPr>
              <w:t xml:space="preserve">Reviewed &amp; Issued By: </w:t>
            </w:r>
          </w:p>
          <w:p w14:paraId="5D64F97C" w14:textId="77777777" w:rsidR="00BA7336" w:rsidRPr="005B7BF0" w:rsidRDefault="00BA7336" w:rsidP="00D00594">
            <w:pPr>
              <w:spacing w:after="0"/>
              <w:rPr>
                <w:rFonts w:ascii="Times New Roman" w:hAnsi="Times New Roman"/>
              </w:rPr>
            </w:pPr>
            <w:r w:rsidRPr="005B7BF0">
              <w:rPr>
                <w:rFonts w:ascii="Times New Roman" w:hAnsi="Times New Roman"/>
              </w:rPr>
              <w:t>Management Representative</w:t>
            </w:r>
          </w:p>
        </w:tc>
        <w:tc>
          <w:tcPr>
            <w:tcW w:w="3133" w:type="dxa"/>
            <w:shd w:val="clear" w:color="auto" w:fill="auto"/>
          </w:tcPr>
          <w:p w14:paraId="05C3E47D" w14:textId="77777777" w:rsidR="00BA7336" w:rsidRPr="005B7BF0" w:rsidRDefault="00BA7336" w:rsidP="00D00594">
            <w:pPr>
              <w:spacing w:after="0"/>
              <w:rPr>
                <w:rFonts w:ascii="Times New Roman" w:hAnsi="Times New Roman"/>
                <w:b/>
              </w:rPr>
            </w:pPr>
            <w:r w:rsidRPr="005B7BF0">
              <w:rPr>
                <w:rFonts w:ascii="Times New Roman" w:hAnsi="Times New Roman"/>
                <w:b/>
              </w:rPr>
              <w:t xml:space="preserve">Approved By: </w:t>
            </w:r>
          </w:p>
          <w:p w14:paraId="47214C1A" w14:textId="77777777" w:rsidR="00BA7336" w:rsidRPr="005B7BF0" w:rsidRDefault="007E45E9" w:rsidP="00ED48D2">
            <w:pPr>
              <w:spacing w:after="0"/>
              <w:rPr>
                <w:rFonts w:ascii="Times New Roman" w:hAnsi="Times New Roman"/>
              </w:rPr>
            </w:pPr>
            <w:r w:rsidRPr="005B7BF0">
              <w:rPr>
                <w:rFonts w:ascii="Times New Roman" w:hAnsi="Times New Roman"/>
              </w:rPr>
              <w:t xml:space="preserve">Head – </w:t>
            </w:r>
            <w:r w:rsidR="007815CE" w:rsidRPr="005B7BF0">
              <w:rPr>
                <w:rFonts w:ascii="Times New Roman" w:hAnsi="Times New Roman"/>
              </w:rPr>
              <w:t>Pig Iron Division</w:t>
            </w:r>
          </w:p>
        </w:tc>
      </w:tr>
      <w:tr w:rsidR="00BA7336" w:rsidRPr="005B7BF0" w14:paraId="06B1BAA7" w14:textId="77777777" w:rsidTr="004A525E">
        <w:trPr>
          <w:trHeight w:val="1227"/>
        </w:trPr>
        <w:tc>
          <w:tcPr>
            <w:tcW w:w="2802" w:type="dxa"/>
            <w:shd w:val="clear" w:color="auto" w:fill="auto"/>
          </w:tcPr>
          <w:p w14:paraId="0F8588A9" w14:textId="77777777" w:rsidR="00BA7336" w:rsidRPr="005B7BF0" w:rsidRDefault="007E45E9" w:rsidP="00B80FF3">
            <w:pPr>
              <w:rPr>
                <w:rFonts w:ascii="Times New Roman" w:hAnsi="Times New Roman"/>
                <w:b/>
              </w:rPr>
            </w:pPr>
            <w:r w:rsidRPr="005B7BF0">
              <w:rPr>
                <w:rFonts w:ascii="Times New Roman" w:hAnsi="Times New Roman"/>
                <w:b/>
              </w:rPr>
              <w:t>Signature:</w:t>
            </w:r>
          </w:p>
        </w:tc>
        <w:tc>
          <w:tcPr>
            <w:tcW w:w="3160" w:type="dxa"/>
            <w:shd w:val="clear" w:color="auto" w:fill="auto"/>
          </w:tcPr>
          <w:p w14:paraId="10D86AFA" w14:textId="77777777" w:rsidR="00BA7336" w:rsidRPr="005B7BF0" w:rsidRDefault="007E45E9" w:rsidP="00B80FF3">
            <w:pPr>
              <w:rPr>
                <w:rFonts w:ascii="Times New Roman" w:hAnsi="Times New Roman"/>
                <w:b/>
              </w:rPr>
            </w:pPr>
            <w:r w:rsidRPr="005B7BF0">
              <w:rPr>
                <w:rFonts w:ascii="Times New Roman" w:hAnsi="Times New Roman"/>
                <w:b/>
              </w:rPr>
              <w:t>Signature:</w:t>
            </w:r>
          </w:p>
        </w:tc>
        <w:tc>
          <w:tcPr>
            <w:tcW w:w="3133" w:type="dxa"/>
            <w:shd w:val="clear" w:color="auto" w:fill="auto"/>
          </w:tcPr>
          <w:p w14:paraId="598CB968" w14:textId="77777777" w:rsidR="00BA7336" w:rsidRPr="005B7BF0" w:rsidRDefault="007E45E9" w:rsidP="00B80FF3">
            <w:pPr>
              <w:rPr>
                <w:rFonts w:ascii="Times New Roman" w:hAnsi="Times New Roman"/>
                <w:b/>
              </w:rPr>
            </w:pPr>
            <w:r w:rsidRPr="005B7BF0">
              <w:rPr>
                <w:rFonts w:ascii="Times New Roman" w:hAnsi="Times New Roman"/>
                <w:b/>
              </w:rPr>
              <w:t>Signature:</w:t>
            </w:r>
          </w:p>
        </w:tc>
      </w:tr>
      <w:tr w:rsidR="00BA7336" w:rsidRPr="005B7BF0" w14:paraId="78B1E3DC" w14:textId="77777777" w:rsidTr="007E45E9">
        <w:trPr>
          <w:trHeight w:val="56"/>
        </w:trPr>
        <w:tc>
          <w:tcPr>
            <w:tcW w:w="2802" w:type="dxa"/>
            <w:shd w:val="clear" w:color="auto" w:fill="auto"/>
          </w:tcPr>
          <w:p w14:paraId="6B525369" w14:textId="1C79E0A8" w:rsidR="00BA7336" w:rsidRPr="005B7BF0" w:rsidRDefault="00BA7336" w:rsidP="007E45E9">
            <w:pPr>
              <w:rPr>
                <w:rFonts w:ascii="Times New Roman" w:hAnsi="Times New Roman"/>
                <w:b/>
              </w:rPr>
            </w:pPr>
            <w:r w:rsidRPr="005B7BF0">
              <w:rPr>
                <w:rFonts w:ascii="Times New Roman" w:hAnsi="Times New Roman"/>
                <w:b/>
              </w:rPr>
              <w:t>Date:</w:t>
            </w:r>
            <w:r w:rsidR="006B3194" w:rsidRPr="005B7BF0">
              <w:rPr>
                <w:rFonts w:ascii="Times New Roman" w:hAnsi="Times New Roman"/>
                <w:b/>
              </w:rPr>
              <w:t xml:space="preserve"> </w:t>
            </w:r>
            <w:r w:rsidR="003B36D4">
              <w:rPr>
                <w:rFonts w:ascii="Times New Roman" w:hAnsi="Times New Roman"/>
                <w:b/>
              </w:rPr>
              <w:t>15</w:t>
            </w:r>
            <w:r w:rsidR="00394DF3">
              <w:rPr>
                <w:rFonts w:ascii="Times New Roman" w:hAnsi="Times New Roman"/>
                <w:b/>
              </w:rPr>
              <w:t>.07.202</w:t>
            </w:r>
            <w:r w:rsidR="003B36D4">
              <w:rPr>
                <w:rFonts w:ascii="Times New Roman" w:hAnsi="Times New Roman"/>
                <w:b/>
              </w:rPr>
              <w:t>2</w:t>
            </w:r>
          </w:p>
        </w:tc>
        <w:tc>
          <w:tcPr>
            <w:tcW w:w="3160" w:type="dxa"/>
            <w:shd w:val="clear" w:color="auto" w:fill="auto"/>
          </w:tcPr>
          <w:p w14:paraId="5056CC91" w14:textId="5485053C" w:rsidR="00BA7336" w:rsidRPr="005B7BF0" w:rsidRDefault="00BA7336" w:rsidP="007E45E9">
            <w:pPr>
              <w:rPr>
                <w:rFonts w:ascii="Times New Roman" w:hAnsi="Times New Roman"/>
                <w:b/>
              </w:rPr>
            </w:pPr>
            <w:r w:rsidRPr="005B7BF0">
              <w:rPr>
                <w:rFonts w:ascii="Times New Roman" w:hAnsi="Times New Roman"/>
                <w:b/>
              </w:rPr>
              <w:t xml:space="preserve">Date: </w:t>
            </w:r>
            <w:r w:rsidR="00394DF3">
              <w:rPr>
                <w:rFonts w:ascii="Times New Roman" w:hAnsi="Times New Roman"/>
                <w:b/>
              </w:rPr>
              <w:t>1</w:t>
            </w:r>
            <w:r w:rsidR="003B36D4">
              <w:rPr>
                <w:rFonts w:ascii="Times New Roman" w:hAnsi="Times New Roman"/>
                <w:b/>
              </w:rPr>
              <w:t>5</w:t>
            </w:r>
            <w:r w:rsidR="00394DF3">
              <w:rPr>
                <w:rFonts w:ascii="Times New Roman" w:hAnsi="Times New Roman"/>
                <w:b/>
              </w:rPr>
              <w:t>.07.202</w:t>
            </w:r>
            <w:r w:rsidR="003B36D4">
              <w:rPr>
                <w:rFonts w:ascii="Times New Roman" w:hAnsi="Times New Roman"/>
                <w:b/>
              </w:rPr>
              <w:t>2</w:t>
            </w:r>
          </w:p>
        </w:tc>
        <w:tc>
          <w:tcPr>
            <w:tcW w:w="3133" w:type="dxa"/>
            <w:shd w:val="clear" w:color="auto" w:fill="auto"/>
          </w:tcPr>
          <w:p w14:paraId="2CF2C665" w14:textId="381E3A61" w:rsidR="00BA7336" w:rsidRPr="005B7BF0" w:rsidRDefault="00BA7336" w:rsidP="007E45E9">
            <w:pPr>
              <w:rPr>
                <w:rFonts w:ascii="Times New Roman" w:hAnsi="Times New Roman"/>
                <w:b/>
              </w:rPr>
            </w:pPr>
            <w:r w:rsidRPr="005B7BF0">
              <w:rPr>
                <w:rFonts w:ascii="Times New Roman" w:hAnsi="Times New Roman"/>
                <w:b/>
              </w:rPr>
              <w:t>Date:</w:t>
            </w:r>
            <w:r w:rsidR="006B3194" w:rsidRPr="005B7BF0">
              <w:rPr>
                <w:rFonts w:ascii="Times New Roman" w:hAnsi="Times New Roman"/>
                <w:b/>
              </w:rPr>
              <w:t xml:space="preserve"> </w:t>
            </w:r>
            <w:r w:rsidR="00394DF3">
              <w:rPr>
                <w:rFonts w:ascii="Times New Roman" w:hAnsi="Times New Roman"/>
                <w:b/>
              </w:rPr>
              <w:t>1</w:t>
            </w:r>
            <w:r w:rsidR="003B36D4">
              <w:rPr>
                <w:rFonts w:ascii="Times New Roman" w:hAnsi="Times New Roman"/>
                <w:b/>
              </w:rPr>
              <w:t>5</w:t>
            </w:r>
            <w:r w:rsidR="00394DF3">
              <w:rPr>
                <w:rFonts w:ascii="Times New Roman" w:hAnsi="Times New Roman"/>
                <w:b/>
              </w:rPr>
              <w:t>.07.202</w:t>
            </w:r>
            <w:r w:rsidR="003B36D4">
              <w:rPr>
                <w:rFonts w:ascii="Times New Roman" w:hAnsi="Times New Roman"/>
                <w:b/>
              </w:rPr>
              <w:t>2</w:t>
            </w:r>
          </w:p>
        </w:tc>
      </w:tr>
    </w:tbl>
    <w:p w14:paraId="5B7F6096" w14:textId="66EC27FB" w:rsidR="00FA664D" w:rsidRDefault="00FA664D" w:rsidP="00314A11">
      <w:pPr>
        <w:pStyle w:val="ListParagraph"/>
        <w:tabs>
          <w:tab w:val="left" w:pos="567"/>
        </w:tabs>
        <w:spacing w:line="240" w:lineRule="auto"/>
        <w:ind w:left="567" w:hanging="567"/>
        <w:rPr>
          <w:ins w:id="0" w:author="Lobha Gawas" w:date="2022-07-11T10:20:00Z"/>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B3783E" w14:paraId="67A88B0E" w14:textId="77777777" w:rsidTr="00023FD7">
        <w:tc>
          <w:tcPr>
            <w:tcW w:w="9090" w:type="dxa"/>
            <w:gridSpan w:val="4"/>
          </w:tcPr>
          <w:p w14:paraId="4C11F31D" w14:textId="77777777" w:rsidR="00B3783E" w:rsidRDefault="00B3783E" w:rsidP="00023FD7">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B3783E" w14:paraId="2AFC80CD" w14:textId="77777777" w:rsidTr="00023FD7">
        <w:tc>
          <w:tcPr>
            <w:tcW w:w="2795" w:type="dxa"/>
          </w:tcPr>
          <w:p w14:paraId="47EB8B07" w14:textId="77777777" w:rsidR="00B3783E" w:rsidRDefault="00B3783E" w:rsidP="00023FD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32415772" w14:textId="77777777" w:rsidR="00B3783E" w:rsidRDefault="00B3783E" w:rsidP="00023FD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0FC48A55" w14:textId="77777777" w:rsidR="00B3783E" w:rsidRDefault="00B3783E" w:rsidP="00023FD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01FB9129" w14:textId="77777777" w:rsidR="00B3783E" w:rsidRDefault="00B3783E" w:rsidP="00023FD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3B36D4" w:rsidRPr="001A3E3D" w14:paraId="14CD6EEA" w14:textId="77777777" w:rsidTr="00023FD7">
        <w:tc>
          <w:tcPr>
            <w:tcW w:w="2795" w:type="dxa"/>
          </w:tcPr>
          <w:p w14:paraId="33E60713" w14:textId="1876487E" w:rsidR="003B36D4" w:rsidRPr="001A3E3D" w:rsidRDefault="003B36D4" w:rsidP="003B36D4">
            <w:pPr>
              <w:pStyle w:val="ListParagraph"/>
              <w:tabs>
                <w:tab w:val="left" w:pos="567"/>
              </w:tabs>
              <w:spacing w:line="240" w:lineRule="auto"/>
              <w:ind w:left="0"/>
              <w:rPr>
                <w:rFonts w:ascii="Times New Roman" w:hAnsi="Times New Roman"/>
                <w:sz w:val="24"/>
                <w:szCs w:val="24"/>
              </w:rPr>
            </w:pPr>
            <w:r>
              <w:rPr>
                <w:rFonts w:ascii="Times New Roman" w:hAnsi="Times New Roman"/>
                <w:b/>
                <w:sz w:val="24"/>
                <w:szCs w:val="24"/>
              </w:rPr>
              <w:t>15.07.2022</w:t>
            </w:r>
          </w:p>
        </w:tc>
        <w:tc>
          <w:tcPr>
            <w:tcW w:w="2245" w:type="dxa"/>
          </w:tcPr>
          <w:p w14:paraId="1AAA4324" w14:textId="55BA5172" w:rsidR="003B36D4" w:rsidRPr="001A3E3D" w:rsidRDefault="003B36D4" w:rsidP="003B36D4">
            <w:pPr>
              <w:pStyle w:val="ListParagraph"/>
              <w:tabs>
                <w:tab w:val="left" w:pos="567"/>
              </w:tabs>
              <w:spacing w:line="240" w:lineRule="auto"/>
              <w:ind w:left="0"/>
              <w:rPr>
                <w:rFonts w:ascii="Times New Roman" w:hAnsi="Times New Roman"/>
                <w:sz w:val="24"/>
                <w:szCs w:val="24"/>
              </w:rPr>
            </w:pPr>
            <w:r w:rsidRPr="005B7BF0">
              <w:rPr>
                <w:rFonts w:ascii="Times New Roman" w:hAnsi="Times New Roman"/>
                <w:b/>
                <w:bCs/>
                <w:sz w:val="24"/>
                <w:szCs w:val="24"/>
              </w:rPr>
              <w:t>Taking APH, GPH in line</w:t>
            </w:r>
          </w:p>
        </w:tc>
        <w:tc>
          <w:tcPr>
            <w:tcW w:w="2245" w:type="dxa"/>
          </w:tcPr>
          <w:p w14:paraId="10DE6A63" w14:textId="349AC35C" w:rsidR="003B36D4" w:rsidRPr="001A3E3D" w:rsidRDefault="003B36D4" w:rsidP="003B36D4">
            <w:pPr>
              <w:pStyle w:val="ListParagraph"/>
              <w:tabs>
                <w:tab w:val="left" w:pos="567"/>
              </w:tabs>
              <w:spacing w:line="240" w:lineRule="auto"/>
              <w:ind w:left="0"/>
              <w:rPr>
                <w:rFonts w:ascii="Times New Roman" w:hAnsi="Times New Roman"/>
                <w:sz w:val="24"/>
                <w:szCs w:val="24"/>
              </w:rPr>
            </w:pPr>
            <w:r>
              <w:rPr>
                <w:rFonts w:ascii="Times New Roman" w:hAnsi="Times New Roman"/>
                <w:b/>
                <w:sz w:val="24"/>
                <w:szCs w:val="24"/>
              </w:rPr>
              <w:t>Point 9</w:t>
            </w:r>
          </w:p>
        </w:tc>
        <w:tc>
          <w:tcPr>
            <w:tcW w:w="1805" w:type="dxa"/>
          </w:tcPr>
          <w:p w14:paraId="3FA4152E" w14:textId="7519C661" w:rsidR="003B36D4" w:rsidRPr="001A3E3D" w:rsidRDefault="003B36D4" w:rsidP="003B36D4">
            <w:pPr>
              <w:pStyle w:val="ListParagraph"/>
              <w:tabs>
                <w:tab w:val="left" w:pos="567"/>
              </w:tabs>
              <w:spacing w:line="240" w:lineRule="auto"/>
              <w:ind w:left="0"/>
              <w:rPr>
                <w:rFonts w:ascii="Times New Roman" w:hAnsi="Times New Roman"/>
                <w:sz w:val="24"/>
                <w:szCs w:val="24"/>
              </w:rPr>
            </w:pPr>
            <w:r>
              <w:rPr>
                <w:rFonts w:ascii="Times New Roman" w:hAnsi="Times New Roman"/>
                <w:b/>
                <w:sz w:val="24"/>
                <w:szCs w:val="24"/>
              </w:rPr>
              <w:t>01</w:t>
            </w:r>
          </w:p>
        </w:tc>
      </w:tr>
    </w:tbl>
    <w:p w14:paraId="0CC6A76C" w14:textId="77777777" w:rsidR="00B3783E" w:rsidRPr="005B7BF0" w:rsidRDefault="00B3783E" w:rsidP="00314A11">
      <w:pPr>
        <w:pStyle w:val="ListParagraph"/>
        <w:tabs>
          <w:tab w:val="left" w:pos="567"/>
        </w:tabs>
        <w:spacing w:line="240" w:lineRule="auto"/>
        <w:ind w:left="567" w:hanging="567"/>
        <w:rPr>
          <w:rFonts w:ascii="Times New Roman" w:hAnsi="Times New Roman"/>
          <w:b/>
          <w:sz w:val="24"/>
          <w:szCs w:val="24"/>
        </w:rPr>
      </w:pPr>
    </w:p>
    <w:sectPr w:rsidR="00B3783E" w:rsidRPr="005B7BF0" w:rsidSect="00450E2A">
      <w:headerReference w:type="default" r:id="rId11"/>
      <w:footerReference w:type="default" r:id="rId12"/>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72682" w14:textId="77777777" w:rsidR="00705A69" w:rsidRDefault="00705A69" w:rsidP="0036287A">
      <w:pPr>
        <w:spacing w:after="0" w:line="240" w:lineRule="auto"/>
      </w:pPr>
      <w:r>
        <w:separator/>
      </w:r>
    </w:p>
  </w:endnote>
  <w:endnote w:type="continuationSeparator" w:id="0">
    <w:p w14:paraId="7EAC0D7D" w14:textId="77777777" w:rsidR="00705A69" w:rsidRDefault="00705A69"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86635"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D1C8A" w14:textId="77777777" w:rsidR="00705A69" w:rsidRDefault="00705A69" w:rsidP="0036287A">
      <w:pPr>
        <w:spacing w:after="0" w:line="240" w:lineRule="auto"/>
      </w:pPr>
      <w:r>
        <w:separator/>
      </w:r>
    </w:p>
  </w:footnote>
  <w:footnote w:type="continuationSeparator" w:id="0">
    <w:p w14:paraId="3C7293DD" w14:textId="77777777" w:rsidR="00705A69" w:rsidRDefault="00705A69"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16CECD80" w14:textId="77777777" w:rsidTr="00314A11">
      <w:trPr>
        <w:trHeight w:val="251"/>
      </w:trPr>
      <w:tc>
        <w:tcPr>
          <w:tcW w:w="1702" w:type="dxa"/>
          <w:vMerge w:val="restart"/>
          <w:vAlign w:val="center"/>
        </w:tcPr>
        <w:p w14:paraId="1038C543" w14:textId="727BFF96" w:rsidR="00314A11" w:rsidRPr="001B4A42" w:rsidRDefault="001D15CA" w:rsidP="000B4EA3">
          <w:pPr>
            <w:pStyle w:val="Header"/>
            <w:ind w:hanging="108"/>
            <w:jc w:val="center"/>
          </w:pPr>
          <w:r>
            <w:rPr>
              <w:noProof/>
            </w:rPr>
            <w:drawing>
              <wp:inline distT="0" distB="0" distL="0" distR="0" wp14:anchorId="1A090007" wp14:editId="6652BA9F">
                <wp:extent cx="943610" cy="790575"/>
                <wp:effectExtent l="0" t="0" r="8890" b="9525"/>
                <wp:docPr id="15" name="Picture 1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6CF44ED0" w14:textId="77777777" w:rsidR="00314A11" w:rsidRPr="001B4A42" w:rsidRDefault="005951DC"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73807998"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22C5BC20" w14:textId="7062A350" w:rsidR="00314A11" w:rsidRPr="002E7889" w:rsidRDefault="005951DC" w:rsidP="00114B8F">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16198F">
            <w:rPr>
              <w:rFonts w:ascii="Times New Roman" w:hAnsi="Times New Roman"/>
              <w:b/>
            </w:rPr>
            <w:t>PID I/PROD</w:t>
          </w:r>
          <w:r>
            <w:rPr>
              <w:rFonts w:ascii="Times New Roman" w:hAnsi="Times New Roman"/>
              <w:b/>
              <w:szCs w:val="24"/>
            </w:rPr>
            <w:t>/WI</w:t>
          </w:r>
          <w:r>
            <w:rPr>
              <w:rFonts w:ascii="Times New Roman" w:hAnsi="Times New Roman"/>
              <w:b/>
            </w:rPr>
            <w:t>/</w:t>
          </w:r>
          <w:r w:rsidR="005B7BF0">
            <w:rPr>
              <w:rFonts w:ascii="Times New Roman" w:hAnsi="Times New Roman"/>
              <w:b/>
            </w:rPr>
            <w:t>23F</w:t>
          </w:r>
        </w:p>
      </w:tc>
    </w:tr>
    <w:tr w:rsidR="00314A11" w:rsidRPr="001B4A42" w14:paraId="0A697116" w14:textId="77777777" w:rsidTr="00314A11">
      <w:trPr>
        <w:trHeight w:val="143"/>
      </w:trPr>
      <w:tc>
        <w:tcPr>
          <w:tcW w:w="1702" w:type="dxa"/>
          <w:vMerge/>
        </w:tcPr>
        <w:p w14:paraId="16AE71FB" w14:textId="77777777" w:rsidR="00314A11" w:rsidRPr="001B4A42" w:rsidRDefault="00314A11" w:rsidP="003F30BD">
          <w:pPr>
            <w:pStyle w:val="Header"/>
          </w:pPr>
        </w:p>
      </w:tc>
      <w:tc>
        <w:tcPr>
          <w:tcW w:w="4394" w:type="dxa"/>
        </w:tcPr>
        <w:p w14:paraId="3D5772CA"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EDB8998"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273A80BC" w14:textId="623A1C00" w:rsidR="00314A11" w:rsidRPr="00550080" w:rsidRDefault="00E87EC6" w:rsidP="00314A11">
          <w:pPr>
            <w:pStyle w:val="Header"/>
            <w:rPr>
              <w:rFonts w:ascii="Times New Roman" w:hAnsi="Times New Roman"/>
              <w:b/>
            </w:rPr>
          </w:pPr>
          <w:r>
            <w:rPr>
              <w:rFonts w:ascii="Times New Roman" w:hAnsi="Times New Roman"/>
              <w:b/>
            </w:rPr>
            <w:t>15.07.2022</w:t>
          </w:r>
        </w:p>
      </w:tc>
    </w:tr>
    <w:tr w:rsidR="00314A11" w:rsidRPr="001B4A42" w14:paraId="6785A655" w14:textId="77777777" w:rsidTr="00314A11">
      <w:trPr>
        <w:trHeight w:val="143"/>
      </w:trPr>
      <w:tc>
        <w:tcPr>
          <w:tcW w:w="1702" w:type="dxa"/>
          <w:vMerge/>
        </w:tcPr>
        <w:p w14:paraId="0A2402BB" w14:textId="77777777" w:rsidR="00314A11" w:rsidRPr="001B4A42" w:rsidRDefault="00314A11" w:rsidP="003F30BD">
          <w:pPr>
            <w:pStyle w:val="Header"/>
          </w:pPr>
        </w:p>
      </w:tc>
      <w:tc>
        <w:tcPr>
          <w:tcW w:w="4394" w:type="dxa"/>
          <w:vMerge w:val="restart"/>
          <w:vAlign w:val="center"/>
        </w:tcPr>
        <w:p w14:paraId="22897A14" w14:textId="77777777" w:rsidR="0082498C" w:rsidRPr="0082498C" w:rsidRDefault="0082498C" w:rsidP="0082498C">
          <w:pPr>
            <w:pStyle w:val="Header"/>
            <w:ind w:left="-70"/>
            <w:jc w:val="center"/>
            <w:rPr>
              <w:rFonts w:ascii="Times New Roman" w:hAnsi="Times New Roman"/>
              <w:b/>
            </w:rPr>
          </w:pPr>
          <w:r w:rsidRPr="0082498C">
            <w:rPr>
              <w:rFonts w:ascii="Times New Roman" w:hAnsi="Times New Roman"/>
              <w:b/>
            </w:rPr>
            <w:t>Work Instruction for Operation of Air Preheater &amp; BF gas preheater</w:t>
          </w:r>
        </w:p>
        <w:p w14:paraId="0F1D294F" w14:textId="77777777" w:rsidR="00314A11" w:rsidRPr="0082498C" w:rsidRDefault="00314A11" w:rsidP="001B3F1A">
          <w:pPr>
            <w:pStyle w:val="Header"/>
            <w:ind w:left="-70"/>
            <w:jc w:val="center"/>
            <w:rPr>
              <w:rFonts w:ascii="Times New Roman" w:hAnsi="Times New Roman"/>
              <w:b/>
              <w:u w:val="single"/>
            </w:rPr>
          </w:pPr>
        </w:p>
      </w:tc>
      <w:tc>
        <w:tcPr>
          <w:tcW w:w="1701" w:type="dxa"/>
        </w:tcPr>
        <w:p w14:paraId="6CC67F95"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161966B3" w14:textId="159D35EC" w:rsidR="00314A11" w:rsidRPr="002E7889" w:rsidRDefault="00E87EC6" w:rsidP="001B3F1A">
          <w:pPr>
            <w:pStyle w:val="Header"/>
            <w:rPr>
              <w:rFonts w:ascii="Times New Roman" w:hAnsi="Times New Roman"/>
              <w:b/>
            </w:rPr>
          </w:pPr>
          <w:r>
            <w:rPr>
              <w:rFonts w:ascii="Times New Roman" w:hAnsi="Times New Roman"/>
              <w:b/>
            </w:rPr>
            <w:t>01</w:t>
          </w:r>
        </w:p>
      </w:tc>
    </w:tr>
    <w:tr w:rsidR="00314A11" w:rsidRPr="001B4A42" w14:paraId="4CD5602A" w14:textId="77777777" w:rsidTr="00314A11">
      <w:trPr>
        <w:trHeight w:val="143"/>
      </w:trPr>
      <w:tc>
        <w:tcPr>
          <w:tcW w:w="1702" w:type="dxa"/>
          <w:vMerge/>
        </w:tcPr>
        <w:p w14:paraId="0D4B0BC2" w14:textId="77777777" w:rsidR="00314A11" w:rsidRPr="001B4A42" w:rsidRDefault="00314A11" w:rsidP="003F30BD">
          <w:pPr>
            <w:pStyle w:val="Header"/>
          </w:pPr>
        </w:p>
      </w:tc>
      <w:tc>
        <w:tcPr>
          <w:tcW w:w="4394" w:type="dxa"/>
          <w:vMerge/>
        </w:tcPr>
        <w:p w14:paraId="130ED524" w14:textId="77777777" w:rsidR="00314A11" w:rsidRPr="001B4A42" w:rsidRDefault="00314A11" w:rsidP="003F30BD">
          <w:pPr>
            <w:pStyle w:val="Header"/>
            <w:jc w:val="center"/>
            <w:rPr>
              <w:rFonts w:ascii="Times New Roman" w:hAnsi="Times New Roman"/>
              <w:b/>
            </w:rPr>
          </w:pPr>
        </w:p>
      </w:tc>
      <w:tc>
        <w:tcPr>
          <w:tcW w:w="1701" w:type="dxa"/>
        </w:tcPr>
        <w:p w14:paraId="3B137A61"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754AACD5"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31682E">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31682E">
            <w:rPr>
              <w:rFonts w:ascii="Times New Roman" w:hAnsi="Times New Roman"/>
              <w:b/>
              <w:noProof/>
            </w:rPr>
            <w:t>5</w:t>
          </w:r>
          <w:r w:rsidRPr="002E7889">
            <w:rPr>
              <w:rFonts w:ascii="Times New Roman" w:hAnsi="Times New Roman"/>
              <w:b/>
            </w:rPr>
            <w:fldChar w:fldCharType="end"/>
          </w:r>
        </w:p>
      </w:tc>
    </w:tr>
  </w:tbl>
  <w:p w14:paraId="30D6FD9B"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827"/>
    <w:multiLevelType w:val="hybridMultilevel"/>
    <w:tmpl w:val="3116847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858539C"/>
    <w:multiLevelType w:val="hybridMultilevel"/>
    <w:tmpl w:val="4EE89718"/>
    <w:lvl w:ilvl="0" w:tplc="EC5E8F0C">
      <w:start w:val="1"/>
      <w:numFmt w:val="decimal"/>
      <w:lvlText w:val="%1."/>
      <w:lvlJc w:val="left"/>
      <w:pPr>
        <w:tabs>
          <w:tab w:val="num" w:pos="720"/>
        </w:tabs>
        <w:ind w:left="720" w:hanging="360"/>
      </w:pPr>
      <w:rPr>
        <w:rFonts w:hint="default"/>
        <w:color w:val="000000" w:themeColor="text1"/>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 w15:restartNumberingAfterBreak="0">
    <w:nsid w:val="085D1A0D"/>
    <w:multiLevelType w:val="hybridMultilevel"/>
    <w:tmpl w:val="1C7069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ADE0C88"/>
    <w:multiLevelType w:val="hybridMultilevel"/>
    <w:tmpl w:val="B896C2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0A1A37"/>
    <w:multiLevelType w:val="hybridMultilevel"/>
    <w:tmpl w:val="C42695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49843C0"/>
    <w:multiLevelType w:val="multilevel"/>
    <w:tmpl w:val="B8EA58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7D50276"/>
    <w:multiLevelType w:val="hybridMultilevel"/>
    <w:tmpl w:val="C32615A8"/>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244A655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5782615"/>
    <w:multiLevelType w:val="hybridMultilevel"/>
    <w:tmpl w:val="8326DF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4F2B6E"/>
    <w:multiLevelType w:val="hybridMultilevel"/>
    <w:tmpl w:val="5D0C2CD4"/>
    <w:lvl w:ilvl="0" w:tplc="506A50D6">
      <w:start w:val="1"/>
      <w:numFmt w:val="decimal"/>
      <w:lvlText w:val="%1."/>
      <w:lvlJc w:val="left"/>
      <w:pPr>
        <w:tabs>
          <w:tab w:val="num" w:pos="1440"/>
        </w:tabs>
        <w:ind w:left="1440" w:hanging="360"/>
      </w:pPr>
      <w:rPr>
        <w:rFonts w:hint="default"/>
        <w:color w:val="auto"/>
      </w:rPr>
    </w:lvl>
    <w:lvl w:ilvl="1" w:tplc="40090019">
      <w:start w:val="1"/>
      <w:numFmt w:val="lowerLetter"/>
      <w:lvlText w:val="%2."/>
      <w:lvlJc w:val="left"/>
      <w:pPr>
        <w:tabs>
          <w:tab w:val="num" w:pos="2160"/>
        </w:tabs>
        <w:ind w:left="2160" w:hanging="360"/>
      </w:pPr>
    </w:lvl>
    <w:lvl w:ilvl="2" w:tplc="4009001B" w:tentative="1">
      <w:start w:val="1"/>
      <w:numFmt w:val="lowerRoman"/>
      <w:lvlText w:val="%3."/>
      <w:lvlJc w:val="right"/>
      <w:pPr>
        <w:tabs>
          <w:tab w:val="num" w:pos="2880"/>
        </w:tabs>
        <w:ind w:left="2880" w:hanging="180"/>
      </w:pPr>
    </w:lvl>
    <w:lvl w:ilvl="3" w:tplc="4009000F" w:tentative="1">
      <w:start w:val="1"/>
      <w:numFmt w:val="decimal"/>
      <w:lvlText w:val="%4."/>
      <w:lvlJc w:val="left"/>
      <w:pPr>
        <w:tabs>
          <w:tab w:val="num" w:pos="3600"/>
        </w:tabs>
        <w:ind w:left="3600" w:hanging="360"/>
      </w:pPr>
    </w:lvl>
    <w:lvl w:ilvl="4" w:tplc="40090019" w:tentative="1">
      <w:start w:val="1"/>
      <w:numFmt w:val="lowerLetter"/>
      <w:lvlText w:val="%5."/>
      <w:lvlJc w:val="left"/>
      <w:pPr>
        <w:tabs>
          <w:tab w:val="num" w:pos="4320"/>
        </w:tabs>
        <w:ind w:left="4320" w:hanging="360"/>
      </w:pPr>
    </w:lvl>
    <w:lvl w:ilvl="5" w:tplc="4009001B" w:tentative="1">
      <w:start w:val="1"/>
      <w:numFmt w:val="lowerRoman"/>
      <w:lvlText w:val="%6."/>
      <w:lvlJc w:val="right"/>
      <w:pPr>
        <w:tabs>
          <w:tab w:val="num" w:pos="5040"/>
        </w:tabs>
        <w:ind w:left="5040" w:hanging="180"/>
      </w:pPr>
    </w:lvl>
    <w:lvl w:ilvl="6" w:tplc="4009000F" w:tentative="1">
      <w:start w:val="1"/>
      <w:numFmt w:val="decimal"/>
      <w:lvlText w:val="%7."/>
      <w:lvlJc w:val="left"/>
      <w:pPr>
        <w:tabs>
          <w:tab w:val="num" w:pos="5760"/>
        </w:tabs>
        <w:ind w:left="5760" w:hanging="360"/>
      </w:pPr>
    </w:lvl>
    <w:lvl w:ilvl="7" w:tplc="40090019" w:tentative="1">
      <w:start w:val="1"/>
      <w:numFmt w:val="lowerLetter"/>
      <w:lvlText w:val="%8."/>
      <w:lvlJc w:val="left"/>
      <w:pPr>
        <w:tabs>
          <w:tab w:val="num" w:pos="6480"/>
        </w:tabs>
        <w:ind w:left="6480" w:hanging="360"/>
      </w:pPr>
    </w:lvl>
    <w:lvl w:ilvl="8" w:tplc="4009001B" w:tentative="1">
      <w:start w:val="1"/>
      <w:numFmt w:val="lowerRoman"/>
      <w:lvlText w:val="%9."/>
      <w:lvlJc w:val="right"/>
      <w:pPr>
        <w:tabs>
          <w:tab w:val="num" w:pos="7200"/>
        </w:tabs>
        <w:ind w:left="7200" w:hanging="180"/>
      </w:pPr>
    </w:lvl>
  </w:abstractNum>
  <w:abstractNum w:abstractNumId="10" w15:restartNumberingAfterBreak="0">
    <w:nsid w:val="2CAF612B"/>
    <w:multiLevelType w:val="hybridMultilevel"/>
    <w:tmpl w:val="BFA4AF24"/>
    <w:lvl w:ilvl="0" w:tplc="FFFFFFFF">
      <w:start w:val="1"/>
      <w:numFmt w:val="decimal"/>
      <w:lvlText w:val="%1."/>
      <w:lvlJc w:val="left"/>
      <w:pPr>
        <w:tabs>
          <w:tab w:val="num" w:pos="720"/>
        </w:tabs>
        <w:ind w:left="720" w:hanging="360"/>
      </w:pPr>
      <w:rPr>
        <w:rFonts w:hint="default"/>
      </w:rPr>
    </w:lvl>
    <w:lvl w:ilvl="1" w:tplc="FFFFFFFF">
      <w:start w:val="1"/>
      <w:numFmt w:val="upperLetter"/>
      <w:lvlText w:val="%2."/>
      <w:lvlJc w:val="left"/>
      <w:pPr>
        <w:tabs>
          <w:tab w:val="num" w:pos="360"/>
        </w:tabs>
        <w:ind w:left="360" w:hanging="360"/>
      </w:pPr>
      <w:rPr>
        <w:rFonts w:hint="default"/>
      </w:rPr>
    </w:lvl>
    <w:lvl w:ilvl="2" w:tplc="0409000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36285F3E"/>
    <w:multiLevelType w:val="hybridMultilevel"/>
    <w:tmpl w:val="5D0C2CD4"/>
    <w:lvl w:ilvl="0" w:tplc="506A50D6">
      <w:start w:val="1"/>
      <w:numFmt w:val="decimal"/>
      <w:lvlText w:val="%1."/>
      <w:lvlJc w:val="left"/>
      <w:pPr>
        <w:tabs>
          <w:tab w:val="num" w:pos="1440"/>
        </w:tabs>
        <w:ind w:left="1440" w:hanging="360"/>
      </w:pPr>
      <w:rPr>
        <w:rFonts w:hint="default"/>
        <w:color w:val="auto"/>
      </w:rPr>
    </w:lvl>
    <w:lvl w:ilvl="1" w:tplc="40090019">
      <w:start w:val="1"/>
      <w:numFmt w:val="lowerLetter"/>
      <w:lvlText w:val="%2."/>
      <w:lvlJc w:val="left"/>
      <w:pPr>
        <w:tabs>
          <w:tab w:val="num" w:pos="2160"/>
        </w:tabs>
        <w:ind w:left="2160" w:hanging="360"/>
      </w:pPr>
    </w:lvl>
    <w:lvl w:ilvl="2" w:tplc="4009001B" w:tentative="1">
      <w:start w:val="1"/>
      <w:numFmt w:val="lowerRoman"/>
      <w:lvlText w:val="%3."/>
      <w:lvlJc w:val="right"/>
      <w:pPr>
        <w:tabs>
          <w:tab w:val="num" w:pos="2880"/>
        </w:tabs>
        <w:ind w:left="2880" w:hanging="180"/>
      </w:pPr>
    </w:lvl>
    <w:lvl w:ilvl="3" w:tplc="4009000F" w:tentative="1">
      <w:start w:val="1"/>
      <w:numFmt w:val="decimal"/>
      <w:lvlText w:val="%4."/>
      <w:lvlJc w:val="left"/>
      <w:pPr>
        <w:tabs>
          <w:tab w:val="num" w:pos="3600"/>
        </w:tabs>
        <w:ind w:left="3600" w:hanging="360"/>
      </w:pPr>
    </w:lvl>
    <w:lvl w:ilvl="4" w:tplc="40090019" w:tentative="1">
      <w:start w:val="1"/>
      <w:numFmt w:val="lowerLetter"/>
      <w:lvlText w:val="%5."/>
      <w:lvlJc w:val="left"/>
      <w:pPr>
        <w:tabs>
          <w:tab w:val="num" w:pos="4320"/>
        </w:tabs>
        <w:ind w:left="4320" w:hanging="360"/>
      </w:pPr>
    </w:lvl>
    <w:lvl w:ilvl="5" w:tplc="4009001B" w:tentative="1">
      <w:start w:val="1"/>
      <w:numFmt w:val="lowerRoman"/>
      <w:lvlText w:val="%6."/>
      <w:lvlJc w:val="right"/>
      <w:pPr>
        <w:tabs>
          <w:tab w:val="num" w:pos="5040"/>
        </w:tabs>
        <w:ind w:left="5040" w:hanging="180"/>
      </w:pPr>
    </w:lvl>
    <w:lvl w:ilvl="6" w:tplc="4009000F" w:tentative="1">
      <w:start w:val="1"/>
      <w:numFmt w:val="decimal"/>
      <w:lvlText w:val="%7."/>
      <w:lvlJc w:val="left"/>
      <w:pPr>
        <w:tabs>
          <w:tab w:val="num" w:pos="5760"/>
        </w:tabs>
        <w:ind w:left="5760" w:hanging="360"/>
      </w:pPr>
    </w:lvl>
    <w:lvl w:ilvl="7" w:tplc="40090019" w:tentative="1">
      <w:start w:val="1"/>
      <w:numFmt w:val="lowerLetter"/>
      <w:lvlText w:val="%8."/>
      <w:lvlJc w:val="left"/>
      <w:pPr>
        <w:tabs>
          <w:tab w:val="num" w:pos="6480"/>
        </w:tabs>
        <w:ind w:left="6480" w:hanging="360"/>
      </w:pPr>
    </w:lvl>
    <w:lvl w:ilvl="8" w:tplc="4009001B" w:tentative="1">
      <w:start w:val="1"/>
      <w:numFmt w:val="lowerRoman"/>
      <w:lvlText w:val="%9."/>
      <w:lvlJc w:val="right"/>
      <w:pPr>
        <w:tabs>
          <w:tab w:val="num" w:pos="7200"/>
        </w:tabs>
        <w:ind w:left="7200" w:hanging="180"/>
      </w:pPr>
    </w:lvl>
  </w:abstractNum>
  <w:abstractNum w:abstractNumId="12" w15:restartNumberingAfterBreak="0">
    <w:nsid w:val="379502E6"/>
    <w:multiLevelType w:val="hybridMultilevel"/>
    <w:tmpl w:val="2E747102"/>
    <w:lvl w:ilvl="0" w:tplc="FFFFFFF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3BC814E7"/>
    <w:multiLevelType w:val="hybridMultilevel"/>
    <w:tmpl w:val="C4B00B7C"/>
    <w:lvl w:ilvl="0" w:tplc="FFFFFFFF">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E8E102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48064D40"/>
    <w:multiLevelType w:val="hybridMultilevel"/>
    <w:tmpl w:val="311E99CE"/>
    <w:lvl w:ilvl="0" w:tplc="FFFFFFFF">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D963C74"/>
    <w:multiLevelType w:val="singleLevel"/>
    <w:tmpl w:val="04090015"/>
    <w:lvl w:ilvl="0">
      <w:start w:val="1"/>
      <w:numFmt w:val="upperLetter"/>
      <w:lvlText w:val="%1."/>
      <w:lvlJc w:val="left"/>
      <w:pPr>
        <w:tabs>
          <w:tab w:val="num" w:pos="360"/>
        </w:tabs>
        <w:ind w:left="360" w:hanging="360"/>
      </w:pPr>
    </w:lvl>
  </w:abstractNum>
  <w:abstractNum w:abstractNumId="17" w15:restartNumberingAfterBreak="0">
    <w:nsid w:val="58D53CE4"/>
    <w:multiLevelType w:val="hybridMultilevel"/>
    <w:tmpl w:val="65447DF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FB1726"/>
    <w:multiLevelType w:val="hybridMultilevel"/>
    <w:tmpl w:val="9BFCB53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6B502873"/>
    <w:multiLevelType w:val="hybridMultilevel"/>
    <w:tmpl w:val="E7266182"/>
    <w:lvl w:ilvl="0" w:tplc="39780B78">
      <w:start w:val="1"/>
      <w:numFmt w:val="bullet"/>
      <w:lvlText w:val=""/>
      <w:lvlJc w:val="left"/>
      <w:pPr>
        <w:tabs>
          <w:tab w:val="num" w:pos="1008"/>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CE257E5"/>
    <w:multiLevelType w:val="hybridMultilevel"/>
    <w:tmpl w:val="311E99CE"/>
    <w:lvl w:ilvl="0" w:tplc="FFFFFFFF">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2ED3651"/>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2" w15:restartNumberingAfterBreak="0">
    <w:nsid w:val="73705AA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763D50B3"/>
    <w:multiLevelType w:val="hybridMultilevel"/>
    <w:tmpl w:val="61CC6D52"/>
    <w:lvl w:ilvl="0" w:tplc="40090015">
      <w:start w:val="1"/>
      <w:numFmt w:val="upperLetter"/>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790F0369"/>
    <w:multiLevelType w:val="hybridMultilevel"/>
    <w:tmpl w:val="1FFA0078"/>
    <w:lvl w:ilvl="0" w:tplc="40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7482610">
    <w:abstractNumId w:val="21"/>
  </w:num>
  <w:num w:numId="2" w16cid:durableId="492258435">
    <w:abstractNumId w:val="14"/>
  </w:num>
  <w:num w:numId="3" w16cid:durableId="1504734403">
    <w:abstractNumId w:val="16"/>
  </w:num>
  <w:num w:numId="4" w16cid:durableId="800803554">
    <w:abstractNumId w:val="22"/>
  </w:num>
  <w:num w:numId="5" w16cid:durableId="1045564107">
    <w:abstractNumId w:val="10"/>
  </w:num>
  <w:num w:numId="6" w16cid:durableId="1402604312">
    <w:abstractNumId w:val="12"/>
  </w:num>
  <w:num w:numId="7" w16cid:durableId="1492258160">
    <w:abstractNumId w:val="6"/>
  </w:num>
  <w:num w:numId="8" w16cid:durableId="525337623">
    <w:abstractNumId w:val="13"/>
  </w:num>
  <w:num w:numId="9" w16cid:durableId="554238066">
    <w:abstractNumId w:val="4"/>
  </w:num>
  <w:num w:numId="10" w16cid:durableId="1703899288">
    <w:abstractNumId w:val="3"/>
  </w:num>
  <w:num w:numId="11" w16cid:durableId="1693415614">
    <w:abstractNumId w:val="19"/>
  </w:num>
  <w:num w:numId="12" w16cid:durableId="2047291324">
    <w:abstractNumId w:val="17"/>
  </w:num>
  <w:num w:numId="13" w16cid:durableId="1977178191">
    <w:abstractNumId w:val="20"/>
  </w:num>
  <w:num w:numId="14" w16cid:durableId="1896232722">
    <w:abstractNumId w:val="15"/>
  </w:num>
  <w:num w:numId="15" w16cid:durableId="1368211971">
    <w:abstractNumId w:val="5"/>
  </w:num>
  <w:num w:numId="16" w16cid:durableId="745569801">
    <w:abstractNumId w:val="1"/>
  </w:num>
  <w:num w:numId="17" w16cid:durableId="914895161">
    <w:abstractNumId w:val="8"/>
  </w:num>
  <w:num w:numId="18" w16cid:durableId="1587229333">
    <w:abstractNumId w:val="11"/>
  </w:num>
  <w:num w:numId="19" w16cid:durableId="1458914979">
    <w:abstractNumId w:val="7"/>
  </w:num>
  <w:num w:numId="20" w16cid:durableId="977951771">
    <w:abstractNumId w:val="2"/>
  </w:num>
  <w:num w:numId="21" w16cid:durableId="516964726">
    <w:abstractNumId w:val="9"/>
  </w:num>
  <w:num w:numId="22" w16cid:durableId="45447122">
    <w:abstractNumId w:val="23"/>
  </w:num>
  <w:num w:numId="23" w16cid:durableId="2058117718">
    <w:abstractNumId w:val="0"/>
  </w:num>
  <w:num w:numId="24" w16cid:durableId="1612974036">
    <w:abstractNumId w:val="18"/>
  </w:num>
  <w:num w:numId="25" w16cid:durableId="721826808">
    <w:abstractNumId w:val="2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bha Gawas">
    <w15:presenceInfo w15:providerId="AD" w15:userId="S::00015386@vedanta.co.in::6c6a349a-8fb8-4e34-944d-f9a7a04fbd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20405"/>
    <w:rsid w:val="0003432F"/>
    <w:rsid w:val="00042ED0"/>
    <w:rsid w:val="000507C5"/>
    <w:rsid w:val="00056BB9"/>
    <w:rsid w:val="00080DE6"/>
    <w:rsid w:val="00094109"/>
    <w:rsid w:val="00096543"/>
    <w:rsid w:val="000B1E7D"/>
    <w:rsid w:val="000B2820"/>
    <w:rsid w:val="000B4EA3"/>
    <w:rsid w:val="000B6B3F"/>
    <w:rsid w:val="000D428B"/>
    <w:rsid w:val="000E4E6C"/>
    <w:rsid w:val="000F5195"/>
    <w:rsid w:val="000F6633"/>
    <w:rsid w:val="00107221"/>
    <w:rsid w:val="00114B8F"/>
    <w:rsid w:val="00126E92"/>
    <w:rsid w:val="00135E34"/>
    <w:rsid w:val="00145919"/>
    <w:rsid w:val="001560B1"/>
    <w:rsid w:val="0016198F"/>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D15CA"/>
    <w:rsid w:val="001E025D"/>
    <w:rsid w:val="00212B0B"/>
    <w:rsid w:val="00213467"/>
    <w:rsid w:val="00233524"/>
    <w:rsid w:val="0023499B"/>
    <w:rsid w:val="00235C88"/>
    <w:rsid w:val="00241BB7"/>
    <w:rsid w:val="00256539"/>
    <w:rsid w:val="00261044"/>
    <w:rsid w:val="00271BAF"/>
    <w:rsid w:val="00283E16"/>
    <w:rsid w:val="00290DF6"/>
    <w:rsid w:val="002A4742"/>
    <w:rsid w:val="002B2F77"/>
    <w:rsid w:val="002B54E5"/>
    <w:rsid w:val="002C4D35"/>
    <w:rsid w:val="002C5037"/>
    <w:rsid w:val="002C795B"/>
    <w:rsid w:val="002D4D2B"/>
    <w:rsid w:val="002D5A01"/>
    <w:rsid w:val="002E7889"/>
    <w:rsid w:val="002F51EE"/>
    <w:rsid w:val="002F7E19"/>
    <w:rsid w:val="00304DE6"/>
    <w:rsid w:val="0030597A"/>
    <w:rsid w:val="00314A11"/>
    <w:rsid w:val="0031682E"/>
    <w:rsid w:val="00333FA7"/>
    <w:rsid w:val="00345592"/>
    <w:rsid w:val="003508CE"/>
    <w:rsid w:val="00360D23"/>
    <w:rsid w:val="0036287A"/>
    <w:rsid w:val="00364E07"/>
    <w:rsid w:val="0037211A"/>
    <w:rsid w:val="003760F3"/>
    <w:rsid w:val="003779C6"/>
    <w:rsid w:val="00391C62"/>
    <w:rsid w:val="00392A3A"/>
    <w:rsid w:val="00394DF3"/>
    <w:rsid w:val="00396915"/>
    <w:rsid w:val="00397384"/>
    <w:rsid w:val="00397EAD"/>
    <w:rsid w:val="003B12BA"/>
    <w:rsid w:val="003B36D4"/>
    <w:rsid w:val="003B404E"/>
    <w:rsid w:val="003C06A1"/>
    <w:rsid w:val="003C0C0D"/>
    <w:rsid w:val="003E1AF2"/>
    <w:rsid w:val="003F30BD"/>
    <w:rsid w:val="003F387F"/>
    <w:rsid w:val="003F7DB8"/>
    <w:rsid w:val="00421C5F"/>
    <w:rsid w:val="00425515"/>
    <w:rsid w:val="00446F1F"/>
    <w:rsid w:val="00450E2A"/>
    <w:rsid w:val="004A0851"/>
    <w:rsid w:val="004A525E"/>
    <w:rsid w:val="004A6BDF"/>
    <w:rsid w:val="004B08DA"/>
    <w:rsid w:val="004B0E5D"/>
    <w:rsid w:val="004C4123"/>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726CC"/>
    <w:rsid w:val="00583DF7"/>
    <w:rsid w:val="00586E33"/>
    <w:rsid w:val="005871FF"/>
    <w:rsid w:val="00587DC4"/>
    <w:rsid w:val="005951DC"/>
    <w:rsid w:val="005A0852"/>
    <w:rsid w:val="005A1FB6"/>
    <w:rsid w:val="005B7BF0"/>
    <w:rsid w:val="005C4234"/>
    <w:rsid w:val="005D436D"/>
    <w:rsid w:val="005D59AB"/>
    <w:rsid w:val="005E1D4D"/>
    <w:rsid w:val="005E6E8C"/>
    <w:rsid w:val="005F1195"/>
    <w:rsid w:val="005F244F"/>
    <w:rsid w:val="005F5011"/>
    <w:rsid w:val="00611FB8"/>
    <w:rsid w:val="00636E54"/>
    <w:rsid w:val="006545C9"/>
    <w:rsid w:val="006562AA"/>
    <w:rsid w:val="00667DAD"/>
    <w:rsid w:val="00676577"/>
    <w:rsid w:val="00684AFE"/>
    <w:rsid w:val="0068650D"/>
    <w:rsid w:val="006868A6"/>
    <w:rsid w:val="006A4AED"/>
    <w:rsid w:val="006A5A97"/>
    <w:rsid w:val="006B2F04"/>
    <w:rsid w:val="006B3194"/>
    <w:rsid w:val="006C3D3D"/>
    <w:rsid w:val="006D0CA9"/>
    <w:rsid w:val="006D7CF2"/>
    <w:rsid w:val="006E64E5"/>
    <w:rsid w:val="006F3D6B"/>
    <w:rsid w:val="0070550E"/>
    <w:rsid w:val="00705A69"/>
    <w:rsid w:val="0076462F"/>
    <w:rsid w:val="00764EC8"/>
    <w:rsid w:val="0077479B"/>
    <w:rsid w:val="0077498C"/>
    <w:rsid w:val="00780603"/>
    <w:rsid w:val="007815CE"/>
    <w:rsid w:val="00783164"/>
    <w:rsid w:val="00784F70"/>
    <w:rsid w:val="00792636"/>
    <w:rsid w:val="007A2DF2"/>
    <w:rsid w:val="007A2E18"/>
    <w:rsid w:val="007C3411"/>
    <w:rsid w:val="007D3ABC"/>
    <w:rsid w:val="007D4636"/>
    <w:rsid w:val="007E45E9"/>
    <w:rsid w:val="007E729E"/>
    <w:rsid w:val="007F4B98"/>
    <w:rsid w:val="007F5A73"/>
    <w:rsid w:val="008055C6"/>
    <w:rsid w:val="00817C7F"/>
    <w:rsid w:val="0082498C"/>
    <w:rsid w:val="00827A1B"/>
    <w:rsid w:val="00835BA2"/>
    <w:rsid w:val="00842F0E"/>
    <w:rsid w:val="00847F5A"/>
    <w:rsid w:val="00862B60"/>
    <w:rsid w:val="0087258E"/>
    <w:rsid w:val="00880116"/>
    <w:rsid w:val="00880722"/>
    <w:rsid w:val="00880EAB"/>
    <w:rsid w:val="00893C0B"/>
    <w:rsid w:val="00895912"/>
    <w:rsid w:val="008A4AF0"/>
    <w:rsid w:val="008B29E1"/>
    <w:rsid w:val="008B3AB2"/>
    <w:rsid w:val="008C6013"/>
    <w:rsid w:val="008D3AF0"/>
    <w:rsid w:val="008E5D61"/>
    <w:rsid w:val="008F0F70"/>
    <w:rsid w:val="00915013"/>
    <w:rsid w:val="009304D4"/>
    <w:rsid w:val="00934689"/>
    <w:rsid w:val="00935381"/>
    <w:rsid w:val="009359B4"/>
    <w:rsid w:val="009532E4"/>
    <w:rsid w:val="0096703D"/>
    <w:rsid w:val="00970FA4"/>
    <w:rsid w:val="00970FFB"/>
    <w:rsid w:val="00975C88"/>
    <w:rsid w:val="00980FC7"/>
    <w:rsid w:val="009846F0"/>
    <w:rsid w:val="00996860"/>
    <w:rsid w:val="009C1CE2"/>
    <w:rsid w:val="009C2D3C"/>
    <w:rsid w:val="009D1C9B"/>
    <w:rsid w:val="009D2CED"/>
    <w:rsid w:val="009E296D"/>
    <w:rsid w:val="009E5F19"/>
    <w:rsid w:val="009F0BA9"/>
    <w:rsid w:val="009F1874"/>
    <w:rsid w:val="00A15D03"/>
    <w:rsid w:val="00A2079D"/>
    <w:rsid w:val="00A37D0F"/>
    <w:rsid w:val="00A41452"/>
    <w:rsid w:val="00A45D18"/>
    <w:rsid w:val="00A506BA"/>
    <w:rsid w:val="00A51C84"/>
    <w:rsid w:val="00A5482D"/>
    <w:rsid w:val="00A60465"/>
    <w:rsid w:val="00A60859"/>
    <w:rsid w:val="00A60A96"/>
    <w:rsid w:val="00A66818"/>
    <w:rsid w:val="00A77874"/>
    <w:rsid w:val="00AB1375"/>
    <w:rsid w:val="00AB16C8"/>
    <w:rsid w:val="00AB1C68"/>
    <w:rsid w:val="00AC09FE"/>
    <w:rsid w:val="00AD1315"/>
    <w:rsid w:val="00AD2669"/>
    <w:rsid w:val="00AD438C"/>
    <w:rsid w:val="00B04D1D"/>
    <w:rsid w:val="00B16E23"/>
    <w:rsid w:val="00B31114"/>
    <w:rsid w:val="00B3783E"/>
    <w:rsid w:val="00B4491C"/>
    <w:rsid w:val="00B45C2E"/>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C05F98"/>
    <w:rsid w:val="00C1460A"/>
    <w:rsid w:val="00C41BE2"/>
    <w:rsid w:val="00C5314A"/>
    <w:rsid w:val="00C56A1E"/>
    <w:rsid w:val="00C67B70"/>
    <w:rsid w:val="00C70B3F"/>
    <w:rsid w:val="00C82BBA"/>
    <w:rsid w:val="00C877A8"/>
    <w:rsid w:val="00C90B17"/>
    <w:rsid w:val="00CA1F02"/>
    <w:rsid w:val="00CA283C"/>
    <w:rsid w:val="00CB0B9A"/>
    <w:rsid w:val="00CD32DD"/>
    <w:rsid w:val="00CE1A22"/>
    <w:rsid w:val="00CE4E43"/>
    <w:rsid w:val="00CE663D"/>
    <w:rsid w:val="00D00594"/>
    <w:rsid w:val="00D00BC1"/>
    <w:rsid w:val="00D06CC6"/>
    <w:rsid w:val="00D119B6"/>
    <w:rsid w:val="00D1438A"/>
    <w:rsid w:val="00D14DDA"/>
    <w:rsid w:val="00D332DF"/>
    <w:rsid w:val="00D57BEF"/>
    <w:rsid w:val="00D72D0E"/>
    <w:rsid w:val="00D779C6"/>
    <w:rsid w:val="00D84E9B"/>
    <w:rsid w:val="00D92675"/>
    <w:rsid w:val="00DA0EBD"/>
    <w:rsid w:val="00DC5201"/>
    <w:rsid w:val="00DC5863"/>
    <w:rsid w:val="00DD3AEE"/>
    <w:rsid w:val="00DD76B3"/>
    <w:rsid w:val="00E01045"/>
    <w:rsid w:val="00E2148F"/>
    <w:rsid w:val="00E33B43"/>
    <w:rsid w:val="00E36E34"/>
    <w:rsid w:val="00E51316"/>
    <w:rsid w:val="00E62BCD"/>
    <w:rsid w:val="00E62FC7"/>
    <w:rsid w:val="00E77A52"/>
    <w:rsid w:val="00E80860"/>
    <w:rsid w:val="00E81F5B"/>
    <w:rsid w:val="00E87EC6"/>
    <w:rsid w:val="00E92A83"/>
    <w:rsid w:val="00EB337F"/>
    <w:rsid w:val="00EB70B4"/>
    <w:rsid w:val="00ED48D2"/>
    <w:rsid w:val="00ED5182"/>
    <w:rsid w:val="00ED58A4"/>
    <w:rsid w:val="00ED6A4C"/>
    <w:rsid w:val="00ED7C07"/>
    <w:rsid w:val="00EE0FB6"/>
    <w:rsid w:val="00F04A74"/>
    <w:rsid w:val="00F124A7"/>
    <w:rsid w:val="00F14E37"/>
    <w:rsid w:val="00F2199F"/>
    <w:rsid w:val="00F23F5C"/>
    <w:rsid w:val="00F24EE3"/>
    <w:rsid w:val="00F31B61"/>
    <w:rsid w:val="00F45C75"/>
    <w:rsid w:val="00F5486C"/>
    <w:rsid w:val="00F7339F"/>
    <w:rsid w:val="00F80D04"/>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268DA"/>
  <w15:docId w15:val="{0EC71396-0132-4678-89E6-CCB31A5A4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7">
    <w:name w:val="heading 7"/>
    <w:basedOn w:val="Normal"/>
    <w:next w:val="Normal"/>
    <w:link w:val="Heading7Char"/>
    <w:uiPriority w:val="9"/>
    <w:semiHidden/>
    <w:unhideWhenUsed/>
    <w:qFormat/>
    <w:rsid w:val="00114B8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7Char">
    <w:name w:val="Heading 7 Char"/>
    <w:basedOn w:val="DefaultParagraphFont"/>
    <w:link w:val="Heading7"/>
    <w:uiPriority w:val="9"/>
    <w:semiHidden/>
    <w:rsid w:val="00114B8F"/>
    <w:rPr>
      <w:rFonts w:asciiTheme="majorHAnsi" w:eastAsiaTheme="majorEastAsia" w:hAnsiTheme="majorHAnsi" w:cstheme="majorBidi"/>
      <w:i/>
      <w:iCs/>
      <w:color w:val="404040" w:themeColor="text1" w:themeTint="BF"/>
      <w:sz w:val="22"/>
      <w:szCs w:val="22"/>
      <w:lang w:val="en-US" w:eastAsia="en-US"/>
    </w:rPr>
  </w:style>
  <w:style w:type="paragraph" w:styleId="BodyText2">
    <w:name w:val="Body Text 2"/>
    <w:basedOn w:val="Normal"/>
    <w:link w:val="BodyText2Char"/>
    <w:uiPriority w:val="99"/>
    <w:semiHidden/>
    <w:unhideWhenUsed/>
    <w:rsid w:val="00114B8F"/>
    <w:pPr>
      <w:spacing w:after="120" w:line="480" w:lineRule="auto"/>
    </w:pPr>
  </w:style>
  <w:style w:type="character" w:customStyle="1" w:styleId="BodyText2Char">
    <w:name w:val="Body Text 2 Char"/>
    <w:basedOn w:val="DefaultParagraphFont"/>
    <w:link w:val="BodyText2"/>
    <w:uiPriority w:val="99"/>
    <w:semiHidden/>
    <w:rsid w:val="00114B8F"/>
    <w:rPr>
      <w:sz w:val="22"/>
      <w:szCs w:val="22"/>
      <w:lang w:val="en-US" w:eastAsia="en-US"/>
    </w:rPr>
  </w:style>
  <w:style w:type="paragraph" w:customStyle="1" w:styleId="Standard">
    <w:name w:val="Standard"/>
    <w:rsid w:val="00114B8F"/>
    <w:rPr>
      <w:rFonts w:ascii="Times New Roman" w:hAnsi="Times New Roman"/>
      <w:snapToGrid w:val="0"/>
      <w:sz w:val="24"/>
      <w:lang w:val="en-US" w:eastAsia="en-US"/>
    </w:rPr>
  </w:style>
  <w:style w:type="paragraph" w:styleId="NormalWeb">
    <w:name w:val="Normal (Web)"/>
    <w:basedOn w:val="Normal"/>
    <w:uiPriority w:val="99"/>
    <w:rsid w:val="005B7BF0"/>
    <w:pPr>
      <w:spacing w:before="100" w:beforeAutospacing="1" w:after="100" w:afterAutospacing="1" w:line="240" w:lineRule="auto"/>
    </w:pPr>
    <w:rPr>
      <w:rFonts w:ascii="Times New Roman" w:hAnsi="Times New Roman"/>
      <w:sz w:val="24"/>
      <w:szCs w:val="24"/>
    </w:rPr>
  </w:style>
  <w:style w:type="paragraph" w:customStyle="1" w:styleId="ww-bodytext2">
    <w:name w:val="ww-bodytext2"/>
    <w:basedOn w:val="Normal"/>
    <w:rsid w:val="005B7BF0"/>
    <w:pPr>
      <w:spacing w:before="100" w:beforeAutospacing="1" w:after="100" w:afterAutospacing="1" w:line="240" w:lineRule="auto"/>
    </w:pPr>
    <w:rPr>
      <w:rFonts w:ascii="Times New Roman" w:hAnsi="Times New Roman"/>
      <w:sz w:val="24"/>
      <w:szCs w:val="24"/>
    </w:rPr>
  </w:style>
  <w:style w:type="paragraph" w:styleId="Revision">
    <w:name w:val="Revision"/>
    <w:hidden/>
    <w:uiPriority w:val="99"/>
    <w:semiHidden/>
    <w:rsid w:val="00E87EC6"/>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PowerPoint_Slide1.sldx"/><Relationship Id="rId4" Type="http://schemas.openxmlformats.org/officeDocument/2006/relationships/settings" Target="settings.xml"/><Relationship Id="rId9" Type="http://schemas.openxmlformats.org/officeDocument/2006/relationships/package" Target="embeddings/Microsoft_PowerPoint_Slide.sldx"/><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8E5A7F-14DD-4F76-ABE7-CE5368894FF6}">
  <ds:schemaRefs>
    <ds:schemaRef ds:uri="http://schemas.openxmlformats.org/officeDocument/2006/bibliography"/>
  </ds:schemaRefs>
</ds:datastoreItem>
</file>

<file path=customXml/itemProps2.xml><?xml version="1.0" encoding="utf-8"?>
<ds:datastoreItem xmlns:ds="http://schemas.openxmlformats.org/officeDocument/2006/customXml" ds:itemID="{1926B0E6-A8D7-4FCD-B059-5B510D63B11B}"/>
</file>

<file path=customXml/itemProps3.xml><?xml version="1.0" encoding="utf-8"?>
<ds:datastoreItem xmlns:ds="http://schemas.openxmlformats.org/officeDocument/2006/customXml" ds:itemID="{1D60F9F1-E686-4D70-A4DC-F1DE6EE720B8}"/>
</file>

<file path=customXml/itemProps4.xml><?xml version="1.0" encoding="utf-8"?>
<ds:datastoreItem xmlns:ds="http://schemas.openxmlformats.org/officeDocument/2006/customXml" ds:itemID="{7B65DF67-B69E-4B4E-BF37-5094401EB6F7}"/>
</file>

<file path=docProps/app.xml><?xml version="1.0" encoding="utf-8"?>
<Properties xmlns="http://schemas.openxmlformats.org/officeDocument/2006/extended-properties" xmlns:vt="http://schemas.openxmlformats.org/officeDocument/2006/docPropsVTypes">
  <Template>Normal</Template>
  <TotalTime>57</TotalTime>
  <Pages>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21</cp:revision>
  <cp:lastPrinted>2022-02-01T06:36:00Z</cp:lastPrinted>
  <dcterms:created xsi:type="dcterms:W3CDTF">2017-06-01T09:44:00Z</dcterms:created>
  <dcterms:modified xsi:type="dcterms:W3CDTF">2023-04-25T11:03:00Z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1290700</vt:r8>
  </property>
</Properties>
</file>