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A284" w14:textId="77777777" w:rsidR="007E45E9" w:rsidRPr="00E775A7" w:rsidRDefault="007E45E9" w:rsidP="007E45E9">
      <w:pPr>
        <w:spacing w:after="0" w:line="240" w:lineRule="auto"/>
        <w:jc w:val="center"/>
        <w:rPr>
          <w:rFonts w:ascii="Times New Roman" w:hAnsi="Times New Roman"/>
          <w:b/>
          <w:sz w:val="24"/>
          <w:szCs w:val="24"/>
          <w:u w:val="single"/>
        </w:rPr>
      </w:pPr>
    </w:p>
    <w:p w14:paraId="42E4646A" w14:textId="77777777" w:rsidR="0070550E" w:rsidRPr="00E775A7" w:rsidRDefault="00BD6C5B" w:rsidP="00314A11">
      <w:pPr>
        <w:spacing w:line="240" w:lineRule="auto"/>
        <w:jc w:val="center"/>
        <w:rPr>
          <w:rFonts w:ascii="Times New Roman" w:hAnsi="Times New Roman"/>
          <w:b/>
          <w:sz w:val="24"/>
          <w:szCs w:val="24"/>
          <w:u w:val="single"/>
        </w:rPr>
      </w:pPr>
      <w:r w:rsidRPr="00E775A7">
        <w:rPr>
          <w:rFonts w:ascii="Times New Roman" w:hAnsi="Times New Roman"/>
          <w:b/>
          <w:sz w:val="24"/>
          <w:szCs w:val="24"/>
          <w:u w:val="single"/>
        </w:rPr>
        <w:t>WORK INSTRUCTION</w:t>
      </w:r>
      <w:r w:rsidR="009D1C9B" w:rsidRPr="00E775A7">
        <w:rPr>
          <w:rFonts w:ascii="Times New Roman" w:hAnsi="Times New Roman"/>
          <w:b/>
          <w:sz w:val="24"/>
          <w:szCs w:val="24"/>
          <w:u w:val="single"/>
        </w:rPr>
        <w:t>S</w:t>
      </w:r>
      <w:r w:rsidRPr="00E775A7">
        <w:rPr>
          <w:rFonts w:ascii="Times New Roman" w:hAnsi="Times New Roman"/>
          <w:b/>
          <w:sz w:val="24"/>
          <w:szCs w:val="24"/>
          <w:u w:val="single"/>
        </w:rPr>
        <w:t xml:space="preserve"> </w:t>
      </w:r>
      <w:r w:rsidR="00A7100C" w:rsidRPr="00E775A7">
        <w:rPr>
          <w:rFonts w:ascii="Times New Roman" w:hAnsi="Times New Roman"/>
          <w:b/>
          <w:sz w:val="24"/>
          <w:szCs w:val="24"/>
          <w:u w:val="single"/>
        </w:rPr>
        <w:t>FOR CLEANING</w:t>
      </w:r>
      <w:r w:rsidR="00FB6225" w:rsidRPr="00E775A7">
        <w:rPr>
          <w:rFonts w:ascii="Times New Roman" w:hAnsi="Times New Roman"/>
          <w:b/>
          <w:sz w:val="24"/>
          <w:szCs w:val="24"/>
          <w:u w:val="single"/>
        </w:rPr>
        <w:t xml:space="preserve"> LADLE BY ANCHOR &amp; BACKHOE                                                                                  </w:t>
      </w:r>
    </w:p>
    <w:p w14:paraId="4EED14C4" w14:textId="77777777" w:rsidR="000D09E4" w:rsidRPr="00E775A7" w:rsidRDefault="000D09E4" w:rsidP="000D09E4">
      <w:pPr>
        <w:rPr>
          <w:rFonts w:ascii="Times New Roman" w:hAnsi="Times New Roman"/>
          <w:sz w:val="28"/>
        </w:rPr>
      </w:pPr>
      <w:r w:rsidRPr="00E775A7">
        <w:rPr>
          <w:rFonts w:ascii="Times New Roman" w:hAnsi="Times New Roman"/>
          <w:sz w:val="28"/>
        </w:rPr>
        <w:t>Responsibility: Bag house in-charge/Baghouse crane operator/Workmen supervisor</w:t>
      </w:r>
    </w:p>
    <w:p w14:paraId="7842905F" w14:textId="77777777" w:rsidR="000D09E4" w:rsidRPr="00E775A7" w:rsidRDefault="000D09E4" w:rsidP="000D09E4">
      <w:pPr>
        <w:rPr>
          <w:rFonts w:ascii="Times New Roman" w:hAnsi="Times New Roman"/>
          <w:b/>
          <w:sz w:val="28"/>
        </w:rPr>
      </w:pPr>
      <w:r w:rsidRPr="00E775A7">
        <w:rPr>
          <w:rFonts w:ascii="Times New Roman" w:hAnsi="Times New Roman"/>
          <w:b/>
          <w:sz w:val="28"/>
        </w:rPr>
        <w:t>Identified Hazards:</w:t>
      </w:r>
    </w:p>
    <w:p w14:paraId="2CA97F4E" w14:textId="58C9328B"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Fall of a person from platform into pit or on ground</w:t>
      </w:r>
    </w:p>
    <w:p w14:paraId="7D85914C"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Contact of hot fumes, graphite flakes, solid debris &amp; liquid metal</w:t>
      </w:r>
    </w:p>
    <w:p w14:paraId="08241922"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Emission of graphite dust</w:t>
      </w:r>
    </w:p>
    <w:p w14:paraId="6BE4DF07"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Impact of wheel loader/truck/crane/backhoe/breaker attachment on structures &amp; persons around.</w:t>
      </w:r>
    </w:p>
    <w:p w14:paraId="464CF9CB"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 xml:space="preserve"> Impact due to swing of backhoe</w:t>
      </w:r>
    </w:p>
    <w:p w14:paraId="1217AA1B"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Impact due to flying metal pieces.</w:t>
      </w:r>
    </w:p>
    <w:p w14:paraId="30E57A9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Contact with graphite dust</w:t>
      </w:r>
    </w:p>
    <w:p w14:paraId="6E9DCAB3" w14:textId="77777777" w:rsidR="00ED608D" w:rsidRPr="000D145D" w:rsidRDefault="00ED608D" w:rsidP="00ED608D">
      <w:pPr>
        <w:pStyle w:val="WW-BodyText2"/>
        <w:numPr>
          <w:ilvl w:val="0"/>
          <w:numId w:val="4"/>
        </w:numPr>
        <w:spacing w:before="3" w:line="340" w:lineRule="atLeast"/>
        <w:jc w:val="left"/>
        <w:rPr>
          <w:snapToGrid w:val="0"/>
        </w:rPr>
      </w:pPr>
      <w:r w:rsidRPr="000D145D">
        <w:rPr>
          <w:snapToGrid w:val="0"/>
        </w:rPr>
        <w:t>Fall of anchor in the ladle</w:t>
      </w:r>
    </w:p>
    <w:p w14:paraId="367623EC" w14:textId="6C8B8437" w:rsidR="00ED608D" w:rsidRPr="000D145D" w:rsidRDefault="00FA0911" w:rsidP="00ED608D">
      <w:pPr>
        <w:pStyle w:val="WW-BodyText2"/>
        <w:numPr>
          <w:ilvl w:val="0"/>
          <w:numId w:val="4"/>
        </w:numPr>
        <w:spacing w:before="3" w:line="340" w:lineRule="atLeast"/>
        <w:jc w:val="left"/>
        <w:rPr>
          <w:snapToGrid w:val="0"/>
        </w:rPr>
      </w:pPr>
      <w:r>
        <w:rPr>
          <w:snapToGrid w:val="0"/>
        </w:rPr>
        <w:t>Human Behavior-</w:t>
      </w:r>
      <w:r w:rsidR="003A7FC5" w:rsidRPr="000D145D">
        <w:rPr>
          <w:snapToGrid w:val="0"/>
        </w:rPr>
        <w:t>Nonuse</w:t>
      </w:r>
      <w:r w:rsidR="00ED608D" w:rsidRPr="000D145D">
        <w:rPr>
          <w:snapToGrid w:val="0"/>
        </w:rPr>
        <w:t xml:space="preserve"> of PPE </w:t>
      </w:r>
    </w:p>
    <w:p w14:paraId="6D4CE7FA" w14:textId="3AFEC4BB" w:rsidR="00ED608D" w:rsidRPr="000D145D" w:rsidRDefault="00FA0911" w:rsidP="00ED608D">
      <w:pPr>
        <w:pStyle w:val="WW-BodyText2"/>
        <w:numPr>
          <w:ilvl w:val="0"/>
          <w:numId w:val="4"/>
        </w:numPr>
        <w:spacing w:before="3" w:line="340" w:lineRule="atLeast"/>
        <w:jc w:val="left"/>
        <w:rPr>
          <w:snapToGrid w:val="0"/>
        </w:rPr>
      </w:pPr>
      <w:r>
        <w:rPr>
          <w:snapToGrid w:val="0"/>
        </w:rPr>
        <w:t>Human Behavior-</w:t>
      </w:r>
      <w:r w:rsidR="00ED608D" w:rsidRPr="000D145D">
        <w:rPr>
          <w:snapToGrid w:val="0"/>
        </w:rPr>
        <w:t>Improper house keeping</w:t>
      </w:r>
    </w:p>
    <w:p w14:paraId="3A6C5A75" w14:textId="77777777" w:rsidR="00ED608D" w:rsidRPr="000D145D" w:rsidRDefault="00ED608D" w:rsidP="00ED608D">
      <w:pPr>
        <w:pStyle w:val="WW-BodyText2"/>
        <w:numPr>
          <w:ilvl w:val="0"/>
          <w:numId w:val="4"/>
        </w:numPr>
        <w:spacing w:before="3" w:line="340" w:lineRule="atLeast"/>
        <w:jc w:val="left"/>
        <w:rPr>
          <w:snapToGrid w:val="0"/>
        </w:rPr>
      </w:pPr>
      <w:r w:rsidRPr="000D145D">
        <w:rPr>
          <w:snapToGrid w:val="0"/>
        </w:rPr>
        <w:t>Inadequate local lighting</w:t>
      </w:r>
    </w:p>
    <w:p w14:paraId="69D6FF10"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Crossing ladle pit barricade</w:t>
      </w:r>
    </w:p>
    <w:p w14:paraId="7803EA5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Vision impairment due to glare at hot debris</w:t>
      </w:r>
    </w:p>
    <w:p w14:paraId="49430505"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color w:val="000000"/>
        </w:rPr>
        <w:t xml:space="preserve">Contact with hot </w:t>
      </w:r>
      <w:r w:rsidRPr="000D145D">
        <w:rPr>
          <w:snapToGrid w:val="0"/>
          <w:color w:val="000000"/>
        </w:rPr>
        <w:t>metal &amp; slag</w:t>
      </w:r>
    </w:p>
    <w:p w14:paraId="2B2467CF"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color w:val="000000"/>
        </w:rPr>
        <w:t xml:space="preserve">Contact with dust </w:t>
      </w:r>
    </w:p>
    <w:p w14:paraId="2EAF459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Contact with hot ladle</w:t>
      </w:r>
    </w:p>
    <w:p w14:paraId="150E9AF0"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Damage to ladle refractory while cleaning with backhoe</w:t>
      </w:r>
    </w:p>
    <w:p w14:paraId="6C5AA92D" w14:textId="77777777" w:rsidR="00ED608D" w:rsidRPr="00E25F99" w:rsidRDefault="00ED608D" w:rsidP="00ED608D">
      <w:pPr>
        <w:pStyle w:val="WW-BodyText2"/>
        <w:numPr>
          <w:ilvl w:val="0"/>
          <w:numId w:val="4"/>
        </w:numPr>
        <w:spacing w:before="3" w:line="340" w:lineRule="atLeast"/>
        <w:jc w:val="left"/>
        <w:rPr>
          <w:snapToGrid w:val="0"/>
        </w:rPr>
      </w:pPr>
      <w:r w:rsidRPr="000D145D">
        <w:rPr>
          <w:snapToGrid w:val="0"/>
          <w:color w:val="000000"/>
        </w:rPr>
        <w:t xml:space="preserve"> Fall of </w:t>
      </w:r>
      <w:r w:rsidR="004D7806" w:rsidRPr="000D145D">
        <w:rPr>
          <w:snapToGrid w:val="0"/>
          <w:color w:val="000000"/>
        </w:rPr>
        <w:t>ladle</w:t>
      </w:r>
    </w:p>
    <w:p w14:paraId="6D1901D4" w14:textId="77777777" w:rsidR="004D7806" w:rsidRPr="00E25F99" w:rsidRDefault="004D7806" w:rsidP="00ED608D">
      <w:pPr>
        <w:pStyle w:val="WW-BodyText2"/>
        <w:numPr>
          <w:ilvl w:val="0"/>
          <w:numId w:val="4"/>
        </w:numPr>
        <w:spacing w:before="3" w:line="340" w:lineRule="atLeast"/>
        <w:jc w:val="left"/>
        <w:rPr>
          <w:snapToGrid w:val="0"/>
        </w:rPr>
      </w:pPr>
      <w:r w:rsidRPr="00E25F99">
        <w:rPr>
          <w:snapToGrid w:val="0"/>
        </w:rPr>
        <w:t>Suspected fouling of vehicle on stairs</w:t>
      </w:r>
    </w:p>
    <w:p w14:paraId="7368242A" w14:textId="77777777" w:rsidR="000D09E4" w:rsidRPr="00ED608D" w:rsidRDefault="000D09E4" w:rsidP="000D09E4">
      <w:pPr>
        <w:pStyle w:val="WW-BodyText2"/>
        <w:spacing w:before="3" w:line="340" w:lineRule="atLeast"/>
        <w:jc w:val="left"/>
        <w:rPr>
          <w:b/>
          <w:snapToGrid w:val="0"/>
        </w:rPr>
      </w:pPr>
    </w:p>
    <w:p w14:paraId="7D404CBA" w14:textId="77777777" w:rsidR="000D09E4" w:rsidRPr="00E775A7" w:rsidRDefault="000D09E4" w:rsidP="000D09E4">
      <w:pPr>
        <w:pStyle w:val="WW-BodyText2"/>
        <w:spacing w:before="3" w:line="340" w:lineRule="atLeast"/>
        <w:jc w:val="left"/>
        <w:rPr>
          <w:snapToGrid w:val="0"/>
          <w:color w:val="000000"/>
        </w:rPr>
      </w:pPr>
      <w:r w:rsidRPr="00E775A7">
        <w:rPr>
          <w:b/>
          <w:snapToGrid w:val="0"/>
          <w:color w:val="000000"/>
        </w:rPr>
        <w:t>Significant Aspect</w:t>
      </w:r>
      <w:r w:rsidRPr="00E775A7">
        <w:rPr>
          <w:snapToGrid w:val="0"/>
          <w:color w:val="000000"/>
        </w:rPr>
        <w:t>:</w:t>
      </w:r>
    </w:p>
    <w:p w14:paraId="26CC63F3" w14:textId="77777777" w:rsidR="000D09E4" w:rsidRPr="00E775A7" w:rsidRDefault="000D09E4" w:rsidP="00001F58">
      <w:pPr>
        <w:pStyle w:val="WW-BodyText2"/>
        <w:numPr>
          <w:ilvl w:val="0"/>
          <w:numId w:val="2"/>
        </w:numPr>
        <w:spacing w:before="3" w:line="340" w:lineRule="atLeast"/>
        <w:jc w:val="left"/>
        <w:rPr>
          <w:snapToGrid w:val="0"/>
          <w:color w:val="000000"/>
        </w:rPr>
      </w:pPr>
      <w:r w:rsidRPr="00E775A7">
        <w:rPr>
          <w:snapToGrid w:val="0"/>
          <w:color w:val="000000"/>
        </w:rPr>
        <w:t>Generation of fumes</w:t>
      </w:r>
    </w:p>
    <w:p w14:paraId="0A2315CE" w14:textId="77777777" w:rsidR="000D09E4" w:rsidRPr="00E775A7" w:rsidRDefault="000D09E4" w:rsidP="00001F58">
      <w:pPr>
        <w:pStyle w:val="WW-BodyText2"/>
        <w:numPr>
          <w:ilvl w:val="0"/>
          <w:numId w:val="2"/>
        </w:numPr>
        <w:spacing w:before="3" w:line="340" w:lineRule="atLeast"/>
        <w:jc w:val="left"/>
        <w:rPr>
          <w:snapToGrid w:val="0"/>
          <w:color w:val="000000"/>
        </w:rPr>
      </w:pPr>
      <w:r w:rsidRPr="00E775A7">
        <w:rPr>
          <w:snapToGrid w:val="0"/>
          <w:color w:val="000000"/>
        </w:rPr>
        <w:t>Generation of heat from ladle</w:t>
      </w:r>
    </w:p>
    <w:p w14:paraId="7F083FF9" w14:textId="77777777" w:rsidR="000D09E4" w:rsidRPr="00E775A7" w:rsidRDefault="0038689D" w:rsidP="000D09E4">
      <w:pPr>
        <w:pStyle w:val="WW-BodyText2"/>
        <w:spacing w:before="3" w:line="340" w:lineRule="atLeast"/>
        <w:jc w:val="left"/>
        <w:rPr>
          <w:snapToGrid w:val="0"/>
          <w:color w:val="000000"/>
        </w:rPr>
      </w:pPr>
      <w:r w:rsidRPr="00E775A7">
        <w:t>3</w:t>
      </w:r>
      <w:r w:rsidR="000D09E4" w:rsidRPr="00E775A7">
        <w:t>.</w:t>
      </w:r>
      <w:r w:rsidR="000D09E4" w:rsidRPr="00E775A7">
        <w:rPr>
          <w:b/>
        </w:rPr>
        <w:t xml:space="preserve">   </w:t>
      </w:r>
      <w:r w:rsidR="000D09E4" w:rsidRPr="00E775A7">
        <w:rPr>
          <w:snapToGrid w:val="0"/>
          <w:color w:val="000000"/>
        </w:rPr>
        <w:t>Generation of graphite</w:t>
      </w:r>
    </w:p>
    <w:p w14:paraId="7A8B1FE0" w14:textId="77777777" w:rsidR="00936DB9" w:rsidRPr="00E775A7" w:rsidRDefault="00936DB9" w:rsidP="00936DB9">
      <w:pPr>
        <w:spacing w:after="0" w:line="240" w:lineRule="auto"/>
        <w:ind w:left="360" w:right="-990"/>
        <w:rPr>
          <w:rFonts w:ascii="Times New Roman" w:hAnsi="Times New Roman"/>
          <w:sz w:val="24"/>
        </w:rPr>
      </w:pPr>
    </w:p>
    <w:p w14:paraId="4652CE49" w14:textId="77777777" w:rsidR="0038689D" w:rsidRPr="00E775A7" w:rsidRDefault="0038689D" w:rsidP="0038689D">
      <w:pPr>
        <w:spacing w:after="0" w:line="240" w:lineRule="auto"/>
        <w:ind w:right="-990"/>
        <w:rPr>
          <w:rFonts w:ascii="Times New Roman" w:hAnsi="Times New Roman"/>
          <w:b/>
          <w:sz w:val="24"/>
        </w:rPr>
      </w:pPr>
      <w:r w:rsidRPr="00E775A7">
        <w:rPr>
          <w:rFonts w:ascii="Times New Roman" w:hAnsi="Times New Roman"/>
          <w:b/>
          <w:sz w:val="24"/>
        </w:rPr>
        <w:t>Work Instructions:</w:t>
      </w:r>
    </w:p>
    <w:p w14:paraId="71C08E60" w14:textId="77777777" w:rsidR="000D09E4"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rPr>
        <w:t>Baghouse in charge/Baghouse crane operator/Workmen supervisor should ensure that all personnel involved in the activity wear Proper PPE i.e. safety shoes, safety helmet, safety goggle and ear muff/ear plug etc.</w:t>
      </w:r>
    </w:p>
    <w:p w14:paraId="0322DA23"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rPr>
        <w:t>Unauthorized operation or repair of any equipment is a punishable offence</w:t>
      </w:r>
      <w:r w:rsidR="00EE3849" w:rsidRPr="003A7FC5">
        <w:rPr>
          <w:rFonts w:ascii="Times New Roman" w:hAnsi="Times New Roman"/>
        </w:rPr>
        <w:t>.</w:t>
      </w:r>
    </w:p>
    <w:p w14:paraId="6B171B7F"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color w:val="000000"/>
        </w:rPr>
        <w:t xml:space="preserve"> Ensure that the cleaning pit bottom area is properly </w:t>
      </w:r>
      <w:r w:rsidR="0009797E" w:rsidRPr="003A7FC5">
        <w:rPr>
          <w:rFonts w:ascii="Times New Roman" w:hAnsi="Times New Roman"/>
          <w:color w:val="000000"/>
        </w:rPr>
        <w:t>leveled for</w:t>
      </w:r>
      <w:r w:rsidRPr="003A7FC5">
        <w:rPr>
          <w:rFonts w:ascii="Times New Roman" w:hAnsi="Times New Roman"/>
          <w:color w:val="000000"/>
        </w:rPr>
        <w:t xml:space="preserve"> ladle resting &amp; no water is present in ladle cleaning pit</w:t>
      </w:r>
      <w:r w:rsidR="00EE3849" w:rsidRPr="003A7FC5">
        <w:rPr>
          <w:rFonts w:ascii="Times New Roman" w:hAnsi="Times New Roman"/>
          <w:color w:val="000000"/>
        </w:rPr>
        <w:t>.</w:t>
      </w:r>
    </w:p>
    <w:p w14:paraId="7086CC79" w14:textId="6F09748D"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Shift the ladle to the bag house after every pouring and Position the ladle in the ladle cleaning pit in such a way that the pit’s vertical mild steel stopper should not get damaged.</w:t>
      </w:r>
    </w:p>
    <w:p w14:paraId="7E5F401B" w14:textId="77777777" w:rsidR="000D09E4" w:rsidRPr="003A7FC5" w:rsidRDefault="00A7100C"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Bag house </w:t>
      </w:r>
      <w:r w:rsidR="003A7FC5" w:rsidRPr="003A7FC5">
        <w:rPr>
          <w:rFonts w:ascii="Times New Roman" w:hAnsi="Times New Roman"/>
          <w:sz w:val="24"/>
          <w:szCs w:val="24"/>
        </w:rPr>
        <w:t>in charge</w:t>
      </w:r>
      <w:r w:rsidR="000D09E4" w:rsidRPr="003A7FC5">
        <w:rPr>
          <w:rFonts w:ascii="Times New Roman" w:hAnsi="Times New Roman"/>
          <w:sz w:val="24"/>
          <w:szCs w:val="24"/>
        </w:rPr>
        <w:t xml:space="preserve"> should ensure that the ladle cleaning pit is always barricaded</w:t>
      </w:r>
      <w:r w:rsidR="003A7FC5">
        <w:rPr>
          <w:rFonts w:ascii="Times New Roman" w:hAnsi="Times New Roman"/>
          <w:sz w:val="24"/>
          <w:szCs w:val="24"/>
        </w:rPr>
        <w:t>.</w:t>
      </w:r>
    </w:p>
    <w:p w14:paraId="272B3948" w14:textId="7B7B42BE"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lastRenderedPageBreak/>
        <w:t>While anchoring</w:t>
      </w:r>
      <w:r w:rsidR="00A7100C" w:rsidRPr="003A7FC5">
        <w:rPr>
          <w:rFonts w:ascii="Times New Roman" w:hAnsi="Times New Roman"/>
          <w:sz w:val="24"/>
          <w:szCs w:val="24"/>
        </w:rPr>
        <w:t xml:space="preserve"> the ladle, baghouse </w:t>
      </w:r>
      <w:r w:rsidR="003A7FC5" w:rsidRPr="003A7FC5">
        <w:rPr>
          <w:rFonts w:ascii="Times New Roman" w:hAnsi="Times New Roman"/>
          <w:sz w:val="24"/>
          <w:szCs w:val="24"/>
        </w:rPr>
        <w:t>in charge</w:t>
      </w:r>
      <w:r w:rsidRPr="003A7FC5">
        <w:rPr>
          <w:rFonts w:ascii="Times New Roman" w:hAnsi="Times New Roman"/>
          <w:sz w:val="24"/>
          <w:szCs w:val="24"/>
        </w:rPr>
        <w:t xml:space="preserve"> should ensure that nobody including the operator stands in the swing direction of anchor and also below the crane hook, as wire rope snapping can cause an </w:t>
      </w:r>
      <w:r w:rsidR="003A7FC5">
        <w:rPr>
          <w:rFonts w:ascii="Times New Roman" w:hAnsi="Times New Roman"/>
          <w:sz w:val="24"/>
          <w:szCs w:val="24"/>
        </w:rPr>
        <w:t>accident</w:t>
      </w:r>
      <w:r w:rsidR="00D313DF">
        <w:rPr>
          <w:rFonts w:ascii="Times New Roman" w:hAnsi="Times New Roman"/>
          <w:sz w:val="24"/>
          <w:szCs w:val="24"/>
        </w:rPr>
        <w:t>. Operator should position himself on the stand provided for cleaning for proper viewing of the ladle during anchoring when the ladle is placed on the ground. In addition, HEMM movement in this area should be restricted during this activity.</w:t>
      </w:r>
      <w:ins w:id="0" w:author="Lobha Vaikunth Gawas" w:date="2022-07-04T14:32:00Z">
        <w:r w:rsidR="00CD5FC6" w:rsidRPr="00CD5FC6">
          <w:rPr>
            <w:lang w:val="en-IN"/>
          </w:rPr>
          <w:t xml:space="preserve"> </w:t>
        </w:r>
      </w:ins>
    </w:p>
    <w:p w14:paraId="4041412B" w14:textId="77777777" w:rsidR="003A7FC5"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During anchoring only loose jam should be lifted from ladle.</w:t>
      </w:r>
      <w:r w:rsidR="00831B14" w:rsidRPr="003A7FC5">
        <w:rPr>
          <w:rFonts w:ascii="Times New Roman" w:hAnsi="Times New Roman"/>
          <w:sz w:val="24"/>
          <w:szCs w:val="24"/>
        </w:rPr>
        <w:t xml:space="preserve"> </w:t>
      </w:r>
      <w:r w:rsidRPr="003A7FC5">
        <w:rPr>
          <w:rFonts w:ascii="Times New Roman" w:hAnsi="Times New Roman"/>
          <w:sz w:val="24"/>
          <w:szCs w:val="24"/>
        </w:rPr>
        <w:t>Do not lift the hard jam,</w:t>
      </w:r>
      <w:r w:rsidR="00831B14" w:rsidRPr="003A7FC5">
        <w:rPr>
          <w:rFonts w:ascii="Times New Roman" w:hAnsi="Times New Roman"/>
          <w:sz w:val="24"/>
          <w:szCs w:val="24"/>
        </w:rPr>
        <w:t xml:space="preserve"> </w:t>
      </w:r>
      <w:r w:rsidRPr="003A7FC5">
        <w:rPr>
          <w:rFonts w:ascii="Times New Roman" w:hAnsi="Times New Roman"/>
          <w:sz w:val="24"/>
          <w:szCs w:val="24"/>
        </w:rPr>
        <w:t>it can cause lifting of the ladle.</w:t>
      </w:r>
    </w:p>
    <w:p w14:paraId="226DE970"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Judicious pulling by the crane should be done.</w:t>
      </w:r>
    </w:p>
    <w:p w14:paraId="6DA126DB" w14:textId="5480341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Hitachi/Backhoe with breaker attachment can be used for cleaning of ladles by placing ladles in ladle cleaning pit without damaging stoppers and barricades/Cleaning operation with breaker should not done when ladle is engaged to </w:t>
      </w:r>
      <w:r w:rsidR="00D313DF" w:rsidRPr="003A7FC5">
        <w:rPr>
          <w:rFonts w:ascii="Times New Roman" w:hAnsi="Times New Roman"/>
          <w:sz w:val="24"/>
          <w:szCs w:val="24"/>
        </w:rPr>
        <w:t>25/12-ton</w:t>
      </w:r>
      <w:r w:rsidRPr="003A7FC5">
        <w:rPr>
          <w:rFonts w:ascii="Times New Roman" w:hAnsi="Times New Roman"/>
          <w:sz w:val="24"/>
          <w:szCs w:val="24"/>
        </w:rPr>
        <w:t xml:space="preserve"> hooks</w:t>
      </w:r>
      <w:r w:rsidR="003A7FC5">
        <w:rPr>
          <w:rFonts w:ascii="Times New Roman" w:hAnsi="Times New Roman"/>
          <w:sz w:val="24"/>
          <w:szCs w:val="24"/>
        </w:rPr>
        <w:t>.</w:t>
      </w:r>
    </w:p>
    <w:p w14:paraId="5A5C901A" w14:textId="3FA45D3E"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Baghouse crane should be parked beyond the swing area of </w:t>
      </w:r>
      <w:r w:rsidR="00831B14" w:rsidRPr="003A7FC5">
        <w:rPr>
          <w:rFonts w:ascii="Times New Roman" w:hAnsi="Times New Roman"/>
          <w:sz w:val="24"/>
          <w:szCs w:val="24"/>
        </w:rPr>
        <w:t>Hitachi</w:t>
      </w:r>
      <w:r w:rsidRPr="003A7FC5">
        <w:rPr>
          <w:rFonts w:ascii="Times New Roman" w:hAnsi="Times New Roman"/>
          <w:sz w:val="24"/>
          <w:szCs w:val="24"/>
        </w:rPr>
        <w:t xml:space="preserve"> at all </w:t>
      </w:r>
      <w:r w:rsidR="00D313DF" w:rsidRPr="003A7FC5">
        <w:rPr>
          <w:rFonts w:ascii="Times New Roman" w:hAnsi="Times New Roman"/>
          <w:sz w:val="24"/>
          <w:szCs w:val="24"/>
        </w:rPr>
        <w:t>times</w:t>
      </w:r>
      <w:r w:rsidRPr="003A7FC5">
        <w:rPr>
          <w:rFonts w:ascii="Times New Roman" w:hAnsi="Times New Roman"/>
          <w:sz w:val="24"/>
          <w:szCs w:val="24"/>
        </w:rPr>
        <w:t xml:space="preserve"> to avoid damage to </w:t>
      </w:r>
      <w:r w:rsidR="00831B14" w:rsidRPr="003A7FC5">
        <w:rPr>
          <w:rFonts w:ascii="Times New Roman" w:hAnsi="Times New Roman"/>
          <w:sz w:val="24"/>
          <w:szCs w:val="24"/>
        </w:rPr>
        <w:t>Hitachi</w:t>
      </w:r>
      <w:r w:rsidRPr="003A7FC5">
        <w:rPr>
          <w:rFonts w:ascii="Times New Roman" w:hAnsi="Times New Roman"/>
          <w:sz w:val="24"/>
          <w:szCs w:val="24"/>
        </w:rPr>
        <w:t xml:space="preserve"> and crane.</w:t>
      </w:r>
    </w:p>
    <w:p w14:paraId="2C1108B1"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The person giving direction to the </w:t>
      </w:r>
      <w:r w:rsidR="00831B14" w:rsidRPr="003A7FC5">
        <w:rPr>
          <w:rFonts w:ascii="Times New Roman" w:hAnsi="Times New Roman"/>
          <w:sz w:val="24"/>
          <w:szCs w:val="24"/>
        </w:rPr>
        <w:t>Hitachi</w:t>
      </w:r>
      <w:r w:rsidRPr="003A7FC5">
        <w:rPr>
          <w:rFonts w:ascii="Times New Roman" w:hAnsi="Times New Roman"/>
          <w:sz w:val="24"/>
          <w:szCs w:val="24"/>
        </w:rPr>
        <w:t xml:space="preserve"> operator should be very attentive and task focused during breaker operation.</w:t>
      </w:r>
    </w:p>
    <w:p w14:paraId="24874093" w14:textId="1F52C26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Due to a close proximity requirement with earth moving equipment, Hitachi operator and person giving direction should be visible to each other at all </w:t>
      </w:r>
      <w:r w:rsidR="00D313DF" w:rsidRPr="003A7FC5">
        <w:rPr>
          <w:rFonts w:ascii="Times New Roman" w:hAnsi="Times New Roman"/>
          <w:sz w:val="24"/>
          <w:szCs w:val="24"/>
        </w:rPr>
        <w:t>times</w:t>
      </w:r>
      <w:r w:rsidRPr="003A7FC5">
        <w:rPr>
          <w:rFonts w:ascii="Times New Roman" w:hAnsi="Times New Roman"/>
          <w:sz w:val="24"/>
          <w:szCs w:val="24"/>
        </w:rPr>
        <w:t xml:space="preserve"> during the breaker operation to avoid accidental hit of the boom/breaker attachment/</w:t>
      </w:r>
      <w:r w:rsidR="00831B14" w:rsidRPr="003A7FC5">
        <w:rPr>
          <w:rFonts w:ascii="Times New Roman" w:hAnsi="Times New Roman"/>
          <w:sz w:val="24"/>
          <w:szCs w:val="24"/>
        </w:rPr>
        <w:t>Hitachi</w:t>
      </w:r>
      <w:r w:rsidRPr="003A7FC5">
        <w:rPr>
          <w:rFonts w:ascii="Times New Roman" w:hAnsi="Times New Roman"/>
          <w:sz w:val="24"/>
          <w:szCs w:val="24"/>
        </w:rPr>
        <w:t xml:space="preserve"> machine during movement/operation.</w:t>
      </w:r>
    </w:p>
    <w:p w14:paraId="73C50BCF" w14:textId="4A9BB76E" w:rsidR="00711E68"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The person giving direction should ensure that breaker point contact should be only on metal/slag jam and not on ladle plate or brick wall to avoid refractory damage. Due care and </w:t>
      </w:r>
      <w:r w:rsidR="00CD5FC6">
        <w:rPr>
          <w:rFonts w:ascii="Times New Roman" w:hAnsi="Times New Roman"/>
          <w:sz w:val="24"/>
          <w:szCs w:val="24"/>
        </w:rPr>
        <w:t>personal protective equipment should be used</w:t>
      </w:r>
      <w:r w:rsidRPr="003A7FC5">
        <w:rPr>
          <w:rFonts w:ascii="Times New Roman" w:hAnsi="Times New Roman"/>
          <w:sz w:val="24"/>
          <w:szCs w:val="24"/>
        </w:rPr>
        <w:t xml:space="preserve"> for flying objects which emit during ladle hitting by pointer.</w:t>
      </w:r>
    </w:p>
    <w:p w14:paraId="6962FE2E" w14:textId="77777777" w:rsidR="004E75E3"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The operator should preferably remain in safe location.</w:t>
      </w:r>
    </w:p>
    <w:p w14:paraId="15BE1FD4"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Ladle </w:t>
      </w:r>
      <w:r w:rsidR="006F1B8F" w:rsidRPr="003A7FC5">
        <w:rPr>
          <w:rFonts w:ascii="Times New Roman" w:hAnsi="Times New Roman"/>
          <w:sz w:val="24"/>
          <w:szCs w:val="24"/>
        </w:rPr>
        <w:t xml:space="preserve">skin </w:t>
      </w:r>
      <w:r w:rsidRPr="003A7FC5">
        <w:rPr>
          <w:rFonts w:ascii="Times New Roman" w:hAnsi="Times New Roman"/>
          <w:sz w:val="24"/>
          <w:szCs w:val="24"/>
        </w:rPr>
        <w:t>should be checked after 350 heats</w:t>
      </w:r>
      <w:r w:rsidR="003A7FC5">
        <w:rPr>
          <w:rFonts w:ascii="Times New Roman" w:hAnsi="Times New Roman"/>
          <w:sz w:val="24"/>
          <w:szCs w:val="24"/>
        </w:rPr>
        <w:t>.</w:t>
      </w:r>
    </w:p>
    <w:p w14:paraId="39D7B7D2" w14:textId="77777777" w:rsidR="003A7FC5" w:rsidRPr="003A7FC5" w:rsidRDefault="000D09E4" w:rsidP="0069235B">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Ladle should </w:t>
      </w:r>
      <w:r w:rsidR="00831B14" w:rsidRPr="003A7FC5">
        <w:rPr>
          <w:rFonts w:ascii="Times New Roman" w:hAnsi="Times New Roman"/>
          <w:sz w:val="24"/>
          <w:szCs w:val="24"/>
        </w:rPr>
        <w:t>not be</w:t>
      </w:r>
      <w:r w:rsidRPr="003A7FC5">
        <w:rPr>
          <w:rFonts w:ascii="Times New Roman" w:hAnsi="Times New Roman"/>
          <w:sz w:val="24"/>
          <w:szCs w:val="24"/>
        </w:rPr>
        <w:t xml:space="preserve"> used if safety layer of refractory lining is exposed.</w:t>
      </w:r>
    </w:p>
    <w:p w14:paraId="23B3C8C9" w14:textId="44A955CD" w:rsidR="000D09E4" w:rsidRDefault="000D09E4" w:rsidP="0069235B">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PCM </w:t>
      </w:r>
      <w:r w:rsidR="003A7FC5" w:rsidRPr="003A7FC5">
        <w:rPr>
          <w:rFonts w:ascii="Times New Roman" w:hAnsi="Times New Roman"/>
          <w:sz w:val="24"/>
          <w:szCs w:val="24"/>
        </w:rPr>
        <w:t>in charge</w:t>
      </w:r>
      <w:r w:rsidRPr="003A7FC5">
        <w:rPr>
          <w:rFonts w:ascii="Times New Roman" w:hAnsi="Times New Roman"/>
          <w:sz w:val="24"/>
          <w:szCs w:val="24"/>
        </w:rPr>
        <w:t xml:space="preserve"> should ensure ladle spout</w:t>
      </w:r>
      <w:r w:rsidR="003F7C53">
        <w:rPr>
          <w:rFonts w:ascii="Times New Roman" w:hAnsi="Times New Roman"/>
          <w:sz w:val="24"/>
          <w:szCs w:val="24"/>
        </w:rPr>
        <w:t xml:space="preserve"> </w:t>
      </w:r>
      <w:r w:rsidR="00D313DF">
        <w:rPr>
          <w:rFonts w:ascii="Times New Roman" w:hAnsi="Times New Roman"/>
          <w:sz w:val="24"/>
          <w:szCs w:val="24"/>
        </w:rPr>
        <w:t xml:space="preserve">refractory </w:t>
      </w:r>
      <w:r w:rsidRPr="003A7FC5">
        <w:rPr>
          <w:rFonts w:ascii="Times New Roman" w:hAnsi="Times New Roman"/>
          <w:sz w:val="24"/>
          <w:szCs w:val="24"/>
        </w:rPr>
        <w:t>is in good condition before usin</w:t>
      </w:r>
      <w:r w:rsidR="00B30C15" w:rsidRPr="003A7FC5">
        <w:rPr>
          <w:rFonts w:ascii="Times New Roman" w:hAnsi="Times New Roman"/>
          <w:sz w:val="24"/>
          <w:szCs w:val="24"/>
        </w:rPr>
        <w:t>g</w:t>
      </w:r>
      <w:r w:rsidR="003A7FC5">
        <w:rPr>
          <w:rFonts w:ascii="Times New Roman" w:hAnsi="Times New Roman"/>
          <w:sz w:val="24"/>
          <w:szCs w:val="24"/>
        </w:rPr>
        <w:t>.</w:t>
      </w:r>
      <w:r w:rsidR="00D313DF">
        <w:rPr>
          <w:rFonts w:ascii="Times New Roman" w:hAnsi="Times New Roman"/>
          <w:sz w:val="24"/>
          <w:szCs w:val="24"/>
        </w:rPr>
        <w:t xml:space="preserve"> If any refractory repair is required ladle is to be taken out of circulation, cooled and necessary repair to be taken up before ladle is put back in use</w:t>
      </w:r>
    </w:p>
    <w:p w14:paraId="432A8429" w14:textId="77777777" w:rsidR="000D09E4"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While </w:t>
      </w:r>
      <w:r w:rsidR="00831B14" w:rsidRPr="003A7FC5">
        <w:rPr>
          <w:rFonts w:ascii="Times New Roman" w:hAnsi="Times New Roman"/>
          <w:sz w:val="24"/>
          <w:szCs w:val="24"/>
        </w:rPr>
        <w:t>anchoring</w:t>
      </w:r>
      <w:r w:rsidRPr="003A7FC5">
        <w:rPr>
          <w:rFonts w:ascii="Times New Roman" w:hAnsi="Times New Roman"/>
          <w:sz w:val="24"/>
          <w:szCs w:val="24"/>
        </w:rPr>
        <w:t xml:space="preserve"> area has to be cordoned with chain placed on either side of the ladle. Baghouse in charge/</w:t>
      </w:r>
      <w:r w:rsidRPr="003A7FC5">
        <w:rPr>
          <w:rFonts w:ascii="Times New Roman" w:hAnsi="Times New Roman"/>
        </w:rPr>
        <w:t xml:space="preserve"> </w:t>
      </w:r>
      <w:r w:rsidRPr="003A7FC5">
        <w:rPr>
          <w:rFonts w:ascii="Times New Roman" w:hAnsi="Times New Roman"/>
          <w:sz w:val="24"/>
          <w:szCs w:val="24"/>
        </w:rPr>
        <w:t>Baghouse crane operator/Workmen supervisor should ensure nobody should pass alongside when this operation is taking place.</w:t>
      </w:r>
    </w:p>
    <w:p w14:paraId="511CFB20" w14:textId="77777777" w:rsidR="000D09E4"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Hitachi/backhoe should not be parked above the underground tunnel near PCM area for cleaning of ladles.</w:t>
      </w:r>
    </w:p>
    <w:p w14:paraId="5FDAD97C" w14:textId="77777777" w:rsidR="003A7FC5"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Maintain a safe distance from ladle &amp; Hitachi/backhoe in case cleaning is done by Hitachi/backhoe.</w:t>
      </w:r>
    </w:p>
    <w:p w14:paraId="69D6423C" w14:textId="77777777" w:rsidR="004D396E"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 After cleaning of ladle, dump the ladle debris in the bag house, apply the hydrous clay to the spout and send the cleaned ladle for use.</w:t>
      </w:r>
    </w:p>
    <w:p w14:paraId="5BB7EFFB" w14:textId="2A42203F" w:rsidR="000D09E4" w:rsidRDefault="00C23D7A"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Re</w:t>
      </w:r>
      <w:r w:rsidR="00B30C15" w:rsidRPr="003A7FC5">
        <w:rPr>
          <w:rFonts w:ascii="Times New Roman" w:hAnsi="Times New Roman"/>
          <w:sz w:val="24"/>
          <w:szCs w:val="24"/>
        </w:rPr>
        <w:t xml:space="preserve"> </w:t>
      </w:r>
      <w:r w:rsidRPr="003A7FC5">
        <w:rPr>
          <w:rFonts w:ascii="Times New Roman" w:hAnsi="Times New Roman"/>
          <w:sz w:val="24"/>
          <w:szCs w:val="24"/>
        </w:rPr>
        <w:t>training of all operators for following SOP.</w:t>
      </w:r>
    </w:p>
    <w:p w14:paraId="45DBD419" w14:textId="77777777" w:rsidR="00811A2A" w:rsidRPr="003A7FC5" w:rsidRDefault="00811A2A" w:rsidP="00811A2A">
      <w:pPr>
        <w:pStyle w:val="ListParagraph"/>
        <w:spacing w:before="240" w:after="0" w:line="240" w:lineRule="auto"/>
        <w:ind w:left="360" w:right="-990"/>
        <w:jc w:val="both"/>
        <w:rPr>
          <w:rFonts w:ascii="Times New Roman" w:hAnsi="Times New Roman"/>
          <w:sz w:val="24"/>
          <w:szCs w:val="24"/>
        </w:rPr>
      </w:pPr>
    </w:p>
    <w:p w14:paraId="3A7E5783" w14:textId="77777777" w:rsidR="004A525E" w:rsidRPr="00E775A7" w:rsidRDefault="004A525E" w:rsidP="00FE4B59">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775A7" w14:paraId="5F29B00E" w14:textId="77777777" w:rsidTr="007E45E9">
        <w:trPr>
          <w:trHeight w:val="316"/>
        </w:trPr>
        <w:tc>
          <w:tcPr>
            <w:tcW w:w="2802" w:type="dxa"/>
            <w:shd w:val="clear" w:color="auto" w:fill="auto"/>
          </w:tcPr>
          <w:p w14:paraId="1BF00293"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Prepared By: </w:t>
            </w:r>
          </w:p>
          <w:p w14:paraId="619F8DE7" w14:textId="77777777" w:rsidR="00BA7336" w:rsidRPr="00E775A7" w:rsidRDefault="00BA7336" w:rsidP="00936DB9">
            <w:pPr>
              <w:spacing w:after="0"/>
              <w:rPr>
                <w:rFonts w:ascii="Times New Roman" w:hAnsi="Times New Roman"/>
              </w:rPr>
            </w:pPr>
            <w:r w:rsidRPr="00E775A7">
              <w:rPr>
                <w:rFonts w:ascii="Times New Roman" w:hAnsi="Times New Roman"/>
              </w:rPr>
              <w:t xml:space="preserve">Head – </w:t>
            </w:r>
            <w:r w:rsidR="00936DB9" w:rsidRPr="00E775A7">
              <w:rPr>
                <w:rFonts w:ascii="Times New Roman" w:hAnsi="Times New Roman"/>
              </w:rPr>
              <w:t>Production PID I</w:t>
            </w:r>
          </w:p>
        </w:tc>
        <w:tc>
          <w:tcPr>
            <w:tcW w:w="3160" w:type="dxa"/>
            <w:shd w:val="clear" w:color="auto" w:fill="auto"/>
          </w:tcPr>
          <w:p w14:paraId="4113C237"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Reviewed &amp; Issued By: </w:t>
            </w:r>
          </w:p>
          <w:p w14:paraId="2E0E9604" w14:textId="77777777" w:rsidR="00BA7336" w:rsidRPr="00E775A7" w:rsidRDefault="00BA7336" w:rsidP="00D00594">
            <w:pPr>
              <w:spacing w:after="0"/>
              <w:rPr>
                <w:rFonts w:ascii="Times New Roman" w:hAnsi="Times New Roman"/>
              </w:rPr>
            </w:pPr>
            <w:r w:rsidRPr="00E775A7">
              <w:rPr>
                <w:rFonts w:ascii="Times New Roman" w:hAnsi="Times New Roman"/>
              </w:rPr>
              <w:t>Management Representative</w:t>
            </w:r>
          </w:p>
        </w:tc>
        <w:tc>
          <w:tcPr>
            <w:tcW w:w="3133" w:type="dxa"/>
            <w:shd w:val="clear" w:color="auto" w:fill="auto"/>
          </w:tcPr>
          <w:p w14:paraId="009DEFB9"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Approved By: </w:t>
            </w:r>
          </w:p>
          <w:p w14:paraId="46023EA2" w14:textId="77777777" w:rsidR="00BA7336" w:rsidRPr="00E775A7" w:rsidRDefault="007E45E9" w:rsidP="00ED48D2">
            <w:pPr>
              <w:spacing w:after="0"/>
              <w:rPr>
                <w:rFonts w:ascii="Times New Roman" w:hAnsi="Times New Roman"/>
              </w:rPr>
            </w:pPr>
            <w:r w:rsidRPr="00E775A7">
              <w:rPr>
                <w:rFonts w:ascii="Times New Roman" w:hAnsi="Times New Roman"/>
              </w:rPr>
              <w:t xml:space="preserve">Head – </w:t>
            </w:r>
            <w:r w:rsidR="00936DB9" w:rsidRPr="00E775A7">
              <w:rPr>
                <w:rFonts w:ascii="Times New Roman" w:hAnsi="Times New Roman"/>
              </w:rPr>
              <w:t>Pig Iron Division</w:t>
            </w:r>
          </w:p>
        </w:tc>
      </w:tr>
      <w:tr w:rsidR="00BA7336" w:rsidRPr="00E775A7" w14:paraId="0F2BB481" w14:textId="77777777" w:rsidTr="004A525E">
        <w:trPr>
          <w:trHeight w:val="1227"/>
        </w:trPr>
        <w:tc>
          <w:tcPr>
            <w:tcW w:w="2802" w:type="dxa"/>
            <w:shd w:val="clear" w:color="auto" w:fill="auto"/>
          </w:tcPr>
          <w:p w14:paraId="5D540145" w14:textId="77777777" w:rsidR="00BA7336" w:rsidRPr="00E775A7" w:rsidRDefault="007E45E9" w:rsidP="00B80FF3">
            <w:pPr>
              <w:rPr>
                <w:rFonts w:ascii="Times New Roman" w:hAnsi="Times New Roman"/>
                <w:b/>
              </w:rPr>
            </w:pPr>
            <w:r w:rsidRPr="00E775A7">
              <w:rPr>
                <w:rFonts w:ascii="Times New Roman" w:hAnsi="Times New Roman"/>
                <w:b/>
              </w:rPr>
              <w:t>Signature:</w:t>
            </w:r>
          </w:p>
        </w:tc>
        <w:tc>
          <w:tcPr>
            <w:tcW w:w="3160" w:type="dxa"/>
            <w:shd w:val="clear" w:color="auto" w:fill="auto"/>
          </w:tcPr>
          <w:p w14:paraId="7AC19B64" w14:textId="77777777" w:rsidR="00BA7336" w:rsidRPr="00E775A7" w:rsidRDefault="007E45E9" w:rsidP="00B80FF3">
            <w:pPr>
              <w:rPr>
                <w:rFonts w:ascii="Times New Roman" w:hAnsi="Times New Roman"/>
                <w:b/>
              </w:rPr>
            </w:pPr>
            <w:r w:rsidRPr="00E775A7">
              <w:rPr>
                <w:rFonts w:ascii="Times New Roman" w:hAnsi="Times New Roman"/>
                <w:b/>
              </w:rPr>
              <w:t>Signature:</w:t>
            </w:r>
          </w:p>
        </w:tc>
        <w:tc>
          <w:tcPr>
            <w:tcW w:w="3133" w:type="dxa"/>
            <w:shd w:val="clear" w:color="auto" w:fill="auto"/>
          </w:tcPr>
          <w:p w14:paraId="707337AC" w14:textId="77777777" w:rsidR="00BA7336" w:rsidRPr="00E775A7" w:rsidRDefault="007E45E9" w:rsidP="00B80FF3">
            <w:pPr>
              <w:rPr>
                <w:rFonts w:ascii="Times New Roman" w:hAnsi="Times New Roman"/>
                <w:b/>
              </w:rPr>
            </w:pPr>
            <w:r w:rsidRPr="00E775A7">
              <w:rPr>
                <w:rFonts w:ascii="Times New Roman" w:hAnsi="Times New Roman"/>
                <w:b/>
              </w:rPr>
              <w:t>Signature:</w:t>
            </w:r>
          </w:p>
        </w:tc>
      </w:tr>
      <w:tr w:rsidR="00BA7336" w:rsidRPr="00E775A7" w14:paraId="20B37EA6" w14:textId="77777777" w:rsidTr="007E45E9">
        <w:trPr>
          <w:trHeight w:val="56"/>
        </w:trPr>
        <w:tc>
          <w:tcPr>
            <w:tcW w:w="2802" w:type="dxa"/>
            <w:shd w:val="clear" w:color="auto" w:fill="auto"/>
          </w:tcPr>
          <w:p w14:paraId="1AB86573" w14:textId="214A8F38" w:rsidR="00BA7336" w:rsidRPr="00E775A7" w:rsidRDefault="00BA7336" w:rsidP="007E45E9">
            <w:pPr>
              <w:rPr>
                <w:rFonts w:ascii="Times New Roman" w:hAnsi="Times New Roman"/>
                <w:b/>
              </w:rPr>
            </w:pPr>
            <w:r w:rsidRPr="00E775A7">
              <w:rPr>
                <w:rFonts w:ascii="Times New Roman" w:hAnsi="Times New Roman"/>
                <w:b/>
              </w:rPr>
              <w:t>Date:</w:t>
            </w:r>
            <w:r w:rsidR="00FE4B59" w:rsidRPr="00E775A7">
              <w:rPr>
                <w:rFonts w:ascii="Times New Roman" w:hAnsi="Times New Roman"/>
                <w:b/>
              </w:rPr>
              <w:t xml:space="preserve"> </w:t>
            </w:r>
            <w:r w:rsidR="003F7C53">
              <w:rPr>
                <w:rFonts w:ascii="Times New Roman" w:hAnsi="Times New Roman"/>
                <w:b/>
              </w:rPr>
              <w:t>25</w:t>
            </w:r>
            <w:r w:rsidR="00C66E24">
              <w:rPr>
                <w:rFonts w:ascii="Times New Roman" w:hAnsi="Times New Roman"/>
                <w:b/>
              </w:rPr>
              <w:t>.0</w:t>
            </w:r>
            <w:r w:rsidR="003F7C53">
              <w:rPr>
                <w:rFonts w:ascii="Times New Roman" w:hAnsi="Times New Roman"/>
                <w:b/>
              </w:rPr>
              <w:t>9</w:t>
            </w:r>
            <w:r w:rsidR="00C66E24">
              <w:rPr>
                <w:rFonts w:ascii="Times New Roman" w:hAnsi="Times New Roman"/>
                <w:b/>
              </w:rPr>
              <w:t>.202</w:t>
            </w:r>
            <w:r w:rsidR="000B692D">
              <w:rPr>
                <w:rFonts w:ascii="Times New Roman" w:hAnsi="Times New Roman"/>
                <w:b/>
              </w:rPr>
              <w:t>2</w:t>
            </w:r>
          </w:p>
        </w:tc>
        <w:tc>
          <w:tcPr>
            <w:tcW w:w="3160" w:type="dxa"/>
            <w:shd w:val="clear" w:color="auto" w:fill="auto"/>
          </w:tcPr>
          <w:p w14:paraId="2F18A32D" w14:textId="48E9A63C" w:rsidR="00BA7336" w:rsidRPr="00E775A7" w:rsidRDefault="004D7806" w:rsidP="004D7806">
            <w:pPr>
              <w:rPr>
                <w:rFonts w:ascii="Times New Roman" w:hAnsi="Times New Roman"/>
                <w:b/>
              </w:rPr>
            </w:pPr>
            <w:r>
              <w:rPr>
                <w:rFonts w:ascii="Times New Roman" w:hAnsi="Times New Roman"/>
                <w:b/>
              </w:rPr>
              <w:t xml:space="preserve">Date: </w:t>
            </w:r>
            <w:r w:rsidR="003F7C53">
              <w:rPr>
                <w:rFonts w:ascii="Times New Roman" w:hAnsi="Times New Roman"/>
                <w:b/>
              </w:rPr>
              <w:t>25</w:t>
            </w:r>
            <w:r w:rsidR="00C66E24">
              <w:rPr>
                <w:rFonts w:ascii="Times New Roman" w:hAnsi="Times New Roman"/>
                <w:b/>
              </w:rPr>
              <w:t>.0</w:t>
            </w:r>
            <w:r w:rsidR="003F7C53">
              <w:rPr>
                <w:rFonts w:ascii="Times New Roman" w:hAnsi="Times New Roman"/>
                <w:b/>
              </w:rPr>
              <w:t>9</w:t>
            </w:r>
            <w:r w:rsidR="00C66E24">
              <w:rPr>
                <w:rFonts w:ascii="Times New Roman" w:hAnsi="Times New Roman"/>
                <w:b/>
              </w:rPr>
              <w:t>.202</w:t>
            </w:r>
            <w:r w:rsidR="000B692D">
              <w:rPr>
                <w:rFonts w:ascii="Times New Roman" w:hAnsi="Times New Roman"/>
                <w:b/>
              </w:rPr>
              <w:t>2</w:t>
            </w:r>
          </w:p>
        </w:tc>
        <w:tc>
          <w:tcPr>
            <w:tcW w:w="3133" w:type="dxa"/>
            <w:shd w:val="clear" w:color="auto" w:fill="auto"/>
          </w:tcPr>
          <w:p w14:paraId="5F38CA3D" w14:textId="066D26D0" w:rsidR="00BA7336" w:rsidRPr="00E775A7" w:rsidRDefault="00BA7336" w:rsidP="004D7806">
            <w:pPr>
              <w:rPr>
                <w:rFonts w:ascii="Times New Roman" w:hAnsi="Times New Roman"/>
                <w:b/>
              </w:rPr>
            </w:pPr>
            <w:r w:rsidRPr="00E775A7">
              <w:rPr>
                <w:rFonts w:ascii="Times New Roman" w:hAnsi="Times New Roman"/>
                <w:b/>
              </w:rPr>
              <w:t>Date:</w:t>
            </w:r>
            <w:r w:rsidR="00FE4B59" w:rsidRPr="00E775A7">
              <w:rPr>
                <w:rFonts w:ascii="Times New Roman" w:hAnsi="Times New Roman"/>
                <w:b/>
              </w:rPr>
              <w:t xml:space="preserve"> </w:t>
            </w:r>
            <w:r w:rsidR="003F7C53">
              <w:rPr>
                <w:rFonts w:ascii="Times New Roman" w:hAnsi="Times New Roman"/>
                <w:b/>
              </w:rPr>
              <w:t>25</w:t>
            </w:r>
            <w:r w:rsidR="00C66E24">
              <w:rPr>
                <w:rFonts w:ascii="Times New Roman" w:hAnsi="Times New Roman"/>
                <w:b/>
              </w:rPr>
              <w:t>.0</w:t>
            </w:r>
            <w:r w:rsidR="003F7C53">
              <w:rPr>
                <w:rFonts w:ascii="Times New Roman" w:hAnsi="Times New Roman"/>
                <w:b/>
              </w:rPr>
              <w:t>9</w:t>
            </w:r>
            <w:r w:rsidR="00C66E24">
              <w:rPr>
                <w:rFonts w:ascii="Times New Roman" w:hAnsi="Times New Roman"/>
                <w:b/>
              </w:rPr>
              <w:t>.202</w:t>
            </w:r>
            <w:r w:rsidR="000B692D">
              <w:rPr>
                <w:rFonts w:ascii="Times New Roman" w:hAnsi="Times New Roman"/>
                <w:b/>
              </w:rPr>
              <w:t>2</w:t>
            </w:r>
          </w:p>
        </w:tc>
      </w:tr>
    </w:tbl>
    <w:p w14:paraId="210E5CC8" w14:textId="1D649A4D"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37803FEF" w14:textId="4E2183FF"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76D1B51C" w14:textId="661DED74"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252B65C4" w14:textId="0CEBD5E4"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4E793C75" w14:textId="77777777" w:rsidR="00811A2A" w:rsidRDefault="00811A2A"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11A2A" w14:paraId="1B86C4DB" w14:textId="77777777" w:rsidTr="006C1FD8">
        <w:tc>
          <w:tcPr>
            <w:tcW w:w="9090" w:type="dxa"/>
            <w:gridSpan w:val="4"/>
          </w:tcPr>
          <w:p w14:paraId="7B5F8BE5" w14:textId="77777777" w:rsidR="00811A2A" w:rsidRDefault="00811A2A" w:rsidP="006C1FD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11A2A" w14:paraId="1CF7A64A" w14:textId="77777777" w:rsidTr="006C1FD8">
        <w:tc>
          <w:tcPr>
            <w:tcW w:w="2766" w:type="dxa"/>
          </w:tcPr>
          <w:p w14:paraId="1C3AD85B"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188AE9E3"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243B603D"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14E7D589"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11A2A" w:rsidRPr="001A3E3D" w14:paraId="1CAEE4CB" w14:textId="77777777" w:rsidTr="006C1FD8">
        <w:tc>
          <w:tcPr>
            <w:tcW w:w="2766" w:type="dxa"/>
          </w:tcPr>
          <w:p w14:paraId="63B31D3A" w14:textId="3ED1E9C7" w:rsidR="00811A2A" w:rsidRPr="001A3E3D" w:rsidRDefault="00D313DF"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9752AAF" w14:textId="34614858" w:rsidR="0022048B" w:rsidRPr="001A3E3D" w:rsidRDefault="00D313DF"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no.6</w:t>
            </w:r>
          </w:p>
        </w:tc>
        <w:tc>
          <w:tcPr>
            <w:tcW w:w="2190" w:type="dxa"/>
          </w:tcPr>
          <w:p w14:paraId="4EF37C00" w14:textId="20139E66" w:rsidR="00811A2A" w:rsidRPr="001A3E3D" w:rsidRDefault="00D313DF"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Format changed</w:t>
            </w:r>
          </w:p>
        </w:tc>
        <w:tc>
          <w:tcPr>
            <w:tcW w:w="1946" w:type="dxa"/>
          </w:tcPr>
          <w:p w14:paraId="6DE8F293" w14:textId="3052D2BF" w:rsidR="00811A2A" w:rsidRPr="001A3E3D" w:rsidRDefault="00D313DF"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w:t>
            </w:r>
          </w:p>
        </w:tc>
      </w:tr>
      <w:tr w:rsidR="00811A2A" w14:paraId="77579847" w14:textId="77777777" w:rsidTr="006C1FD8">
        <w:tc>
          <w:tcPr>
            <w:tcW w:w="2766" w:type="dxa"/>
          </w:tcPr>
          <w:p w14:paraId="7C8C0F17" w14:textId="1AA4F70B"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25.09.2022</w:t>
            </w:r>
          </w:p>
        </w:tc>
        <w:tc>
          <w:tcPr>
            <w:tcW w:w="2188" w:type="dxa"/>
          </w:tcPr>
          <w:p w14:paraId="242BF346" w14:textId="14498B93"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Work instructions for cleaning ladle y anchor and backhoe</w:t>
            </w:r>
          </w:p>
        </w:tc>
        <w:tc>
          <w:tcPr>
            <w:tcW w:w="2190" w:type="dxa"/>
          </w:tcPr>
          <w:p w14:paraId="4520791B" w14:textId="71E47DD4"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no. 17</w:t>
            </w:r>
          </w:p>
        </w:tc>
        <w:tc>
          <w:tcPr>
            <w:tcW w:w="1946" w:type="dxa"/>
          </w:tcPr>
          <w:p w14:paraId="09D2CEE3" w14:textId="7C68ECFE"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13</w:t>
            </w:r>
          </w:p>
        </w:tc>
      </w:tr>
    </w:tbl>
    <w:p w14:paraId="7679D65F" w14:textId="77777777" w:rsidR="00811A2A" w:rsidRPr="00171F97" w:rsidRDefault="00811A2A" w:rsidP="00811A2A">
      <w:pPr>
        <w:tabs>
          <w:tab w:val="left" w:pos="567"/>
        </w:tabs>
        <w:spacing w:line="240" w:lineRule="auto"/>
        <w:rPr>
          <w:rFonts w:ascii="Times New Roman" w:hAnsi="Times New Roman"/>
          <w:b/>
          <w:szCs w:val="24"/>
        </w:rPr>
      </w:pPr>
    </w:p>
    <w:p w14:paraId="40AB0159" w14:textId="77777777" w:rsidR="00811A2A" w:rsidRPr="00E775A7" w:rsidRDefault="00811A2A" w:rsidP="00314A11">
      <w:pPr>
        <w:pStyle w:val="ListParagraph"/>
        <w:tabs>
          <w:tab w:val="left" w:pos="567"/>
        </w:tabs>
        <w:spacing w:line="240" w:lineRule="auto"/>
        <w:ind w:left="567" w:hanging="567"/>
        <w:rPr>
          <w:rFonts w:ascii="Times New Roman" w:hAnsi="Times New Roman"/>
          <w:b/>
          <w:sz w:val="24"/>
          <w:szCs w:val="24"/>
        </w:rPr>
      </w:pPr>
    </w:p>
    <w:sectPr w:rsidR="00811A2A" w:rsidRPr="00E775A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6519" w14:textId="77777777" w:rsidR="00192630" w:rsidRDefault="00192630" w:rsidP="0036287A">
      <w:pPr>
        <w:spacing w:after="0" w:line="240" w:lineRule="auto"/>
      </w:pPr>
      <w:r>
        <w:separator/>
      </w:r>
    </w:p>
  </w:endnote>
  <w:endnote w:type="continuationSeparator" w:id="0">
    <w:p w14:paraId="78934DF0" w14:textId="77777777" w:rsidR="00192630" w:rsidRDefault="0019263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F69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309E" w14:textId="77777777" w:rsidR="00192630" w:rsidRDefault="00192630" w:rsidP="0036287A">
      <w:pPr>
        <w:spacing w:after="0" w:line="240" w:lineRule="auto"/>
      </w:pPr>
      <w:r>
        <w:separator/>
      </w:r>
    </w:p>
  </w:footnote>
  <w:footnote w:type="continuationSeparator" w:id="0">
    <w:p w14:paraId="4E24112A" w14:textId="77777777" w:rsidR="00192630" w:rsidRDefault="0019263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A3A3806" w14:textId="77777777" w:rsidTr="00314A11">
      <w:trPr>
        <w:trHeight w:val="251"/>
      </w:trPr>
      <w:tc>
        <w:tcPr>
          <w:tcW w:w="1702" w:type="dxa"/>
          <w:vMerge w:val="restart"/>
          <w:vAlign w:val="center"/>
        </w:tcPr>
        <w:p w14:paraId="3A07F034" w14:textId="1D9AE2D5" w:rsidR="00314A11" w:rsidRPr="001B4A42" w:rsidRDefault="00C43B79" w:rsidP="000B4EA3">
          <w:pPr>
            <w:pStyle w:val="Header"/>
            <w:ind w:hanging="108"/>
            <w:jc w:val="center"/>
          </w:pPr>
          <w:r>
            <w:rPr>
              <w:noProof/>
            </w:rPr>
            <w:drawing>
              <wp:inline distT="0" distB="0" distL="0" distR="0" wp14:anchorId="59FCBC4D" wp14:editId="4FD0B548">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D96D973" w14:textId="77777777" w:rsidR="00314A11" w:rsidRPr="001B4A42" w:rsidRDefault="00E25F9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F20F37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E28B1D0" w14:textId="77E098D1" w:rsidR="00314A11" w:rsidRPr="002E7889" w:rsidRDefault="00E25F99" w:rsidP="000D09E4">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D0B01">
            <w:rPr>
              <w:rFonts w:ascii="Times New Roman" w:hAnsi="Times New Roman"/>
              <w:b/>
            </w:rPr>
            <w:t>PID I/PROD</w:t>
          </w:r>
          <w:r>
            <w:rPr>
              <w:rFonts w:ascii="Times New Roman" w:hAnsi="Times New Roman"/>
              <w:b/>
              <w:szCs w:val="24"/>
            </w:rPr>
            <w:t>/WI</w:t>
          </w:r>
          <w:r>
            <w:rPr>
              <w:rFonts w:ascii="Times New Roman" w:hAnsi="Times New Roman"/>
              <w:b/>
            </w:rPr>
            <w:t>/</w:t>
          </w:r>
          <w:r w:rsidR="00FE4B59" w:rsidRPr="00FE4B59">
            <w:rPr>
              <w:rFonts w:ascii="Times New Roman" w:hAnsi="Times New Roman"/>
              <w:b/>
            </w:rPr>
            <w:t>24</w:t>
          </w:r>
        </w:p>
      </w:tc>
    </w:tr>
    <w:tr w:rsidR="00314A11" w:rsidRPr="001B4A42" w14:paraId="2643E34B" w14:textId="77777777" w:rsidTr="00314A11">
      <w:trPr>
        <w:trHeight w:val="143"/>
      </w:trPr>
      <w:tc>
        <w:tcPr>
          <w:tcW w:w="1702" w:type="dxa"/>
          <w:vMerge/>
        </w:tcPr>
        <w:p w14:paraId="5684389D" w14:textId="77777777" w:rsidR="00314A11" w:rsidRPr="001B4A42" w:rsidRDefault="00314A11" w:rsidP="003F30BD">
          <w:pPr>
            <w:pStyle w:val="Header"/>
          </w:pPr>
        </w:p>
      </w:tc>
      <w:tc>
        <w:tcPr>
          <w:tcW w:w="4394" w:type="dxa"/>
        </w:tcPr>
        <w:p w14:paraId="297CB1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2FA8083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C50E3E6" w14:textId="39FB719D" w:rsidR="00314A11" w:rsidRPr="00550080" w:rsidRDefault="00D313DF" w:rsidP="00314A11">
          <w:pPr>
            <w:pStyle w:val="Header"/>
            <w:rPr>
              <w:rFonts w:ascii="Times New Roman" w:hAnsi="Times New Roman"/>
              <w:b/>
            </w:rPr>
          </w:pPr>
          <w:r>
            <w:rPr>
              <w:rFonts w:ascii="Times New Roman" w:hAnsi="Times New Roman"/>
              <w:b/>
            </w:rPr>
            <w:t>25.09.2022</w:t>
          </w:r>
        </w:p>
      </w:tc>
    </w:tr>
    <w:tr w:rsidR="00314A11" w:rsidRPr="001B4A42" w14:paraId="725479EB" w14:textId="77777777" w:rsidTr="00314A11">
      <w:trPr>
        <w:trHeight w:val="143"/>
      </w:trPr>
      <w:tc>
        <w:tcPr>
          <w:tcW w:w="1702" w:type="dxa"/>
          <w:vMerge/>
        </w:tcPr>
        <w:p w14:paraId="15738DF0" w14:textId="77777777" w:rsidR="00314A11" w:rsidRPr="001B4A42" w:rsidRDefault="00314A11" w:rsidP="003F30BD">
          <w:pPr>
            <w:pStyle w:val="Header"/>
          </w:pPr>
        </w:p>
      </w:tc>
      <w:tc>
        <w:tcPr>
          <w:tcW w:w="4394" w:type="dxa"/>
          <w:vMerge w:val="restart"/>
          <w:vAlign w:val="center"/>
        </w:tcPr>
        <w:p w14:paraId="0D18F3ED"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D09E4" w:rsidRPr="000D09E4">
            <w:rPr>
              <w:rFonts w:ascii="Times New Roman" w:hAnsi="Times New Roman"/>
              <w:b/>
            </w:rPr>
            <w:t>cleaning ladle by anchor &amp; backhoe</w:t>
          </w:r>
        </w:p>
      </w:tc>
      <w:tc>
        <w:tcPr>
          <w:tcW w:w="1701" w:type="dxa"/>
        </w:tcPr>
        <w:p w14:paraId="1152865E"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5F991A0" w14:textId="5214235C" w:rsidR="00314A11" w:rsidRPr="002E7889" w:rsidRDefault="00D313DF" w:rsidP="001B3F1A">
          <w:pPr>
            <w:pStyle w:val="Header"/>
            <w:rPr>
              <w:rFonts w:ascii="Times New Roman" w:hAnsi="Times New Roman"/>
              <w:b/>
            </w:rPr>
          </w:pPr>
          <w:r>
            <w:rPr>
              <w:rFonts w:ascii="Times New Roman" w:hAnsi="Times New Roman"/>
              <w:b/>
            </w:rPr>
            <w:t>13</w:t>
          </w:r>
        </w:p>
      </w:tc>
    </w:tr>
    <w:tr w:rsidR="00314A11" w:rsidRPr="001B4A42" w14:paraId="0DA22C78" w14:textId="77777777" w:rsidTr="00314A11">
      <w:trPr>
        <w:trHeight w:val="143"/>
      </w:trPr>
      <w:tc>
        <w:tcPr>
          <w:tcW w:w="1702" w:type="dxa"/>
          <w:vMerge/>
        </w:tcPr>
        <w:p w14:paraId="2DD6218F" w14:textId="77777777" w:rsidR="00314A11" w:rsidRPr="001B4A42" w:rsidRDefault="00314A11" w:rsidP="003F30BD">
          <w:pPr>
            <w:pStyle w:val="Header"/>
          </w:pPr>
        </w:p>
      </w:tc>
      <w:tc>
        <w:tcPr>
          <w:tcW w:w="4394" w:type="dxa"/>
          <w:vMerge/>
        </w:tcPr>
        <w:p w14:paraId="0AD24817" w14:textId="77777777" w:rsidR="00314A11" w:rsidRPr="001B4A42" w:rsidRDefault="00314A11" w:rsidP="003F30BD">
          <w:pPr>
            <w:pStyle w:val="Header"/>
            <w:jc w:val="center"/>
            <w:rPr>
              <w:rFonts w:ascii="Times New Roman" w:hAnsi="Times New Roman"/>
              <w:b/>
            </w:rPr>
          </w:pPr>
        </w:p>
      </w:tc>
      <w:tc>
        <w:tcPr>
          <w:tcW w:w="1701" w:type="dxa"/>
        </w:tcPr>
        <w:p w14:paraId="4024455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A85E4A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C23A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C23AC">
            <w:rPr>
              <w:rFonts w:ascii="Times New Roman" w:hAnsi="Times New Roman"/>
              <w:b/>
              <w:noProof/>
            </w:rPr>
            <w:t>2</w:t>
          </w:r>
          <w:r w:rsidRPr="002E7889">
            <w:rPr>
              <w:rFonts w:ascii="Times New Roman" w:hAnsi="Times New Roman"/>
              <w:b/>
            </w:rPr>
            <w:fldChar w:fldCharType="end"/>
          </w:r>
        </w:p>
      </w:tc>
    </w:tr>
  </w:tbl>
  <w:p w14:paraId="2190C1D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54E6"/>
    <w:multiLevelType w:val="singleLevel"/>
    <w:tmpl w:val="59A21270"/>
    <w:lvl w:ilvl="0">
      <w:start w:val="1"/>
      <w:numFmt w:val="decimal"/>
      <w:lvlText w:val="%1."/>
      <w:lvlJc w:val="left"/>
      <w:pPr>
        <w:tabs>
          <w:tab w:val="num" w:pos="360"/>
        </w:tabs>
        <w:ind w:left="360" w:hanging="360"/>
      </w:pPr>
      <w:rPr>
        <w:rFonts w:ascii="Times New Roman" w:eastAsia="Times New Roman" w:hAnsi="Times New Roman" w:cs="Times New Roman"/>
        <w:b w:val="0"/>
        <w:color w:val="auto"/>
      </w:rPr>
    </w:lvl>
  </w:abstractNum>
  <w:abstractNum w:abstractNumId="1" w15:restartNumberingAfterBreak="0">
    <w:nsid w:val="26025F7F"/>
    <w:multiLevelType w:val="singleLevel"/>
    <w:tmpl w:val="A546EFF0"/>
    <w:lvl w:ilvl="0">
      <w:start w:val="1"/>
      <w:numFmt w:val="decimal"/>
      <w:lvlText w:val="%1."/>
      <w:lvlJc w:val="left"/>
      <w:pPr>
        <w:tabs>
          <w:tab w:val="num" w:pos="720"/>
        </w:tabs>
        <w:ind w:left="720" w:hanging="360"/>
      </w:pPr>
      <w:rPr>
        <w:rFonts w:hint="default"/>
      </w:rPr>
    </w:lvl>
  </w:abstractNum>
  <w:abstractNum w:abstractNumId="2" w15:restartNumberingAfterBreak="0">
    <w:nsid w:val="39593AB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6DAF0FF6"/>
    <w:multiLevelType w:val="hybridMultilevel"/>
    <w:tmpl w:val="A10A95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009617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8324720">
    <w:abstractNumId w:val="2"/>
    <w:lvlOverride w:ilvl="0">
      <w:startOverride w:val="1"/>
    </w:lvlOverride>
  </w:num>
  <w:num w:numId="3" w16cid:durableId="727074932">
    <w:abstractNumId w:val="0"/>
    <w:lvlOverride w:ilvl="0">
      <w:startOverride w:val="1"/>
    </w:lvlOverride>
  </w:num>
  <w:num w:numId="4" w16cid:durableId="98185900">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1F58"/>
    <w:rsid w:val="000028E9"/>
    <w:rsid w:val="0000611D"/>
    <w:rsid w:val="0000778D"/>
    <w:rsid w:val="00011950"/>
    <w:rsid w:val="00013488"/>
    <w:rsid w:val="0003432F"/>
    <w:rsid w:val="00042ED0"/>
    <w:rsid w:val="000507C5"/>
    <w:rsid w:val="00056BB9"/>
    <w:rsid w:val="00080DE6"/>
    <w:rsid w:val="00094087"/>
    <w:rsid w:val="00094109"/>
    <w:rsid w:val="00096543"/>
    <w:rsid w:val="0009797E"/>
    <w:rsid w:val="000B1E7D"/>
    <w:rsid w:val="000B2820"/>
    <w:rsid w:val="000B4EA3"/>
    <w:rsid w:val="000B692D"/>
    <w:rsid w:val="000B6B3F"/>
    <w:rsid w:val="000D09E4"/>
    <w:rsid w:val="000D145D"/>
    <w:rsid w:val="000D428B"/>
    <w:rsid w:val="000E4E6C"/>
    <w:rsid w:val="000E734B"/>
    <w:rsid w:val="000F5195"/>
    <w:rsid w:val="000F654B"/>
    <w:rsid w:val="000F6633"/>
    <w:rsid w:val="0010292E"/>
    <w:rsid w:val="00107221"/>
    <w:rsid w:val="00126E92"/>
    <w:rsid w:val="00135E34"/>
    <w:rsid w:val="00145919"/>
    <w:rsid w:val="001560B1"/>
    <w:rsid w:val="00162B88"/>
    <w:rsid w:val="00172225"/>
    <w:rsid w:val="00174AAA"/>
    <w:rsid w:val="001753A1"/>
    <w:rsid w:val="0018029F"/>
    <w:rsid w:val="00180982"/>
    <w:rsid w:val="00180CFA"/>
    <w:rsid w:val="00182131"/>
    <w:rsid w:val="00182DBA"/>
    <w:rsid w:val="00182F82"/>
    <w:rsid w:val="001854B6"/>
    <w:rsid w:val="00192630"/>
    <w:rsid w:val="001A1398"/>
    <w:rsid w:val="001A280C"/>
    <w:rsid w:val="001A78A2"/>
    <w:rsid w:val="001B21B7"/>
    <w:rsid w:val="001B3F1A"/>
    <w:rsid w:val="001B4A42"/>
    <w:rsid w:val="001B5D11"/>
    <w:rsid w:val="001C0E7E"/>
    <w:rsid w:val="001E025D"/>
    <w:rsid w:val="001E2257"/>
    <w:rsid w:val="00212B0B"/>
    <w:rsid w:val="00213467"/>
    <w:rsid w:val="0022048B"/>
    <w:rsid w:val="00233524"/>
    <w:rsid w:val="0023499B"/>
    <w:rsid w:val="00235C88"/>
    <w:rsid w:val="00241BB7"/>
    <w:rsid w:val="00254F81"/>
    <w:rsid w:val="00256539"/>
    <w:rsid w:val="00261044"/>
    <w:rsid w:val="00271BAF"/>
    <w:rsid w:val="00273272"/>
    <w:rsid w:val="00283E16"/>
    <w:rsid w:val="00290DF6"/>
    <w:rsid w:val="002A4742"/>
    <w:rsid w:val="002B2F77"/>
    <w:rsid w:val="002B54E5"/>
    <w:rsid w:val="002C4D35"/>
    <w:rsid w:val="002C795B"/>
    <w:rsid w:val="002D4D2B"/>
    <w:rsid w:val="002D54A9"/>
    <w:rsid w:val="002D5A01"/>
    <w:rsid w:val="002E7889"/>
    <w:rsid w:val="002F51EE"/>
    <w:rsid w:val="002F7077"/>
    <w:rsid w:val="002F7E19"/>
    <w:rsid w:val="00304DE6"/>
    <w:rsid w:val="0030597A"/>
    <w:rsid w:val="00314A11"/>
    <w:rsid w:val="00324283"/>
    <w:rsid w:val="00333FA7"/>
    <w:rsid w:val="00345592"/>
    <w:rsid w:val="003508CE"/>
    <w:rsid w:val="00360D23"/>
    <w:rsid w:val="0036287A"/>
    <w:rsid w:val="00364E07"/>
    <w:rsid w:val="0037211A"/>
    <w:rsid w:val="003760F3"/>
    <w:rsid w:val="0038689D"/>
    <w:rsid w:val="00391C62"/>
    <w:rsid w:val="00392A3A"/>
    <w:rsid w:val="00396915"/>
    <w:rsid w:val="00397384"/>
    <w:rsid w:val="00397EAD"/>
    <w:rsid w:val="003A7FC5"/>
    <w:rsid w:val="003B12BA"/>
    <w:rsid w:val="003B404E"/>
    <w:rsid w:val="003C06A1"/>
    <w:rsid w:val="003C0C0D"/>
    <w:rsid w:val="003C1519"/>
    <w:rsid w:val="003E1AF2"/>
    <w:rsid w:val="003F30BD"/>
    <w:rsid w:val="003F387F"/>
    <w:rsid w:val="003F4D41"/>
    <w:rsid w:val="003F7C53"/>
    <w:rsid w:val="003F7DB8"/>
    <w:rsid w:val="00421C5F"/>
    <w:rsid w:val="00425515"/>
    <w:rsid w:val="00446F1F"/>
    <w:rsid w:val="00450E2A"/>
    <w:rsid w:val="00494D17"/>
    <w:rsid w:val="004A0851"/>
    <w:rsid w:val="004A525E"/>
    <w:rsid w:val="004A6BDF"/>
    <w:rsid w:val="004A7C0C"/>
    <w:rsid w:val="004B08DA"/>
    <w:rsid w:val="004B0E5D"/>
    <w:rsid w:val="004C4123"/>
    <w:rsid w:val="004D396E"/>
    <w:rsid w:val="004D7806"/>
    <w:rsid w:val="004E0F23"/>
    <w:rsid w:val="004E2A68"/>
    <w:rsid w:val="004E33B4"/>
    <w:rsid w:val="004E75E3"/>
    <w:rsid w:val="004F1BCA"/>
    <w:rsid w:val="004F2A47"/>
    <w:rsid w:val="004F2DA1"/>
    <w:rsid w:val="004F2DF5"/>
    <w:rsid w:val="0050223F"/>
    <w:rsid w:val="0050302F"/>
    <w:rsid w:val="005112D9"/>
    <w:rsid w:val="00524E45"/>
    <w:rsid w:val="00533C97"/>
    <w:rsid w:val="00535C8B"/>
    <w:rsid w:val="005414A3"/>
    <w:rsid w:val="005443CB"/>
    <w:rsid w:val="005458D3"/>
    <w:rsid w:val="00550080"/>
    <w:rsid w:val="0055046A"/>
    <w:rsid w:val="00552A9C"/>
    <w:rsid w:val="005570A0"/>
    <w:rsid w:val="005726CC"/>
    <w:rsid w:val="00573AC0"/>
    <w:rsid w:val="00583DF7"/>
    <w:rsid w:val="00586E33"/>
    <w:rsid w:val="005871FF"/>
    <w:rsid w:val="00587DC4"/>
    <w:rsid w:val="005A0852"/>
    <w:rsid w:val="005A1FB6"/>
    <w:rsid w:val="005C23AC"/>
    <w:rsid w:val="005C4234"/>
    <w:rsid w:val="005D182A"/>
    <w:rsid w:val="005D436D"/>
    <w:rsid w:val="005D59AB"/>
    <w:rsid w:val="005E1D4D"/>
    <w:rsid w:val="005E6E8C"/>
    <w:rsid w:val="005F1195"/>
    <w:rsid w:val="005F244F"/>
    <w:rsid w:val="005F5011"/>
    <w:rsid w:val="00611FB8"/>
    <w:rsid w:val="00636E54"/>
    <w:rsid w:val="006544F6"/>
    <w:rsid w:val="006545C9"/>
    <w:rsid w:val="006562AA"/>
    <w:rsid w:val="00667DAD"/>
    <w:rsid w:val="00676577"/>
    <w:rsid w:val="00684AFE"/>
    <w:rsid w:val="006868A6"/>
    <w:rsid w:val="006A4AED"/>
    <w:rsid w:val="006A5A97"/>
    <w:rsid w:val="006B2F04"/>
    <w:rsid w:val="006C3D3D"/>
    <w:rsid w:val="006D0CA9"/>
    <w:rsid w:val="006D7CF2"/>
    <w:rsid w:val="006E64E5"/>
    <w:rsid w:val="006F1B8F"/>
    <w:rsid w:val="006F3D6B"/>
    <w:rsid w:val="0070550E"/>
    <w:rsid w:val="00711E68"/>
    <w:rsid w:val="00737EE0"/>
    <w:rsid w:val="0076462F"/>
    <w:rsid w:val="00764EC8"/>
    <w:rsid w:val="00770558"/>
    <w:rsid w:val="0077479B"/>
    <w:rsid w:val="0077498C"/>
    <w:rsid w:val="00780603"/>
    <w:rsid w:val="00783164"/>
    <w:rsid w:val="00784F70"/>
    <w:rsid w:val="00792636"/>
    <w:rsid w:val="007A2DF2"/>
    <w:rsid w:val="007C3411"/>
    <w:rsid w:val="007D4636"/>
    <w:rsid w:val="007E3C1B"/>
    <w:rsid w:val="007E45E9"/>
    <w:rsid w:val="007E729E"/>
    <w:rsid w:val="007F4B98"/>
    <w:rsid w:val="007F5A73"/>
    <w:rsid w:val="008055C6"/>
    <w:rsid w:val="00811A2A"/>
    <w:rsid w:val="00817C7F"/>
    <w:rsid w:val="00831B14"/>
    <w:rsid w:val="00835BA2"/>
    <w:rsid w:val="00842F0E"/>
    <w:rsid w:val="00847F5A"/>
    <w:rsid w:val="008548C0"/>
    <w:rsid w:val="00862B60"/>
    <w:rsid w:val="0087258E"/>
    <w:rsid w:val="00880116"/>
    <w:rsid w:val="00880722"/>
    <w:rsid w:val="00880EAB"/>
    <w:rsid w:val="00893C0B"/>
    <w:rsid w:val="00895912"/>
    <w:rsid w:val="008A4AF0"/>
    <w:rsid w:val="008B29E1"/>
    <w:rsid w:val="008B3AB2"/>
    <w:rsid w:val="008C6013"/>
    <w:rsid w:val="008D22B6"/>
    <w:rsid w:val="008D3AF0"/>
    <w:rsid w:val="008E5D61"/>
    <w:rsid w:val="008F0F70"/>
    <w:rsid w:val="00915013"/>
    <w:rsid w:val="0091543E"/>
    <w:rsid w:val="009304D4"/>
    <w:rsid w:val="0093453A"/>
    <w:rsid w:val="00934689"/>
    <w:rsid w:val="00935381"/>
    <w:rsid w:val="009359B4"/>
    <w:rsid w:val="00936DB9"/>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100C"/>
    <w:rsid w:val="00A75BCA"/>
    <w:rsid w:val="00A77874"/>
    <w:rsid w:val="00AB1375"/>
    <w:rsid w:val="00AB1C68"/>
    <w:rsid w:val="00AC09FE"/>
    <w:rsid w:val="00AD0B01"/>
    <w:rsid w:val="00AD1315"/>
    <w:rsid w:val="00AD2669"/>
    <w:rsid w:val="00AD438C"/>
    <w:rsid w:val="00B04D1D"/>
    <w:rsid w:val="00B071FF"/>
    <w:rsid w:val="00B16E23"/>
    <w:rsid w:val="00B30C15"/>
    <w:rsid w:val="00B31114"/>
    <w:rsid w:val="00B4491C"/>
    <w:rsid w:val="00B45C2E"/>
    <w:rsid w:val="00B80FF3"/>
    <w:rsid w:val="00B9260F"/>
    <w:rsid w:val="00B93C91"/>
    <w:rsid w:val="00B94D7B"/>
    <w:rsid w:val="00BA078B"/>
    <w:rsid w:val="00BA175E"/>
    <w:rsid w:val="00BA2F90"/>
    <w:rsid w:val="00BA3126"/>
    <w:rsid w:val="00BA7336"/>
    <w:rsid w:val="00BB1C50"/>
    <w:rsid w:val="00BB43A2"/>
    <w:rsid w:val="00BB7C42"/>
    <w:rsid w:val="00BC100C"/>
    <w:rsid w:val="00BC35C0"/>
    <w:rsid w:val="00BD6C5B"/>
    <w:rsid w:val="00BE64F7"/>
    <w:rsid w:val="00BF0CC7"/>
    <w:rsid w:val="00C05F98"/>
    <w:rsid w:val="00C1460A"/>
    <w:rsid w:val="00C23D7A"/>
    <w:rsid w:val="00C30DE8"/>
    <w:rsid w:val="00C3675B"/>
    <w:rsid w:val="00C41BE2"/>
    <w:rsid w:val="00C43B79"/>
    <w:rsid w:val="00C5314A"/>
    <w:rsid w:val="00C56A1E"/>
    <w:rsid w:val="00C572BD"/>
    <w:rsid w:val="00C66E24"/>
    <w:rsid w:val="00C67B70"/>
    <w:rsid w:val="00C70B3F"/>
    <w:rsid w:val="00C76608"/>
    <w:rsid w:val="00C82BBA"/>
    <w:rsid w:val="00C877A8"/>
    <w:rsid w:val="00C90B17"/>
    <w:rsid w:val="00CA1F02"/>
    <w:rsid w:val="00CB0B9A"/>
    <w:rsid w:val="00CB3DEC"/>
    <w:rsid w:val="00CD32DD"/>
    <w:rsid w:val="00CD5FC6"/>
    <w:rsid w:val="00CE4E43"/>
    <w:rsid w:val="00CE663D"/>
    <w:rsid w:val="00CF7DC2"/>
    <w:rsid w:val="00D00594"/>
    <w:rsid w:val="00D119B6"/>
    <w:rsid w:val="00D1438A"/>
    <w:rsid w:val="00D14DDA"/>
    <w:rsid w:val="00D20B49"/>
    <w:rsid w:val="00D313DF"/>
    <w:rsid w:val="00D332DF"/>
    <w:rsid w:val="00D57BEF"/>
    <w:rsid w:val="00D72D0E"/>
    <w:rsid w:val="00D779C6"/>
    <w:rsid w:val="00D84E9B"/>
    <w:rsid w:val="00D92675"/>
    <w:rsid w:val="00DA0EBD"/>
    <w:rsid w:val="00DC5201"/>
    <w:rsid w:val="00DC5863"/>
    <w:rsid w:val="00DD3AEE"/>
    <w:rsid w:val="00DD76B3"/>
    <w:rsid w:val="00E2148F"/>
    <w:rsid w:val="00E25F99"/>
    <w:rsid w:val="00E33B43"/>
    <w:rsid w:val="00E36E34"/>
    <w:rsid w:val="00E512D9"/>
    <w:rsid w:val="00E51316"/>
    <w:rsid w:val="00E51F76"/>
    <w:rsid w:val="00E62BCD"/>
    <w:rsid w:val="00E62FC7"/>
    <w:rsid w:val="00E775A7"/>
    <w:rsid w:val="00E77A52"/>
    <w:rsid w:val="00E80860"/>
    <w:rsid w:val="00E92A83"/>
    <w:rsid w:val="00EB337F"/>
    <w:rsid w:val="00EB70B4"/>
    <w:rsid w:val="00ED48D2"/>
    <w:rsid w:val="00ED5182"/>
    <w:rsid w:val="00ED608D"/>
    <w:rsid w:val="00ED6A4C"/>
    <w:rsid w:val="00ED7C07"/>
    <w:rsid w:val="00EE0FB6"/>
    <w:rsid w:val="00EE3849"/>
    <w:rsid w:val="00F04A74"/>
    <w:rsid w:val="00F124A7"/>
    <w:rsid w:val="00F14E37"/>
    <w:rsid w:val="00F2199F"/>
    <w:rsid w:val="00F23F5C"/>
    <w:rsid w:val="00F24EE3"/>
    <w:rsid w:val="00F45C75"/>
    <w:rsid w:val="00F5486C"/>
    <w:rsid w:val="00F57FC3"/>
    <w:rsid w:val="00F7339F"/>
    <w:rsid w:val="00F80D04"/>
    <w:rsid w:val="00F90E49"/>
    <w:rsid w:val="00FA0911"/>
    <w:rsid w:val="00FA0A8E"/>
    <w:rsid w:val="00FA664D"/>
    <w:rsid w:val="00FA69D7"/>
    <w:rsid w:val="00FA734D"/>
    <w:rsid w:val="00FB6225"/>
    <w:rsid w:val="00FC29E1"/>
    <w:rsid w:val="00FC3E28"/>
    <w:rsid w:val="00FC5A99"/>
    <w:rsid w:val="00FC61CD"/>
    <w:rsid w:val="00FD5D20"/>
    <w:rsid w:val="00FD7586"/>
    <w:rsid w:val="00FD7D0B"/>
    <w:rsid w:val="00FE4B59"/>
    <w:rsid w:val="00FE7BBC"/>
    <w:rsid w:val="00FF0D97"/>
    <w:rsid w:val="00FF5D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40D1"/>
  <w15:docId w15:val="{D8736628-35CF-4AC1-A6BD-319DF5AF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0D09E4"/>
    <w:pPr>
      <w:spacing w:after="120" w:line="480" w:lineRule="auto"/>
    </w:pPr>
  </w:style>
  <w:style w:type="character" w:customStyle="1" w:styleId="BodyText2Char">
    <w:name w:val="Body Text 2 Char"/>
    <w:basedOn w:val="DefaultParagraphFont"/>
    <w:link w:val="BodyText2"/>
    <w:uiPriority w:val="99"/>
    <w:semiHidden/>
    <w:rsid w:val="000D09E4"/>
    <w:rPr>
      <w:sz w:val="22"/>
      <w:szCs w:val="22"/>
      <w:lang w:val="en-US" w:eastAsia="en-US"/>
    </w:rPr>
  </w:style>
  <w:style w:type="paragraph" w:customStyle="1" w:styleId="WW-BodyText2">
    <w:name w:val="WW-Body Text 2"/>
    <w:basedOn w:val="Normal"/>
    <w:rsid w:val="000D09E4"/>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752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B8700-8DC2-4D05-9F98-26441ECC0DE9}">
  <ds:schemaRefs>
    <ds:schemaRef ds:uri="http://schemas.openxmlformats.org/officeDocument/2006/bibliography"/>
  </ds:schemaRefs>
</ds:datastoreItem>
</file>

<file path=customXml/itemProps2.xml><?xml version="1.0" encoding="utf-8"?>
<ds:datastoreItem xmlns:ds="http://schemas.openxmlformats.org/officeDocument/2006/customXml" ds:itemID="{B0816258-6646-4140-BF8A-3F8EB3EEABDD}"/>
</file>

<file path=customXml/itemProps3.xml><?xml version="1.0" encoding="utf-8"?>
<ds:datastoreItem xmlns:ds="http://schemas.openxmlformats.org/officeDocument/2006/customXml" ds:itemID="{EC23C3AE-84E7-443D-8FA0-5326B5859304}"/>
</file>

<file path=customXml/itemProps4.xml><?xml version="1.0" encoding="utf-8"?>
<ds:datastoreItem xmlns:ds="http://schemas.openxmlformats.org/officeDocument/2006/customXml" ds:itemID="{3C2B1377-0964-4F47-BA59-B35066D8ABA3}"/>
</file>

<file path=docProps/app.xml><?xml version="1.0" encoding="utf-8"?>
<Properties xmlns="http://schemas.openxmlformats.org/officeDocument/2006/extended-properties" xmlns:vt="http://schemas.openxmlformats.org/officeDocument/2006/docPropsVTypes">
  <Template>Normal</Template>
  <TotalTime>95</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58</cp:revision>
  <cp:lastPrinted>2022-02-01T07:39:00Z</cp:lastPrinted>
  <dcterms:created xsi:type="dcterms:W3CDTF">2017-06-01T09:56:00Z</dcterms:created>
  <dcterms:modified xsi:type="dcterms:W3CDTF">2023-04-25T11:08:00Z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1290900</vt:r8>
  </property>
</Properties>
</file>