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C44A" w14:textId="77777777" w:rsidR="007E45E9" w:rsidRPr="00CE5A81" w:rsidRDefault="007E45E9" w:rsidP="007E45E9">
      <w:pPr>
        <w:spacing w:after="0" w:line="240" w:lineRule="auto"/>
        <w:jc w:val="center"/>
        <w:rPr>
          <w:rFonts w:ascii="Times New Roman" w:hAnsi="Times New Roman"/>
          <w:b/>
          <w:sz w:val="24"/>
          <w:szCs w:val="24"/>
          <w:u w:val="single"/>
        </w:rPr>
      </w:pPr>
    </w:p>
    <w:p w14:paraId="3BB41BA8" w14:textId="295A5D98" w:rsidR="0070550E" w:rsidRPr="00CE5A81" w:rsidRDefault="00BD6C5B" w:rsidP="00314A11">
      <w:pPr>
        <w:spacing w:line="240" w:lineRule="auto"/>
        <w:jc w:val="center"/>
        <w:rPr>
          <w:rFonts w:ascii="Times New Roman" w:hAnsi="Times New Roman"/>
          <w:b/>
          <w:sz w:val="24"/>
          <w:szCs w:val="24"/>
          <w:u w:val="single"/>
        </w:rPr>
      </w:pPr>
      <w:r w:rsidRPr="00CE5A81">
        <w:rPr>
          <w:rFonts w:ascii="Times New Roman" w:hAnsi="Times New Roman"/>
          <w:b/>
          <w:sz w:val="24"/>
          <w:szCs w:val="24"/>
          <w:u w:val="single"/>
        </w:rPr>
        <w:t>WORK INSTRUCTION</w:t>
      </w:r>
      <w:r w:rsidR="009D1C9B" w:rsidRPr="00CE5A81">
        <w:rPr>
          <w:rFonts w:ascii="Times New Roman" w:hAnsi="Times New Roman"/>
          <w:b/>
          <w:sz w:val="24"/>
          <w:szCs w:val="24"/>
          <w:u w:val="single"/>
        </w:rPr>
        <w:t>S</w:t>
      </w:r>
      <w:r w:rsidRPr="00CE5A81">
        <w:rPr>
          <w:rFonts w:ascii="Times New Roman" w:hAnsi="Times New Roman"/>
          <w:b/>
          <w:sz w:val="24"/>
          <w:szCs w:val="24"/>
          <w:u w:val="single"/>
        </w:rPr>
        <w:t xml:space="preserve"> FO</w:t>
      </w:r>
      <w:r w:rsidR="00BA078B" w:rsidRPr="00CE5A81">
        <w:rPr>
          <w:rFonts w:ascii="Times New Roman" w:hAnsi="Times New Roman"/>
          <w:b/>
          <w:sz w:val="24"/>
          <w:szCs w:val="24"/>
          <w:u w:val="single"/>
        </w:rPr>
        <w:t>R</w:t>
      </w:r>
      <w:r w:rsidR="005B17B0" w:rsidRPr="00CE5A81">
        <w:rPr>
          <w:rFonts w:ascii="Times New Roman" w:hAnsi="Times New Roman"/>
          <w:u w:val="single"/>
        </w:rPr>
        <w:t xml:space="preserve"> </w:t>
      </w:r>
      <w:r w:rsidR="005B17B0" w:rsidRPr="00CE5A81">
        <w:rPr>
          <w:rFonts w:ascii="Times New Roman" w:hAnsi="Times New Roman"/>
          <w:b/>
          <w:sz w:val="24"/>
          <w:szCs w:val="24"/>
          <w:u w:val="single"/>
        </w:rPr>
        <w:t>LADLE PRE-HEATING WITH FIREWOOD</w:t>
      </w:r>
      <w:r w:rsidR="00BA078B" w:rsidRPr="00CE5A81">
        <w:rPr>
          <w:rFonts w:ascii="Times New Roman" w:hAnsi="Times New Roman"/>
          <w:b/>
          <w:sz w:val="24"/>
          <w:szCs w:val="24"/>
          <w:u w:val="single"/>
        </w:rPr>
        <w:t xml:space="preserve">                                      </w:t>
      </w:r>
      <w:r w:rsidR="00F7339F" w:rsidRPr="00CE5A81">
        <w:rPr>
          <w:rFonts w:ascii="Times New Roman" w:hAnsi="Times New Roman"/>
          <w:b/>
          <w:sz w:val="24"/>
          <w:szCs w:val="24"/>
          <w:u w:val="single"/>
        </w:rPr>
        <w:t xml:space="preserve">                                   </w:t>
      </w:r>
      <w:r w:rsidRPr="00CE5A81">
        <w:rPr>
          <w:rFonts w:ascii="Times New Roman" w:hAnsi="Times New Roman"/>
          <w:b/>
          <w:sz w:val="24"/>
          <w:szCs w:val="24"/>
          <w:u w:val="single"/>
        </w:rPr>
        <w:t xml:space="preserve"> </w:t>
      </w:r>
      <w:r w:rsidR="00F7339F" w:rsidRPr="00CE5A81">
        <w:rPr>
          <w:rFonts w:ascii="Times New Roman" w:hAnsi="Times New Roman"/>
          <w:b/>
          <w:sz w:val="24"/>
          <w:szCs w:val="24"/>
          <w:u w:val="single"/>
        </w:rPr>
        <w:t xml:space="preserve">        </w:t>
      </w:r>
    </w:p>
    <w:p w14:paraId="0795CE88" w14:textId="23BB5B12" w:rsidR="005B17B0" w:rsidRPr="00A82D49" w:rsidRDefault="005B17B0" w:rsidP="005B17B0">
      <w:pPr>
        <w:pStyle w:val="NormalWeb"/>
        <w:rPr>
          <w:sz w:val="22"/>
          <w:szCs w:val="22"/>
        </w:rPr>
      </w:pPr>
      <w:r w:rsidRPr="00A82D49">
        <w:rPr>
          <w:b/>
          <w:bCs/>
          <w:sz w:val="22"/>
          <w:szCs w:val="22"/>
        </w:rPr>
        <w:t>Criteria</w:t>
      </w:r>
      <w:r w:rsidRPr="00A82D49">
        <w:rPr>
          <w:b/>
          <w:sz w:val="22"/>
          <w:szCs w:val="22"/>
        </w:rPr>
        <w:t xml:space="preserve">: </w:t>
      </w:r>
      <w:r w:rsidRPr="00A82D49">
        <w:rPr>
          <w:color w:val="000000"/>
          <w:sz w:val="22"/>
          <w:szCs w:val="22"/>
        </w:rPr>
        <w:t xml:space="preserve">Safe ladle </w:t>
      </w:r>
      <w:r w:rsidR="00E05A13" w:rsidRPr="00A82D49">
        <w:rPr>
          <w:color w:val="000000"/>
          <w:sz w:val="22"/>
          <w:szCs w:val="22"/>
        </w:rPr>
        <w:t>preheating</w:t>
      </w:r>
      <w:r w:rsidRPr="00A82D49">
        <w:rPr>
          <w:color w:val="000000"/>
          <w:sz w:val="22"/>
          <w:szCs w:val="22"/>
        </w:rPr>
        <w:t xml:space="preserve"> </w:t>
      </w:r>
    </w:p>
    <w:p w14:paraId="1920EA5C" w14:textId="2EAABCA9" w:rsidR="005B17B0" w:rsidRPr="00A82D49" w:rsidRDefault="005B17B0" w:rsidP="005B17B0">
      <w:pPr>
        <w:pStyle w:val="NormalWeb"/>
        <w:rPr>
          <w:sz w:val="22"/>
          <w:szCs w:val="22"/>
        </w:rPr>
      </w:pPr>
      <w:r w:rsidRPr="00A82D49">
        <w:rPr>
          <w:b/>
          <w:sz w:val="22"/>
          <w:szCs w:val="22"/>
        </w:rPr>
        <w:t>Responsibility</w:t>
      </w:r>
      <w:r w:rsidRPr="00A82D49">
        <w:rPr>
          <w:sz w:val="22"/>
          <w:szCs w:val="22"/>
        </w:rPr>
        <w:t xml:space="preserve">: </w:t>
      </w:r>
      <w:r w:rsidRPr="00A82D49">
        <w:rPr>
          <w:color w:val="000000"/>
          <w:sz w:val="22"/>
          <w:szCs w:val="22"/>
        </w:rPr>
        <w:t>PCM IN CHARGE Engineer</w:t>
      </w:r>
      <w:r w:rsidR="00F2780E">
        <w:rPr>
          <w:color w:val="000000"/>
          <w:sz w:val="22"/>
          <w:szCs w:val="22"/>
        </w:rPr>
        <w:t xml:space="preserve"> &amp; Responsible Person</w:t>
      </w:r>
      <w:r w:rsidRPr="00A82D49">
        <w:rPr>
          <w:sz w:val="22"/>
          <w:szCs w:val="22"/>
        </w:rPr>
        <w:t xml:space="preserve"> </w:t>
      </w:r>
    </w:p>
    <w:p w14:paraId="1ECB92AE" w14:textId="77777777" w:rsidR="005B17B0" w:rsidRPr="00A82D49" w:rsidRDefault="005B17B0" w:rsidP="005B17B0">
      <w:pPr>
        <w:pStyle w:val="NormalWeb"/>
        <w:rPr>
          <w:b/>
          <w:sz w:val="22"/>
          <w:szCs w:val="22"/>
        </w:rPr>
      </w:pPr>
      <w:r w:rsidRPr="00A82D49">
        <w:rPr>
          <w:b/>
          <w:sz w:val="22"/>
          <w:szCs w:val="22"/>
        </w:rPr>
        <w:t>Identified Hazards:</w:t>
      </w:r>
    </w:p>
    <w:p w14:paraId="02C6ED17" w14:textId="77777777" w:rsidR="00110726" w:rsidRPr="006973ED" w:rsidRDefault="00110726" w:rsidP="00110726">
      <w:pPr>
        <w:pStyle w:val="BodyTextIndent"/>
        <w:numPr>
          <w:ilvl w:val="0"/>
          <w:numId w:val="47"/>
        </w:numPr>
        <w:spacing w:line="340" w:lineRule="atLeast"/>
        <w:rPr>
          <w:rFonts w:ascii="Cambria" w:hAnsi="Cambria"/>
          <w:b/>
          <w:color w:val="000000"/>
        </w:rPr>
      </w:pPr>
      <w:r w:rsidRPr="006973ED">
        <w:rPr>
          <w:rFonts w:ascii="Cambria" w:hAnsi="Cambria"/>
          <w:bCs/>
          <w:color w:val="000000"/>
        </w:rPr>
        <w:t>Fire &amp; Explosion</w:t>
      </w:r>
    </w:p>
    <w:p w14:paraId="318F1BA0" w14:textId="77777777" w:rsidR="00110726" w:rsidRPr="006973ED" w:rsidRDefault="00110726" w:rsidP="00110726">
      <w:pPr>
        <w:pStyle w:val="BodyTextIndent"/>
        <w:numPr>
          <w:ilvl w:val="0"/>
          <w:numId w:val="47"/>
        </w:numPr>
        <w:spacing w:line="340" w:lineRule="atLeast"/>
        <w:rPr>
          <w:rFonts w:ascii="Cambria" w:hAnsi="Cambria"/>
          <w:color w:val="000000"/>
        </w:rPr>
      </w:pPr>
      <w:r w:rsidRPr="006973ED">
        <w:rPr>
          <w:rFonts w:ascii="Cambria" w:hAnsi="Cambria"/>
          <w:color w:val="000000"/>
        </w:rPr>
        <w:t>Electric shock</w:t>
      </w:r>
    </w:p>
    <w:p w14:paraId="5A23A2E3" w14:textId="77777777" w:rsidR="00110726" w:rsidRPr="006973ED" w:rsidRDefault="00110726" w:rsidP="00110726">
      <w:pPr>
        <w:pStyle w:val="BodyTextIndent"/>
        <w:numPr>
          <w:ilvl w:val="0"/>
          <w:numId w:val="47"/>
        </w:numPr>
        <w:spacing w:line="340" w:lineRule="atLeast"/>
        <w:rPr>
          <w:rFonts w:ascii="Cambria" w:hAnsi="Cambria"/>
          <w:color w:val="000000"/>
        </w:rPr>
      </w:pPr>
      <w:r w:rsidRPr="006973ED">
        <w:rPr>
          <w:rFonts w:ascii="Cambria" w:hAnsi="Cambria"/>
          <w:color w:val="000000"/>
        </w:rPr>
        <w:t xml:space="preserve">Fall of a person </w:t>
      </w:r>
      <w:r w:rsidRPr="006973ED">
        <w:rPr>
          <w:rFonts w:ascii="Cambria" w:hAnsi="Cambria"/>
          <w:bCs/>
          <w:color w:val="000000"/>
        </w:rPr>
        <w:t>causing injuries</w:t>
      </w:r>
    </w:p>
    <w:p w14:paraId="242CCF89" w14:textId="77777777" w:rsidR="00110726" w:rsidRPr="006973ED" w:rsidRDefault="00110726" w:rsidP="00110726">
      <w:pPr>
        <w:pStyle w:val="BodyTextIndent"/>
        <w:numPr>
          <w:ilvl w:val="0"/>
          <w:numId w:val="47"/>
        </w:numPr>
        <w:spacing w:line="340" w:lineRule="atLeast"/>
        <w:rPr>
          <w:rFonts w:ascii="Cambria" w:hAnsi="Cambria"/>
          <w:b/>
          <w:color w:val="000000"/>
        </w:rPr>
      </w:pPr>
      <w:r w:rsidRPr="006973ED">
        <w:rPr>
          <w:rFonts w:ascii="Cambria" w:hAnsi="Cambria"/>
          <w:color w:val="000000"/>
        </w:rPr>
        <w:t>Vehicle movement</w:t>
      </w:r>
    </w:p>
    <w:p w14:paraId="662271EA" w14:textId="77777777" w:rsidR="00110726" w:rsidRPr="006973ED" w:rsidRDefault="00110726" w:rsidP="00110726">
      <w:pPr>
        <w:pStyle w:val="WW-BodyText2"/>
        <w:numPr>
          <w:ilvl w:val="0"/>
          <w:numId w:val="47"/>
        </w:numPr>
        <w:spacing w:before="3" w:line="340" w:lineRule="atLeast"/>
        <w:jc w:val="left"/>
        <w:rPr>
          <w:rFonts w:ascii="Cambria" w:hAnsi="Cambria"/>
          <w:snapToGrid w:val="0"/>
          <w:color w:val="000000"/>
        </w:rPr>
      </w:pPr>
      <w:proofErr w:type="gramStart"/>
      <w:r w:rsidRPr="006973ED">
        <w:rPr>
          <w:rFonts w:ascii="Cambria" w:hAnsi="Cambria"/>
          <w:snapToGrid w:val="0"/>
          <w:color w:val="000000"/>
        </w:rPr>
        <w:t>Non use</w:t>
      </w:r>
      <w:proofErr w:type="gramEnd"/>
      <w:r w:rsidRPr="006973ED">
        <w:rPr>
          <w:rFonts w:ascii="Cambria" w:hAnsi="Cambria"/>
          <w:snapToGrid w:val="0"/>
          <w:color w:val="000000"/>
        </w:rPr>
        <w:t xml:space="preserve"> of PPE </w:t>
      </w:r>
    </w:p>
    <w:p w14:paraId="52791239" w14:textId="77777777" w:rsidR="00110726" w:rsidRPr="006973ED" w:rsidRDefault="00110726" w:rsidP="00110726">
      <w:pPr>
        <w:pStyle w:val="WW-BodyText2"/>
        <w:numPr>
          <w:ilvl w:val="0"/>
          <w:numId w:val="47"/>
        </w:numPr>
        <w:spacing w:before="3" w:line="340" w:lineRule="atLeast"/>
        <w:jc w:val="left"/>
        <w:rPr>
          <w:rFonts w:ascii="Cambria" w:hAnsi="Cambria"/>
          <w:snapToGrid w:val="0"/>
        </w:rPr>
      </w:pPr>
      <w:r w:rsidRPr="006973ED">
        <w:rPr>
          <w:rFonts w:ascii="Cambria" w:hAnsi="Cambria"/>
          <w:snapToGrid w:val="0"/>
        </w:rPr>
        <w:t>Improper house keeping</w:t>
      </w:r>
    </w:p>
    <w:p w14:paraId="09BCE3FC" w14:textId="77777777" w:rsidR="00110726" w:rsidRPr="006973ED" w:rsidRDefault="00110726" w:rsidP="00110726">
      <w:pPr>
        <w:pStyle w:val="WW-BodyText2"/>
        <w:numPr>
          <w:ilvl w:val="0"/>
          <w:numId w:val="47"/>
        </w:numPr>
        <w:spacing w:before="3" w:line="340" w:lineRule="atLeast"/>
        <w:jc w:val="left"/>
        <w:rPr>
          <w:rFonts w:ascii="Cambria" w:hAnsi="Cambria"/>
          <w:snapToGrid w:val="0"/>
        </w:rPr>
      </w:pPr>
      <w:r w:rsidRPr="006973ED">
        <w:rPr>
          <w:rFonts w:ascii="Cambria" w:hAnsi="Cambria"/>
          <w:snapToGrid w:val="0"/>
        </w:rPr>
        <w:t>Running in panic &amp; getting hurt</w:t>
      </w:r>
    </w:p>
    <w:p w14:paraId="2E82F4C4" w14:textId="77777777" w:rsidR="00110726" w:rsidRPr="006973ED" w:rsidRDefault="00110726" w:rsidP="00110726">
      <w:pPr>
        <w:pStyle w:val="BodyTextIndent"/>
        <w:numPr>
          <w:ilvl w:val="0"/>
          <w:numId w:val="47"/>
        </w:numPr>
        <w:spacing w:line="340" w:lineRule="atLeast"/>
        <w:rPr>
          <w:rFonts w:ascii="Cambria" w:hAnsi="Cambria"/>
          <w:b/>
        </w:rPr>
      </w:pPr>
      <w:r w:rsidRPr="006973ED">
        <w:rPr>
          <w:rFonts w:ascii="Cambria" w:hAnsi="Cambria"/>
        </w:rPr>
        <w:t>Initial igniting by going closer to the ladle</w:t>
      </w:r>
    </w:p>
    <w:p w14:paraId="70F4E236" w14:textId="77777777" w:rsidR="00110726" w:rsidRPr="006973ED" w:rsidRDefault="00110726" w:rsidP="00110726">
      <w:pPr>
        <w:pStyle w:val="BodyTextIndent"/>
        <w:numPr>
          <w:ilvl w:val="0"/>
          <w:numId w:val="47"/>
        </w:numPr>
        <w:spacing w:line="340" w:lineRule="atLeast"/>
        <w:rPr>
          <w:rFonts w:ascii="Cambria" w:hAnsi="Cambria"/>
          <w:b/>
        </w:rPr>
      </w:pPr>
      <w:r w:rsidRPr="006973ED">
        <w:rPr>
          <w:rFonts w:ascii="Cambria" w:hAnsi="Cambria"/>
        </w:rPr>
        <w:t>Inexperience in the job</w:t>
      </w:r>
    </w:p>
    <w:p w14:paraId="6F4BA2C0" w14:textId="49FA551F" w:rsidR="005B17B0" w:rsidRPr="00E05A13" w:rsidRDefault="00110726" w:rsidP="00E05A13">
      <w:pPr>
        <w:pStyle w:val="BodyTextIndent"/>
        <w:numPr>
          <w:ilvl w:val="0"/>
          <w:numId w:val="47"/>
        </w:numPr>
        <w:spacing w:line="340" w:lineRule="atLeast"/>
        <w:rPr>
          <w:rFonts w:ascii="Cambria" w:hAnsi="Cambria"/>
          <w:bCs/>
        </w:rPr>
      </w:pPr>
      <w:r w:rsidRPr="00E05A13">
        <w:rPr>
          <w:rFonts w:ascii="Cambria" w:hAnsi="Cambria"/>
          <w:bCs/>
        </w:rPr>
        <w:t>Contact with hot ladle</w:t>
      </w:r>
    </w:p>
    <w:p w14:paraId="23A0552A" w14:textId="77777777" w:rsidR="00E05A13" w:rsidRPr="00E05A13" w:rsidRDefault="00E05A13" w:rsidP="00E05A13">
      <w:pPr>
        <w:pStyle w:val="BodyTextIndent"/>
        <w:spacing w:line="340" w:lineRule="atLeast"/>
        <w:ind w:firstLine="0"/>
        <w:rPr>
          <w:rFonts w:ascii="Cambria" w:hAnsi="Cambria"/>
          <w:b/>
        </w:rPr>
      </w:pPr>
    </w:p>
    <w:p w14:paraId="43AF87E7" w14:textId="77777777" w:rsidR="005B17B0" w:rsidRPr="00A82D49" w:rsidRDefault="005B17B0" w:rsidP="005B17B0">
      <w:pPr>
        <w:pStyle w:val="BodyTextIndent"/>
        <w:spacing w:line="340" w:lineRule="atLeast"/>
        <w:rPr>
          <w:sz w:val="22"/>
          <w:szCs w:val="22"/>
        </w:rPr>
      </w:pPr>
      <w:r w:rsidRPr="00A82D49">
        <w:rPr>
          <w:sz w:val="22"/>
          <w:szCs w:val="22"/>
        </w:rPr>
        <w:t xml:space="preserve">Significant aspect </w:t>
      </w:r>
    </w:p>
    <w:p w14:paraId="3FFD6EFA" w14:textId="77777777" w:rsidR="005B17B0" w:rsidRPr="00A82D49" w:rsidRDefault="005B17B0" w:rsidP="005B17B0">
      <w:pPr>
        <w:pStyle w:val="BodyTextIndent"/>
        <w:spacing w:line="340" w:lineRule="atLeast"/>
        <w:rPr>
          <w:sz w:val="22"/>
          <w:szCs w:val="22"/>
        </w:rPr>
      </w:pPr>
      <w:r w:rsidRPr="00A82D49">
        <w:rPr>
          <w:sz w:val="22"/>
          <w:szCs w:val="22"/>
        </w:rPr>
        <w:t xml:space="preserve">  </w:t>
      </w:r>
    </w:p>
    <w:p w14:paraId="5D8A3E0F" w14:textId="67147230" w:rsidR="005B17B0" w:rsidRDefault="005B17B0" w:rsidP="005B17B0">
      <w:pPr>
        <w:pStyle w:val="BodyTextIndent"/>
        <w:numPr>
          <w:ilvl w:val="0"/>
          <w:numId w:val="49"/>
        </w:numPr>
        <w:spacing w:line="340" w:lineRule="atLeast"/>
        <w:rPr>
          <w:sz w:val="22"/>
          <w:szCs w:val="22"/>
        </w:rPr>
      </w:pPr>
      <w:r w:rsidRPr="00A82D49">
        <w:rPr>
          <w:sz w:val="22"/>
          <w:szCs w:val="22"/>
        </w:rPr>
        <w:t xml:space="preserve">Diesel spillage    </w:t>
      </w:r>
    </w:p>
    <w:p w14:paraId="166D90A1" w14:textId="0FEDF11F" w:rsidR="00F2780E" w:rsidRPr="00A82D49" w:rsidRDefault="00F2780E" w:rsidP="005B17B0">
      <w:pPr>
        <w:pStyle w:val="BodyTextIndent"/>
        <w:numPr>
          <w:ilvl w:val="0"/>
          <w:numId w:val="49"/>
        </w:numPr>
        <w:spacing w:line="340" w:lineRule="atLeast"/>
        <w:rPr>
          <w:sz w:val="22"/>
          <w:szCs w:val="22"/>
        </w:rPr>
      </w:pPr>
      <w:r>
        <w:rPr>
          <w:sz w:val="22"/>
          <w:szCs w:val="22"/>
        </w:rPr>
        <w:t>Heat generation</w:t>
      </w:r>
    </w:p>
    <w:p w14:paraId="1D1F629B" w14:textId="360565C2" w:rsidR="005B17B0" w:rsidRPr="00B24188" w:rsidRDefault="005B17B0" w:rsidP="00B24188">
      <w:pPr>
        <w:spacing w:after="0" w:line="240" w:lineRule="auto"/>
        <w:ind w:left="690"/>
        <w:rPr>
          <w:rFonts w:ascii="Times New Roman" w:hAnsi="Times New Roman"/>
          <w:color w:val="000000" w:themeColor="text1"/>
        </w:rPr>
      </w:pPr>
    </w:p>
    <w:p w14:paraId="5816A741" w14:textId="77777777" w:rsidR="005B17B0" w:rsidRPr="00A82D49" w:rsidRDefault="005B17B0" w:rsidP="005B17B0">
      <w:pPr>
        <w:pStyle w:val="NormalWeb"/>
        <w:rPr>
          <w:sz w:val="22"/>
          <w:szCs w:val="22"/>
        </w:rPr>
      </w:pPr>
      <w:r w:rsidRPr="00A82D49">
        <w:rPr>
          <w:b/>
          <w:color w:val="000000"/>
          <w:sz w:val="22"/>
          <w:szCs w:val="22"/>
          <w:u w:val="single"/>
        </w:rPr>
        <w:t xml:space="preserve">Firing of ladle </w:t>
      </w:r>
      <w:proofErr w:type="gramStart"/>
      <w:r w:rsidRPr="00A82D49">
        <w:rPr>
          <w:b/>
          <w:color w:val="000000"/>
          <w:sz w:val="22"/>
          <w:szCs w:val="22"/>
          <w:u w:val="single"/>
        </w:rPr>
        <w:t>pre heating</w:t>
      </w:r>
      <w:proofErr w:type="gramEnd"/>
      <w:r w:rsidRPr="00A82D49">
        <w:rPr>
          <w:b/>
          <w:color w:val="000000"/>
          <w:sz w:val="22"/>
          <w:szCs w:val="22"/>
          <w:u w:val="single"/>
        </w:rPr>
        <w:t xml:space="preserve"> burner </w:t>
      </w:r>
    </w:p>
    <w:p w14:paraId="781B455F" w14:textId="77777777" w:rsidR="005B17B0" w:rsidRPr="00A82D49" w:rsidRDefault="005B17B0" w:rsidP="005B17B0">
      <w:pPr>
        <w:numPr>
          <w:ilvl w:val="0"/>
          <w:numId w:val="50"/>
        </w:numPr>
        <w:spacing w:after="0" w:line="240" w:lineRule="auto"/>
        <w:jc w:val="both"/>
        <w:rPr>
          <w:rFonts w:ascii="Times New Roman" w:hAnsi="Times New Roman"/>
        </w:rPr>
      </w:pPr>
      <w:r w:rsidRPr="00A82D49">
        <w:rPr>
          <w:rFonts w:ascii="Times New Roman" w:hAnsi="Times New Roman"/>
          <w:b/>
        </w:rPr>
        <w:t> </w:t>
      </w:r>
      <w:r w:rsidRPr="00A82D49">
        <w:rPr>
          <w:rFonts w:ascii="Times New Roman" w:hAnsi="Times New Roman"/>
        </w:rPr>
        <w:t xml:space="preserve">Unauthorized operation or repair of any equipment is a punishable offence. </w:t>
      </w:r>
    </w:p>
    <w:p w14:paraId="494148C5" w14:textId="77777777" w:rsidR="005B17B0" w:rsidRPr="00A82D49" w:rsidRDefault="005B17B0" w:rsidP="005B17B0">
      <w:pPr>
        <w:numPr>
          <w:ilvl w:val="0"/>
          <w:numId w:val="48"/>
        </w:numPr>
        <w:tabs>
          <w:tab w:val="num" w:pos="810"/>
        </w:tabs>
        <w:spacing w:before="100" w:beforeAutospacing="1" w:after="100" w:afterAutospacing="1" w:line="240" w:lineRule="auto"/>
        <w:ind w:left="1530"/>
        <w:rPr>
          <w:rFonts w:ascii="Times New Roman" w:hAnsi="Times New Roman"/>
        </w:rPr>
      </w:pPr>
      <w:r w:rsidRPr="00A82D49">
        <w:rPr>
          <w:rFonts w:ascii="Times New Roman" w:hAnsi="Times New Roman"/>
        </w:rPr>
        <w:t xml:space="preserve">Ensure that the all the people working in the area are wearing PPEs viz safety helmet shoes safety goggle hand gloves </w:t>
      </w:r>
    </w:p>
    <w:p w14:paraId="68917FC3" w14:textId="77777777" w:rsidR="005B17B0" w:rsidRPr="00A82D49" w:rsidRDefault="005B17B0" w:rsidP="005B17B0">
      <w:pPr>
        <w:pStyle w:val="NormalWeb"/>
        <w:numPr>
          <w:ilvl w:val="0"/>
          <w:numId w:val="48"/>
        </w:numPr>
        <w:tabs>
          <w:tab w:val="num" w:pos="810"/>
        </w:tabs>
        <w:ind w:left="1530"/>
        <w:rPr>
          <w:sz w:val="22"/>
          <w:szCs w:val="22"/>
        </w:rPr>
      </w:pPr>
      <w:r w:rsidRPr="00A82D49">
        <w:rPr>
          <w:b/>
          <w:sz w:val="22"/>
          <w:szCs w:val="22"/>
        </w:rPr>
        <w:t> </w:t>
      </w:r>
      <w:r w:rsidRPr="00A82D49">
        <w:rPr>
          <w:sz w:val="22"/>
          <w:szCs w:val="22"/>
        </w:rPr>
        <w:t>Remove all the people from the ladle placement area.</w:t>
      </w:r>
      <w:r w:rsidRPr="00A82D49">
        <w:rPr>
          <w:color w:val="000000"/>
          <w:sz w:val="22"/>
          <w:szCs w:val="22"/>
        </w:rPr>
        <w:t xml:space="preserve"> </w:t>
      </w:r>
    </w:p>
    <w:p w14:paraId="30DF3FA5" w14:textId="77777777" w:rsidR="005B17B0" w:rsidRPr="00A82D49" w:rsidRDefault="005B17B0" w:rsidP="005B17B0">
      <w:pPr>
        <w:pStyle w:val="NormalWeb"/>
        <w:numPr>
          <w:ilvl w:val="0"/>
          <w:numId w:val="48"/>
        </w:numPr>
        <w:tabs>
          <w:tab w:val="num" w:pos="810"/>
        </w:tabs>
        <w:ind w:left="1530"/>
        <w:rPr>
          <w:sz w:val="22"/>
          <w:szCs w:val="22"/>
        </w:rPr>
      </w:pPr>
      <w:r w:rsidRPr="00A82D49">
        <w:rPr>
          <w:b/>
          <w:sz w:val="22"/>
          <w:szCs w:val="22"/>
        </w:rPr>
        <w:t xml:space="preserve">  </w:t>
      </w:r>
      <w:r w:rsidRPr="00A82D49">
        <w:rPr>
          <w:color w:val="000000"/>
          <w:sz w:val="22"/>
          <w:szCs w:val="22"/>
        </w:rPr>
        <w:t xml:space="preserve">Nobody should be allowed to stand near ladle preheating area nor work on the roof or the hot metal crane while the ladle heating process is going on in that location. </w:t>
      </w:r>
    </w:p>
    <w:p w14:paraId="7F9974AE" w14:textId="77777777" w:rsidR="005B17B0" w:rsidRPr="00A82D49" w:rsidRDefault="005B17B0" w:rsidP="005B17B0">
      <w:pPr>
        <w:pStyle w:val="NormalWeb"/>
        <w:numPr>
          <w:ilvl w:val="0"/>
          <w:numId w:val="48"/>
        </w:numPr>
        <w:tabs>
          <w:tab w:val="num" w:pos="810"/>
        </w:tabs>
        <w:ind w:left="1530"/>
        <w:rPr>
          <w:sz w:val="22"/>
          <w:szCs w:val="22"/>
        </w:rPr>
      </w:pPr>
      <w:r w:rsidRPr="00A82D49">
        <w:rPr>
          <w:b/>
          <w:sz w:val="22"/>
          <w:szCs w:val="22"/>
        </w:rPr>
        <w:t> </w:t>
      </w:r>
      <w:r w:rsidRPr="00A82D49">
        <w:rPr>
          <w:color w:val="000000"/>
          <w:sz w:val="22"/>
          <w:szCs w:val="22"/>
        </w:rPr>
        <w:t>Place the ladle below the swing area of the burner hood.</w:t>
      </w:r>
    </w:p>
    <w:p w14:paraId="3D1E2BF3" w14:textId="03CBCBB4" w:rsidR="005B17B0" w:rsidRPr="00F2780E" w:rsidRDefault="005B17B0" w:rsidP="005B17B0">
      <w:pPr>
        <w:pStyle w:val="NormalWeb"/>
        <w:numPr>
          <w:ilvl w:val="0"/>
          <w:numId w:val="48"/>
        </w:numPr>
        <w:tabs>
          <w:tab w:val="num" w:pos="810"/>
        </w:tabs>
        <w:ind w:left="1530"/>
        <w:rPr>
          <w:sz w:val="22"/>
          <w:szCs w:val="22"/>
        </w:rPr>
      </w:pPr>
      <w:r w:rsidRPr="00A82D49">
        <w:rPr>
          <w:color w:val="000000"/>
          <w:sz w:val="22"/>
          <w:szCs w:val="22"/>
        </w:rPr>
        <w:t xml:space="preserve">Put one bucket of </w:t>
      </w:r>
      <w:r w:rsidR="00F2780E">
        <w:rPr>
          <w:color w:val="000000"/>
          <w:sz w:val="22"/>
          <w:szCs w:val="22"/>
        </w:rPr>
        <w:t xml:space="preserve">dry </w:t>
      </w:r>
      <w:r w:rsidRPr="00A82D49">
        <w:rPr>
          <w:color w:val="000000"/>
          <w:sz w:val="22"/>
          <w:szCs w:val="22"/>
        </w:rPr>
        <w:t xml:space="preserve">firewood and cotton jute if available, put furnace oil and some diesel and light </w:t>
      </w:r>
      <w:r w:rsidR="00421C93" w:rsidRPr="00A82D49">
        <w:rPr>
          <w:color w:val="000000"/>
          <w:sz w:val="22"/>
          <w:szCs w:val="22"/>
        </w:rPr>
        <w:t>it.</w:t>
      </w:r>
      <w:ins w:id="0" w:author="Lobha Vaikunth Gawas" w:date="2021-09-24T15:28:00Z">
        <w:r w:rsidR="00B737B3">
          <w:rPr>
            <w:color w:val="000000"/>
            <w:sz w:val="22"/>
            <w:szCs w:val="22"/>
          </w:rPr>
          <w:t xml:space="preserve"> </w:t>
        </w:r>
      </w:ins>
    </w:p>
    <w:p w14:paraId="35D01421" w14:textId="770B9047" w:rsidR="00F2780E" w:rsidRPr="00F2780E" w:rsidRDefault="00F2780E" w:rsidP="005B17B0">
      <w:pPr>
        <w:pStyle w:val="NormalWeb"/>
        <w:numPr>
          <w:ilvl w:val="0"/>
          <w:numId w:val="48"/>
        </w:numPr>
        <w:tabs>
          <w:tab w:val="num" w:pos="810"/>
        </w:tabs>
        <w:ind w:left="1530"/>
        <w:rPr>
          <w:sz w:val="22"/>
          <w:szCs w:val="22"/>
        </w:rPr>
      </w:pPr>
      <w:r>
        <w:rPr>
          <w:color w:val="000000"/>
          <w:sz w:val="22"/>
          <w:szCs w:val="22"/>
        </w:rPr>
        <w:t>Add more firewood (4-5 buckets) in a span of three to four subsequent shifts.</w:t>
      </w:r>
    </w:p>
    <w:p w14:paraId="62537F06" w14:textId="156F1A93" w:rsidR="00F2780E" w:rsidRPr="00F2780E" w:rsidRDefault="00F2780E" w:rsidP="00F2780E">
      <w:pPr>
        <w:pStyle w:val="NormalWeb"/>
        <w:numPr>
          <w:ilvl w:val="0"/>
          <w:numId w:val="48"/>
        </w:numPr>
        <w:tabs>
          <w:tab w:val="num" w:pos="810"/>
        </w:tabs>
        <w:ind w:left="1530"/>
        <w:rPr>
          <w:sz w:val="22"/>
          <w:szCs w:val="22"/>
        </w:rPr>
      </w:pPr>
      <w:r>
        <w:rPr>
          <w:color w:val="000000"/>
          <w:sz w:val="22"/>
          <w:szCs w:val="22"/>
        </w:rPr>
        <w:t>Monitoring to be done with Reytek Gun till minimum temperature of 100⁰C is achieved</w:t>
      </w:r>
    </w:p>
    <w:p w14:paraId="4A499B44" w14:textId="1EDF9E62" w:rsidR="00421C93" w:rsidRPr="00E05A13" w:rsidRDefault="00421C93" w:rsidP="00F2780E">
      <w:pPr>
        <w:pStyle w:val="NormalWeb"/>
        <w:ind w:left="1530"/>
        <w:rPr>
          <w:sz w:val="22"/>
          <w:szCs w:val="22"/>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CE5A81" w14:paraId="6649D479" w14:textId="77777777" w:rsidTr="007E45E9">
        <w:trPr>
          <w:trHeight w:val="316"/>
        </w:trPr>
        <w:tc>
          <w:tcPr>
            <w:tcW w:w="2802" w:type="dxa"/>
            <w:shd w:val="clear" w:color="auto" w:fill="auto"/>
          </w:tcPr>
          <w:p w14:paraId="04D667EF" w14:textId="77777777" w:rsidR="00BA7336" w:rsidRPr="00CE5A81" w:rsidRDefault="00BA7336" w:rsidP="00D00594">
            <w:pPr>
              <w:spacing w:after="0"/>
              <w:rPr>
                <w:rFonts w:ascii="Times New Roman" w:hAnsi="Times New Roman"/>
                <w:b/>
              </w:rPr>
            </w:pPr>
            <w:r w:rsidRPr="00CE5A81">
              <w:rPr>
                <w:rFonts w:ascii="Times New Roman" w:hAnsi="Times New Roman"/>
                <w:b/>
              </w:rPr>
              <w:t xml:space="preserve">Prepared By: </w:t>
            </w:r>
          </w:p>
          <w:p w14:paraId="305DE257" w14:textId="77777777" w:rsidR="00BA7336" w:rsidRPr="00CE5A81" w:rsidRDefault="00BA7336" w:rsidP="004B39D2">
            <w:pPr>
              <w:spacing w:after="0"/>
              <w:rPr>
                <w:rFonts w:ascii="Times New Roman" w:hAnsi="Times New Roman"/>
              </w:rPr>
            </w:pPr>
            <w:r w:rsidRPr="00CE5A81">
              <w:rPr>
                <w:rFonts w:ascii="Times New Roman" w:hAnsi="Times New Roman"/>
              </w:rPr>
              <w:t xml:space="preserve">Head – </w:t>
            </w:r>
            <w:r w:rsidR="004B39D2" w:rsidRPr="00CE5A81">
              <w:rPr>
                <w:rFonts w:ascii="Times New Roman" w:hAnsi="Times New Roman"/>
              </w:rPr>
              <w:t>Production PID I</w:t>
            </w:r>
          </w:p>
        </w:tc>
        <w:tc>
          <w:tcPr>
            <w:tcW w:w="3160" w:type="dxa"/>
            <w:shd w:val="clear" w:color="auto" w:fill="auto"/>
          </w:tcPr>
          <w:p w14:paraId="1CC0E505" w14:textId="77777777" w:rsidR="00BA7336" w:rsidRPr="00CE5A81" w:rsidRDefault="00BA7336" w:rsidP="00D00594">
            <w:pPr>
              <w:spacing w:after="0"/>
              <w:rPr>
                <w:rFonts w:ascii="Times New Roman" w:hAnsi="Times New Roman"/>
                <w:b/>
              </w:rPr>
            </w:pPr>
            <w:r w:rsidRPr="00CE5A81">
              <w:rPr>
                <w:rFonts w:ascii="Times New Roman" w:hAnsi="Times New Roman"/>
                <w:b/>
              </w:rPr>
              <w:t xml:space="preserve">Reviewed &amp; Issued By: </w:t>
            </w:r>
          </w:p>
          <w:p w14:paraId="2F1EBA3F" w14:textId="77777777" w:rsidR="00BA7336" w:rsidRPr="00CE5A81" w:rsidRDefault="00BA7336" w:rsidP="00D00594">
            <w:pPr>
              <w:spacing w:after="0"/>
              <w:rPr>
                <w:rFonts w:ascii="Times New Roman" w:hAnsi="Times New Roman"/>
              </w:rPr>
            </w:pPr>
            <w:r w:rsidRPr="00CE5A81">
              <w:rPr>
                <w:rFonts w:ascii="Times New Roman" w:hAnsi="Times New Roman"/>
              </w:rPr>
              <w:t>Management Representative</w:t>
            </w:r>
          </w:p>
        </w:tc>
        <w:tc>
          <w:tcPr>
            <w:tcW w:w="3133" w:type="dxa"/>
            <w:shd w:val="clear" w:color="auto" w:fill="auto"/>
          </w:tcPr>
          <w:p w14:paraId="48DBDD06" w14:textId="77777777" w:rsidR="00BA7336" w:rsidRPr="00CE5A81" w:rsidRDefault="00BA7336" w:rsidP="00D00594">
            <w:pPr>
              <w:spacing w:after="0"/>
              <w:rPr>
                <w:rFonts w:ascii="Times New Roman" w:hAnsi="Times New Roman"/>
                <w:b/>
              </w:rPr>
            </w:pPr>
            <w:r w:rsidRPr="00CE5A81">
              <w:rPr>
                <w:rFonts w:ascii="Times New Roman" w:hAnsi="Times New Roman"/>
                <w:b/>
              </w:rPr>
              <w:t xml:space="preserve">Approved By: </w:t>
            </w:r>
          </w:p>
          <w:p w14:paraId="35BB1CBA" w14:textId="77777777" w:rsidR="00BA7336" w:rsidRPr="00CE5A81" w:rsidRDefault="007E45E9" w:rsidP="00ED48D2">
            <w:pPr>
              <w:spacing w:after="0"/>
              <w:rPr>
                <w:rFonts w:ascii="Times New Roman" w:hAnsi="Times New Roman"/>
              </w:rPr>
            </w:pPr>
            <w:r w:rsidRPr="00CE5A81">
              <w:rPr>
                <w:rFonts w:ascii="Times New Roman" w:hAnsi="Times New Roman"/>
              </w:rPr>
              <w:t xml:space="preserve">Head – </w:t>
            </w:r>
            <w:r w:rsidR="004B39D2" w:rsidRPr="00CE5A81">
              <w:rPr>
                <w:rFonts w:ascii="Times New Roman" w:hAnsi="Times New Roman"/>
              </w:rPr>
              <w:t>Pig Iron Division</w:t>
            </w:r>
          </w:p>
        </w:tc>
      </w:tr>
      <w:tr w:rsidR="00BA7336" w:rsidRPr="00CE5A81" w14:paraId="3D97B707" w14:textId="77777777" w:rsidTr="004A525E">
        <w:trPr>
          <w:trHeight w:val="1227"/>
        </w:trPr>
        <w:tc>
          <w:tcPr>
            <w:tcW w:w="2802" w:type="dxa"/>
            <w:shd w:val="clear" w:color="auto" w:fill="auto"/>
          </w:tcPr>
          <w:p w14:paraId="39691C0B" w14:textId="77777777" w:rsidR="00BA7336" w:rsidRPr="00CE5A81" w:rsidRDefault="007E45E9" w:rsidP="00B80FF3">
            <w:pPr>
              <w:rPr>
                <w:rFonts w:ascii="Times New Roman" w:hAnsi="Times New Roman"/>
                <w:b/>
              </w:rPr>
            </w:pPr>
            <w:r w:rsidRPr="00CE5A81">
              <w:rPr>
                <w:rFonts w:ascii="Times New Roman" w:hAnsi="Times New Roman"/>
                <w:b/>
              </w:rPr>
              <w:lastRenderedPageBreak/>
              <w:t>Signature:</w:t>
            </w:r>
          </w:p>
        </w:tc>
        <w:tc>
          <w:tcPr>
            <w:tcW w:w="3160" w:type="dxa"/>
            <w:shd w:val="clear" w:color="auto" w:fill="auto"/>
          </w:tcPr>
          <w:p w14:paraId="1065B607" w14:textId="77777777" w:rsidR="00BA7336" w:rsidRPr="00CE5A81" w:rsidRDefault="007E45E9" w:rsidP="00B80FF3">
            <w:pPr>
              <w:rPr>
                <w:rFonts w:ascii="Times New Roman" w:hAnsi="Times New Roman"/>
                <w:b/>
              </w:rPr>
            </w:pPr>
            <w:r w:rsidRPr="00CE5A81">
              <w:rPr>
                <w:rFonts w:ascii="Times New Roman" w:hAnsi="Times New Roman"/>
                <w:b/>
              </w:rPr>
              <w:t>Signature:</w:t>
            </w:r>
          </w:p>
        </w:tc>
        <w:tc>
          <w:tcPr>
            <w:tcW w:w="3133" w:type="dxa"/>
            <w:shd w:val="clear" w:color="auto" w:fill="auto"/>
          </w:tcPr>
          <w:p w14:paraId="2904F0D4" w14:textId="77777777" w:rsidR="00BA7336" w:rsidRPr="00CE5A81" w:rsidRDefault="007E45E9" w:rsidP="00B80FF3">
            <w:pPr>
              <w:rPr>
                <w:rFonts w:ascii="Times New Roman" w:hAnsi="Times New Roman"/>
                <w:b/>
              </w:rPr>
            </w:pPr>
            <w:r w:rsidRPr="00CE5A81">
              <w:rPr>
                <w:rFonts w:ascii="Times New Roman" w:hAnsi="Times New Roman"/>
                <w:b/>
              </w:rPr>
              <w:t>Signature:</w:t>
            </w:r>
          </w:p>
        </w:tc>
      </w:tr>
      <w:tr w:rsidR="00BA7336" w:rsidRPr="00CE5A81" w14:paraId="1292D38A" w14:textId="77777777" w:rsidTr="007E45E9">
        <w:trPr>
          <w:trHeight w:val="56"/>
        </w:trPr>
        <w:tc>
          <w:tcPr>
            <w:tcW w:w="2802" w:type="dxa"/>
            <w:shd w:val="clear" w:color="auto" w:fill="auto"/>
          </w:tcPr>
          <w:p w14:paraId="0055625C" w14:textId="7572660C" w:rsidR="00BA7336" w:rsidRPr="00CE5A81" w:rsidRDefault="00BA7336" w:rsidP="007E45E9">
            <w:pPr>
              <w:rPr>
                <w:rFonts w:ascii="Times New Roman" w:hAnsi="Times New Roman"/>
                <w:b/>
              </w:rPr>
            </w:pPr>
            <w:r w:rsidRPr="00CE5A81">
              <w:rPr>
                <w:rFonts w:ascii="Times New Roman" w:hAnsi="Times New Roman"/>
                <w:b/>
              </w:rPr>
              <w:t>Date:</w:t>
            </w:r>
            <w:r w:rsidR="00800BE1" w:rsidRPr="00CE5A81">
              <w:rPr>
                <w:rFonts w:ascii="Times New Roman" w:hAnsi="Times New Roman"/>
                <w:b/>
              </w:rPr>
              <w:t xml:space="preserve"> </w:t>
            </w:r>
            <w:r w:rsidR="0005469B">
              <w:rPr>
                <w:rFonts w:ascii="Times New Roman" w:hAnsi="Times New Roman"/>
                <w:b/>
              </w:rPr>
              <w:t>1</w:t>
            </w:r>
            <w:r w:rsidR="00E05A13">
              <w:rPr>
                <w:rFonts w:ascii="Times New Roman" w:hAnsi="Times New Roman"/>
                <w:b/>
              </w:rPr>
              <w:t>5</w:t>
            </w:r>
            <w:r w:rsidR="0005469B">
              <w:rPr>
                <w:rFonts w:ascii="Times New Roman" w:hAnsi="Times New Roman"/>
                <w:b/>
              </w:rPr>
              <w:t>.07.202</w:t>
            </w:r>
            <w:r w:rsidR="00E05A13">
              <w:rPr>
                <w:rFonts w:ascii="Times New Roman" w:hAnsi="Times New Roman"/>
                <w:b/>
              </w:rPr>
              <w:t>2</w:t>
            </w:r>
          </w:p>
        </w:tc>
        <w:tc>
          <w:tcPr>
            <w:tcW w:w="3160" w:type="dxa"/>
            <w:shd w:val="clear" w:color="auto" w:fill="auto"/>
          </w:tcPr>
          <w:p w14:paraId="66AB1C97" w14:textId="510C164B" w:rsidR="00BA7336" w:rsidRPr="00CE5A81" w:rsidRDefault="00BA7336" w:rsidP="007E45E9">
            <w:pPr>
              <w:rPr>
                <w:rFonts w:ascii="Times New Roman" w:hAnsi="Times New Roman"/>
                <w:b/>
              </w:rPr>
            </w:pPr>
            <w:r w:rsidRPr="00CE5A81">
              <w:rPr>
                <w:rFonts w:ascii="Times New Roman" w:hAnsi="Times New Roman"/>
                <w:b/>
              </w:rPr>
              <w:t xml:space="preserve">Date: </w:t>
            </w:r>
            <w:r w:rsidR="0005469B">
              <w:rPr>
                <w:rFonts w:ascii="Times New Roman" w:hAnsi="Times New Roman"/>
                <w:b/>
              </w:rPr>
              <w:t>1</w:t>
            </w:r>
            <w:r w:rsidR="00E05A13">
              <w:rPr>
                <w:rFonts w:ascii="Times New Roman" w:hAnsi="Times New Roman"/>
                <w:b/>
              </w:rPr>
              <w:t>5</w:t>
            </w:r>
            <w:r w:rsidR="0005469B">
              <w:rPr>
                <w:rFonts w:ascii="Times New Roman" w:hAnsi="Times New Roman"/>
                <w:b/>
              </w:rPr>
              <w:t>.07.202</w:t>
            </w:r>
            <w:r w:rsidR="00E05A13">
              <w:rPr>
                <w:rFonts w:ascii="Times New Roman" w:hAnsi="Times New Roman"/>
                <w:b/>
              </w:rPr>
              <w:t>2</w:t>
            </w:r>
          </w:p>
        </w:tc>
        <w:tc>
          <w:tcPr>
            <w:tcW w:w="3133" w:type="dxa"/>
            <w:shd w:val="clear" w:color="auto" w:fill="auto"/>
          </w:tcPr>
          <w:p w14:paraId="4D74BD66" w14:textId="55102223" w:rsidR="00BA7336" w:rsidRPr="00CE5A81" w:rsidRDefault="00BA7336" w:rsidP="007E45E9">
            <w:pPr>
              <w:rPr>
                <w:rFonts w:ascii="Times New Roman" w:hAnsi="Times New Roman"/>
                <w:b/>
              </w:rPr>
            </w:pPr>
            <w:r w:rsidRPr="00CE5A81">
              <w:rPr>
                <w:rFonts w:ascii="Times New Roman" w:hAnsi="Times New Roman"/>
                <w:b/>
              </w:rPr>
              <w:t>Date:</w:t>
            </w:r>
            <w:r w:rsidR="00800BE1" w:rsidRPr="00CE5A81">
              <w:rPr>
                <w:rFonts w:ascii="Times New Roman" w:hAnsi="Times New Roman"/>
                <w:b/>
              </w:rPr>
              <w:t xml:space="preserve"> </w:t>
            </w:r>
            <w:r w:rsidR="0005469B">
              <w:rPr>
                <w:rFonts w:ascii="Times New Roman" w:hAnsi="Times New Roman"/>
                <w:b/>
              </w:rPr>
              <w:t>1</w:t>
            </w:r>
            <w:r w:rsidR="00E05A13">
              <w:rPr>
                <w:rFonts w:ascii="Times New Roman" w:hAnsi="Times New Roman"/>
                <w:b/>
              </w:rPr>
              <w:t>5</w:t>
            </w:r>
            <w:r w:rsidR="0005469B">
              <w:rPr>
                <w:rFonts w:ascii="Times New Roman" w:hAnsi="Times New Roman"/>
                <w:b/>
              </w:rPr>
              <w:t>.07.202</w:t>
            </w:r>
            <w:r w:rsidR="00E05A13">
              <w:rPr>
                <w:rFonts w:ascii="Times New Roman" w:hAnsi="Times New Roman"/>
                <w:b/>
              </w:rPr>
              <w:t>2</w:t>
            </w:r>
          </w:p>
        </w:tc>
      </w:tr>
    </w:tbl>
    <w:p w14:paraId="25CA14AD" w14:textId="039595A1"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E05A13" w14:paraId="1780D068" w14:textId="77777777" w:rsidTr="00561B12">
        <w:tc>
          <w:tcPr>
            <w:tcW w:w="9090" w:type="dxa"/>
            <w:gridSpan w:val="4"/>
          </w:tcPr>
          <w:p w14:paraId="5A4EAE47" w14:textId="77777777" w:rsidR="00E05A13" w:rsidRDefault="00E05A13" w:rsidP="00561B1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E05A13" w14:paraId="76ED9620" w14:textId="77777777" w:rsidTr="00561B12">
        <w:tc>
          <w:tcPr>
            <w:tcW w:w="2769" w:type="dxa"/>
          </w:tcPr>
          <w:p w14:paraId="43C7EDDD" w14:textId="77777777" w:rsidR="00E05A13" w:rsidRDefault="00E05A13"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67FD0715" w14:textId="77777777" w:rsidR="00E05A13" w:rsidRDefault="00E05A13"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71059BA0" w14:textId="77777777" w:rsidR="00E05A13" w:rsidRDefault="00E05A13"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7F3031A5" w14:textId="77777777" w:rsidR="00E05A13" w:rsidRDefault="00E05A13"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E05A13" w:rsidRPr="001A3E3D" w14:paraId="4078AB1E" w14:textId="77777777" w:rsidTr="00561B12">
        <w:tc>
          <w:tcPr>
            <w:tcW w:w="2769" w:type="dxa"/>
          </w:tcPr>
          <w:p w14:paraId="13A54E53" w14:textId="77777777" w:rsidR="00E05A13" w:rsidRPr="001A3E3D" w:rsidRDefault="00E05A13"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47BA9401" w14:textId="70741FD0" w:rsidR="00E05A13" w:rsidRPr="00E05A13" w:rsidRDefault="00E05A13" w:rsidP="00561B12">
            <w:pPr>
              <w:pStyle w:val="ListParagraph"/>
              <w:tabs>
                <w:tab w:val="left" w:pos="567"/>
              </w:tabs>
              <w:spacing w:line="240" w:lineRule="auto"/>
              <w:ind w:left="0"/>
              <w:rPr>
                <w:rFonts w:ascii="Times New Roman" w:hAnsi="Times New Roman"/>
                <w:sz w:val="24"/>
                <w:szCs w:val="24"/>
              </w:rPr>
            </w:pPr>
            <w:r w:rsidRPr="00E05A13">
              <w:rPr>
                <w:rFonts w:ascii="Times New Roman" w:hAnsi="Times New Roman"/>
                <w:sz w:val="24"/>
                <w:szCs w:val="24"/>
              </w:rPr>
              <w:t xml:space="preserve">Procedure </w:t>
            </w:r>
            <w:r>
              <w:rPr>
                <w:rFonts w:ascii="Times New Roman" w:hAnsi="Times New Roman"/>
                <w:sz w:val="24"/>
                <w:szCs w:val="24"/>
              </w:rPr>
              <w:t xml:space="preserve">for </w:t>
            </w:r>
            <w:r w:rsidRPr="00E05A13">
              <w:rPr>
                <w:rFonts w:ascii="Times New Roman" w:hAnsi="Times New Roman"/>
                <w:sz w:val="20"/>
              </w:rPr>
              <w:t xml:space="preserve">LADLE PRE-HEATING </w:t>
            </w:r>
            <w:proofErr w:type="gramStart"/>
            <w:r w:rsidRPr="00E05A13">
              <w:rPr>
                <w:rFonts w:ascii="Times New Roman" w:hAnsi="Times New Roman"/>
                <w:sz w:val="20"/>
              </w:rPr>
              <w:t>WITH  FIRE</w:t>
            </w:r>
            <w:proofErr w:type="gramEnd"/>
            <w:r w:rsidRPr="00E05A13">
              <w:rPr>
                <w:rFonts w:ascii="Times New Roman" w:hAnsi="Times New Roman"/>
                <w:sz w:val="20"/>
              </w:rPr>
              <w:t xml:space="preserve"> WOOD</w:t>
            </w:r>
          </w:p>
        </w:tc>
        <w:tc>
          <w:tcPr>
            <w:tcW w:w="2182" w:type="dxa"/>
          </w:tcPr>
          <w:p w14:paraId="5BCCB9A3" w14:textId="37D866A3" w:rsidR="00E05A13" w:rsidRPr="00E05A13" w:rsidRDefault="00E05A13"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5</w:t>
            </w:r>
          </w:p>
        </w:tc>
        <w:tc>
          <w:tcPr>
            <w:tcW w:w="1949" w:type="dxa"/>
          </w:tcPr>
          <w:p w14:paraId="57FA82CC" w14:textId="307EBD54" w:rsidR="00E05A13" w:rsidRPr="00E05A13" w:rsidRDefault="00E05A13" w:rsidP="00561B12">
            <w:pPr>
              <w:pStyle w:val="ListParagraph"/>
              <w:tabs>
                <w:tab w:val="left" w:pos="567"/>
              </w:tabs>
              <w:spacing w:line="240" w:lineRule="auto"/>
              <w:ind w:left="0"/>
              <w:rPr>
                <w:rFonts w:ascii="Times New Roman" w:hAnsi="Times New Roman"/>
                <w:sz w:val="24"/>
                <w:szCs w:val="24"/>
              </w:rPr>
            </w:pPr>
            <w:r w:rsidRPr="00E05A13">
              <w:rPr>
                <w:rFonts w:ascii="Times New Roman" w:hAnsi="Times New Roman"/>
                <w:sz w:val="24"/>
                <w:szCs w:val="24"/>
              </w:rPr>
              <w:t>0</w:t>
            </w:r>
            <w:r>
              <w:rPr>
                <w:rFonts w:ascii="Times New Roman" w:hAnsi="Times New Roman"/>
                <w:sz w:val="24"/>
                <w:szCs w:val="24"/>
              </w:rPr>
              <w:t>5</w:t>
            </w:r>
          </w:p>
        </w:tc>
      </w:tr>
      <w:tr w:rsidR="00E05A13" w14:paraId="0532E74D" w14:textId="77777777" w:rsidTr="00561B12">
        <w:tc>
          <w:tcPr>
            <w:tcW w:w="2769" w:type="dxa"/>
          </w:tcPr>
          <w:p w14:paraId="70498406" w14:textId="77777777" w:rsidR="00E05A13" w:rsidRDefault="00E05A13" w:rsidP="00561B12">
            <w:pPr>
              <w:pStyle w:val="ListParagraph"/>
              <w:tabs>
                <w:tab w:val="left" w:pos="567"/>
              </w:tabs>
              <w:spacing w:line="240" w:lineRule="auto"/>
              <w:ind w:left="0"/>
              <w:rPr>
                <w:rFonts w:ascii="Times New Roman" w:hAnsi="Times New Roman"/>
                <w:b/>
                <w:sz w:val="24"/>
                <w:szCs w:val="24"/>
              </w:rPr>
            </w:pPr>
          </w:p>
        </w:tc>
        <w:tc>
          <w:tcPr>
            <w:tcW w:w="2190" w:type="dxa"/>
          </w:tcPr>
          <w:p w14:paraId="4F5ACA1F" w14:textId="77777777" w:rsidR="00E05A13" w:rsidRPr="00E05A13" w:rsidRDefault="00E05A13" w:rsidP="00561B12">
            <w:pPr>
              <w:pStyle w:val="ListParagraph"/>
              <w:tabs>
                <w:tab w:val="left" w:pos="567"/>
              </w:tabs>
              <w:spacing w:line="240" w:lineRule="auto"/>
              <w:ind w:left="0"/>
              <w:rPr>
                <w:rFonts w:ascii="Times New Roman" w:hAnsi="Times New Roman"/>
                <w:b/>
                <w:bCs/>
                <w:sz w:val="24"/>
                <w:szCs w:val="24"/>
              </w:rPr>
            </w:pPr>
          </w:p>
        </w:tc>
        <w:tc>
          <w:tcPr>
            <w:tcW w:w="2182" w:type="dxa"/>
          </w:tcPr>
          <w:p w14:paraId="6908EF7C" w14:textId="77777777" w:rsidR="00E05A13" w:rsidRDefault="00E05A13" w:rsidP="00561B12">
            <w:pPr>
              <w:pStyle w:val="ListParagraph"/>
              <w:tabs>
                <w:tab w:val="left" w:pos="567"/>
              </w:tabs>
              <w:spacing w:line="240" w:lineRule="auto"/>
              <w:ind w:left="0"/>
              <w:rPr>
                <w:rFonts w:ascii="Times New Roman" w:hAnsi="Times New Roman"/>
                <w:b/>
                <w:sz w:val="24"/>
                <w:szCs w:val="24"/>
              </w:rPr>
            </w:pPr>
          </w:p>
        </w:tc>
        <w:tc>
          <w:tcPr>
            <w:tcW w:w="1949" w:type="dxa"/>
          </w:tcPr>
          <w:p w14:paraId="16D85B4A" w14:textId="77777777" w:rsidR="00E05A13" w:rsidRDefault="00E05A13" w:rsidP="00561B12">
            <w:pPr>
              <w:pStyle w:val="ListParagraph"/>
              <w:tabs>
                <w:tab w:val="left" w:pos="567"/>
              </w:tabs>
              <w:spacing w:line="240" w:lineRule="auto"/>
              <w:ind w:left="0"/>
              <w:rPr>
                <w:rFonts w:ascii="Times New Roman" w:hAnsi="Times New Roman"/>
                <w:b/>
                <w:sz w:val="24"/>
                <w:szCs w:val="24"/>
              </w:rPr>
            </w:pPr>
          </w:p>
        </w:tc>
      </w:tr>
    </w:tbl>
    <w:p w14:paraId="0CE0180B" w14:textId="77777777" w:rsidR="00E05A13" w:rsidRPr="00475F51" w:rsidRDefault="00E05A13" w:rsidP="00E05A13">
      <w:pPr>
        <w:pStyle w:val="ListParagraph"/>
        <w:tabs>
          <w:tab w:val="left" w:pos="567"/>
        </w:tabs>
        <w:spacing w:line="240" w:lineRule="auto"/>
        <w:ind w:left="567" w:hanging="567"/>
        <w:rPr>
          <w:rFonts w:ascii="Times New Roman" w:hAnsi="Times New Roman"/>
          <w:b/>
          <w:sz w:val="24"/>
          <w:szCs w:val="24"/>
        </w:rPr>
      </w:pPr>
    </w:p>
    <w:p w14:paraId="1C99FB69" w14:textId="77777777" w:rsidR="00E05A13" w:rsidRPr="00CE5A81" w:rsidRDefault="00E05A13" w:rsidP="00314A11">
      <w:pPr>
        <w:pStyle w:val="ListParagraph"/>
        <w:tabs>
          <w:tab w:val="left" w:pos="567"/>
        </w:tabs>
        <w:spacing w:line="240" w:lineRule="auto"/>
        <w:ind w:left="567" w:hanging="567"/>
        <w:rPr>
          <w:rFonts w:ascii="Times New Roman" w:hAnsi="Times New Roman"/>
          <w:b/>
          <w:sz w:val="24"/>
          <w:szCs w:val="24"/>
        </w:rPr>
      </w:pPr>
    </w:p>
    <w:sectPr w:rsidR="00E05A13" w:rsidRPr="00CE5A81" w:rsidSect="00450E2A">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EDA53" w14:textId="77777777" w:rsidR="00EB1D35" w:rsidRDefault="00EB1D35" w:rsidP="0036287A">
      <w:pPr>
        <w:spacing w:after="0" w:line="240" w:lineRule="auto"/>
      </w:pPr>
      <w:r>
        <w:separator/>
      </w:r>
    </w:p>
  </w:endnote>
  <w:endnote w:type="continuationSeparator" w:id="0">
    <w:p w14:paraId="2526010A" w14:textId="77777777" w:rsidR="00EB1D35" w:rsidRDefault="00EB1D35"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179B6" w14:textId="77777777" w:rsidR="00675BA2" w:rsidRDefault="00675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4554" w14:textId="24111494" w:rsidR="00450E2A" w:rsidRDefault="00E05A13"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3E4F4337" wp14:editId="02EDF38D">
              <wp:simplePos x="0" y="0"/>
              <wp:positionH relativeFrom="page">
                <wp:posOffset>0</wp:posOffset>
              </wp:positionH>
              <wp:positionV relativeFrom="page">
                <wp:posOffset>10227945</wp:posOffset>
              </wp:positionV>
              <wp:extent cx="7560310" cy="273050"/>
              <wp:effectExtent l="0" t="0" r="0" b="12700"/>
              <wp:wrapNone/>
              <wp:docPr id="1" name="MSIPCMeb9c4cf19a41aaac5e3b9b20"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FE42FE" w14:textId="70860A88" w:rsidR="00E05A13" w:rsidRPr="00E05A13" w:rsidRDefault="00E05A13" w:rsidP="00E05A13">
                          <w:pPr>
                            <w:spacing w:after="0"/>
                            <w:jc w:val="center"/>
                            <w:rPr>
                              <w:rFonts w:cs="Calibri"/>
                              <w:color w:val="C0C0C0"/>
                              <w:sz w:val="12"/>
                            </w:rPr>
                          </w:pPr>
                          <w:r w:rsidRPr="00E05A13">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E4F4337" id="_x0000_t202" coordsize="21600,21600" o:spt="202" path="m,l,21600r21600,l21600,xe">
              <v:stroke joinstyle="miter"/>
              <v:path gradientshapeok="t" o:connecttype="rect"/>
            </v:shapetype>
            <v:shape id="MSIPCMeb9c4cf19a41aaac5e3b9b20"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48FE42FE" w14:textId="70860A88" w:rsidR="00E05A13" w:rsidRPr="00E05A13" w:rsidRDefault="00E05A13" w:rsidP="00E05A13">
                    <w:pPr>
                      <w:spacing w:after="0"/>
                      <w:jc w:val="center"/>
                      <w:rPr>
                        <w:rFonts w:cs="Calibri"/>
                        <w:color w:val="C0C0C0"/>
                        <w:sz w:val="12"/>
                      </w:rPr>
                    </w:pPr>
                    <w:r w:rsidRPr="00E05A13">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7D32" w14:textId="77777777" w:rsidR="00675BA2" w:rsidRDefault="00675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C5B32" w14:textId="77777777" w:rsidR="00EB1D35" w:rsidRDefault="00EB1D35" w:rsidP="0036287A">
      <w:pPr>
        <w:spacing w:after="0" w:line="240" w:lineRule="auto"/>
      </w:pPr>
      <w:r>
        <w:separator/>
      </w:r>
    </w:p>
  </w:footnote>
  <w:footnote w:type="continuationSeparator" w:id="0">
    <w:p w14:paraId="57AC23C1" w14:textId="77777777" w:rsidR="00EB1D35" w:rsidRDefault="00EB1D35"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30519" w14:textId="77777777" w:rsidR="00675BA2" w:rsidRDefault="00675B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6E76086B" w14:textId="77777777" w:rsidTr="00314A11">
      <w:trPr>
        <w:trHeight w:val="251"/>
      </w:trPr>
      <w:tc>
        <w:tcPr>
          <w:tcW w:w="1702" w:type="dxa"/>
          <w:vMerge w:val="restart"/>
          <w:vAlign w:val="center"/>
        </w:tcPr>
        <w:p w14:paraId="2AA7F6FA" w14:textId="05E6F315" w:rsidR="00314A11" w:rsidRPr="001B4A42" w:rsidRDefault="007C7923" w:rsidP="000B4EA3">
          <w:pPr>
            <w:pStyle w:val="Header"/>
            <w:ind w:hanging="108"/>
            <w:jc w:val="center"/>
          </w:pPr>
          <w:r>
            <w:rPr>
              <w:noProof/>
            </w:rPr>
            <w:drawing>
              <wp:inline distT="0" distB="0" distL="0" distR="0" wp14:anchorId="08080F8D" wp14:editId="38493A10">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08BAA718" w14:textId="77777777" w:rsidR="00314A11" w:rsidRPr="001B4A42" w:rsidRDefault="008C5461"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7BA90820"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EA9AD9C" w14:textId="48B7E1F0" w:rsidR="00314A11" w:rsidRPr="002E7889" w:rsidRDefault="008C5461" w:rsidP="005B17B0">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F2780E">
            <w:rPr>
              <w:rFonts w:ascii="Times New Roman" w:hAnsi="Times New Roman"/>
              <w:b/>
            </w:rPr>
            <w:t>/PROD/</w:t>
          </w:r>
          <w:r>
            <w:rPr>
              <w:rFonts w:ascii="Times New Roman" w:hAnsi="Times New Roman"/>
              <w:b/>
              <w:szCs w:val="24"/>
            </w:rPr>
            <w:t>WI</w:t>
          </w:r>
          <w:r>
            <w:rPr>
              <w:rFonts w:ascii="Times New Roman" w:hAnsi="Times New Roman"/>
              <w:b/>
            </w:rPr>
            <w:t>/</w:t>
          </w:r>
          <w:r w:rsidR="00F05417" w:rsidRPr="00F05417">
            <w:rPr>
              <w:rFonts w:ascii="Times New Roman" w:hAnsi="Times New Roman"/>
              <w:b/>
            </w:rPr>
            <w:t>29</w:t>
          </w:r>
        </w:p>
      </w:tc>
    </w:tr>
    <w:tr w:rsidR="00314A11" w:rsidRPr="001B4A42" w14:paraId="08842B8A" w14:textId="77777777" w:rsidTr="00314A11">
      <w:trPr>
        <w:trHeight w:val="143"/>
      </w:trPr>
      <w:tc>
        <w:tcPr>
          <w:tcW w:w="1702" w:type="dxa"/>
          <w:vMerge/>
        </w:tcPr>
        <w:p w14:paraId="412DED67" w14:textId="77777777" w:rsidR="00314A11" w:rsidRPr="001B4A42" w:rsidRDefault="00314A11" w:rsidP="003F30BD">
          <w:pPr>
            <w:pStyle w:val="Header"/>
          </w:pPr>
        </w:p>
      </w:tc>
      <w:tc>
        <w:tcPr>
          <w:tcW w:w="4394" w:type="dxa"/>
        </w:tcPr>
        <w:p w14:paraId="19F95E10"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E9A56E5"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20442D1" w14:textId="112291A2" w:rsidR="00314A11" w:rsidRPr="00550080" w:rsidRDefault="00F2780E" w:rsidP="00314A11">
          <w:pPr>
            <w:pStyle w:val="Header"/>
            <w:rPr>
              <w:rFonts w:ascii="Times New Roman" w:hAnsi="Times New Roman"/>
              <w:b/>
            </w:rPr>
          </w:pPr>
          <w:r>
            <w:rPr>
              <w:rFonts w:ascii="Times New Roman" w:hAnsi="Times New Roman"/>
              <w:b/>
            </w:rPr>
            <w:t>15.07.2022</w:t>
          </w:r>
        </w:p>
      </w:tc>
    </w:tr>
    <w:tr w:rsidR="00314A11" w:rsidRPr="001B4A42" w14:paraId="0168FB42" w14:textId="77777777" w:rsidTr="00314A11">
      <w:trPr>
        <w:trHeight w:val="143"/>
      </w:trPr>
      <w:tc>
        <w:tcPr>
          <w:tcW w:w="1702" w:type="dxa"/>
          <w:vMerge/>
        </w:tcPr>
        <w:p w14:paraId="5186F7EB" w14:textId="77777777" w:rsidR="00314A11" w:rsidRPr="001B4A42" w:rsidRDefault="00314A11" w:rsidP="003F30BD">
          <w:pPr>
            <w:pStyle w:val="Header"/>
          </w:pPr>
        </w:p>
      </w:tc>
      <w:tc>
        <w:tcPr>
          <w:tcW w:w="4394" w:type="dxa"/>
          <w:vMerge w:val="restart"/>
          <w:vAlign w:val="center"/>
        </w:tcPr>
        <w:p w14:paraId="41E1C159" w14:textId="29BBC3DA" w:rsidR="00314A11" w:rsidRPr="001B4A42" w:rsidRDefault="00314A11" w:rsidP="00F04B56">
          <w:pPr>
            <w:pStyle w:val="Header"/>
            <w:ind w:left="-70"/>
            <w:jc w:val="center"/>
            <w:rPr>
              <w:rFonts w:ascii="Times New Roman" w:hAnsi="Times New Roman"/>
              <w:b/>
            </w:rPr>
          </w:pPr>
          <w:r w:rsidRPr="009532E4">
            <w:rPr>
              <w:rFonts w:ascii="Times New Roman" w:hAnsi="Times New Roman"/>
              <w:b/>
            </w:rPr>
            <w:t xml:space="preserve">Work Instructions for </w:t>
          </w:r>
          <w:r w:rsidR="005B17B0" w:rsidRPr="005B17B0">
            <w:rPr>
              <w:rFonts w:ascii="Times New Roman" w:hAnsi="Times New Roman"/>
              <w:b/>
              <w:sz w:val="20"/>
            </w:rPr>
            <w:t>LADLE PRE-HEATING WITH FIREWOOD</w:t>
          </w:r>
        </w:p>
      </w:tc>
      <w:tc>
        <w:tcPr>
          <w:tcW w:w="1701" w:type="dxa"/>
        </w:tcPr>
        <w:p w14:paraId="0CC3380B"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3849C720" w14:textId="12940F95" w:rsidR="00314A11" w:rsidRPr="002E7889" w:rsidRDefault="00F2780E" w:rsidP="001B3F1A">
          <w:pPr>
            <w:pStyle w:val="Header"/>
            <w:rPr>
              <w:rFonts w:ascii="Times New Roman" w:hAnsi="Times New Roman"/>
              <w:b/>
            </w:rPr>
          </w:pPr>
          <w:r>
            <w:rPr>
              <w:rFonts w:ascii="Times New Roman" w:hAnsi="Times New Roman"/>
              <w:b/>
            </w:rPr>
            <w:t>05</w:t>
          </w:r>
        </w:p>
      </w:tc>
    </w:tr>
    <w:tr w:rsidR="00314A11" w:rsidRPr="001B4A42" w14:paraId="3CBA1808" w14:textId="77777777" w:rsidTr="00314A11">
      <w:trPr>
        <w:trHeight w:val="143"/>
      </w:trPr>
      <w:tc>
        <w:tcPr>
          <w:tcW w:w="1702" w:type="dxa"/>
          <w:vMerge/>
        </w:tcPr>
        <w:p w14:paraId="337BC448" w14:textId="77777777" w:rsidR="00314A11" w:rsidRPr="001B4A42" w:rsidRDefault="00314A11" w:rsidP="003F30BD">
          <w:pPr>
            <w:pStyle w:val="Header"/>
          </w:pPr>
        </w:p>
      </w:tc>
      <w:tc>
        <w:tcPr>
          <w:tcW w:w="4394" w:type="dxa"/>
          <w:vMerge/>
        </w:tcPr>
        <w:p w14:paraId="2E25C591" w14:textId="77777777" w:rsidR="00314A11" w:rsidRPr="001B4A42" w:rsidRDefault="00314A11" w:rsidP="003F30BD">
          <w:pPr>
            <w:pStyle w:val="Header"/>
            <w:jc w:val="center"/>
            <w:rPr>
              <w:rFonts w:ascii="Times New Roman" w:hAnsi="Times New Roman"/>
              <w:b/>
            </w:rPr>
          </w:pPr>
        </w:p>
      </w:tc>
      <w:tc>
        <w:tcPr>
          <w:tcW w:w="1701" w:type="dxa"/>
        </w:tcPr>
        <w:p w14:paraId="7A190E9F"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E52E223"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4F66D5">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4F66D5">
            <w:rPr>
              <w:rFonts w:ascii="Times New Roman" w:hAnsi="Times New Roman"/>
              <w:b/>
              <w:noProof/>
            </w:rPr>
            <w:t>2</w:t>
          </w:r>
          <w:r w:rsidRPr="002E7889">
            <w:rPr>
              <w:rFonts w:ascii="Times New Roman" w:hAnsi="Times New Roman"/>
              <w:b/>
            </w:rPr>
            <w:fldChar w:fldCharType="end"/>
          </w:r>
        </w:p>
      </w:tc>
    </w:tr>
  </w:tbl>
  <w:p w14:paraId="4A38B10A" w14:textId="77777777" w:rsidR="003F30BD" w:rsidRDefault="003F30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DD4E5" w14:textId="77777777" w:rsidR="00675BA2" w:rsidRDefault="00675B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C104AC4"/>
    <w:multiLevelType w:val="hybridMultilevel"/>
    <w:tmpl w:val="3A5C3F6A"/>
    <w:lvl w:ilvl="0" w:tplc="77849B0A">
      <w:start w:val="1"/>
      <w:numFmt w:val="decimal"/>
      <w:lvlText w:val="%1."/>
      <w:lvlJc w:val="left"/>
      <w:pPr>
        <w:tabs>
          <w:tab w:val="num" w:pos="1050"/>
        </w:tabs>
        <w:ind w:left="1050" w:hanging="360"/>
      </w:pPr>
      <w:rPr>
        <w:rFonts w:hint="default"/>
      </w:rPr>
    </w:lvl>
    <w:lvl w:ilvl="1" w:tplc="04090019" w:tentative="1">
      <w:start w:val="1"/>
      <w:numFmt w:val="lowerLetter"/>
      <w:lvlText w:val="%2."/>
      <w:lvlJc w:val="left"/>
      <w:pPr>
        <w:tabs>
          <w:tab w:val="num" w:pos="1770"/>
        </w:tabs>
        <w:ind w:left="1770" w:hanging="360"/>
      </w:pPr>
    </w:lvl>
    <w:lvl w:ilvl="2" w:tplc="0409001B" w:tentative="1">
      <w:start w:val="1"/>
      <w:numFmt w:val="lowerRoman"/>
      <w:lvlText w:val="%3."/>
      <w:lvlJc w:val="right"/>
      <w:pPr>
        <w:tabs>
          <w:tab w:val="num" w:pos="2490"/>
        </w:tabs>
        <w:ind w:left="2490" w:hanging="180"/>
      </w:pPr>
    </w:lvl>
    <w:lvl w:ilvl="3" w:tplc="0409000F" w:tentative="1">
      <w:start w:val="1"/>
      <w:numFmt w:val="decimal"/>
      <w:lvlText w:val="%4."/>
      <w:lvlJc w:val="left"/>
      <w:pPr>
        <w:tabs>
          <w:tab w:val="num" w:pos="3210"/>
        </w:tabs>
        <w:ind w:left="3210" w:hanging="360"/>
      </w:pPr>
    </w:lvl>
    <w:lvl w:ilvl="4" w:tplc="04090019" w:tentative="1">
      <w:start w:val="1"/>
      <w:numFmt w:val="lowerLetter"/>
      <w:lvlText w:val="%5."/>
      <w:lvlJc w:val="left"/>
      <w:pPr>
        <w:tabs>
          <w:tab w:val="num" w:pos="3930"/>
        </w:tabs>
        <w:ind w:left="3930" w:hanging="360"/>
      </w:pPr>
    </w:lvl>
    <w:lvl w:ilvl="5" w:tplc="0409001B" w:tentative="1">
      <w:start w:val="1"/>
      <w:numFmt w:val="lowerRoman"/>
      <w:lvlText w:val="%6."/>
      <w:lvlJc w:val="right"/>
      <w:pPr>
        <w:tabs>
          <w:tab w:val="num" w:pos="4650"/>
        </w:tabs>
        <w:ind w:left="4650" w:hanging="180"/>
      </w:pPr>
    </w:lvl>
    <w:lvl w:ilvl="6" w:tplc="0409000F" w:tentative="1">
      <w:start w:val="1"/>
      <w:numFmt w:val="decimal"/>
      <w:lvlText w:val="%7."/>
      <w:lvlJc w:val="left"/>
      <w:pPr>
        <w:tabs>
          <w:tab w:val="num" w:pos="5370"/>
        </w:tabs>
        <w:ind w:left="5370" w:hanging="360"/>
      </w:pPr>
    </w:lvl>
    <w:lvl w:ilvl="7" w:tplc="04090019" w:tentative="1">
      <w:start w:val="1"/>
      <w:numFmt w:val="lowerLetter"/>
      <w:lvlText w:val="%8."/>
      <w:lvlJc w:val="left"/>
      <w:pPr>
        <w:tabs>
          <w:tab w:val="num" w:pos="6090"/>
        </w:tabs>
        <w:ind w:left="6090" w:hanging="360"/>
      </w:pPr>
    </w:lvl>
    <w:lvl w:ilvl="8" w:tplc="0409001B" w:tentative="1">
      <w:start w:val="1"/>
      <w:numFmt w:val="lowerRoman"/>
      <w:lvlText w:val="%9."/>
      <w:lvlJc w:val="right"/>
      <w:pPr>
        <w:tabs>
          <w:tab w:val="num" w:pos="6810"/>
        </w:tabs>
        <w:ind w:left="6810" w:hanging="180"/>
      </w:p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FC7999"/>
    <w:multiLevelType w:val="multilevel"/>
    <w:tmpl w:val="4CAE22E4"/>
    <w:lvl w:ilvl="0">
      <w:start w:val="1"/>
      <w:numFmt w:val="decimal"/>
      <w:lvlText w:val="%1."/>
      <w:lvlJc w:val="left"/>
      <w:pPr>
        <w:tabs>
          <w:tab w:val="num" w:pos="1440"/>
        </w:tabs>
        <w:ind w:left="144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2853EC"/>
    <w:multiLevelType w:val="hybridMultilevel"/>
    <w:tmpl w:val="E04A30D8"/>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D8F509B"/>
    <w:multiLevelType w:val="hybridMultilevel"/>
    <w:tmpl w:val="1B3E896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571470">
    <w:abstractNumId w:val="28"/>
  </w:num>
  <w:num w:numId="2" w16cid:durableId="1858227099">
    <w:abstractNumId w:val="42"/>
  </w:num>
  <w:num w:numId="3" w16cid:durableId="125702121">
    <w:abstractNumId w:val="35"/>
  </w:num>
  <w:num w:numId="4" w16cid:durableId="446658011">
    <w:abstractNumId w:val="8"/>
  </w:num>
  <w:num w:numId="5" w16cid:durableId="844784631">
    <w:abstractNumId w:val="3"/>
  </w:num>
  <w:num w:numId="6" w16cid:durableId="928806022">
    <w:abstractNumId w:val="46"/>
  </w:num>
  <w:num w:numId="7" w16cid:durableId="237983191">
    <w:abstractNumId w:val="40"/>
  </w:num>
  <w:num w:numId="8" w16cid:durableId="843474701">
    <w:abstractNumId w:val="10"/>
  </w:num>
  <w:num w:numId="9" w16cid:durableId="1061833974">
    <w:abstractNumId w:val="16"/>
  </w:num>
  <w:num w:numId="10" w16cid:durableId="16002609">
    <w:abstractNumId w:val="5"/>
  </w:num>
  <w:num w:numId="11" w16cid:durableId="1384132765">
    <w:abstractNumId w:val="15"/>
  </w:num>
  <w:num w:numId="12" w16cid:durableId="1667980346">
    <w:abstractNumId w:val="6"/>
  </w:num>
  <w:num w:numId="13" w16cid:durableId="1849178465">
    <w:abstractNumId w:val="33"/>
  </w:num>
  <w:num w:numId="14" w16cid:durableId="1948345179">
    <w:abstractNumId w:val="44"/>
  </w:num>
  <w:num w:numId="15" w16cid:durableId="1312556782">
    <w:abstractNumId w:val="17"/>
  </w:num>
  <w:num w:numId="16" w16cid:durableId="190920436">
    <w:abstractNumId w:val="34"/>
  </w:num>
  <w:num w:numId="17" w16cid:durableId="103304270">
    <w:abstractNumId w:val="1"/>
  </w:num>
  <w:num w:numId="18" w16cid:durableId="82188403">
    <w:abstractNumId w:val="43"/>
  </w:num>
  <w:num w:numId="19" w16cid:durableId="1957787631">
    <w:abstractNumId w:val="31"/>
  </w:num>
  <w:num w:numId="20" w16cid:durableId="1400782416">
    <w:abstractNumId w:val="47"/>
  </w:num>
  <w:num w:numId="21" w16cid:durableId="1448624502">
    <w:abstractNumId w:val="37"/>
  </w:num>
  <w:num w:numId="22" w16cid:durableId="1876506884">
    <w:abstractNumId w:val="48"/>
  </w:num>
  <w:num w:numId="23" w16cid:durableId="1026755998">
    <w:abstractNumId w:val="4"/>
  </w:num>
  <w:num w:numId="24" w16cid:durableId="1547060137">
    <w:abstractNumId w:val="27"/>
  </w:num>
  <w:num w:numId="25" w16cid:durableId="1621258517">
    <w:abstractNumId w:val="7"/>
  </w:num>
  <w:num w:numId="26" w16cid:durableId="261301245">
    <w:abstractNumId w:val="22"/>
  </w:num>
  <w:num w:numId="27" w16cid:durableId="1400245517">
    <w:abstractNumId w:val="13"/>
  </w:num>
  <w:num w:numId="28" w16cid:durableId="1159811501">
    <w:abstractNumId w:val="11"/>
  </w:num>
  <w:num w:numId="29" w16cid:durableId="822963752">
    <w:abstractNumId w:val="26"/>
  </w:num>
  <w:num w:numId="30" w16cid:durableId="1807817817">
    <w:abstractNumId w:val="39"/>
  </w:num>
  <w:num w:numId="31" w16cid:durableId="1454400427">
    <w:abstractNumId w:val="0"/>
  </w:num>
  <w:num w:numId="32" w16cid:durableId="1051420088">
    <w:abstractNumId w:val="21"/>
  </w:num>
  <w:num w:numId="33" w16cid:durableId="1738093083">
    <w:abstractNumId w:val="45"/>
  </w:num>
  <w:num w:numId="34" w16cid:durableId="257910501">
    <w:abstractNumId w:val="32"/>
  </w:num>
  <w:num w:numId="35" w16cid:durableId="6358430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7021051">
    <w:abstractNumId w:val="9"/>
  </w:num>
  <w:num w:numId="37" w16cid:durableId="1473210789">
    <w:abstractNumId w:val="29"/>
  </w:num>
  <w:num w:numId="38" w16cid:durableId="2055693174">
    <w:abstractNumId w:val="19"/>
  </w:num>
  <w:num w:numId="39" w16cid:durableId="1223105111">
    <w:abstractNumId w:val="38"/>
  </w:num>
  <w:num w:numId="40" w16cid:durableId="932277844">
    <w:abstractNumId w:val="20"/>
  </w:num>
  <w:num w:numId="41" w16cid:durableId="1205170483">
    <w:abstractNumId w:val="14"/>
  </w:num>
  <w:num w:numId="42" w16cid:durableId="1216743597">
    <w:abstractNumId w:val="18"/>
  </w:num>
  <w:num w:numId="43" w16cid:durableId="1412199264">
    <w:abstractNumId w:val="41"/>
  </w:num>
  <w:num w:numId="44" w16cid:durableId="851410674">
    <w:abstractNumId w:val="30"/>
  </w:num>
  <w:num w:numId="45" w16cid:durableId="1573471592">
    <w:abstractNumId w:val="36"/>
  </w:num>
  <w:num w:numId="46" w16cid:durableId="577176615">
    <w:abstractNumId w:val="2"/>
  </w:num>
  <w:num w:numId="47" w16cid:durableId="257914144">
    <w:abstractNumId w:val="24"/>
  </w:num>
  <w:num w:numId="48" w16cid:durableId="143861520">
    <w:abstractNumId w:val="23"/>
  </w:num>
  <w:num w:numId="49" w16cid:durableId="1797408362">
    <w:abstractNumId w:val="12"/>
  </w:num>
  <w:num w:numId="50" w16cid:durableId="58307451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1-5-21-1933485140-791539629-772073404-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469B"/>
    <w:rsid w:val="00056BB9"/>
    <w:rsid w:val="00080DE6"/>
    <w:rsid w:val="00094109"/>
    <w:rsid w:val="00096543"/>
    <w:rsid w:val="000B1E7D"/>
    <w:rsid w:val="000B2820"/>
    <w:rsid w:val="000B4EA3"/>
    <w:rsid w:val="000B6B3F"/>
    <w:rsid w:val="000C4CAD"/>
    <w:rsid w:val="000D428B"/>
    <w:rsid w:val="000E4E6C"/>
    <w:rsid w:val="000F5195"/>
    <w:rsid w:val="000F6633"/>
    <w:rsid w:val="00107221"/>
    <w:rsid w:val="00110726"/>
    <w:rsid w:val="00114765"/>
    <w:rsid w:val="00126E92"/>
    <w:rsid w:val="0013438E"/>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56539"/>
    <w:rsid w:val="00261044"/>
    <w:rsid w:val="00271BAF"/>
    <w:rsid w:val="00283E16"/>
    <w:rsid w:val="00290DF6"/>
    <w:rsid w:val="002A4742"/>
    <w:rsid w:val="002B2F77"/>
    <w:rsid w:val="002B54E5"/>
    <w:rsid w:val="002C4D35"/>
    <w:rsid w:val="002C795B"/>
    <w:rsid w:val="002D28BA"/>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1C93"/>
    <w:rsid w:val="00425515"/>
    <w:rsid w:val="00446F1F"/>
    <w:rsid w:val="00450E2A"/>
    <w:rsid w:val="00451C8C"/>
    <w:rsid w:val="0046528B"/>
    <w:rsid w:val="004A0851"/>
    <w:rsid w:val="004A525E"/>
    <w:rsid w:val="004A6BDF"/>
    <w:rsid w:val="004B08DA"/>
    <w:rsid w:val="004B0E5D"/>
    <w:rsid w:val="004B39D2"/>
    <w:rsid w:val="004C4123"/>
    <w:rsid w:val="004E2A68"/>
    <w:rsid w:val="004E33B4"/>
    <w:rsid w:val="004F1BCA"/>
    <w:rsid w:val="004F2A47"/>
    <w:rsid w:val="004F2DA1"/>
    <w:rsid w:val="004F66D5"/>
    <w:rsid w:val="005001BA"/>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B17B0"/>
    <w:rsid w:val="005C4234"/>
    <w:rsid w:val="005C5454"/>
    <w:rsid w:val="005D436D"/>
    <w:rsid w:val="005D59AB"/>
    <w:rsid w:val="005E1D4D"/>
    <w:rsid w:val="005E6E8C"/>
    <w:rsid w:val="005F1195"/>
    <w:rsid w:val="005F244F"/>
    <w:rsid w:val="005F5011"/>
    <w:rsid w:val="00611FB8"/>
    <w:rsid w:val="00636E54"/>
    <w:rsid w:val="006545C9"/>
    <w:rsid w:val="006562AA"/>
    <w:rsid w:val="00667DAD"/>
    <w:rsid w:val="00675BA2"/>
    <w:rsid w:val="00676577"/>
    <w:rsid w:val="00684AFE"/>
    <w:rsid w:val="006868A6"/>
    <w:rsid w:val="00693124"/>
    <w:rsid w:val="006A4AED"/>
    <w:rsid w:val="006A5A97"/>
    <w:rsid w:val="006B2F04"/>
    <w:rsid w:val="006C3D3D"/>
    <w:rsid w:val="006D0CA9"/>
    <w:rsid w:val="006D7CF2"/>
    <w:rsid w:val="006E64E5"/>
    <w:rsid w:val="006F3D6B"/>
    <w:rsid w:val="006F51C3"/>
    <w:rsid w:val="0070550E"/>
    <w:rsid w:val="00753BD9"/>
    <w:rsid w:val="0076462F"/>
    <w:rsid w:val="00764EC8"/>
    <w:rsid w:val="0077479B"/>
    <w:rsid w:val="0077498C"/>
    <w:rsid w:val="00780603"/>
    <w:rsid w:val="00783164"/>
    <w:rsid w:val="00784F70"/>
    <w:rsid w:val="00792636"/>
    <w:rsid w:val="007A2DF2"/>
    <w:rsid w:val="007A6426"/>
    <w:rsid w:val="007A7747"/>
    <w:rsid w:val="007C3411"/>
    <w:rsid w:val="007C7923"/>
    <w:rsid w:val="007D4636"/>
    <w:rsid w:val="007E45E9"/>
    <w:rsid w:val="007E729E"/>
    <w:rsid w:val="007F4B98"/>
    <w:rsid w:val="007F5A73"/>
    <w:rsid w:val="00800BE1"/>
    <w:rsid w:val="008055C6"/>
    <w:rsid w:val="00817C7F"/>
    <w:rsid w:val="00835BA2"/>
    <w:rsid w:val="00842F0E"/>
    <w:rsid w:val="00847F5A"/>
    <w:rsid w:val="00862B60"/>
    <w:rsid w:val="0087258E"/>
    <w:rsid w:val="00880116"/>
    <w:rsid w:val="00880722"/>
    <w:rsid w:val="00880EAB"/>
    <w:rsid w:val="00893C0B"/>
    <w:rsid w:val="00895912"/>
    <w:rsid w:val="008A4AF0"/>
    <w:rsid w:val="008B29E1"/>
    <w:rsid w:val="008B3AB2"/>
    <w:rsid w:val="008C5461"/>
    <w:rsid w:val="008C6013"/>
    <w:rsid w:val="008D3AF0"/>
    <w:rsid w:val="008E5275"/>
    <w:rsid w:val="008E5D61"/>
    <w:rsid w:val="008F0F70"/>
    <w:rsid w:val="00915013"/>
    <w:rsid w:val="00916398"/>
    <w:rsid w:val="009235B8"/>
    <w:rsid w:val="009304D4"/>
    <w:rsid w:val="00934689"/>
    <w:rsid w:val="00935381"/>
    <w:rsid w:val="009359B4"/>
    <w:rsid w:val="009532E4"/>
    <w:rsid w:val="0096703D"/>
    <w:rsid w:val="00970FA4"/>
    <w:rsid w:val="00970FFB"/>
    <w:rsid w:val="00975C88"/>
    <w:rsid w:val="00980FC7"/>
    <w:rsid w:val="009846F0"/>
    <w:rsid w:val="00996676"/>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82D49"/>
    <w:rsid w:val="00AA571E"/>
    <w:rsid w:val="00AB1375"/>
    <w:rsid w:val="00AB1C68"/>
    <w:rsid w:val="00AC09FE"/>
    <w:rsid w:val="00AD1315"/>
    <w:rsid w:val="00AD2669"/>
    <w:rsid w:val="00AD438C"/>
    <w:rsid w:val="00B04D1D"/>
    <w:rsid w:val="00B13A02"/>
    <w:rsid w:val="00B15822"/>
    <w:rsid w:val="00B16E23"/>
    <w:rsid w:val="00B24188"/>
    <w:rsid w:val="00B31114"/>
    <w:rsid w:val="00B4491C"/>
    <w:rsid w:val="00B45C2E"/>
    <w:rsid w:val="00B505B4"/>
    <w:rsid w:val="00B56BF4"/>
    <w:rsid w:val="00B737B3"/>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41BE2"/>
    <w:rsid w:val="00C5314A"/>
    <w:rsid w:val="00C56A1E"/>
    <w:rsid w:val="00C67B70"/>
    <w:rsid w:val="00C70B3F"/>
    <w:rsid w:val="00C82BBA"/>
    <w:rsid w:val="00C877A8"/>
    <w:rsid w:val="00C90B17"/>
    <w:rsid w:val="00CA1F02"/>
    <w:rsid w:val="00CB0B9A"/>
    <w:rsid w:val="00CD32DD"/>
    <w:rsid w:val="00CD51B4"/>
    <w:rsid w:val="00CE4E43"/>
    <w:rsid w:val="00CE5A81"/>
    <w:rsid w:val="00CE663D"/>
    <w:rsid w:val="00D00594"/>
    <w:rsid w:val="00D119B6"/>
    <w:rsid w:val="00D1438A"/>
    <w:rsid w:val="00D14DDA"/>
    <w:rsid w:val="00D332DF"/>
    <w:rsid w:val="00D57BEF"/>
    <w:rsid w:val="00D72D0E"/>
    <w:rsid w:val="00D779C6"/>
    <w:rsid w:val="00D84E9B"/>
    <w:rsid w:val="00D92675"/>
    <w:rsid w:val="00DA0EBD"/>
    <w:rsid w:val="00DB24AF"/>
    <w:rsid w:val="00DC5201"/>
    <w:rsid w:val="00DC5863"/>
    <w:rsid w:val="00DD3AEE"/>
    <w:rsid w:val="00DD76B3"/>
    <w:rsid w:val="00E05A13"/>
    <w:rsid w:val="00E2148F"/>
    <w:rsid w:val="00E33B43"/>
    <w:rsid w:val="00E36E34"/>
    <w:rsid w:val="00E51316"/>
    <w:rsid w:val="00E62BCD"/>
    <w:rsid w:val="00E62FC7"/>
    <w:rsid w:val="00E77A52"/>
    <w:rsid w:val="00E80860"/>
    <w:rsid w:val="00E92A83"/>
    <w:rsid w:val="00E9471E"/>
    <w:rsid w:val="00EB1D35"/>
    <w:rsid w:val="00EB337F"/>
    <w:rsid w:val="00EB70B4"/>
    <w:rsid w:val="00ED48D2"/>
    <w:rsid w:val="00ED5182"/>
    <w:rsid w:val="00ED6A4C"/>
    <w:rsid w:val="00ED7C07"/>
    <w:rsid w:val="00EE0FB6"/>
    <w:rsid w:val="00F04A74"/>
    <w:rsid w:val="00F04B56"/>
    <w:rsid w:val="00F05417"/>
    <w:rsid w:val="00F124A7"/>
    <w:rsid w:val="00F14E37"/>
    <w:rsid w:val="00F2199F"/>
    <w:rsid w:val="00F23F5C"/>
    <w:rsid w:val="00F24EE3"/>
    <w:rsid w:val="00F2780E"/>
    <w:rsid w:val="00F33762"/>
    <w:rsid w:val="00F45C75"/>
    <w:rsid w:val="00F5486C"/>
    <w:rsid w:val="00F7339F"/>
    <w:rsid w:val="00F80D04"/>
    <w:rsid w:val="00F90E49"/>
    <w:rsid w:val="00FA0A8E"/>
    <w:rsid w:val="00FA664D"/>
    <w:rsid w:val="00FA69D7"/>
    <w:rsid w:val="00FA734D"/>
    <w:rsid w:val="00FC29E1"/>
    <w:rsid w:val="00FC3E28"/>
    <w:rsid w:val="00FC61CD"/>
    <w:rsid w:val="00FD341E"/>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B2118"/>
  <w15:docId w15:val="{FA0E18D9-327B-438F-859B-10CB4A4B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5B17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5B17B0"/>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5B17B0"/>
    <w:pPr>
      <w:tabs>
        <w:tab w:val="left" w:pos="720"/>
        <w:tab w:val="left" w:pos="1800"/>
      </w:tabs>
      <w:suppressAutoHyphens/>
      <w:spacing w:after="0" w:line="240" w:lineRule="auto"/>
      <w:jc w:val="both"/>
    </w:pPr>
    <w:rPr>
      <w:rFonts w:ascii="Times New Roman" w:hAnsi="Times New Roman"/>
      <w:sz w:val="24"/>
      <w:szCs w:val="20"/>
    </w:rPr>
  </w:style>
  <w:style w:type="paragraph" w:styleId="NormalWeb">
    <w:name w:val="Normal (Web)"/>
    <w:basedOn w:val="Normal"/>
    <w:semiHidden/>
    <w:rsid w:val="005B17B0"/>
    <w:pPr>
      <w:spacing w:before="100" w:beforeAutospacing="1" w:after="100" w:afterAutospacing="1" w:line="240" w:lineRule="auto"/>
    </w:pPr>
    <w:rPr>
      <w:rFonts w:ascii="Times New Roman" w:hAnsi="Times New Roman"/>
      <w:sz w:val="24"/>
      <w:szCs w:val="24"/>
    </w:rPr>
  </w:style>
  <w:style w:type="paragraph" w:styleId="Revision">
    <w:name w:val="Revision"/>
    <w:hidden/>
    <w:uiPriority w:val="99"/>
    <w:semiHidden/>
    <w:rsid w:val="00F04B5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753B55-0ACE-48B0-9D2C-67944FEA16B3}">
  <ds:schemaRefs>
    <ds:schemaRef ds:uri="http://schemas.openxmlformats.org/officeDocument/2006/bibliography"/>
  </ds:schemaRefs>
</ds:datastoreItem>
</file>

<file path=customXml/itemProps2.xml><?xml version="1.0" encoding="utf-8"?>
<ds:datastoreItem xmlns:ds="http://schemas.openxmlformats.org/officeDocument/2006/customXml" ds:itemID="{818F6836-95BF-47BB-A62A-34F5F1806F82}"/>
</file>

<file path=customXml/itemProps3.xml><?xml version="1.0" encoding="utf-8"?>
<ds:datastoreItem xmlns:ds="http://schemas.openxmlformats.org/officeDocument/2006/customXml" ds:itemID="{B40DA6DD-B54F-4100-A67F-8C359DEDA58C}"/>
</file>

<file path=customXml/itemProps4.xml><?xml version="1.0" encoding="utf-8"?>
<ds:datastoreItem xmlns:ds="http://schemas.openxmlformats.org/officeDocument/2006/customXml" ds:itemID="{C76FF9E2-BB6F-4840-BE04-8789955027E8}"/>
</file>

<file path=docProps/app.xml><?xml version="1.0" encoding="utf-8"?>
<Properties xmlns="http://schemas.openxmlformats.org/officeDocument/2006/extended-properties" xmlns:vt="http://schemas.openxmlformats.org/officeDocument/2006/docPropsVTypes">
  <Template>Normal</Template>
  <TotalTime>39</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30</cp:revision>
  <cp:lastPrinted>2022-02-01T09:03:00Z</cp:lastPrinted>
  <dcterms:created xsi:type="dcterms:W3CDTF">2017-06-01T10:12:00Z</dcterms:created>
  <dcterms:modified xsi:type="dcterms:W3CDTF">2023-04-25T11:18:00Z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2022-08-27T14:44:29Z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2d1fbc1f-b13d-4af3-9766-7967760118e8</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1291500</vt:r8>
  </property>
</Properties>
</file>