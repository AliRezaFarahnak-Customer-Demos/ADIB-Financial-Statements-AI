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1D3" w14:textId="77777777" w:rsidR="007E45E9" w:rsidRPr="005F6950" w:rsidRDefault="007E45E9" w:rsidP="007E45E9">
      <w:pPr>
        <w:spacing w:after="0" w:line="240" w:lineRule="auto"/>
        <w:jc w:val="center"/>
        <w:rPr>
          <w:rFonts w:ascii="Times New Roman" w:hAnsi="Times New Roman"/>
          <w:b/>
          <w:sz w:val="24"/>
          <w:szCs w:val="24"/>
          <w:u w:val="single"/>
        </w:rPr>
      </w:pPr>
    </w:p>
    <w:p w14:paraId="67615E30" w14:textId="77777777" w:rsidR="0070550E" w:rsidRPr="005F6950" w:rsidRDefault="00BD6C5B" w:rsidP="00314A11">
      <w:pPr>
        <w:spacing w:line="240" w:lineRule="auto"/>
        <w:jc w:val="center"/>
        <w:rPr>
          <w:rFonts w:ascii="Times New Roman" w:hAnsi="Times New Roman"/>
          <w:b/>
          <w:sz w:val="24"/>
          <w:szCs w:val="24"/>
          <w:u w:val="single"/>
        </w:rPr>
      </w:pPr>
      <w:r w:rsidRPr="005F6950">
        <w:rPr>
          <w:rFonts w:ascii="Times New Roman" w:hAnsi="Times New Roman"/>
          <w:b/>
          <w:sz w:val="24"/>
          <w:szCs w:val="24"/>
          <w:u w:val="single"/>
        </w:rPr>
        <w:t xml:space="preserve">WORK </w:t>
      </w:r>
      <w:r w:rsidR="004B617A" w:rsidRPr="005F6950">
        <w:rPr>
          <w:rFonts w:ascii="Times New Roman" w:hAnsi="Times New Roman"/>
          <w:b/>
          <w:sz w:val="24"/>
          <w:szCs w:val="24"/>
          <w:u w:val="single"/>
        </w:rPr>
        <w:t xml:space="preserve">INSTRUCTIONS FOR </w:t>
      </w:r>
      <w:r w:rsidR="007C2D8E" w:rsidRPr="005F6950">
        <w:rPr>
          <w:rFonts w:ascii="Times New Roman" w:hAnsi="Times New Roman"/>
          <w:b/>
          <w:sz w:val="24"/>
          <w:szCs w:val="24"/>
          <w:u w:val="single"/>
        </w:rPr>
        <w:t>CLEANING OF COOLING TOWER BASIN</w:t>
      </w:r>
      <w:r w:rsidR="004B617A" w:rsidRPr="005F6950">
        <w:rPr>
          <w:rFonts w:ascii="Times New Roman" w:hAnsi="Times New Roman"/>
          <w:b/>
          <w:sz w:val="24"/>
          <w:szCs w:val="24"/>
          <w:u w:val="single"/>
        </w:rPr>
        <w:t xml:space="preserve">                                                                           </w:t>
      </w:r>
    </w:p>
    <w:p w14:paraId="1D673CAB" w14:textId="77777777" w:rsidR="003606E6" w:rsidRPr="005F6950" w:rsidRDefault="003606E6" w:rsidP="003606E6">
      <w:pPr>
        <w:jc w:val="both"/>
        <w:rPr>
          <w:rFonts w:ascii="Times New Roman" w:hAnsi="Times New Roman"/>
        </w:rPr>
      </w:pPr>
      <w:r w:rsidRPr="005F6950">
        <w:rPr>
          <w:rFonts w:ascii="Times New Roman" w:hAnsi="Times New Roman"/>
          <w:b/>
          <w:bCs/>
          <w:u w:val="single"/>
        </w:rPr>
        <w:t>Criteria</w:t>
      </w:r>
      <w:r w:rsidRPr="005F6950">
        <w:rPr>
          <w:rFonts w:ascii="Times New Roman" w:hAnsi="Times New Roman"/>
          <w:b/>
          <w:bCs/>
        </w:rPr>
        <w:t xml:space="preserve">: </w:t>
      </w:r>
      <w:r w:rsidRPr="005F6950">
        <w:rPr>
          <w:rFonts w:ascii="Times New Roman" w:hAnsi="Times New Roman"/>
        </w:rPr>
        <w:t>Safe cleaning of the cooling tower basin</w:t>
      </w:r>
    </w:p>
    <w:p w14:paraId="1C8F2ECF" w14:textId="77777777" w:rsidR="003606E6" w:rsidRPr="005F6950" w:rsidRDefault="003606E6" w:rsidP="003606E6">
      <w:pPr>
        <w:jc w:val="both"/>
        <w:rPr>
          <w:rFonts w:ascii="Times New Roman" w:hAnsi="Times New Roman"/>
          <w:lang w:val="en-IN"/>
        </w:rPr>
      </w:pPr>
      <w:r w:rsidRPr="005F6950">
        <w:rPr>
          <w:rFonts w:ascii="Times New Roman" w:hAnsi="Times New Roman"/>
          <w:b/>
          <w:bCs/>
          <w:u w:val="single"/>
        </w:rPr>
        <w:t>Responsibility</w:t>
      </w:r>
      <w:r w:rsidRPr="005F6950">
        <w:rPr>
          <w:rFonts w:ascii="Times New Roman" w:hAnsi="Times New Roman"/>
          <w:b/>
          <w:bCs/>
        </w:rPr>
        <w:t xml:space="preserve">: </w:t>
      </w:r>
      <w:r w:rsidRPr="005F6950">
        <w:rPr>
          <w:rFonts w:ascii="Times New Roman" w:hAnsi="Times New Roman"/>
          <w:bCs/>
        </w:rPr>
        <w:t>Cooling tower officer &amp;</w:t>
      </w:r>
      <w:r w:rsidRPr="005F6950">
        <w:rPr>
          <w:rFonts w:ascii="Times New Roman" w:hAnsi="Times New Roman"/>
          <w:b/>
          <w:bCs/>
        </w:rPr>
        <w:t xml:space="preserve"> </w:t>
      </w:r>
      <w:r w:rsidRPr="005F6950">
        <w:rPr>
          <w:rFonts w:ascii="Times New Roman" w:hAnsi="Times New Roman"/>
        </w:rPr>
        <w:t>Mechanical engineer.</w:t>
      </w:r>
    </w:p>
    <w:p w14:paraId="3C038800" w14:textId="77777777" w:rsidR="00931ACC" w:rsidRPr="005F6950" w:rsidRDefault="003606E6" w:rsidP="00931ACC">
      <w:pPr>
        <w:jc w:val="both"/>
        <w:rPr>
          <w:rFonts w:ascii="Times New Roman" w:hAnsi="Times New Roman"/>
          <w:b/>
          <w:lang w:val="en-IN"/>
        </w:rPr>
      </w:pPr>
      <w:r w:rsidRPr="005F6950">
        <w:rPr>
          <w:rFonts w:ascii="Times New Roman" w:hAnsi="Times New Roman"/>
          <w:b/>
        </w:rPr>
        <w:t> </w:t>
      </w:r>
      <w:r w:rsidR="00931ACC" w:rsidRPr="005F6950">
        <w:rPr>
          <w:rFonts w:ascii="Times New Roman" w:hAnsi="Times New Roman"/>
          <w:b/>
        </w:rPr>
        <w:t>Identified Hazards</w:t>
      </w:r>
      <w:r w:rsidR="005B5950" w:rsidRPr="005F6950">
        <w:rPr>
          <w:rFonts w:ascii="Times New Roman" w:hAnsi="Times New Roman"/>
          <w:b/>
        </w:rPr>
        <w:t>:</w:t>
      </w:r>
    </w:p>
    <w:p w14:paraId="6E8548CE"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snapToGrid w:val="0"/>
        </w:rPr>
      </w:pPr>
      <w:r w:rsidRPr="005F6950">
        <w:rPr>
          <w:rFonts w:ascii="Times New Roman" w:hAnsi="Times New Roman"/>
          <w:snapToGrid w:val="0"/>
        </w:rPr>
        <w:t>Contact with pressurized water</w:t>
      </w:r>
    </w:p>
    <w:p w14:paraId="0A46FAC1"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snapToGrid w:val="0"/>
        </w:rPr>
      </w:pPr>
      <w:r w:rsidRPr="005F6950">
        <w:rPr>
          <w:rFonts w:ascii="Times New Roman" w:hAnsi="Times New Roman"/>
          <w:snapToGrid w:val="0"/>
        </w:rPr>
        <w:t>Drowning in the basin due to filling of water above the height of a person</w:t>
      </w:r>
    </w:p>
    <w:p w14:paraId="600E7196" w14:textId="77777777" w:rsidR="00C2730A" w:rsidRPr="005F6950" w:rsidRDefault="00130EB6"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snapToGrid w:val="0"/>
        </w:rPr>
        <w:t>Nonuse</w:t>
      </w:r>
      <w:r w:rsidR="00C2730A" w:rsidRPr="005F6950">
        <w:rPr>
          <w:rFonts w:ascii="Times New Roman" w:hAnsi="Times New Roman"/>
          <w:snapToGrid w:val="0"/>
        </w:rPr>
        <w:t xml:space="preserve"> of PPE </w:t>
      </w:r>
    </w:p>
    <w:p w14:paraId="25287F87"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snapToGrid w:val="0"/>
        </w:rPr>
        <w:t>Fall of a person due to slipping</w:t>
      </w:r>
    </w:p>
    <w:p w14:paraId="1DB1376F"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snapToGrid w:val="0"/>
        </w:rPr>
        <w:t>Inadequate lighting in basin</w:t>
      </w:r>
    </w:p>
    <w:p w14:paraId="32A86B8D"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Falling from height while entering the basin.</w:t>
      </w:r>
    </w:p>
    <w:p w14:paraId="0232CBFB"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Electric shock</w:t>
      </w:r>
    </w:p>
    <w:p w14:paraId="71C801CB"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Fall of material from top</w:t>
      </w:r>
    </w:p>
    <w:p w14:paraId="20F9CFFF"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Humid condition while working in tank</w:t>
      </w:r>
    </w:p>
    <w:p w14:paraId="2AAD2ECC"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Use of mobile phone while working</w:t>
      </w:r>
    </w:p>
    <w:p w14:paraId="50E914AF"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Contact with chemically dosed cooling water leading to health problem</w:t>
      </w:r>
    </w:p>
    <w:p w14:paraId="18CB6FD8" w14:textId="15F8D649" w:rsidR="00C2730A"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Smelling of chemical</w:t>
      </w:r>
    </w:p>
    <w:p w14:paraId="06416632" w14:textId="1F6704E4" w:rsidR="00FD3405" w:rsidRDefault="00FD3405" w:rsidP="00C2730A">
      <w:pPr>
        <w:pStyle w:val="ListParagraph"/>
        <w:numPr>
          <w:ilvl w:val="0"/>
          <w:numId w:val="48"/>
        </w:numPr>
        <w:tabs>
          <w:tab w:val="num" w:pos="720"/>
          <w:tab w:val="left" w:pos="1800"/>
        </w:tabs>
        <w:spacing w:before="3" w:after="0" w:line="340" w:lineRule="atLeast"/>
        <w:rPr>
          <w:rFonts w:ascii="Times New Roman" w:hAnsi="Times New Roman"/>
        </w:rPr>
      </w:pPr>
      <w:r>
        <w:rPr>
          <w:rFonts w:ascii="Times New Roman" w:hAnsi="Times New Roman"/>
        </w:rPr>
        <w:t>Slipping from the ladder</w:t>
      </w:r>
    </w:p>
    <w:p w14:paraId="4E335E4B" w14:textId="612E1F98" w:rsidR="00FD3405" w:rsidRDefault="00FD3405" w:rsidP="00C2730A">
      <w:pPr>
        <w:pStyle w:val="ListParagraph"/>
        <w:numPr>
          <w:ilvl w:val="0"/>
          <w:numId w:val="48"/>
        </w:numPr>
        <w:tabs>
          <w:tab w:val="num" w:pos="720"/>
          <w:tab w:val="left" w:pos="1800"/>
        </w:tabs>
        <w:spacing w:before="3" w:after="0" w:line="340" w:lineRule="atLeast"/>
        <w:rPr>
          <w:rFonts w:ascii="Times New Roman" w:hAnsi="Times New Roman"/>
        </w:rPr>
      </w:pPr>
      <w:r>
        <w:rPr>
          <w:rFonts w:ascii="Times New Roman" w:hAnsi="Times New Roman"/>
        </w:rPr>
        <w:t>Slippery platform</w:t>
      </w:r>
    </w:p>
    <w:p w14:paraId="417EE33C" w14:textId="39AECBA5" w:rsidR="0073698F" w:rsidRDefault="0073698F" w:rsidP="00C2730A">
      <w:pPr>
        <w:pStyle w:val="ListParagraph"/>
        <w:numPr>
          <w:ilvl w:val="0"/>
          <w:numId w:val="48"/>
        </w:numPr>
        <w:tabs>
          <w:tab w:val="num" w:pos="720"/>
          <w:tab w:val="left" w:pos="1800"/>
        </w:tabs>
        <w:spacing w:before="3" w:after="0" w:line="340" w:lineRule="atLeast"/>
        <w:rPr>
          <w:rFonts w:ascii="Times New Roman" w:hAnsi="Times New Roman"/>
        </w:rPr>
      </w:pPr>
      <w:r>
        <w:rPr>
          <w:rFonts w:ascii="Times New Roman" w:hAnsi="Times New Roman"/>
        </w:rPr>
        <w:t>Lone working</w:t>
      </w:r>
    </w:p>
    <w:p w14:paraId="24C64975" w14:textId="77777777" w:rsidR="00931ACC" w:rsidRPr="005F6950" w:rsidRDefault="00931ACC" w:rsidP="00DF068E">
      <w:pPr>
        <w:jc w:val="both"/>
        <w:rPr>
          <w:rFonts w:ascii="Times New Roman" w:hAnsi="Times New Roman"/>
        </w:rPr>
      </w:pPr>
    </w:p>
    <w:p w14:paraId="65FCE2C5" w14:textId="77777777" w:rsidR="00931ACC" w:rsidRPr="005F6950" w:rsidRDefault="00931ACC" w:rsidP="00931ACC">
      <w:pPr>
        <w:ind w:left="480"/>
        <w:jc w:val="both"/>
        <w:rPr>
          <w:rFonts w:ascii="Times New Roman" w:hAnsi="Times New Roman"/>
          <w:lang w:val="en-IN"/>
        </w:rPr>
      </w:pPr>
      <w:r w:rsidRPr="005F6950">
        <w:rPr>
          <w:rFonts w:ascii="Times New Roman" w:hAnsi="Times New Roman"/>
          <w:b/>
          <w:bCs/>
          <w:u w:val="single"/>
        </w:rPr>
        <w:t>Significant Aspect</w:t>
      </w:r>
      <w:r w:rsidRPr="005F6950">
        <w:rPr>
          <w:rFonts w:ascii="Times New Roman" w:hAnsi="Times New Roman"/>
          <w:b/>
          <w:bCs/>
        </w:rPr>
        <w:t>:</w:t>
      </w:r>
    </w:p>
    <w:p w14:paraId="31949488" w14:textId="654DA16C" w:rsidR="00931ACC" w:rsidRDefault="00931ACC" w:rsidP="00931ACC">
      <w:pPr>
        <w:ind w:left="480"/>
        <w:jc w:val="both"/>
        <w:rPr>
          <w:ins w:id="0" w:author="Lobha Vaikunth Gawas" w:date="2022-08-27T20:21:00Z"/>
          <w:rFonts w:ascii="Times New Roman" w:hAnsi="Times New Roman"/>
        </w:rPr>
      </w:pPr>
      <w:r w:rsidRPr="005F6950">
        <w:rPr>
          <w:rFonts w:ascii="Times New Roman" w:hAnsi="Times New Roman"/>
          <w:b/>
          <w:bCs/>
        </w:rPr>
        <w:t> 1.</w:t>
      </w:r>
      <w:r w:rsidRPr="005F6950">
        <w:rPr>
          <w:rFonts w:ascii="Times New Roman" w:hAnsi="Times New Roman"/>
        </w:rPr>
        <w:t xml:space="preserve"> Wastage of water</w:t>
      </w:r>
    </w:p>
    <w:p w14:paraId="6E3694D5" w14:textId="2562C0FC" w:rsidR="00FF4923" w:rsidRDefault="00FF4923" w:rsidP="00931ACC">
      <w:pPr>
        <w:ind w:left="480"/>
        <w:jc w:val="both"/>
        <w:rPr>
          <w:rFonts w:ascii="Times New Roman" w:hAnsi="Times New Roman"/>
          <w:lang w:val="en-IN"/>
        </w:rPr>
      </w:pPr>
      <w:r>
        <w:rPr>
          <w:rFonts w:ascii="Times New Roman" w:hAnsi="Times New Roman"/>
          <w:lang w:val="en-IN"/>
        </w:rPr>
        <w:t>2. Generation of slurry</w:t>
      </w:r>
    </w:p>
    <w:p w14:paraId="589258BD" w14:textId="77777777" w:rsidR="00FF4923" w:rsidRPr="005F6950" w:rsidRDefault="00FF4923" w:rsidP="00931ACC">
      <w:pPr>
        <w:ind w:left="480"/>
        <w:jc w:val="both"/>
        <w:rPr>
          <w:rFonts w:ascii="Times New Roman" w:hAnsi="Times New Roman"/>
          <w:lang w:val="en-IN"/>
        </w:rPr>
      </w:pPr>
    </w:p>
    <w:p w14:paraId="2C12EDA3" w14:textId="77777777" w:rsidR="00931ACC" w:rsidRPr="005F6950" w:rsidRDefault="00931ACC" w:rsidP="00931ACC">
      <w:pPr>
        <w:ind w:left="480"/>
        <w:jc w:val="both"/>
        <w:rPr>
          <w:rFonts w:ascii="Times New Roman" w:hAnsi="Times New Roman"/>
          <w:b/>
          <w:bCs/>
        </w:rPr>
      </w:pPr>
      <w:r w:rsidRPr="005F6950">
        <w:rPr>
          <w:rFonts w:ascii="Times New Roman" w:hAnsi="Times New Roman"/>
        </w:rPr>
        <w:t> </w:t>
      </w:r>
      <w:r w:rsidRPr="005F6950">
        <w:rPr>
          <w:rFonts w:ascii="Times New Roman" w:hAnsi="Times New Roman"/>
          <w:b/>
          <w:bCs/>
          <w:u w:val="single"/>
        </w:rPr>
        <w:t>Procedure</w:t>
      </w:r>
      <w:r w:rsidRPr="005F6950">
        <w:rPr>
          <w:rFonts w:ascii="Times New Roman" w:hAnsi="Times New Roman"/>
          <w:b/>
          <w:bCs/>
        </w:rPr>
        <w:t>:</w:t>
      </w:r>
    </w:p>
    <w:p w14:paraId="6D3363F3" w14:textId="77777777" w:rsidR="006711D0" w:rsidRPr="00130EB6" w:rsidRDefault="006711D0" w:rsidP="00130EB6">
      <w:pPr>
        <w:pStyle w:val="ListParagraph"/>
        <w:tabs>
          <w:tab w:val="left" w:pos="567"/>
        </w:tabs>
        <w:spacing w:line="240" w:lineRule="auto"/>
        <w:ind w:left="567" w:hanging="567"/>
        <w:rPr>
          <w:rFonts w:ascii="Times New Roman" w:hAnsi="Times New Roman"/>
          <w:szCs w:val="24"/>
        </w:rPr>
      </w:pPr>
      <w:r w:rsidRPr="005F6950">
        <w:rPr>
          <w:rFonts w:ascii="Times New Roman" w:hAnsi="Times New Roman"/>
          <w:szCs w:val="24"/>
        </w:rPr>
        <w:t xml:space="preserve">This is a </w:t>
      </w:r>
      <w:r w:rsidRPr="005F6950">
        <w:rPr>
          <w:rFonts w:ascii="Times New Roman" w:hAnsi="Times New Roman"/>
          <w:b/>
          <w:szCs w:val="24"/>
        </w:rPr>
        <w:t>confined space; refer SP 44Y</w:t>
      </w:r>
      <w:r w:rsidRPr="005F6950">
        <w:rPr>
          <w:rFonts w:ascii="Times New Roman" w:hAnsi="Times New Roman"/>
          <w:szCs w:val="24"/>
        </w:rPr>
        <w:t xml:space="preserve"> for requirement and detailed guidelines for working.</w:t>
      </w:r>
    </w:p>
    <w:p w14:paraId="678E4408" w14:textId="77777777" w:rsidR="006711D0" w:rsidRPr="005F6950" w:rsidRDefault="006711D0" w:rsidP="006711D0">
      <w:pPr>
        <w:rPr>
          <w:rFonts w:ascii="Times New Roman" w:hAnsi="Times New Roman"/>
          <w:b/>
          <w:sz w:val="24"/>
        </w:rPr>
      </w:pPr>
      <w:r w:rsidRPr="005F6950">
        <w:rPr>
          <w:rFonts w:ascii="Times New Roman" w:hAnsi="Times New Roman"/>
          <w:b/>
          <w:sz w:val="24"/>
        </w:rPr>
        <w:t>Please follow the following procedure</w:t>
      </w:r>
    </w:p>
    <w:p w14:paraId="57D4D054" w14:textId="77777777" w:rsidR="006711D0" w:rsidRPr="00130EB6" w:rsidRDefault="006711D0" w:rsidP="00130EB6">
      <w:pPr>
        <w:rPr>
          <w:rFonts w:asciiTheme="minorHAnsi" w:hAnsiTheme="minorHAnsi" w:cstheme="minorHAnsi"/>
          <w:b/>
        </w:rPr>
      </w:pPr>
      <w:r w:rsidRPr="005F6950">
        <w:rPr>
          <w:rFonts w:asciiTheme="minorHAnsi" w:hAnsiTheme="minorHAnsi" w:cstheme="minorHAnsi"/>
          <w:b/>
        </w:rPr>
        <w:t>FOR MORE DETAILS REFER CENTRALISED CONFINED SPACE ENTRY SOP-VL/IMS/VAB/SP44 Y</w:t>
      </w:r>
    </w:p>
    <w:p w14:paraId="1A491629" w14:textId="77777777" w:rsidR="006711D0" w:rsidRPr="00130EB6" w:rsidRDefault="006711D0" w:rsidP="00130EB6">
      <w:pPr>
        <w:pStyle w:val="WW-BodyText2"/>
        <w:spacing w:before="3" w:line="340" w:lineRule="atLeast"/>
        <w:rPr>
          <w:rFonts w:ascii="Calibri" w:hAnsi="Calibri" w:cs="Calibri"/>
        </w:rPr>
      </w:pPr>
      <w:r w:rsidRPr="00130EB6">
        <w:rPr>
          <w:rFonts w:ascii="Calibri" w:hAnsi="Calibri" w:cs="Calibri"/>
        </w:rPr>
        <w:t>Confined Space Checks before job start up:</w:t>
      </w:r>
    </w:p>
    <w:p w14:paraId="00E3EF1A" w14:textId="77777777" w:rsidR="006711D0" w:rsidRPr="00130EB6" w:rsidRDefault="006711D0" w:rsidP="00130EB6">
      <w:pPr>
        <w:pStyle w:val="WW-BodyText2"/>
        <w:spacing w:before="3" w:line="340" w:lineRule="atLeast"/>
        <w:ind w:left="720"/>
        <w:rPr>
          <w:rFonts w:ascii="Calibri" w:hAnsi="Calibri" w:cs="Calibri"/>
        </w:rPr>
      </w:pPr>
    </w:p>
    <w:p w14:paraId="43586182" w14:textId="77777777" w:rsidR="006711D0" w:rsidRPr="00130EB6" w:rsidRDefault="006711D0" w:rsidP="00130EB6">
      <w:pPr>
        <w:pStyle w:val="ListParagraph"/>
        <w:numPr>
          <w:ilvl w:val="0"/>
          <w:numId w:val="49"/>
        </w:numPr>
        <w:jc w:val="both"/>
        <w:rPr>
          <w:rFonts w:cs="Calibri"/>
          <w:sz w:val="24"/>
          <w:szCs w:val="24"/>
        </w:rPr>
      </w:pPr>
      <w:r w:rsidRPr="00130EB6">
        <w:rPr>
          <w:rFonts w:cs="Calibri"/>
          <w:sz w:val="24"/>
          <w:szCs w:val="24"/>
        </w:rPr>
        <w:t>Before Entering in Confined Space</w:t>
      </w:r>
      <w:r w:rsidRPr="00130EB6">
        <w:rPr>
          <w:rFonts w:cs="Calibri"/>
        </w:rPr>
        <w:t xml:space="preserve"> </w:t>
      </w:r>
      <w:r w:rsidRPr="00130EB6">
        <w:rPr>
          <w:rFonts w:cs="Calibri"/>
          <w:sz w:val="24"/>
          <w:szCs w:val="24"/>
        </w:rPr>
        <w:t>ensure –</w:t>
      </w:r>
    </w:p>
    <w:p w14:paraId="30A18063" w14:textId="77777777" w:rsidR="006711D0" w:rsidRPr="00130EB6" w:rsidRDefault="00130EB6" w:rsidP="00130EB6">
      <w:pPr>
        <w:pStyle w:val="ListParagraph"/>
        <w:numPr>
          <w:ilvl w:val="0"/>
          <w:numId w:val="50"/>
        </w:numPr>
        <w:jc w:val="both"/>
        <w:rPr>
          <w:rFonts w:cs="Calibri"/>
          <w:sz w:val="24"/>
          <w:szCs w:val="24"/>
        </w:rPr>
      </w:pPr>
      <w:r w:rsidRPr="00130EB6">
        <w:rPr>
          <w:rFonts w:cs="Calibri"/>
          <w:sz w:val="24"/>
          <w:szCs w:val="24"/>
        </w:rPr>
        <w:t>Inside</w:t>
      </w:r>
      <w:r w:rsidR="006711D0" w:rsidRPr="00130EB6">
        <w:rPr>
          <w:rFonts w:cs="Calibri"/>
          <w:sz w:val="24"/>
          <w:szCs w:val="24"/>
        </w:rPr>
        <w:t xml:space="preserve"> temp</w:t>
      </w:r>
      <w:r>
        <w:rPr>
          <w:rFonts w:cs="Calibri"/>
          <w:sz w:val="24"/>
          <w:szCs w:val="24"/>
        </w:rPr>
        <w:t>erature should be less than 40°C</w:t>
      </w:r>
      <w:r w:rsidR="006711D0" w:rsidRPr="00130EB6">
        <w:rPr>
          <w:rFonts w:cs="Calibri"/>
          <w:sz w:val="24"/>
          <w:szCs w:val="24"/>
        </w:rPr>
        <w:t>.</w:t>
      </w:r>
    </w:p>
    <w:p w14:paraId="3EC711D5" w14:textId="77777777" w:rsidR="006711D0" w:rsidRPr="00130EB6" w:rsidRDefault="006711D0" w:rsidP="00130EB6">
      <w:pPr>
        <w:pStyle w:val="ListParagraph"/>
        <w:numPr>
          <w:ilvl w:val="0"/>
          <w:numId w:val="50"/>
        </w:numPr>
        <w:jc w:val="both"/>
        <w:rPr>
          <w:rFonts w:cs="Calibri"/>
          <w:sz w:val="24"/>
          <w:szCs w:val="24"/>
        </w:rPr>
      </w:pPr>
      <w:r w:rsidRPr="00130EB6">
        <w:rPr>
          <w:rFonts w:cs="Calibri"/>
          <w:sz w:val="24"/>
          <w:szCs w:val="24"/>
        </w:rPr>
        <w:t>CO Level should be 0 ppm</w:t>
      </w:r>
    </w:p>
    <w:p w14:paraId="7603F73C" w14:textId="77777777" w:rsidR="006711D0" w:rsidRPr="00130EB6" w:rsidRDefault="006711D0" w:rsidP="00130EB6">
      <w:pPr>
        <w:pStyle w:val="ListParagraph"/>
        <w:numPr>
          <w:ilvl w:val="0"/>
          <w:numId w:val="50"/>
        </w:numPr>
        <w:jc w:val="both"/>
        <w:rPr>
          <w:rFonts w:cs="Calibri"/>
          <w:sz w:val="24"/>
          <w:szCs w:val="24"/>
        </w:rPr>
      </w:pPr>
      <w:r w:rsidRPr="00130EB6">
        <w:rPr>
          <w:rFonts w:cs="Calibri"/>
          <w:sz w:val="24"/>
          <w:szCs w:val="24"/>
        </w:rPr>
        <w:lastRenderedPageBreak/>
        <w:t>Attendant must ensure proper illumination, if illumination not found ok, he must inform concern electrical person to provide hand lamp or halogen.</w:t>
      </w:r>
    </w:p>
    <w:p w14:paraId="1130B75B" w14:textId="77777777" w:rsidR="006711D0" w:rsidRPr="00130EB6" w:rsidRDefault="006711D0" w:rsidP="00130EB6">
      <w:pPr>
        <w:pStyle w:val="ListParagraph"/>
        <w:numPr>
          <w:ilvl w:val="0"/>
          <w:numId w:val="50"/>
        </w:numPr>
        <w:jc w:val="both"/>
        <w:rPr>
          <w:rFonts w:cs="Calibri"/>
          <w:sz w:val="24"/>
          <w:szCs w:val="24"/>
        </w:rPr>
      </w:pPr>
      <w:r w:rsidRPr="00130EB6">
        <w:rPr>
          <w:rFonts w:cs="Calibri"/>
          <w:sz w:val="24"/>
          <w:szCs w:val="24"/>
        </w:rPr>
        <w:t>Take the work permit from production-in-charge, Safety, electrical, mechanical for entering Confined Space.</w:t>
      </w:r>
    </w:p>
    <w:p w14:paraId="14F6C998" w14:textId="1AD1EDF9"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The workmen (Entrant) who is trained and certified by SBU Head and having valid confined space gate pass should perform the activity and he can be </w:t>
      </w:r>
      <w:r w:rsidR="00DF068E" w:rsidRPr="00130EB6">
        <w:rPr>
          <w:rFonts w:cs="Calibri"/>
          <w:sz w:val="24"/>
          <w:szCs w:val="24"/>
        </w:rPr>
        <w:t>replaced (</w:t>
      </w:r>
      <w:r w:rsidRPr="00130EB6">
        <w:rPr>
          <w:rFonts w:cs="Calibri"/>
          <w:sz w:val="24"/>
          <w:szCs w:val="24"/>
        </w:rPr>
        <w:t xml:space="preserve">in emergency) only by certified </w:t>
      </w:r>
      <w:r w:rsidR="00DF068E" w:rsidRPr="00130EB6">
        <w:rPr>
          <w:rFonts w:cs="Calibri"/>
          <w:sz w:val="24"/>
          <w:szCs w:val="24"/>
        </w:rPr>
        <w:t>entrant.</w:t>
      </w:r>
    </w:p>
    <w:p w14:paraId="5AA09426" w14:textId="1871175F"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A standby (attendant) who is trained and certified by SBU Head and having valid confined space gate pass should perform the activity and he can be </w:t>
      </w:r>
      <w:r w:rsidR="00DF068E" w:rsidRPr="00130EB6">
        <w:rPr>
          <w:rFonts w:cs="Calibri"/>
          <w:sz w:val="24"/>
          <w:szCs w:val="24"/>
        </w:rPr>
        <w:t>replaced (</w:t>
      </w:r>
      <w:r w:rsidRPr="00130EB6">
        <w:rPr>
          <w:rFonts w:cs="Calibri"/>
          <w:sz w:val="24"/>
          <w:szCs w:val="24"/>
        </w:rPr>
        <w:t>in emergency) only by certified attendant .</w:t>
      </w:r>
    </w:p>
    <w:p w14:paraId="5D605E07" w14:textId="4A89659A"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Standby person who shall be positioned outside the confined </w:t>
      </w:r>
      <w:r w:rsidR="00DF068E" w:rsidRPr="00130EB6">
        <w:rPr>
          <w:rFonts w:cs="Calibri"/>
          <w:sz w:val="24"/>
          <w:szCs w:val="24"/>
        </w:rPr>
        <w:t>space,</w:t>
      </w:r>
      <w:r w:rsidRPr="00130EB6">
        <w:rPr>
          <w:rFonts w:cs="Calibri"/>
          <w:sz w:val="24"/>
          <w:szCs w:val="24"/>
        </w:rPr>
        <w:t xml:space="preserve"> must have no other duties other than monitoring people and conditions inside the confined space and coordinating with rescue personnel (he must have contact number of rescue team members) if required.</w:t>
      </w:r>
    </w:p>
    <w:p w14:paraId="550425C8" w14:textId="77777777" w:rsidR="006711D0" w:rsidRPr="00130EB6" w:rsidRDefault="006711D0" w:rsidP="00130EB6">
      <w:pPr>
        <w:pStyle w:val="ListParagraph"/>
        <w:numPr>
          <w:ilvl w:val="0"/>
          <w:numId w:val="49"/>
        </w:numPr>
        <w:spacing w:after="0" w:line="240" w:lineRule="auto"/>
        <w:jc w:val="both"/>
        <w:rPr>
          <w:iCs/>
          <w:sz w:val="24"/>
          <w:szCs w:val="24"/>
          <w:lang w:val="en-IN"/>
        </w:rPr>
      </w:pPr>
      <w:r w:rsidRPr="00130EB6">
        <w:rPr>
          <w:iCs/>
          <w:sz w:val="24"/>
          <w:szCs w:val="24"/>
        </w:rPr>
        <w:t xml:space="preserve">Standby (Attendant) person has to log down the In/Out entry of all entrants and ensure that entrant should be come out after </w:t>
      </w:r>
      <w:r w:rsidR="00130EB6" w:rsidRPr="00130EB6">
        <w:rPr>
          <w:iCs/>
          <w:sz w:val="24"/>
          <w:szCs w:val="24"/>
        </w:rPr>
        <w:t>30 minutes</w:t>
      </w:r>
      <w:r w:rsidRPr="00130EB6">
        <w:rPr>
          <w:iCs/>
          <w:sz w:val="24"/>
          <w:szCs w:val="24"/>
        </w:rPr>
        <w:t xml:space="preserve"> from confined space for normal jobs.</w:t>
      </w:r>
    </w:p>
    <w:p w14:paraId="1B2A516F" w14:textId="173C6162" w:rsidR="006711D0" w:rsidRPr="00130EB6" w:rsidRDefault="006711D0" w:rsidP="00130EB6">
      <w:pPr>
        <w:pStyle w:val="ListParagraph"/>
        <w:numPr>
          <w:ilvl w:val="0"/>
          <w:numId w:val="49"/>
        </w:numPr>
        <w:spacing w:after="0" w:line="240" w:lineRule="auto"/>
        <w:jc w:val="both"/>
        <w:rPr>
          <w:iCs/>
          <w:sz w:val="24"/>
          <w:szCs w:val="24"/>
        </w:rPr>
      </w:pPr>
      <w:r w:rsidRPr="00130EB6">
        <w:rPr>
          <w:iCs/>
          <w:sz w:val="24"/>
          <w:szCs w:val="24"/>
        </w:rPr>
        <w:t xml:space="preserve">In some </w:t>
      </w:r>
      <w:r w:rsidR="00DF068E" w:rsidRPr="00130EB6">
        <w:rPr>
          <w:iCs/>
          <w:sz w:val="24"/>
          <w:szCs w:val="24"/>
        </w:rPr>
        <w:t>cases,</w:t>
      </w:r>
      <w:r w:rsidRPr="00130EB6">
        <w:rPr>
          <w:iCs/>
          <w:sz w:val="24"/>
          <w:szCs w:val="24"/>
        </w:rPr>
        <w:t xml:space="preserve"> In/Out time may be relaxed /extended based on the risk involved in the particular confined space. </w:t>
      </w:r>
    </w:p>
    <w:p w14:paraId="4182D8C1"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Check Internal atmosphere of the space for sufficient oxygen content (19.5% to 23.5 %) flammable gases and </w:t>
      </w:r>
      <w:r w:rsidR="00130EB6" w:rsidRPr="00130EB6">
        <w:rPr>
          <w:rFonts w:cs="Calibri"/>
          <w:sz w:val="24"/>
          <w:szCs w:val="24"/>
        </w:rPr>
        <w:t>vapors</w:t>
      </w:r>
      <w:r w:rsidRPr="00130EB6">
        <w:rPr>
          <w:rFonts w:cs="Calibri"/>
          <w:sz w:val="24"/>
          <w:szCs w:val="24"/>
        </w:rPr>
        <w:t>, and the potential for toxic air contaminants by the use of multi gas detector, if required use pump with extension before entering. If there is any deviation, do not enter into confined space.</w:t>
      </w:r>
    </w:p>
    <w:p w14:paraId="53C23E40" w14:textId="728D875D"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Check for the presence of Chemical asphyxiates such as Carbon monoxide (CO gas detector</w:t>
      </w:r>
      <w:r w:rsidR="00DF068E" w:rsidRPr="00130EB6">
        <w:rPr>
          <w:rFonts w:cs="Calibri"/>
          <w:sz w:val="24"/>
          <w:szCs w:val="24"/>
        </w:rPr>
        <w:t>). It</w:t>
      </w:r>
      <w:r w:rsidRPr="00130EB6">
        <w:rPr>
          <w:rFonts w:cs="Calibri"/>
          <w:sz w:val="24"/>
          <w:szCs w:val="24"/>
        </w:rPr>
        <w:t xml:space="preserve"> should be 0 PPM</w:t>
      </w:r>
    </w:p>
    <w:p w14:paraId="5DDB0ACB" w14:textId="1A740FB4"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Check inside temperature and it should be i</w:t>
      </w:r>
      <w:r w:rsidR="00130EB6">
        <w:rPr>
          <w:rFonts w:cs="Calibri"/>
          <w:sz w:val="24"/>
          <w:szCs w:val="24"/>
        </w:rPr>
        <w:t>s in the tolerable range (25°</w:t>
      </w:r>
      <w:r w:rsidRPr="00130EB6">
        <w:rPr>
          <w:rFonts w:cs="Calibri"/>
          <w:sz w:val="24"/>
          <w:szCs w:val="24"/>
        </w:rPr>
        <w:t>C to 4</w:t>
      </w:r>
      <w:r w:rsidR="007D1065" w:rsidRPr="00130EB6">
        <w:rPr>
          <w:rFonts w:cs="Calibri"/>
          <w:sz w:val="24"/>
          <w:szCs w:val="24"/>
        </w:rPr>
        <w:t>0</w:t>
      </w:r>
      <w:r w:rsidR="00130EB6">
        <w:rPr>
          <w:rFonts w:cs="Calibri"/>
          <w:sz w:val="24"/>
          <w:szCs w:val="24"/>
        </w:rPr>
        <w:t>°</w:t>
      </w:r>
      <w:r w:rsidRPr="00130EB6">
        <w:rPr>
          <w:rFonts w:cs="Calibri"/>
          <w:sz w:val="24"/>
          <w:szCs w:val="24"/>
        </w:rPr>
        <w:t xml:space="preserve">C). If the temperature is not within </w:t>
      </w:r>
      <w:r w:rsidR="00DF068E" w:rsidRPr="00130EB6">
        <w:rPr>
          <w:rFonts w:cs="Calibri"/>
          <w:sz w:val="24"/>
          <w:szCs w:val="24"/>
        </w:rPr>
        <w:t>limits,</w:t>
      </w:r>
      <w:r w:rsidRPr="00130EB6">
        <w:rPr>
          <w:rFonts w:cs="Calibri"/>
          <w:sz w:val="24"/>
          <w:szCs w:val="24"/>
        </w:rPr>
        <w:t xml:space="preserve"> then appropriate ventilation to be used to normalize the temp.</w:t>
      </w:r>
    </w:p>
    <w:p w14:paraId="3739FD04"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Check for suitability of equipment that is used at the confined space.</w:t>
      </w:r>
    </w:p>
    <w:p w14:paraId="46AC522D"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Check any dust due to which visibility is reduced or respiratory tract is irritated.</w:t>
      </w:r>
    </w:p>
    <w:p w14:paraId="5BD96C60"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The sign-in and sign-out of all persons entering into confined Space should be recorded.</w:t>
      </w:r>
    </w:p>
    <w:p w14:paraId="3F1F8B85"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Use 24V DC supply illumination to avoid electrocution/electric shock.</w:t>
      </w:r>
    </w:p>
    <w:p w14:paraId="383855B1" w14:textId="17572628" w:rsidR="006711D0" w:rsidRPr="00130EB6" w:rsidRDefault="006711D0" w:rsidP="00130EB6">
      <w:pPr>
        <w:pStyle w:val="WW-BodyText2"/>
        <w:numPr>
          <w:ilvl w:val="0"/>
          <w:numId w:val="49"/>
        </w:numPr>
        <w:spacing w:before="3" w:line="340" w:lineRule="atLeast"/>
        <w:rPr>
          <w:rFonts w:ascii="Calibri" w:hAnsi="Calibri" w:cs="Calibri"/>
        </w:rPr>
      </w:pPr>
      <w:r w:rsidRPr="00130EB6">
        <w:rPr>
          <w:rFonts w:ascii="Calibri" w:hAnsi="Calibri" w:cs="Calibri"/>
        </w:rPr>
        <w:t xml:space="preserve">Cutting or welding jobs inside the confined space should be carried out after checking for any explosive environment (LEL should be &lt;10%) and by providing localized suction or </w:t>
      </w:r>
      <w:r w:rsidR="00DF068E" w:rsidRPr="00130EB6">
        <w:rPr>
          <w:rFonts w:ascii="Calibri" w:hAnsi="Calibri" w:cs="Calibri"/>
        </w:rPr>
        <w:t>heavy-duty</w:t>
      </w:r>
      <w:r w:rsidRPr="00130EB6">
        <w:rPr>
          <w:rFonts w:ascii="Calibri" w:hAnsi="Calibri" w:cs="Calibri"/>
        </w:rPr>
        <w:t xml:space="preserve"> exhaust systems to prevent accumulation of gases inside the space.</w:t>
      </w:r>
    </w:p>
    <w:p w14:paraId="643C421D" w14:textId="77777777" w:rsidR="006711D0" w:rsidRPr="00130EB6" w:rsidRDefault="006711D0" w:rsidP="00130EB6">
      <w:pPr>
        <w:pStyle w:val="ListParagraph"/>
        <w:spacing w:after="0" w:line="240" w:lineRule="auto"/>
        <w:jc w:val="both"/>
        <w:rPr>
          <w:rFonts w:cs="Calibri"/>
          <w:sz w:val="24"/>
          <w:szCs w:val="24"/>
        </w:rPr>
      </w:pPr>
    </w:p>
    <w:p w14:paraId="76C13211" w14:textId="77777777" w:rsidR="006711D0" w:rsidRPr="00130EB6" w:rsidRDefault="006711D0" w:rsidP="00130EB6">
      <w:pPr>
        <w:tabs>
          <w:tab w:val="left" w:pos="6804"/>
        </w:tabs>
        <w:jc w:val="both"/>
        <w:rPr>
          <w:rFonts w:asciiTheme="minorHAnsi" w:hAnsiTheme="minorHAnsi" w:cstheme="minorHAnsi"/>
          <w:sz w:val="24"/>
          <w:szCs w:val="24"/>
          <w:lang w:val="en-IN"/>
        </w:rPr>
      </w:pPr>
      <w:r w:rsidRPr="00130EB6">
        <w:rPr>
          <w:rFonts w:asciiTheme="minorHAnsi" w:hAnsiTheme="minorHAnsi" w:cstheme="minorHAnsi"/>
          <w:sz w:val="24"/>
          <w:szCs w:val="24"/>
          <w:lang w:val="en-IN"/>
        </w:rPr>
        <w:t xml:space="preserve">Please note that this area is considered as Confined Space so needs to maintain the checklist of the activity. All </w:t>
      </w:r>
      <w:r w:rsidR="00130EB6" w:rsidRPr="00130EB6">
        <w:rPr>
          <w:rFonts w:asciiTheme="minorHAnsi" w:hAnsiTheme="minorHAnsi" w:cstheme="minorHAnsi"/>
          <w:sz w:val="24"/>
          <w:szCs w:val="24"/>
          <w:lang w:val="en-IN"/>
        </w:rPr>
        <w:t>in</w:t>
      </w:r>
      <w:r w:rsidRPr="00130EB6">
        <w:rPr>
          <w:rFonts w:asciiTheme="minorHAnsi" w:hAnsiTheme="minorHAnsi" w:cstheme="minorHAnsi"/>
          <w:sz w:val="24"/>
          <w:szCs w:val="24"/>
          <w:lang w:val="en-IN"/>
        </w:rPr>
        <w:t xml:space="preserve"> time and out time details of entrants, levels of gases to be logged in checklist (yellow copy) or in any alternate document and to be documented.</w:t>
      </w:r>
    </w:p>
    <w:p w14:paraId="6CAAA6B7" w14:textId="77777777" w:rsidR="006711D0" w:rsidRPr="005F6950" w:rsidRDefault="006711D0" w:rsidP="006711D0">
      <w:pPr>
        <w:rPr>
          <w:rFonts w:asciiTheme="minorHAnsi" w:hAnsiTheme="minorHAnsi" w:cstheme="minorHAnsi"/>
          <w:b/>
          <w:i/>
          <w:sz w:val="24"/>
          <w:szCs w:val="24"/>
          <w:u w:val="single"/>
        </w:rPr>
      </w:pPr>
      <w:r w:rsidRPr="005F6950">
        <w:rPr>
          <w:rFonts w:asciiTheme="minorHAnsi" w:hAnsiTheme="minorHAnsi" w:cstheme="minorHAnsi"/>
          <w:b/>
          <w:i/>
          <w:sz w:val="24"/>
          <w:szCs w:val="24"/>
          <w:u w:val="single"/>
        </w:rPr>
        <w:t>Role of Rescue Team</w:t>
      </w:r>
    </w:p>
    <w:p w14:paraId="69CAB416" w14:textId="6EBA13A5" w:rsidR="006711D0" w:rsidRPr="00130EB6" w:rsidRDefault="006711D0" w:rsidP="00130EB6">
      <w:pPr>
        <w:rPr>
          <w:rFonts w:asciiTheme="minorHAnsi" w:hAnsiTheme="minorHAnsi" w:cstheme="minorHAnsi"/>
          <w:b/>
          <w:i/>
          <w:sz w:val="24"/>
          <w:szCs w:val="24"/>
        </w:rPr>
      </w:pPr>
      <w:r w:rsidRPr="005F6950">
        <w:rPr>
          <w:rFonts w:asciiTheme="minorHAnsi" w:hAnsiTheme="minorHAnsi" w:cstheme="minorHAnsi"/>
          <w:b/>
          <w:i/>
          <w:sz w:val="24"/>
          <w:szCs w:val="24"/>
        </w:rPr>
        <w:t xml:space="preserve">As the work is being carried out inside confined Space, in an emergency victim can be taken out by use of rescue apparatus such as stretcher. </w:t>
      </w:r>
      <w:r w:rsidR="00DF068E" w:rsidRPr="005F6950">
        <w:rPr>
          <w:rFonts w:asciiTheme="minorHAnsi" w:hAnsiTheme="minorHAnsi" w:cstheme="minorHAnsi"/>
          <w:b/>
          <w:i/>
          <w:sz w:val="24"/>
          <w:szCs w:val="24"/>
        </w:rPr>
        <w:t>However,</w:t>
      </w:r>
      <w:r w:rsidRPr="005F6950">
        <w:rPr>
          <w:rFonts w:asciiTheme="minorHAnsi" w:hAnsiTheme="minorHAnsi" w:cstheme="minorHAnsi"/>
          <w:b/>
          <w:i/>
          <w:sz w:val="24"/>
          <w:szCs w:val="24"/>
        </w:rPr>
        <w:t xml:space="preserve"> attendant should call ambulance which is fully equipped. </w:t>
      </w:r>
      <w:r w:rsidR="00DF068E" w:rsidRPr="005F6950">
        <w:rPr>
          <w:rFonts w:asciiTheme="minorHAnsi" w:hAnsiTheme="minorHAnsi" w:cstheme="minorHAnsi"/>
          <w:b/>
          <w:i/>
          <w:sz w:val="24"/>
          <w:szCs w:val="24"/>
        </w:rPr>
        <w:t>However,</w:t>
      </w:r>
      <w:r w:rsidRPr="005F6950">
        <w:rPr>
          <w:rFonts w:asciiTheme="minorHAnsi" w:hAnsiTheme="minorHAnsi" w:cstheme="minorHAnsi"/>
          <w:b/>
          <w:i/>
          <w:sz w:val="24"/>
          <w:szCs w:val="24"/>
        </w:rPr>
        <w:t xml:space="preserve"> rescue team members should take a charge of the situation.</w:t>
      </w:r>
    </w:p>
    <w:p w14:paraId="206BA8B4"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lastRenderedPageBreak/>
        <w:t>Ensure that all persons carrying out the activity wear all PPE’s viz safety hand gloves,</w:t>
      </w:r>
      <w:r w:rsidR="00FD5BE4" w:rsidRPr="005F6950">
        <w:rPr>
          <w:rFonts w:ascii="Times New Roman" w:hAnsi="Times New Roman"/>
        </w:rPr>
        <w:t xml:space="preserve"> </w:t>
      </w:r>
      <w:r w:rsidRPr="005F6950">
        <w:rPr>
          <w:rFonts w:ascii="Times New Roman" w:hAnsi="Times New Roman"/>
        </w:rPr>
        <w:t>gumboots,</w:t>
      </w:r>
      <w:r w:rsidR="00FD5BE4" w:rsidRPr="005F6950">
        <w:rPr>
          <w:rFonts w:ascii="Times New Roman" w:hAnsi="Times New Roman"/>
        </w:rPr>
        <w:t xml:space="preserve"> </w:t>
      </w:r>
      <w:r w:rsidR="00130EB6" w:rsidRPr="005F6950">
        <w:rPr>
          <w:rFonts w:ascii="Times New Roman" w:hAnsi="Times New Roman"/>
        </w:rPr>
        <w:t>goggles</w:t>
      </w:r>
      <w:r w:rsidRPr="005F6950">
        <w:rPr>
          <w:rFonts w:ascii="Times New Roman" w:hAnsi="Times New Roman"/>
        </w:rPr>
        <w:t xml:space="preserve">, helmet etc. </w:t>
      </w:r>
    </w:p>
    <w:p w14:paraId="5D33CCC4"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Use of mobile phone is strictly prohibited while carrying activities.</w:t>
      </w:r>
    </w:p>
    <w:p w14:paraId="27437111"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Unauthorized operation or repair of any equipment is a punishable offence.</w:t>
      </w:r>
    </w:p>
    <w:p w14:paraId="6155684C"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 xml:space="preserve">This activity is to be carried out only in general shift and in presence of production staff </w:t>
      </w:r>
      <w:r w:rsidR="00130EB6" w:rsidRPr="005F6950">
        <w:rPr>
          <w:rFonts w:ascii="Times New Roman" w:hAnsi="Times New Roman"/>
        </w:rPr>
        <w:t>in charge</w:t>
      </w:r>
      <w:r w:rsidRPr="005F6950">
        <w:rPr>
          <w:rFonts w:ascii="Times New Roman" w:hAnsi="Times New Roman"/>
          <w:lang w:val="en-IN"/>
        </w:rPr>
        <w:t xml:space="preserve"> and </w:t>
      </w:r>
      <w:r w:rsidRPr="005F6950">
        <w:rPr>
          <w:rFonts w:ascii="Times New Roman" w:hAnsi="Times New Roman"/>
        </w:rPr>
        <w:t xml:space="preserve">Mechanical engineer (for the purpose of blanking), </w:t>
      </w:r>
    </w:p>
    <w:p w14:paraId="248F249F"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Before starting the activity take electrical shutdown of the Cooling tower fan for the respective cell in which the activity is to be carried out.</w:t>
      </w:r>
    </w:p>
    <w:p w14:paraId="227CA8A7" w14:textId="77777777" w:rsidR="00931ACC" w:rsidRPr="00FD3405" w:rsidRDefault="00931ACC" w:rsidP="00931ACC">
      <w:pPr>
        <w:numPr>
          <w:ilvl w:val="0"/>
          <w:numId w:val="47"/>
        </w:numPr>
        <w:spacing w:after="0" w:line="240" w:lineRule="auto"/>
        <w:jc w:val="both"/>
        <w:rPr>
          <w:rFonts w:ascii="Times New Roman" w:hAnsi="Times New Roman"/>
          <w:color w:val="000000" w:themeColor="text1"/>
          <w:lang w:val="en-IN"/>
        </w:rPr>
      </w:pPr>
      <w:r w:rsidRPr="005F6950">
        <w:rPr>
          <w:rFonts w:ascii="Times New Roman" w:hAnsi="Times New Roman"/>
        </w:rPr>
        <w:t>Ensure that the incoming water to cooling tower cell to be isolated by closing bo</w:t>
      </w:r>
      <w:r w:rsidR="008B653D">
        <w:rPr>
          <w:rFonts w:ascii="Times New Roman" w:hAnsi="Times New Roman"/>
        </w:rPr>
        <w:t>th return water pipeline valves.</w:t>
      </w:r>
      <w:r w:rsidR="008B653D" w:rsidRPr="008B653D">
        <w:rPr>
          <w:b/>
          <w:bCs/>
          <w:color w:val="000000"/>
        </w:rPr>
        <w:t xml:space="preserve"> </w:t>
      </w:r>
      <w:r w:rsidR="008B653D" w:rsidRPr="00FD3405">
        <w:rPr>
          <w:bCs/>
          <w:color w:val="000000" w:themeColor="text1"/>
        </w:rPr>
        <w:t>Water to be made empty from basin to required level before stopping CT pump.</w:t>
      </w:r>
    </w:p>
    <w:p w14:paraId="235ECDAF" w14:textId="77777777" w:rsidR="00931ACC" w:rsidRPr="00FD3405" w:rsidRDefault="00931ACC" w:rsidP="00931ACC">
      <w:pPr>
        <w:numPr>
          <w:ilvl w:val="0"/>
          <w:numId w:val="47"/>
        </w:numPr>
        <w:spacing w:after="0" w:line="240" w:lineRule="auto"/>
        <w:jc w:val="both"/>
        <w:rPr>
          <w:rFonts w:ascii="Times New Roman" w:hAnsi="Times New Roman"/>
          <w:color w:val="000000" w:themeColor="text1"/>
          <w:lang w:val="en-IN"/>
        </w:rPr>
      </w:pPr>
      <w:r w:rsidRPr="00FD3405">
        <w:rPr>
          <w:rFonts w:ascii="Times New Roman" w:hAnsi="Times New Roman"/>
          <w:color w:val="000000" w:themeColor="text1"/>
        </w:rPr>
        <w:t>Blanking (isolation) of the respective basin will be done by installing wooden planks and metal plates at the sluice gates area inside the cooling tower.</w:t>
      </w:r>
    </w:p>
    <w:p w14:paraId="07058333" w14:textId="77777777" w:rsidR="00931ACC" w:rsidRPr="00FD3405" w:rsidRDefault="00931ACC" w:rsidP="00931ACC">
      <w:pPr>
        <w:numPr>
          <w:ilvl w:val="0"/>
          <w:numId w:val="47"/>
        </w:numPr>
        <w:spacing w:after="0" w:line="240" w:lineRule="auto"/>
        <w:jc w:val="both"/>
        <w:rPr>
          <w:rFonts w:ascii="Times New Roman" w:hAnsi="Times New Roman"/>
          <w:color w:val="000000" w:themeColor="text1"/>
          <w:lang w:val="en-IN"/>
        </w:rPr>
      </w:pPr>
      <w:r w:rsidRPr="00FD3405">
        <w:rPr>
          <w:rFonts w:ascii="Times New Roman" w:hAnsi="Times New Roman"/>
          <w:color w:val="000000" w:themeColor="text1"/>
        </w:rPr>
        <w:t>A submersible pump will be installed 300 mm from the bottom of the cell for de- watering.</w:t>
      </w:r>
    </w:p>
    <w:p w14:paraId="79870015" w14:textId="77777777" w:rsidR="00931ACC" w:rsidRPr="00FD3405" w:rsidRDefault="00931ACC" w:rsidP="00931ACC">
      <w:pPr>
        <w:numPr>
          <w:ilvl w:val="0"/>
          <w:numId w:val="47"/>
        </w:numPr>
        <w:spacing w:after="0" w:line="240" w:lineRule="auto"/>
        <w:jc w:val="both"/>
        <w:rPr>
          <w:rFonts w:ascii="Times New Roman" w:hAnsi="Times New Roman"/>
          <w:color w:val="000000" w:themeColor="text1"/>
          <w:lang w:val="en-IN"/>
        </w:rPr>
      </w:pPr>
      <w:r w:rsidRPr="00FD3405">
        <w:rPr>
          <w:rFonts w:ascii="Times New Roman" w:hAnsi="Times New Roman"/>
          <w:color w:val="000000" w:themeColor="text1"/>
        </w:rPr>
        <w:t>Ensure pump is connected through ELCB (earth leakage circuit breaker) and functioning of pump tr</w:t>
      </w:r>
      <w:r w:rsidR="008B653D" w:rsidRPr="00FD3405">
        <w:rPr>
          <w:rFonts w:ascii="Times New Roman" w:hAnsi="Times New Roman"/>
          <w:color w:val="000000" w:themeColor="text1"/>
        </w:rPr>
        <w:t>ipping is checked through ELCB. Basin floor to be cleaned thoroughly after cleaning manually with the help of water hose.</w:t>
      </w:r>
    </w:p>
    <w:p w14:paraId="4B1B2D8C"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This submersible pump will pump the water present in that particular basin to the other cell so that minimum water remains in basin while carrying out the activity.</w:t>
      </w:r>
    </w:p>
    <w:p w14:paraId="6CAF40E1"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that the excess water present in basin is pumped to the overhead tank.</w:t>
      </w:r>
    </w:p>
    <w:p w14:paraId="1A58DC98"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Lower and lock the ladder for going in and out of the cell.</w:t>
      </w:r>
    </w:p>
    <w:p w14:paraId="5E137993"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Check the stability of the blanking at sluices gate to avoid sudden breakage of the blanking arrangement. If required further sealing to be ensure to avoid seepage before allowing persons to enter the cell.</w:t>
      </w:r>
    </w:p>
    <w:p w14:paraId="2C2BEBBF"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that persons carrying out the activity enters the basin only when the water level is minimum (floor is visible).</w:t>
      </w:r>
    </w:p>
    <w:p w14:paraId="2BFFD515"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Person ent</w:t>
      </w:r>
      <w:r w:rsidR="00A50509" w:rsidRPr="005F6950">
        <w:rPr>
          <w:rFonts w:ascii="Times New Roman" w:hAnsi="Times New Roman"/>
        </w:rPr>
        <w:t>ering the basin should wear gum</w:t>
      </w:r>
      <w:r w:rsidRPr="005F6950">
        <w:rPr>
          <w:rFonts w:ascii="Times New Roman" w:hAnsi="Times New Roman"/>
        </w:rPr>
        <w:t>boot instead of safety shoes.</w:t>
      </w:r>
    </w:p>
    <w:p w14:paraId="109E402D"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drain valve of the cell is kept open.</w:t>
      </w:r>
    </w:p>
    <w:p w14:paraId="2210C502"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The persons should start stirring the water manually with the help of a spade &amp; push the sedimented slurry towards the slurry pump.</w:t>
      </w:r>
    </w:p>
    <w:p w14:paraId="78629C37"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Slurry pump to be used for pump out.</w:t>
      </w:r>
    </w:p>
    <w:p w14:paraId="7A0FD68C" w14:textId="77777777" w:rsidR="00931ACC" w:rsidRPr="005F6950" w:rsidRDefault="00FD5BE4"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 xml:space="preserve">In case </w:t>
      </w:r>
      <w:r w:rsidR="00931ACC" w:rsidRPr="005F6950">
        <w:rPr>
          <w:rFonts w:ascii="Times New Roman" w:hAnsi="Times New Roman"/>
          <w:lang w:val="en-IN"/>
        </w:rPr>
        <w:t>of thick slurry same to be cleared manually.</w:t>
      </w:r>
    </w:p>
    <w:p w14:paraId="4CA6C0B4"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Once the cell is cleaned up the people will move out of the cell and the pump will be taken out.</w:t>
      </w:r>
    </w:p>
    <w:p w14:paraId="343B9F5E"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 xml:space="preserve">The production </w:t>
      </w:r>
      <w:r w:rsidR="00130EB6" w:rsidRPr="005F6950">
        <w:rPr>
          <w:rFonts w:ascii="Times New Roman" w:hAnsi="Times New Roman"/>
          <w:lang w:val="en-IN"/>
        </w:rPr>
        <w:t>In charge</w:t>
      </w:r>
      <w:r w:rsidR="00FD5BE4" w:rsidRPr="005F6950">
        <w:rPr>
          <w:rFonts w:ascii="Times New Roman" w:hAnsi="Times New Roman"/>
          <w:lang w:val="en-IN"/>
        </w:rPr>
        <w:t xml:space="preserve"> should compulsorily be </w:t>
      </w:r>
      <w:r w:rsidRPr="005F6950">
        <w:rPr>
          <w:rFonts w:ascii="Times New Roman" w:hAnsi="Times New Roman"/>
          <w:lang w:val="en-IN"/>
        </w:rPr>
        <w:t>present from start to end of the cleaning activity as well as the safe removal of the persons from the cell.</w:t>
      </w:r>
    </w:p>
    <w:p w14:paraId="6E5DBB27"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Start filling water in the cell with fresh water</w:t>
      </w:r>
    </w:p>
    <w:p w14:paraId="59D741E4" w14:textId="7B7CA6E3" w:rsidR="00DF068E" w:rsidRPr="00DF068E" w:rsidRDefault="00931ACC" w:rsidP="004B617A">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Handover to mechanical to remove the blanks from the sluice gate once the basin is full</w:t>
      </w:r>
    </w:p>
    <w:p w14:paraId="6C97EED9" w14:textId="1BB2E622" w:rsidR="00DF068E" w:rsidRDefault="00DF068E" w:rsidP="004B617A">
      <w:pPr>
        <w:rPr>
          <w:rFonts w:ascii="Times New Roman" w:hAnsi="Times New Roman"/>
          <w:lang w:val="en-IN"/>
        </w:rPr>
      </w:pPr>
    </w:p>
    <w:p w14:paraId="39335E06" w14:textId="02AAE473" w:rsidR="00DF068E" w:rsidRDefault="00DF068E" w:rsidP="004B617A">
      <w:pPr>
        <w:rPr>
          <w:rFonts w:ascii="Times New Roman" w:hAnsi="Times New Roman"/>
          <w:lang w:val="en-IN"/>
        </w:rPr>
      </w:pPr>
    </w:p>
    <w:p w14:paraId="74142484" w14:textId="77777777" w:rsidR="00DF068E" w:rsidRPr="005F6950" w:rsidRDefault="00DF068E" w:rsidP="004B617A">
      <w:pPr>
        <w:rPr>
          <w:rFonts w:ascii="Times New Roman" w:hAnsi="Times New Roman"/>
          <w:lang w:val="en-I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5F6950" w:rsidRPr="005F6950" w14:paraId="0E0A8654" w14:textId="77777777" w:rsidTr="007E45E9">
        <w:trPr>
          <w:trHeight w:val="316"/>
        </w:trPr>
        <w:tc>
          <w:tcPr>
            <w:tcW w:w="2802" w:type="dxa"/>
            <w:shd w:val="clear" w:color="auto" w:fill="auto"/>
          </w:tcPr>
          <w:p w14:paraId="7BDF6883" w14:textId="77777777" w:rsidR="00BA7336" w:rsidRPr="005F6950" w:rsidRDefault="00BA7336" w:rsidP="00D00594">
            <w:pPr>
              <w:spacing w:after="0"/>
              <w:rPr>
                <w:rFonts w:ascii="Times New Roman" w:hAnsi="Times New Roman"/>
                <w:b/>
              </w:rPr>
            </w:pPr>
            <w:r w:rsidRPr="005F6950">
              <w:rPr>
                <w:rFonts w:ascii="Times New Roman" w:hAnsi="Times New Roman"/>
                <w:b/>
              </w:rPr>
              <w:t xml:space="preserve">Prepared By: </w:t>
            </w:r>
          </w:p>
          <w:p w14:paraId="44B9575C" w14:textId="77777777" w:rsidR="00BA7336" w:rsidRPr="005F6950" w:rsidRDefault="00BA7336" w:rsidP="00BA3CC4">
            <w:pPr>
              <w:spacing w:after="0"/>
              <w:rPr>
                <w:rFonts w:ascii="Times New Roman" w:hAnsi="Times New Roman"/>
              </w:rPr>
            </w:pPr>
            <w:r w:rsidRPr="005F6950">
              <w:rPr>
                <w:rFonts w:ascii="Times New Roman" w:hAnsi="Times New Roman"/>
              </w:rPr>
              <w:t xml:space="preserve">Head – </w:t>
            </w:r>
            <w:r w:rsidR="00BA3CC4" w:rsidRPr="005F6950">
              <w:rPr>
                <w:rFonts w:ascii="Times New Roman" w:hAnsi="Times New Roman"/>
              </w:rPr>
              <w:t>Production PID I</w:t>
            </w:r>
          </w:p>
        </w:tc>
        <w:tc>
          <w:tcPr>
            <w:tcW w:w="3160" w:type="dxa"/>
            <w:shd w:val="clear" w:color="auto" w:fill="auto"/>
          </w:tcPr>
          <w:p w14:paraId="1559424F" w14:textId="77777777" w:rsidR="00BA7336" w:rsidRPr="005F6950" w:rsidRDefault="00BA7336" w:rsidP="00D00594">
            <w:pPr>
              <w:spacing w:after="0"/>
              <w:rPr>
                <w:rFonts w:ascii="Times New Roman" w:hAnsi="Times New Roman"/>
                <w:b/>
              </w:rPr>
            </w:pPr>
            <w:r w:rsidRPr="005F6950">
              <w:rPr>
                <w:rFonts w:ascii="Times New Roman" w:hAnsi="Times New Roman"/>
                <w:b/>
              </w:rPr>
              <w:t xml:space="preserve">Reviewed &amp; Issued By: </w:t>
            </w:r>
          </w:p>
          <w:p w14:paraId="1C519B08" w14:textId="77777777" w:rsidR="00BA7336" w:rsidRPr="005F6950" w:rsidRDefault="00BA7336" w:rsidP="00D00594">
            <w:pPr>
              <w:spacing w:after="0"/>
              <w:rPr>
                <w:rFonts w:ascii="Times New Roman" w:hAnsi="Times New Roman"/>
              </w:rPr>
            </w:pPr>
            <w:r w:rsidRPr="005F6950">
              <w:rPr>
                <w:rFonts w:ascii="Times New Roman" w:hAnsi="Times New Roman"/>
              </w:rPr>
              <w:t>Management Representative</w:t>
            </w:r>
          </w:p>
        </w:tc>
        <w:tc>
          <w:tcPr>
            <w:tcW w:w="3133" w:type="dxa"/>
            <w:shd w:val="clear" w:color="auto" w:fill="auto"/>
          </w:tcPr>
          <w:p w14:paraId="01B53C94" w14:textId="77777777" w:rsidR="00BA7336" w:rsidRPr="005F6950" w:rsidRDefault="00BA7336" w:rsidP="00D00594">
            <w:pPr>
              <w:spacing w:after="0"/>
              <w:rPr>
                <w:rFonts w:ascii="Times New Roman" w:hAnsi="Times New Roman"/>
                <w:b/>
              </w:rPr>
            </w:pPr>
            <w:r w:rsidRPr="005F6950">
              <w:rPr>
                <w:rFonts w:ascii="Times New Roman" w:hAnsi="Times New Roman"/>
                <w:b/>
              </w:rPr>
              <w:t xml:space="preserve">Approved By: </w:t>
            </w:r>
          </w:p>
          <w:p w14:paraId="20E1B5DC" w14:textId="77777777" w:rsidR="00BA7336" w:rsidRPr="005F6950" w:rsidRDefault="007E45E9" w:rsidP="00ED48D2">
            <w:pPr>
              <w:spacing w:after="0"/>
              <w:rPr>
                <w:rFonts w:ascii="Times New Roman" w:hAnsi="Times New Roman"/>
              </w:rPr>
            </w:pPr>
            <w:r w:rsidRPr="005F6950">
              <w:rPr>
                <w:rFonts w:ascii="Times New Roman" w:hAnsi="Times New Roman"/>
              </w:rPr>
              <w:t xml:space="preserve">Head – </w:t>
            </w:r>
            <w:r w:rsidR="00BA3CC4" w:rsidRPr="005F6950">
              <w:rPr>
                <w:rFonts w:ascii="Times New Roman" w:hAnsi="Times New Roman"/>
              </w:rPr>
              <w:t>Pig Iron Division</w:t>
            </w:r>
          </w:p>
        </w:tc>
      </w:tr>
      <w:tr w:rsidR="005F6950" w:rsidRPr="005F6950" w14:paraId="021B1BF9" w14:textId="77777777" w:rsidTr="004A525E">
        <w:trPr>
          <w:trHeight w:val="1227"/>
        </w:trPr>
        <w:tc>
          <w:tcPr>
            <w:tcW w:w="2802" w:type="dxa"/>
            <w:shd w:val="clear" w:color="auto" w:fill="auto"/>
          </w:tcPr>
          <w:p w14:paraId="44D000FC" w14:textId="77777777" w:rsidR="00BA7336" w:rsidRPr="005F6950" w:rsidRDefault="007E45E9" w:rsidP="00B80FF3">
            <w:pPr>
              <w:rPr>
                <w:rFonts w:ascii="Times New Roman" w:hAnsi="Times New Roman"/>
                <w:b/>
              </w:rPr>
            </w:pPr>
            <w:r w:rsidRPr="005F6950">
              <w:rPr>
                <w:rFonts w:ascii="Times New Roman" w:hAnsi="Times New Roman"/>
                <w:b/>
              </w:rPr>
              <w:t>Signature:</w:t>
            </w:r>
          </w:p>
        </w:tc>
        <w:tc>
          <w:tcPr>
            <w:tcW w:w="3160" w:type="dxa"/>
            <w:shd w:val="clear" w:color="auto" w:fill="auto"/>
          </w:tcPr>
          <w:p w14:paraId="7AC28D6C" w14:textId="77777777" w:rsidR="00BA7336" w:rsidRPr="005F6950" w:rsidRDefault="007E45E9" w:rsidP="00B80FF3">
            <w:pPr>
              <w:rPr>
                <w:rFonts w:ascii="Times New Roman" w:hAnsi="Times New Roman"/>
                <w:b/>
              </w:rPr>
            </w:pPr>
            <w:r w:rsidRPr="005F6950">
              <w:rPr>
                <w:rFonts w:ascii="Times New Roman" w:hAnsi="Times New Roman"/>
                <w:b/>
              </w:rPr>
              <w:t>Signature:</w:t>
            </w:r>
          </w:p>
        </w:tc>
        <w:tc>
          <w:tcPr>
            <w:tcW w:w="3133" w:type="dxa"/>
            <w:shd w:val="clear" w:color="auto" w:fill="auto"/>
          </w:tcPr>
          <w:p w14:paraId="14B86C30" w14:textId="77777777" w:rsidR="00BA7336" w:rsidRPr="005F6950" w:rsidRDefault="007E45E9" w:rsidP="00B80FF3">
            <w:pPr>
              <w:rPr>
                <w:rFonts w:ascii="Times New Roman" w:hAnsi="Times New Roman"/>
                <w:b/>
              </w:rPr>
            </w:pPr>
            <w:r w:rsidRPr="005F6950">
              <w:rPr>
                <w:rFonts w:ascii="Times New Roman" w:hAnsi="Times New Roman"/>
                <w:b/>
              </w:rPr>
              <w:t>Signature:</w:t>
            </w:r>
          </w:p>
        </w:tc>
      </w:tr>
      <w:tr w:rsidR="00BA7336" w:rsidRPr="005F6950" w14:paraId="12F345AF" w14:textId="77777777" w:rsidTr="007E45E9">
        <w:trPr>
          <w:trHeight w:val="56"/>
        </w:trPr>
        <w:tc>
          <w:tcPr>
            <w:tcW w:w="2802" w:type="dxa"/>
            <w:shd w:val="clear" w:color="auto" w:fill="auto"/>
          </w:tcPr>
          <w:p w14:paraId="650CCB37" w14:textId="589BE2DF" w:rsidR="00BA7336" w:rsidRPr="005F6950" w:rsidRDefault="00BA7336" w:rsidP="007E45E9">
            <w:pPr>
              <w:rPr>
                <w:rFonts w:ascii="Times New Roman" w:hAnsi="Times New Roman"/>
                <w:b/>
              </w:rPr>
            </w:pPr>
            <w:r w:rsidRPr="005F6950">
              <w:rPr>
                <w:rFonts w:ascii="Times New Roman" w:hAnsi="Times New Roman"/>
                <w:b/>
              </w:rPr>
              <w:t>Date:</w:t>
            </w:r>
            <w:r w:rsidR="004B617A" w:rsidRPr="005F6950">
              <w:rPr>
                <w:rFonts w:ascii="Times New Roman" w:hAnsi="Times New Roman"/>
                <w:b/>
              </w:rPr>
              <w:t xml:space="preserve"> </w:t>
            </w:r>
            <w:r w:rsidR="00CB0824">
              <w:rPr>
                <w:rFonts w:ascii="Times New Roman" w:hAnsi="Times New Roman"/>
                <w:b/>
              </w:rPr>
              <w:t>1</w:t>
            </w:r>
            <w:r w:rsidR="00DF068E">
              <w:rPr>
                <w:rFonts w:ascii="Times New Roman" w:hAnsi="Times New Roman"/>
                <w:b/>
              </w:rPr>
              <w:t>5</w:t>
            </w:r>
            <w:r w:rsidR="00CB0824">
              <w:rPr>
                <w:rFonts w:ascii="Times New Roman" w:hAnsi="Times New Roman"/>
                <w:b/>
              </w:rPr>
              <w:t>.07.202</w:t>
            </w:r>
            <w:r w:rsidR="00DF068E">
              <w:rPr>
                <w:rFonts w:ascii="Times New Roman" w:hAnsi="Times New Roman"/>
                <w:b/>
              </w:rPr>
              <w:t>2</w:t>
            </w:r>
          </w:p>
        </w:tc>
        <w:tc>
          <w:tcPr>
            <w:tcW w:w="3160" w:type="dxa"/>
            <w:shd w:val="clear" w:color="auto" w:fill="auto"/>
          </w:tcPr>
          <w:p w14:paraId="36DCD9D2" w14:textId="53B26CF9" w:rsidR="00BA7336" w:rsidRPr="005F6950" w:rsidRDefault="00BA7336" w:rsidP="007E45E9">
            <w:pPr>
              <w:rPr>
                <w:rFonts w:ascii="Times New Roman" w:hAnsi="Times New Roman"/>
                <w:b/>
              </w:rPr>
            </w:pPr>
            <w:r w:rsidRPr="005F6950">
              <w:rPr>
                <w:rFonts w:ascii="Times New Roman" w:hAnsi="Times New Roman"/>
                <w:b/>
              </w:rPr>
              <w:t xml:space="preserve">Date: </w:t>
            </w:r>
            <w:r w:rsidR="00CB0824">
              <w:rPr>
                <w:rFonts w:ascii="Times New Roman" w:hAnsi="Times New Roman"/>
                <w:b/>
              </w:rPr>
              <w:t>1</w:t>
            </w:r>
            <w:r w:rsidR="00DF068E">
              <w:rPr>
                <w:rFonts w:ascii="Times New Roman" w:hAnsi="Times New Roman"/>
                <w:b/>
              </w:rPr>
              <w:t>5</w:t>
            </w:r>
            <w:r w:rsidR="00CB0824">
              <w:rPr>
                <w:rFonts w:ascii="Times New Roman" w:hAnsi="Times New Roman"/>
                <w:b/>
              </w:rPr>
              <w:t>.07.202</w:t>
            </w:r>
            <w:r w:rsidR="00DF068E">
              <w:rPr>
                <w:rFonts w:ascii="Times New Roman" w:hAnsi="Times New Roman"/>
                <w:b/>
              </w:rPr>
              <w:t>2</w:t>
            </w:r>
          </w:p>
        </w:tc>
        <w:tc>
          <w:tcPr>
            <w:tcW w:w="3133" w:type="dxa"/>
            <w:shd w:val="clear" w:color="auto" w:fill="auto"/>
          </w:tcPr>
          <w:p w14:paraId="519D19CA" w14:textId="4C0E861C" w:rsidR="00BA7336" w:rsidRPr="005F6950" w:rsidRDefault="00BA7336" w:rsidP="007E45E9">
            <w:pPr>
              <w:rPr>
                <w:rFonts w:ascii="Times New Roman" w:hAnsi="Times New Roman"/>
                <w:b/>
              </w:rPr>
            </w:pPr>
            <w:r w:rsidRPr="005F6950">
              <w:rPr>
                <w:rFonts w:ascii="Times New Roman" w:hAnsi="Times New Roman"/>
                <w:b/>
              </w:rPr>
              <w:t>Date:</w:t>
            </w:r>
            <w:r w:rsidR="004B617A" w:rsidRPr="005F6950">
              <w:rPr>
                <w:rFonts w:ascii="Times New Roman" w:hAnsi="Times New Roman"/>
                <w:b/>
              </w:rPr>
              <w:t xml:space="preserve"> </w:t>
            </w:r>
            <w:r w:rsidR="00CB0824">
              <w:rPr>
                <w:rFonts w:ascii="Times New Roman" w:hAnsi="Times New Roman"/>
                <w:b/>
              </w:rPr>
              <w:t>1</w:t>
            </w:r>
            <w:r w:rsidR="00DF068E">
              <w:rPr>
                <w:rFonts w:ascii="Times New Roman" w:hAnsi="Times New Roman"/>
                <w:b/>
              </w:rPr>
              <w:t>5</w:t>
            </w:r>
            <w:r w:rsidR="00CB0824">
              <w:rPr>
                <w:rFonts w:ascii="Times New Roman" w:hAnsi="Times New Roman"/>
                <w:b/>
              </w:rPr>
              <w:t>.07.202</w:t>
            </w:r>
            <w:r w:rsidR="00DF068E">
              <w:rPr>
                <w:rFonts w:ascii="Times New Roman" w:hAnsi="Times New Roman"/>
                <w:b/>
              </w:rPr>
              <w:t>2</w:t>
            </w:r>
          </w:p>
        </w:tc>
      </w:tr>
    </w:tbl>
    <w:p w14:paraId="19C50240" w14:textId="781B4673" w:rsidR="008B653D" w:rsidRDefault="008B653D" w:rsidP="00130EB6">
      <w:pPr>
        <w:tabs>
          <w:tab w:val="left" w:pos="567"/>
        </w:tabs>
        <w:spacing w:line="240" w:lineRule="auto"/>
        <w:rPr>
          <w:rFonts w:ascii="Times New Roman" w:hAnsi="Times New Roman"/>
          <w:b/>
          <w:sz w:val="24"/>
          <w:szCs w:val="24"/>
        </w:rPr>
      </w:pPr>
    </w:p>
    <w:p w14:paraId="496AB0DF" w14:textId="1D104809" w:rsidR="00DF068E" w:rsidRDefault="00DF068E" w:rsidP="00130EB6">
      <w:pPr>
        <w:tabs>
          <w:tab w:val="left" w:pos="567"/>
        </w:tabs>
        <w:spacing w:line="240" w:lineRule="auto"/>
        <w:rPr>
          <w:rFonts w:ascii="Times New Roman" w:hAnsi="Times New Roman"/>
          <w:b/>
          <w:sz w:val="24"/>
          <w:szCs w:val="24"/>
        </w:rPr>
      </w:pPr>
    </w:p>
    <w:p w14:paraId="14A83FC3" w14:textId="77777777" w:rsidR="00DF068E" w:rsidRPr="00130EB6" w:rsidRDefault="00DF068E" w:rsidP="00130EB6">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8B653D" w14:paraId="6D29C7F5" w14:textId="77777777" w:rsidTr="008D5668">
        <w:tc>
          <w:tcPr>
            <w:tcW w:w="9090" w:type="dxa"/>
            <w:gridSpan w:val="4"/>
          </w:tcPr>
          <w:p w14:paraId="35F40327" w14:textId="77777777" w:rsidR="008B653D" w:rsidRDefault="008B653D" w:rsidP="008D566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B653D" w14:paraId="36B3450F" w14:textId="77777777" w:rsidTr="008D5668">
        <w:tc>
          <w:tcPr>
            <w:tcW w:w="2766" w:type="dxa"/>
          </w:tcPr>
          <w:p w14:paraId="76E8E535"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FAE0EF9"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38155E0"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3C8500A"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B653D" w:rsidRPr="001A3E3D" w14:paraId="3A0A313C" w14:textId="77777777" w:rsidTr="008D5668">
        <w:tc>
          <w:tcPr>
            <w:tcW w:w="2766" w:type="dxa"/>
          </w:tcPr>
          <w:p w14:paraId="166D177C" w14:textId="77777777" w:rsidR="008B653D" w:rsidRPr="00DF068E" w:rsidRDefault="008B653D"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12.07.2021</w:t>
            </w:r>
          </w:p>
        </w:tc>
        <w:tc>
          <w:tcPr>
            <w:tcW w:w="2188" w:type="dxa"/>
          </w:tcPr>
          <w:p w14:paraId="722AAB03" w14:textId="77777777" w:rsidR="008B653D" w:rsidRPr="00DF068E" w:rsidRDefault="00C74567"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rPr>
              <w:t>Procedure for cleaning and cooling of Tower basin</w:t>
            </w:r>
          </w:p>
        </w:tc>
        <w:tc>
          <w:tcPr>
            <w:tcW w:w="2190" w:type="dxa"/>
          </w:tcPr>
          <w:p w14:paraId="69EF906B" w14:textId="77777777" w:rsidR="008B653D" w:rsidRPr="00DF068E" w:rsidRDefault="008B653D" w:rsidP="00C74567">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 xml:space="preserve">Point no </w:t>
            </w:r>
            <w:r w:rsidR="00C74567" w:rsidRPr="00DF068E">
              <w:rPr>
                <w:rFonts w:ascii="Times New Roman" w:hAnsi="Times New Roman"/>
                <w:sz w:val="24"/>
                <w:szCs w:val="24"/>
              </w:rPr>
              <w:t>6,9</w:t>
            </w:r>
          </w:p>
        </w:tc>
        <w:tc>
          <w:tcPr>
            <w:tcW w:w="1946" w:type="dxa"/>
          </w:tcPr>
          <w:p w14:paraId="26843C4E" w14:textId="77777777" w:rsidR="008B653D" w:rsidRPr="001A3E3D" w:rsidRDefault="00C74567" w:rsidP="008D566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8B653D" w14:paraId="42DDEFCA" w14:textId="77777777" w:rsidTr="008D5668">
        <w:tc>
          <w:tcPr>
            <w:tcW w:w="2766" w:type="dxa"/>
          </w:tcPr>
          <w:p w14:paraId="340FADC7" w14:textId="1A06B583" w:rsidR="008B653D" w:rsidRPr="00DF068E" w:rsidRDefault="00DF068E"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15.07.2022</w:t>
            </w:r>
          </w:p>
        </w:tc>
        <w:tc>
          <w:tcPr>
            <w:tcW w:w="2188" w:type="dxa"/>
          </w:tcPr>
          <w:p w14:paraId="588A831C" w14:textId="6D36C379" w:rsidR="008B653D" w:rsidRPr="00DF068E" w:rsidRDefault="00DF068E"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Procedure for cleaning and cooling of tower basin</w:t>
            </w:r>
          </w:p>
        </w:tc>
        <w:tc>
          <w:tcPr>
            <w:tcW w:w="2190" w:type="dxa"/>
          </w:tcPr>
          <w:p w14:paraId="54D49E84" w14:textId="0314B530" w:rsidR="008B653D" w:rsidRPr="00DF068E" w:rsidRDefault="00DF068E" w:rsidP="008D566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 no 14 identified</w:t>
            </w:r>
          </w:p>
        </w:tc>
        <w:tc>
          <w:tcPr>
            <w:tcW w:w="1946" w:type="dxa"/>
          </w:tcPr>
          <w:p w14:paraId="7BD20385" w14:textId="26330787" w:rsidR="008B653D" w:rsidRDefault="00DF068E"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05</w:t>
            </w:r>
          </w:p>
        </w:tc>
      </w:tr>
      <w:tr w:rsidR="00B254D2" w14:paraId="464FECD9" w14:textId="77777777" w:rsidTr="008D5668">
        <w:tc>
          <w:tcPr>
            <w:tcW w:w="2766" w:type="dxa"/>
          </w:tcPr>
          <w:p w14:paraId="5E4D4E4C" w14:textId="568B3FAF" w:rsidR="00B254D2" w:rsidRPr="00DF068E" w:rsidRDefault="00B254D2" w:rsidP="008D566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03.03.2023</w:t>
            </w:r>
          </w:p>
        </w:tc>
        <w:tc>
          <w:tcPr>
            <w:tcW w:w="2188" w:type="dxa"/>
          </w:tcPr>
          <w:p w14:paraId="56C1B3F7" w14:textId="470E30C7" w:rsidR="00B254D2" w:rsidRPr="00DF068E" w:rsidRDefault="00B254D2"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Procedure for cleaning and cooling of tower basin</w:t>
            </w:r>
          </w:p>
        </w:tc>
        <w:tc>
          <w:tcPr>
            <w:tcW w:w="2190" w:type="dxa"/>
          </w:tcPr>
          <w:p w14:paraId="6021FC52" w14:textId="7ABDC178" w:rsidR="00B254D2" w:rsidRDefault="00B254D2" w:rsidP="008D566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New hazard added</w:t>
            </w:r>
          </w:p>
        </w:tc>
        <w:tc>
          <w:tcPr>
            <w:tcW w:w="1946" w:type="dxa"/>
          </w:tcPr>
          <w:p w14:paraId="12D9BDB8" w14:textId="00C122F9" w:rsidR="00B254D2" w:rsidRDefault="00B254D2"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06</w:t>
            </w:r>
          </w:p>
        </w:tc>
      </w:tr>
    </w:tbl>
    <w:p w14:paraId="5744F691" w14:textId="77777777" w:rsidR="008B653D" w:rsidRPr="00130EB6" w:rsidRDefault="008B653D" w:rsidP="00130EB6">
      <w:pPr>
        <w:tabs>
          <w:tab w:val="left" w:pos="567"/>
        </w:tabs>
        <w:spacing w:line="240" w:lineRule="auto"/>
        <w:rPr>
          <w:rFonts w:ascii="Times New Roman" w:hAnsi="Times New Roman"/>
          <w:b/>
          <w:sz w:val="24"/>
          <w:szCs w:val="24"/>
        </w:rPr>
      </w:pPr>
    </w:p>
    <w:sectPr w:rsidR="008B653D" w:rsidRPr="00130EB6"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4A73" w14:textId="77777777" w:rsidR="00907929" w:rsidRDefault="00907929" w:rsidP="0036287A">
      <w:pPr>
        <w:spacing w:after="0" w:line="240" w:lineRule="auto"/>
      </w:pPr>
      <w:r>
        <w:separator/>
      </w:r>
    </w:p>
  </w:endnote>
  <w:endnote w:type="continuationSeparator" w:id="0">
    <w:p w14:paraId="242C68BE" w14:textId="77777777" w:rsidR="00907929" w:rsidRDefault="0090792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7ED94" w14:textId="296330E7" w:rsidR="00450E2A" w:rsidRDefault="00DF068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5D57C61D" wp14:editId="0F7DA861">
              <wp:simplePos x="0" y="0"/>
              <wp:positionH relativeFrom="page">
                <wp:posOffset>0</wp:posOffset>
              </wp:positionH>
              <wp:positionV relativeFrom="page">
                <wp:posOffset>10227945</wp:posOffset>
              </wp:positionV>
              <wp:extent cx="7560310" cy="273050"/>
              <wp:effectExtent l="0" t="0" r="0" b="12700"/>
              <wp:wrapNone/>
              <wp:docPr id="1" name="MSIPCM2a3547f6bac8c14f2c143d12"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7DD567" w14:textId="71BB8CB7" w:rsidR="00DF068E" w:rsidRPr="00DF068E" w:rsidRDefault="00DF068E" w:rsidP="00DF068E">
                          <w:pPr>
                            <w:spacing w:after="0"/>
                            <w:jc w:val="center"/>
                            <w:rPr>
                              <w:rFonts w:cs="Calibri"/>
                              <w:color w:val="C0C0C0"/>
                              <w:sz w:val="12"/>
                            </w:rPr>
                          </w:pPr>
                          <w:r w:rsidRPr="00DF068E">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57C61D" id="_x0000_t202" coordsize="21600,21600" o:spt="202" path="m,l,21600r21600,l21600,xe">
              <v:stroke joinstyle="miter"/>
              <v:path gradientshapeok="t" o:connecttype="rect"/>
            </v:shapetype>
            <v:shape id="MSIPCM2a3547f6bac8c14f2c143d12"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C7DD567" w14:textId="71BB8CB7" w:rsidR="00DF068E" w:rsidRPr="00DF068E" w:rsidRDefault="00DF068E" w:rsidP="00DF068E">
                    <w:pPr>
                      <w:spacing w:after="0"/>
                      <w:jc w:val="center"/>
                      <w:rPr>
                        <w:rFonts w:cs="Calibri"/>
                        <w:color w:val="C0C0C0"/>
                        <w:sz w:val="12"/>
                      </w:rPr>
                    </w:pPr>
                    <w:r w:rsidRPr="00DF068E">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80D5" w14:textId="77777777" w:rsidR="00907929" w:rsidRDefault="00907929" w:rsidP="0036287A">
      <w:pPr>
        <w:spacing w:after="0" w:line="240" w:lineRule="auto"/>
      </w:pPr>
      <w:r>
        <w:separator/>
      </w:r>
    </w:p>
  </w:footnote>
  <w:footnote w:type="continuationSeparator" w:id="0">
    <w:p w14:paraId="362FD0F5" w14:textId="77777777" w:rsidR="00907929" w:rsidRDefault="0090792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AD32F46" w14:textId="77777777" w:rsidTr="00314A11">
      <w:trPr>
        <w:trHeight w:val="251"/>
      </w:trPr>
      <w:tc>
        <w:tcPr>
          <w:tcW w:w="1702" w:type="dxa"/>
          <w:vMerge w:val="restart"/>
          <w:vAlign w:val="center"/>
        </w:tcPr>
        <w:p w14:paraId="6EBF00EC" w14:textId="59BB50AD" w:rsidR="00314A11" w:rsidRPr="001B4A42" w:rsidRDefault="001B4E1B" w:rsidP="000B4EA3">
          <w:pPr>
            <w:pStyle w:val="Header"/>
            <w:ind w:hanging="108"/>
            <w:jc w:val="center"/>
          </w:pPr>
          <w:r>
            <w:rPr>
              <w:noProof/>
            </w:rPr>
            <w:drawing>
              <wp:inline distT="0" distB="0" distL="0" distR="0" wp14:anchorId="0212D38B" wp14:editId="274A350B">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3093631C" w14:textId="77777777" w:rsidR="00314A11" w:rsidRPr="001B4A42" w:rsidRDefault="005F695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14DE8F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4EE08C4" w14:textId="20448AEA" w:rsidR="00314A11" w:rsidRPr="002E7889" w:rsidRDefault="005F6950" w:rsidP="003F25F6">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E595F">
            <w:rPr>
              <w:rFonts w:ascii="Times New Roman" w:hAnsi="Times New Roman"/>
              <w:b/>
            </w:rPr>
            <w:t>/PROD</w:t>
          </w:r>
          <w:r>
            <w:rPr>
              <w:rFonts w:ascii="Times New Roman" w:hAnsi="Times New Roman"/>
              <w:b/>
              <w:szCs w:val="24"/>
            </w:rPr>
            <w:t>/WI</w:t>
          </w:r>
          <w:r>
            <w:rPr>
              <w:rFonts w:ascii="Times New Roman" w:hAnsi="Times New Roman"/>
              <w:b/>
            </w:rPr>
            <w:t>/</w:t>
          </w:r>
          <w:r w:rsidR="004B617A" w:rsidRPr="004B617A">
            <w:rPr>
              <w:rFonts w:ascii="Times New Roman" w:hAnsi="Times New Roman"/>
              <w:b/>
            </w:rPr>
            <w:t>31B</w:t>
          </w:r>
        </w:p>
      </w:tc>
    </w:tr>
    <w:tr w:rsidR="00314A11" w:rsidRPr="001B4A42" w14:paraId="1B75486A" w14:textId="77777777" w:rsidTr="00314A11">
      <w:trPr>
        <w:trHeight w:val="143"/>
      </w:trPr>
      <w:tc>
        <w:tcPr>
          <w:tcW w:w="1702" w:type="dxa"/>
          <w:vMerge/>
        </w:tcPr>
        <w:p w14:paraId="12C99C19" w14:textId="77777777" w:rsidR="00314A11" w:rsidRPr="001B4A42" w:rsidRDefault="00314A11" w:rsidP="003F30BD">
          <w:pPr>
            <w:pStyle w:val="Header"/>
          </w:pPr>
        </w:p>
      </w:tc>
      <w:tc>
        <w:tcPr>
          <w:tcW w:w="4394" w:type="dxa"/>
        </w:tcPr>
        <w:p w14:paraId="5B7634B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0D1FF5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33D8DC9" w14:textId="5132F81C" w:rsidR="00314A11" w:rsidRPr="00550080" w:rsidRDefault="00B254D2" w:rsidP="00314A11">
          <w:pPr>
            <w:pStyle w:val="Header"/>
            <w:rPr>
              <w:rFonts w:ascii="Times New Roman" w:hAnsi="Times New Roman"/>
              <w:b/>
            </w:rPr>
          </w:pPr>
          <w:r>
            <w:rPr>
              <w:rFonts w:ascii="Times New Roman" w:hAnsi="Times New Roman"/>
              <w:b/>
            </w:rPr>
            <w:t>03.03.2023</w:t>
          </w:r>
        </w:p>
      </w:tc>
    </w:tr>
    <w:tr w:rsidR="00314A11" w:rsidRPr="001B4A42" w14:paraId="15CA2C4D" w14:textId="77777777" w:rsidTr="00314A11">
      <w:trPr>
        <w:trHeight w:val="143"/>
      </w:trPr>
      <w:tc>
        <w:tcPr>
          <w:tcW w:w="1702" w:type="dxa"/>
          <w:vMerge/>
        </w:tcPr>
        <w:p w14:paraId="7D67CFAA" w14:textId="77777777" w:rsidR="00314A11" w:rsidRPr="001B4A42" w:rsidRDefault="00314A11" w:rsidP="003F30BD">
          <w:pPr>
            <w:pStyle w:val="Header"/>
          </w:pPr>
        </w:p>
      </w:tc>
      <w:tc>
        <w:tcPr>
          <w:tcW w:w="4394" w:type="dxa"/>
          <w:vMerge w:val="restart"/>
          <w:vAlign w:val="center"/>
        </w:tcPr>
        <w:p w14:paraId="12969FB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50657B">
            <w:rPr>
              <w:rFonts w:ascii="Times New Roman" w:hAnsi="Times New Roman"/>
              <w:b/>
              <w:sz w:val="24"/>
              <w:szCs w:val="24"/>
            </w:rPr>
            <w:t>Cleaning of Cooling T</w:t>
          </w:r>
          <w:r w:rsidR="007C2D8E">
            <w:rPr>
              <w:rFonts w:ascii="Times New Roman" w:hAnsi="Times New Roman"/>
              <w:b/>
              <w:sz w:val="24"/>
              <w:szCs w:val="24"/>
            </w:rPr>
            <w:t>ower Basin</w:t>
          </w:r>
        </w:p>
      </w:tc>
      <w:tc>
        <w:tcPr>
          <w:tcW w:w="1701" w:type="dxa"/>
        </w:tcPr>
        <w:p w14:paraId="3779621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6B4811E" w14:textId="657ED217" w:rsidR="00314A11" w:rsidRPr="002E7889" w:rsidRDefault="00FD3405" w:rsidP="001B3F1A">
          <w:pPr>
            <w:pStyle w:val="Header"/>
            <w:rPr>
              <w:rFonts w:ascii="Times New Roman" w:hAnsi="Times New Roman"/>
              <w:b/>
            </w:rPr>
          </w:pPr>
          <w:r>
            <w:rPr>
              <w:rFonts w:ascii="Times New Roman" w:hAnsi="Times New Roman"/>
              <w:b/>
            </w:rPr>
            <w:t>0</w:t>
          </w:r>
          <w:r w:rsidR="00B254D2">
            <w:rPr>
              <w:rFonts w:ascii="Times New Roman" w:hAnsi="Times New Roman"/>
              <w:b/>
            </w:rPr>
            <w:t>6</w:t>
          </w:r>
        </w:p>
      </w:tc>
    </w:tr>
    <w:tr w:rsidR="00314A11" w:rsidRPr="001B4A42" w14:paraId="6A2792C3" w14:textId="77777777" w:rsidTr="00314A11">
      <w:trPr>
        <w:trHeight w:val="143"/>
      </w:trPr>
      <w:tc>
        <w:tcPr>
          <w:tcW w:w="1702" w:type="dxa"/>
          <w:vMerge/>
        </w:tcPr>
        <w:p w14:paraId="081235A1" w14:textId="77777777" w:rsidR="00314A11" w:rsidRPr="001B4A42" w:rsidRDefault="00314A11" w:rsidP="003F30BD">
          <w:pPr>
            <w:pStyle w:val="Header"/>
          </w:pPr>
        </w:p>
      </w:tc>
      <w:tc>
        <w:tcPr>
          <w:tcW w:w="4394" w:type="dxa"/>
          <w:vMerge/>
        </w:tcPr>
        <w:p w14:paraId="3DA0290C" w14:textId="77777777" w:rsidR="00314A11" w:rsidRPr="001B4A42" w:rsidRDefault="00314A11" w:rsidP="003F30BD">
          <w:pPr>
            <w:pStyle w:val="Header"/>
            <w:jc w:val="center"/>
            <w:rPr>
              <w:rFonts w:ascii="Times New Roman" w:hAnsi="Times New Roman"/>
              <w:b/>
            </w:rPr>
          </w:pPr>
        </w:p>
      </w:tc>
      <w:tc>
        <w:tcPr>
          <w:tcW w:w="1701" w:type="dxa"/>
        </w:tcPr>
        <w:p w14:paraId="445376BE"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0FF388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D22E95">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D22E95">
            <w:rPr>
              <w:rFonts w:ascii="Times New Roman" w:hAnsi="Times New Roman"/>
              <w:b/>
              <w:noProof/>
            </w:rPr>
            <w:t>3</w:t>
          </w:r>
          <w:r w:rsidRPr="002E7889">
            <w:rPr>
              <w:rFonts w:ascii="Times New Roman" w:hAnsi="Times New Roman"/>
              <w:b/>
            </w:rPr>
            <w:fldChar w:fldCharType="end"/>
          </w:r>
        </w:p>
      </w:tc>
    </w:tr>
  </w:tbl>
  <w:p w14:paraId="0B36443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3476B"/>
    <w:multiLevelType w:val="hybridMultilevel"/>
    <w:tmpl w:val="1F0C70A4"/>
    <w:lvl w:ilvl="0" w:tplc="E95E7822">
      <w:start w:val="1"/>
      <w:numFmt w:val="decimal"/>
      <w:lvlText w:val="%1."/>
      <w:lvlJc w:val="left"/>
      <w:pPr>
        <w:ind w:left="840" w:hanging="4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84296"/>
    <w:multiLevelType w:val="hybridMultilevel"/>
    <w:tmpl w:val="4808E14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173631">
    <w:abstractNumId w:val="27"/>
  </w:num>
  <w:num w:numId="2" w16cid:durableId="1223297200">
    <w:abstractNumId w:val="41"/>
  </w:num>
  <w:num w:numId="3" w16cid:durableId="537355771">
    <w:abstractNumId w:val="34"/>
  </w:num>
  <w:num w:numId="4" w16cid:durableId="550581874">
    <w:abstractNumId w:val="9"/>
  </w:num>
  <w:num w:numId="5" w16cid:durableId="283510346">
    <w:abstractNumId w:val="4"/>
  </w:num>
  <w:num w:numId="6" w16cid:durableId="901210311">
    <w:abstractNumId w:val="45"/>
  </w:num>
  <w:num w:numId="7" w16cid:durableId="1169562861">
    <w:abstractNumId w:val="39"/>
  </w:num>
  <w:num w:numId="8" w16cid:durableId="69544951">
    <w:abstractNumId w:val="11"/>
  </w:num>
  <w:num w:numId="9" w16cid:durableId="1475486730">
    <w:abstractNumId w:val="16"/>
  </w:num>
  <w:num w:numId="10" w16cid:durableId="859011430">
    <w:abstractNumId w:val="6"/>
  </w:num>
  <w:num w:numId="11" w16cid:durableId="540555064">
    <w:abstractNumId w:val="15"/>
  </w:num>
  <w:num w:numId="12" w16cid:durableId="883909851">
    <w:abstractNumId w:val="7"/>
  </w:num>
  <w:num w:numId="13" w16cid:durableId="913661399">
    <w:abstractNumId w:val="32"/>
  </w:num>
  <w:num w:numId="14" w16cid:durableId="838276816">
    <w:abstractNumId w:val="43"/>
  </w:num>
  <w:num w:numId="15" w16cid:durableId="276329620">
    <w:abstractNumId w:val="17"/>
  </w:num>
  <w:num w:numId="16" w16cid:durableId="1721707533">
    <w:abstractNumId w:val="33"/>
  </w:num>
  <w:num w:numId="17" w16cid:durableId="191772686">
    <w:abstractNumId w:val="1"/>
  </w:num>
  <w:num w:numId="18" w16cid:durableId="2024211218">
    <w:abstractNumId w:val="42"/>
  </w:num>
  <w:num w:numId="19" w16cid:durableId="1273591557">
    <w:abstractNumId w:val="30"/>
  </w:num>
  <w:num w:numId="20" w16cid:durableId="1674917526">
    <w:abstractNumId w:val="47"/>
  </w:num>
  <w:num w:numId="21" w16cid:durableId="397017690">
    <w:abstractNumId w:val="36"/>
  </w:num>
  <w:num w:numId="22" w16cid:durableId="1215388312">
    <w:abstractNumId w:val="48"/>
  </w:num>
  <w:num w:numId="23" w16cid:durableId="1766802200">
    <w:abstractNumId w:val="5"/>
  </w:num>
  <w:num w:numId="24" w16cid:durableId="908659639">
    <w:abstractNumId w:val="26"/>
  </w:num>
  <w:num w:numId="25" w16cid:durableId="838035309">
    <w:abstractNumId w:val="8"/>
  </w:num>
  <w:num w:numId="26" w16cid:durableId="756287442">
    <w:abstractNumId w:val="22"/>
  </w:num>
  <w:num w:numId="27" w16cid:durableId="764114234">
    <w:abstractNumId w:val="13"/>
  </w:num>
  <w:num w:numId="28" w16cid:durableId="1994406306">
    <w:abstractNumId w:val="12"/>
  </w:num>
  <w:num w:numId="29" w16cid:durableId="1631789799">
    <w:abstractNumId w:val="25"/>
  </w:num>
  <w:num w:numId="30" w16cid:durableId="1810516479">
    <w:abstractNumId w:val="38"/>
  </w:num>
  <w:num w:numId="31" w16cid:durableId="711736688">
    <w:abstractNumId w:val="0"/>
  </w:num>
  <w:num w:numId="32" w16cid:durableId="1333987284">
    <w:abstractNumId w:val="21"/>
  </w:num>
  <w:num w:numId="33" w16cid:durableId="1068264882">
    <w:abstractNumId w:val="44"/>
  </w:num>
  <w:num w:numId="34" w16cid:durableId="94176199">
    <w:abstractNumId w:val="31"/>
  </w:num>
  <w:num w:numId="35" w16cid:durableId="4440856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04883631">
    <w:abstractNumId w:val="10"/>
  </w:num>
  <w:num w:numId="37" w16cid:durableId="1569341471">
    <w:abstractNumId w:val="28"/>
  </w:num>
  <w:num w:numId="38" w16cid:durableId="66651776">
    <w:abstractNumId w:val="19"/>
  </w:num>
  <w:num w:numId="39" w16cid:durableId="810176065">
    <w:abstractNumId w:val="37"/>
  </w:num>
  <w:num w:numId="40" w16cid:durableId="1321616928">
    <w:abstractNumId w:val="20"/>
  </w:num>
  <w:num w:numId="41" w16cid:durableId="1894193483">
    <w:abstractNumId w:val="14"/>
  </w:num>
  <w:num w:numId="42" w16cid:durableId="1047753958">
    <w:abstractNumId w:val="18"/>
  </w:num>
  <w:num w:numId="43" w16cid:durableId="2094861454">
    <w:abstractNumId w:val="40"/>
  </w:num>
  <w:num w:numId="44" w16cid:durableId="185405837">
    <w:abstractNumId w:val="29"/>
  </w:num>
  <w:num w:numId="45" w16cid:durableId="615062532">
    <w:abstractNumId w:val="35"/>
  </w:num>
  <w:num w:numId="46" w16cid:durableId="976495358">
    <w:abstractNumId w:val="3"/>
  </w:num>
  <w:num w:numId="47" w16cid:durableId="1766076659">
    <w:abstractNumId w:val="24"/>
  </w:num>
  <w:num w:numId="48" w16cid:durableId="1864123586">
    <w:abstractNumId w:val="23"/>
  </w:num>
  <w:num w:numId="49" w16cid:durableId="2012289292">
    <w:abstractNumId w:val="46"/>
  </w:num>
  <w:num w:numId="50" w16cid:durableId="11421194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D5361"/>
    <w:rsid w:val="000E2B55"/>
    <w:rsid w:val="000E4E6C"/>
    <w:rsid w:val="000E595F"/>
    <w:rsid w:val="000F5195"/>
    <w:rsid w:val="000F6633"/>
    <w:rsid w:val="00107221"/>
    <w:rsid w:val="00126E92"/>
    <w:rsid w:val="00130EB6"/>
    <w:rsid w:val="00135E34"/>
    <w:rsid w:val="00145919"/>
    <w:rsid w:val="001560B1"/>
    <w:rsid w:val="00162B88"/>
    <w:rsid w:val="00172225"/>
    <w:rsid w:val="00174AAA"/>
    <w:rsid w:val="001753A1"/>
    <w:rsid w:val="0018029F"/>
    <w:rsid w:val="00180982"/>
    <w:rsid w:val="00182131"/>
    <w:rsid w:val="00182DBA"/>
    <w:rsid w:val="00182F82"/>
    <w:rsid w:val="00183CE0"/>
    <w:rsid w:val="001854B6"/>
    <w:rsid w:val="001A1398"/>
    <w:rsid w:val="001A280C"/>
    <w:rsid w:val="001A78A2"/>
    <w:rsid w:val="001B21B7"/>
    <w:rsid w:val="001B3F1A"/>
    <w:rsid w:val="001B4A42"/>
    <w:rsid w:val="001B4E1B"/>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0EEC"/>
    <w:rsid w:val="002B2F77"/>
    <w:rsid w:val="002B54E5"/>
    <w:rsid w:val="002C4D35"/>
    <w:rsid w:val="002C795B"/>
    <w:rsid w:val="002D3F10"/>
    <w:rsid w:val="002D4D2B"/>
    <w:rsid w:val="002D5A01"/>
    <w:rsid w:val="002E7889"/>
    <w:rsid w:val="002F51EE"/>
    <w:rsid w:val="002F7E19"/>
    <w:rsid w:val="00304DE6"/>
    <w:rsid w:val="0030597A"/>
    <w:rsid w:val="00314A11"/>
    <w:rsid w:val="00330CF6"/>
    <w:rsid w:val="00333FA7"/>
    <w:rsid w:val="00345592"/>
    <w:rsid w:val="003508CE"/>
    <w:rsid w:val="003606E6"/>
    <w:rsid w:val="00360D23"/>
    <w:rsid w:val="0036287A"/>
    <w:rsid w:val="00364E07"/>
    <w:rsid w:val="0037211A"/>
    <w:rsid w:val="003760F3"/>
    <w:rsid w:val="00381682"/>
    <w:rsid w:val="00391C62"/>
    <w:rsid w:val="00392A3A"/>
    <w:rsid w:val="00396915"/>
    <w:rsid w:val="00397384"/>
    <w:rsid w:val="00397EAD"/>
    <w:rsid w:val="003B12BA"/>
    <w:rsid w:val="003B404E"/>
    <w:rsid w:val="003C06A1"/>
    <w:rsid w:val="003C0C0D"/>
    <w:rsid w:val="003E1AF2"/>
    <w:rsid w:val="003F25F6"/>
    <w:rsid w:val="003F30BD"/>
    <w:rsid w:val="003F387F"/>
    <w:rsid w:val="003F7DB8"/>
    <w:rsid w:val="00421C5F"/>
    <w:rsid w:val="00425515"/>
    <w:rsid w:val="00446F1F"/>
    <w:rsid w:val="00450E2A"/>
    <w:rsid w:val="00476940"/>
    <w:rsid w:val="004A0851"/>
    <w:rsid w:val="004A525E"/>
    <w:rsid w:val="004A6BDF"/>
    <w:rsid w:val="004B08DA"/>
    <w:rsid w:val="004B0E5D"/>
    <w:rsid w:val="004B617A"/>
    <w:rsid w:val="004C4123"/>
    <w:rsid w:val="004E2A68"/>
    <w:rsid w:val="004E33B4"/>
    <w:rsid w:val="004F1BCA"/>
    <w:rsid w:val="004F2A47"/>
    <w:rsid w:val="004F2DA1"/>
    <w:rsid w:val="004F48CC"/>
    <w:rsid w:val="0050223F"/>
    <w:rsid w:val="0050657B"/>
    <w:rsid w:val="005112D9"/>
    <w:rsid w:val="00524E45"/>
    <w:rsid w:val="00535C8B"/>
    <w:rsid w:val="00535D48"/>
    <w:rsid w:val="005414A3"/>
    <w:rsid w:val="005458D3"/>
    <w:rsid w:val="00550080"/>
    <w:rsid w:val="0055046A"/>
    <w:rsid w:val="00552A9C"/>
    <w:rsid w:val="005570A0"/>
    <w:rsid w:val="005726CC"/>
    <w:rsid w:val="00583DF7"/>
    <w:rsid w:val="00586E33"/>
    <w:rsid w:val="005871FF"/>
    <w:rsid w:val="00587DC4"/>
    <w:rsid w:val="005A0852"/>
    <w:rsid w:val="005A099C"/>
    <w:rsid w:val="005A1FB6"/>
    <w:rsid w:val="005B5950"/>
    <w:rsid w:val="005C4234"/>
    <w:rsid w:val="005D436D"/>
    <w:rsid w:val="005D59AB"/>
    <w:rsid w:val="005E1D4D"/>
    <w:rsid w:val="005E6E8C"/>
    <w:rsid w:val="005F1195"/>
    <w:rsid w:val="005F244F"/>
    <w:rsid w:val="005F4C05"/>
    <w:rsid w:val="005F5011"/>
    <w:rsid w:val="005F6950"/>
    <w:rsid w:val="00602F02"/>
    <w:rsid w:val="00611FB8"/>
    <w:rsid w:val="006229FE"/>
    <w:rsid w:val="00623FAA"/>
    <w:rsid w:val="00636E54"/>
    <w:rsid w:val="006545C9"/>
    <w:rsid w:val="006562AA"/>
    <w:rsid w:val="00667DAD"/>
    <w:rsid w:val="006711D0"/>
    <w:rsid w:val="00676577"/>
    <w:rsid w:val="00684AFE"/>
    <w:rsid w:val="006868A6"/>
    <w:rsid w:val="006A4AED"/>
    <w:rsid w:val="006A5A97"/>
    <w:rsid w:val="006B2F04"/>
    <w:rsid w:val="006C3D3D"/>
    <w:rsid w:val="006D0CA9"/>
    <w:rsid w:val="006D7CF2"/>
    <w:rsid w:val="006E64E5"/>
    <w:rsid w:val="006F3D6B"/>
    <w:rsid w:val="0070550E"/>
    <w:rsid w:val="0071421D"/>
    <w:rsid w:val="0073698F"/>
    <w:rsid w:val="0076462F"/>
    <w:rsid w:val="00764EC8"/>
    <w:rsid w:val="0077479B"/>
    <w:rsid w:val="0077498C"/>
    <w:rsid w:val="00780603"/>
    <w:rsid w:val="00783164"/>
    <w:rsid w:val="00784F70"/>
    <w:rsid w:val="00792636"/>
    <w:rsid w:val="007A052D"/>
    <w:rsid w:val="007A2DF2"/>
    <w:rsid w:val="007B0E9A"/>
    <w:rsid w:val="007B163E"/>
    <w:rsid w:val="007C2D8E"/>
    <w:rsid w:val="007C3411"/>
    <w:rsid w:val="007D1065"/>
    <w:rsid w:val="007D4636"/>
    <w:rsid w:val="007E45E9"/>
    <w:rsid w:val="007E729E"/>
    <w:rsid w:val="007F4B98"/>
    <w:rsid w:val="007F5A73"/>
    <w:rsid w:val="008055C6"/>
    <w:rsid w:val="00817C7F"/>
    <w:rsid w:val="00830B78"/>
    <w:rsid w:val="00835BA2"/>
    <w:rsid w:val="00842F0E"/>
    <w:rsid w:val="008472B0"/>
    <w:rsid w:val="00847F5A"/>
    <w:rsid w:val="00862B60"/>
    <w:rsid w:val="0087258E"/>
    <w:rsid w:val="00880116"/>
    <w:rsid w:val="00880722"/>
    <w:rsid w:val="00880EAB"/>
    <w:rsid w:val="00882532"/>
    <w:rsid w:val="00893C0B"/>
    <w:rsid w:val="00895912"/>
    <w:rsid w:val="008A4AF0"/>
    <w:rsid w:val="008B29E1"/>
    <w:rsid w:val="008B3AB2"/>
    <w:rsid w:val="008B653D"/>
    <w:rsid w:val="008C6013"/>
    <w:rsid w:val="008D3AF0"/>
    <w:rsid w:val="008E5D61"/>
    <w:rsid w:val="008F0F70"/>
    <w:rsid w:val="00907929"/>
    <w:rsid w:val="00915013"/>
    <w:rsid w:val="009304D4"/>
    <w:rsid w:val="00931ACC"/>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280"/>
    <w:rsid w:val="00A50509"/>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24009"/>
    <w:rsid w:val="00B254D2"/>
    <w:rsid w:val="00B31114"/>
    <w:rsid w:val="00B4491C"/>
    <w:rsid w:val="00B45C2E"/>
    <w:rsid w:val="00B80FF3"/>
    <w:rsid w:val="00B9260F"/>
    <w:rsid w:val="00B93C91"/>
    <w:rsid w:val="00B94D7B"/>
    <w:rsid w:val="00BA078B"/>
    <w:rsid w:val="00BA2F90"/>
    <w:rsid w:val="00BA3126"/>
    <w:rsid w:val="00BA3CC4"/>
    <w:rsid w:val="00BA7336"/>
    <w:rsid w:val="00BB1C50"/>
    <w:rsid w:val="00BB43A2"/>
    <w:rsid w:val="00BB7C42"/>
    <w:rsid w:val="00BC100C"/>
    <w:rsid w:val="00BC35C0"/>
    <w:rsid w:val="00BD6C5B"/>
    <w:rsid w:val="00BE06C7"/>
    <w:rsid w:val="00BE64F7"/>
    <w:rsid w:val="00BF0CC7"/>
    <w:rsid w:val="00C05F98"/>
    <w:rsid w:val="00C1460A"/>
    <w:rsid w:val="00C2730A"/>
    <w:rsid w:val="00C41BE2"/>
    <w:rsid w:val="00C5314A"/>
    <w:rsid w:val="00C56A1E"/>
    <w:rsid w:val="00C67B70"/>
    <w:rsid w:val="00C70B3F"/>
    <w:rsid w:val="00C74567"/>
    <w:rsid w:val="00C82BBA"/>
    <w:rsid w:val="00C877A8"/>
    <w:rsid w:val="00C90B17"/>
    <w:rsid w:val="00CA1F02"/>
    <w:rsid w:val="00CB0824"/>
    <w:rsid w:val="00CB0B9A"/>
    <w:rsid w:val="00CD32DD"/>
    <w:rsid w:val="00CE24CA"/>
    <w:rsid w:val="00CE4E43"/>
    <w:rsid w:val="00CE663D"/>
    <w:rsid w:val="00D00594"/>
    <w:rsid w:val="00D10318"/>
    <w:rsid w:val="00D119B6"/>
    <w:rsid w:val="00D1438A"/>
    <w:rsid w:val="00D14DDA"/>
    <w:rsid w:val="00D161C6"/>
    <w:rsid w:val="00D22E95"/>
    <w:rsid w:val="00D332DF"/>
    <w:rsid w:val="00D57BEF"/>
    <w:rsid w:val="00D72D0E"/>
    <w:rsid w:val="00D779C6"/>
    <w:rsid w:val="00D84E9B"/>
    <w:rsid w:val="00D92675"/>
    <w:rsid w:val="00DA0EBD"/>
    <w:rsid w:val="00DA2D7E"/>
    <w:rsid w:val="00DA4AEC"/>
    <w:rsid w:val="00DC5201"/>
    <w:rsid w:val="00DC5863"/>
    <w:rsid w:val="00DD3136"/>
    <w:rsid w:val="00DD3AEE"/>
    <w:rsid w:val="00DD76B3"/>
    <w:rsid w:val="00DF068E"/>
    <w:rsid w:val="00E2148F"/>
    <w:rsid w:val="00E33B43"/>
    <w:rsid w:val="00E33EF1"/>
    <w:rsid w:val="00E36E34"/>
    <w:rsid w:val="00E51316"/>
    <w:rsid w:val="00E56F8D"/>
    <w:rsid w:val="00E62BCD"/>
    <w:rsid w:val="00E62FC7"/>
    <w:rsid w:val="00E77A52"/>
    <w:rsid w:val="00E80860"/>
    <w:rsid w:val="00E92A83"/>
    <w:rsid w:val="00E95CF8"/>
    <w:rsid w:val="00EB337F"/>
    <w:rsid w:val="00EB70B4"/>
    <w:rsid w:val="00ED48D2"/>
    <w:rsid w:val="00ED5182"/>
    <w:rsid w:val="00ED6A4C"/>
    <w:rsid w:val="00ED7C07"/>
    <w:rsid w:val="00EE0FB6"/>
    <w:rsid w:val="00F04A74"/>
    <w:rsid w:val="00F124A7"/>
    <w:rsid w:val="00F14E37"/>
    <w:rsid w:val="00F2199F"/>
    <w:rsid w:val="00F23F5C"/>
    <w:rsid w:val="00F24EE3"/>
    <w:rsid w:val="00F32093"/>
    <w:rsid w:val="00F4022F"/>
    <w:rsid w:val="00F45C75"/>
    <w:rsid w:val="00F5486C"/>
    <w:rsid w:val="00F7339F"/>
    <w:rsid w:val="00F80D04"/>
    <w:rsid w:val="00F90E49"/>
    <w:rsid w:val="00F93BD5"/>
    <w:rsid w:val="00FA0A8E"/>
    <w:rsid w:val="00FA664D"/>
    <w:rsid w:val="00FA69D7"/>
    <w:rsid w:val="00FA734D"/>
    <w:rsid w:val="00FC29E1"/>
    <w:rsid w:val="00FC32DD"/>
    <w:rsid w:val="00FC3E28"/>
    <w:rsid w:val="00FC4BBA"/>
    <w:rsid w:val="00FC61CD"/>
    <w:rsid w:val="00FD3405"/>
    <w:rsid w:val="00FD5BE4"/>
    <w:rsid w:val="00FD5D20"/>
    <w:rsid w:val="00FD7586"/>
    <w:rsid w:val="00FD7D0B"/>
    <w:rsid w:val="00FE7BBC"/>
    <w:rsid w:val="00FF0D97"/>
    <w:rsid w:val="00FF49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A7FCA"/>
  <w15:docId w15:val="{88F309F8-4ADD-414E-A2D9-25CAB519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6711D0"/>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45933">
      <w:bodyDiv w:val="1"/>
      <w:marLeft w:val="0"/>
      <w:marRight w:val="0"/>
      <w:marTop w:val="0"/>
      <w:marBottom w:val="0"/>
      <w:divBdr>
        <w:top w:val="none" w:sz="0" w:space="0" w:color="auto"/>
        <w:left w:val="none" w:sz="0" w:space="0" w:color="auto"/>
        <w:bottom w:val="none" w:sz="0" w:space="0" w:color="auto"/>
        <w:right w:val="none" w:sz="0" w:space="0" w:color="auto"/>
      </w:divBdr>
    </w:div>
    <w:div w:id="146192074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245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68AA77-CD6C-4B20-A2AF-9BDB1C30973D}">
  <ds:schemaRefs>
    <ds:schemaRef ds:uri="http://schemas.openxmlformats.org/officeDocument/2006/bibliography"/>
  </ds:schemaRefs>
</ds:datastoreItem>
</file>

<file path=customXml/itemProps2.xml><?xml version="1.0" encoding="utf-8"?>
<ds:datastoreItem xmlns:ds="http://schemas.openxmlformats.org/officeDocument/2006/customXml" ds:itemID="{1EDDF78D-B8CC-492B-AE08-1947434326EC}"/>
</file>

<file path=customXml/itemProps3.xml><?xml version="1.0" encoding="utf-8"?>
<ds:datastoreItem xmlns:ds="http://schemas.openxmlformats.org/officeDocument/2006/customXml" ds:itemID="{5F200793-4FAA-4FB9-A87D-7187293D243B}"/>
</file>

<file path=customXml/itemProps4.xml><?xml version="1.0" encoding="utf-8"?>
<ds:datastoreItem xmlns:ds="http://schemas.openxmlformats.org/officeDocument/2006/customXml" ds:itemID="{2C02882A-0415-4FF1-8FCC-11DE870D0E60}"/>
</file>

<file path=docProps/app.xml><?xml version="1.0" encoding="utf-8"?>
<Properties xmlns="http://schemas.openxmlformats.org/officeDocument/2006/extended-properties" xmlns:vt="http://schemas.openxmlformats.org/officeDocument/2006/docPropsVTypes">
  <Template>Normal</Template>
  <TotalTime>49</TotalTime>
  <Pages>4</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53</cp:revision>
  <cp:lastPrinted>2022-02-01T09:46:00Z</cp:lastPrinted>
  <dcterms:created xsi:type="dcterms:W3CDTF">2017-06-01T10:49:00Z</dcterms:created>
  <dcterms:modified xsi:type="dcterms:W3CDTF">2023-05-26T04:27:00Z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2022-08-27T14:51:47Z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d7fa6325-0204-4fcc-9da9-a03a59e174db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1291800</vt:r8>
  </property>
</Properties>
</file>