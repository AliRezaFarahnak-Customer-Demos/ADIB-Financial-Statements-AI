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79C4" w14:textId="77777777" w:rsidR="007E45E9" w:rsidRPr="009A0E00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54C1B29" w14:textId="77777777" w:rsidR="0070550E" w:rsidRPr="009A0E00" w:rsidRDefault="00BD6C5B" w:rsidP="00314A11">
      <w:pPr>
        <w:spacing w:line="240" w:lineRule="auto"/>
        <w:jc w:val="center"/>
        <w:rPr>
          <w:snapToGrid w:val="0"/>
          <w:sz w:val="24"/>
          <w:szCs w:val="24"/>
        </w:rPr>
      </w:pPr>
      <w:r w:rsidRPr="009A0E00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9A0E00">
        <w:rPr>
          <w:rFonts w:ascii="Times New Roman" w:hAnsi="Times New Roman"/>
          <w:b/>
          <w:sz w:val="24"/>
          <w:szCs w:val="24"/>
          <w:u w:val="single"/>
        </w:rPr>
        <w:t>S</w:t>
      </w:r>
      <w:r w:rsidRPr="009A0E00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9A0E00">
        <w:rPr>
          <w:rFonts w:ascii="Times New Roman" w:hAnsi="Times New Roman"/>
          <w:b/>
          <w:sz w:val="24"/>
          <w:szCs w:val="24"/>
          <w:u w:val="single"/>
        </w:rPr>
        <w:t>R</w:t>
      </w:r>
      <w:r w:rsidR="0009371E" w:rsidRPr="009A0E00">
        <w:rPr>
          <w:rFonts w:ascii="Times New Roman" w:hAnsi="Times New Roman"/>
          <w:b/>
          <w:u w:val="single"/>
        </w:rPr>
        <w:t xml:space="preserve"> </w:t>
      </w:r>
      <w:r w:rsidR="0009371E" w:rsidRPr="009A0E00">
        <w:rPr>
          <w:rFonts w:ascii="Times New Roman" w:hAnsi="Times New Roman"/>
          <w:b/>
          <w:sz w:val="24"/>
          <w:szCs w:val="24"/>
          <w:u w:val="single"/>
        </w:rPr>
        <w:t xml:space="preserve">MOVEMENT/MAINTENANCE OF TRUCKS AND </w:t>
      </w:r>
      <w:r w:rsidR="0009371E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>WHEEL LOADERS IN FACTORY PREMISES</w:t>
      </w:r>
      <w:r w:rsidR="00BA078B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                             </w:t>
      </w:r>
      <w:r w:rsidR="00F7339F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                           </w:t>
      </w:r>
      <w:r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 w:rsidR="00F7339F" w:rsidRPr="009A0E00"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       </w:t>
      </w:r>
    </w:p>
    <w:p w14:paraId="33BACE42" w14:textId="77777777" w:rsidR="0009371E" w:rsidRPr="009A0E00" w:rsidRDefault="0009371E" w:rsidP="0009371E">
      <w:pPr>
        <w:pStyle w:val="BodyText"/>
        <w:rPr>
          <w:snapToGrid w:val="0"/>
          <w:sz w:val="24"/>
          <w:szCs w:val="24"/>
        </w:rPr>
      </w:pPr>
      <w:r w:rsidRPr="009A0E00">
        <w:rPr>
          <w:snapToGrid w:val="0"/>
          <w:sz w:val="24"/>
          <w:szCs w:val="24"/>
        </w:rPr>
        <w:t>CRITERIA: SAFE OPERATION</w:t>
      </w:r>
    </w:p>
    <w:p w14:paraId="20879611" w14:textId="6D40FAEB" w:rsidR="0009371E" w:rsidRPr="009A0E00" w:rsidRDefault="0009371E" w:rsidP="0009371E">
      <w:pPr>
        <w:pStyle w:val="BodyText"/>
        <w:rPr>
          <w:snapToGrid w:val="0"/>
          <w:sz w:val="24"/>
          <w:szCs w:val="24"/>
        </w:rPr>
      </w:pPr>
      <w:r w:rsidRPr="009A0E00">
        <w:rPr>
          <w:snapToGrid w:val="0"/>
          <w:sz w:val="24"/>
          <w:szCs w:val="24"/>
        </w:rPr>
        <w:t xml:space="preserve">Responsibility: General Shift Engg. &amp; </w:t>
      </w:r>
      <w:r w:rsidR="002220CE" w:rsidRPr="009A0E00">
        <w:rPr>
          <w:snapToGrid w:val="0"/>
          <w:sz w:val="24"/>
          <w:szCs w:val="24"/>
        </w:rPr>
        <w:t>Respective</w:t>
      </w:r>
      <w:r w:rsidRPr="009A0E00">
        <w:rPr>
          <w:snapToGrid w:val="0"/>
          <w:sz w:val="24"/>
          <w:szCs w:val="24"/>
        </w:rPr>
        <w:t xml:space="preserve"> area engineers</w:t>
      </w:r>
    </w:p>
    <w:p w14:paraId="0C94C6B9" w14:textId="77777777" w:rsidR="0009371E" w:rsidRPr="009A0E00" w:rsidRDefault="0009371E" w:rsidP="0009371E">
      <w:pPr>
        <w:pStyle w:val="WW-BodyText2"/>
        <w:spacing w:before="3" w:line="340" w:lineRule="atLeast"/>
        <w:jc w:val="left"/>
        <w:rPr>
          <w:rFonts w:ascii="Calibri" w:hAnsi="Calibri"/>
          <w:snapToGrid w:val="0"/>
          <w:szCs w:val="24"/>
        </w:rPr>
      </w:pPr>
      <w:r w:rsidRPr="009A0E00">
        <w:rPr>
          <w:rFonts w:ascii="Calibri" w:hAnsi="Calibri"/>
          <w:snapToGrid w:val="0"/>
          <w:szCs w:val="24"/>
        </w:rPr>
        <w:t xml:space="preserve">Identified Hazards: </w:t>
      </w:r>
    </w:p>
    <w:p w14:paraId="429851B1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>Mechanical Hazard- Trapping Impact, Entanglement, Falling, Collision</w:t>
      </w:r>
    </w:p>
    <w:p w14:paraId="6882CCC3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 xml:space="preserve">Physical Hazard: Burn Injury </w:t>
      </w:r>
    </w:p>
    <w:p w14:paraId="7CF65065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 xml:space="preserve">Non use of PPE’s resulting injury </w:t>
      </w:r>
    </w:p>
    <w:p w14:paraId="107720B0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</w:rPr>
        <w:t>Improper housekeeping</w:t>
      </w:r>
    </w:p>
    <w:p w14:paraId="452DCC4A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Inadequate local lighting</w:t>
      </w:r>
    </w:p>
    <w:p w14:paraId="0903103F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Completion of job in hasty manner during which one can get hurt.</w:t>
      </w:r>
    </w:p>
    <w:p w14:paraId="559300CD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Misalignment of tyre due to lose nut/bolts</w:t>
      </w:r>
    </w:p>
    <w:p w14:paraId="03928FFE" w14:textId="77777777" w:rsidR="00605070" w:rsidRPr="009A0E00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Injury due to falling of objects while shifting</w:t>
      </w:r>
    </w:p>
    <w:p w14:paraId="28AABCBF" w14:textId="77777777" w:rsidR="00605070" w:rsidRPr="005D4811" w:rsidRDefault="00605070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 w:rsidRPr="009A0E00">
        <w:rPr>
          <w:rFonts w:ascii="Cambria" w:hAnsi="Cambria"/>
          <w:snapToGrid w:val="0"/>
        </w:rPr>
        <w:t>Fire in machineries under maintenance</w:t>
      </w:r>
    </w:p>
    <w:p w14:paraId="3917AB14" w14:textId="77777777" w:rsidR="005D4811" w:rsidRPr="009A0E00" w:rsidRDefault="005D4811" w:rsidP="00605070">
      <w:pPr>
        <w:pStyle w:val="WW-BodyText2"/>
        <w:numPr>
          <w:ilvl w:val="0"/>
          <w:numId w:val="48"/>
        </w:numPr>
        <w:suppressAutoHyphens w:val="0"/>
        <w:spacing w:before="3" w:line="340" w:lineRule="atLeast"/>
        <w:jc w:val="left"/>
        <w:rPr>
          <w:rFonts w:ascii="Cambria" w:hAnsi="Cambria"/>
        </w:rPr>
      </w:pPr>
      <w:r>
        <w:rPr>
          <w:rFonts w:ascii="Cambria" w:hAnsi="Cambria"/>
          <w:snapToGrid w:val="0"/>
        </w:rPr>
        <w:t xml:space="preserve"> Bursting of tyre </w:t>
      </w:r>
    </w:p>
    <w:p w14:paraId="5C0AE0E0" w14:textId="77777777" w:rsidR="0009371E" w:rsidRPr="009A0E00" w:rsidRDefault="0009371E" w:rsidP="0009371E">
      <w:pPr>
        <w:jc w:val="both"/>
        <w:rPr>
          <w:i/>
          <w:sz w:val="24"/>
          <w:szCs w:val="24"/>
        </w:rPr>
      </w:pPr>
    </w:p>
    <w:p w14:paraId="2861DD93" w14:textId="69BD2EFE" w:rsidR="0009371E" w:rsidRPr="009A0E00" w:rsidRDefault="0009371E" w:rsidP="0009371E">
      <w:pPr>
        <w:spacing w:line="360" w:lineRule="auto"/>
        <w:ind w:left="360"/>
        <w:jc w:val="both"/>
        <w:rPr>
          <w:snapToGrid w:val="0"/>
          <w:sz w:val="24"/>
          <w:szCs w:val="24"/>
        </w:rPr>
      </w:pPr>
      <w:r w:rsidRPr="009A0E00">
        <w:rPr>
          <w:b/>
          <w:caps/>
          <w:sz w:val="24"/>
          <w:szCs w:val="24"/>
        </w:rPr>
        <w:t xml:space="preserve">Significant Aspects:  </w:t>
      </w:r>
      <w:r w:rsidRPr="009A0E00">
        <w:rPr>
          <w:snapToGrid w:val="0"/>
          <w:sz w:val="24"/>
          <w:szCs w:val="24"/>
        </w:rPr>
        <w:t>oil spillage, Scrap generation,  dust generation, vehicle emission</w:t>
      </w:r>
      <w:r w:rsidR="00732E3C">
        <w:rPr>
          <w:snapToGrid w:val="0"/>
          <w:sz w:val="24"/>
          <w:szCs w:val="24"/>
        </w:rPr>
        <w:t>, oil traced cotton waste</w:t>
      </w:r>
    </w:p>
    <w:p w14:paraId="4D7E0EF8" w14:textId="77777777" w:rsidR="00C26084" w:rsidRPr="009A0E00" w:rsidRDefault="0009371E" w:rsidP="00C26084">
      <w:pPr>
        <w:spacing w:after="0" w:line="360" w:lineRule="auto"/>
        <w:ind w:left="360"/>
        <w:rPr>
          <w:sz w:val="24"/>
          <w:szCs w:val="24"/>
        </w:rPr>
      </w:pPr>
      <w:r w:rsidRPr="009A0E00">
        <w:rPr>
          <w:b/>
          <w:caps/>
          <w:sz w:val="24"/>
          <w:szCs w:val="24"/>
        </w:rPr>
        <w:t xml:space="preserve">Procedure: </w:t>
      </w:r>
    </w:p>
    <w:p w14:paraId="78110D44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Unauthorized operation or repair of any equipment is a punishable offence</w:t>
      </w:r>
    </w:p>
    <w:p w14:paraId="4136ED5A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The driver of the vehicle and wheel loader should be proper licensed driver/Operator.</w:t>
      </w:r>
    </w:p>
    <w:p w14:paraId="733C7514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Person involved in the activity must wear proper PPE</w:t>
      </w:r>
    </w:p>
    <w:p w14:paraId="716462DE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The vehicle should have a valid fitness certificate (FC) emission under control certificate (EUCC) from the competent authority.</w:t>
      </w:r>
    </w:p>
    <w:p w14:paraId="3331E05A" w14:textId="77777777" w:rsidR="005D4811" w:rsidRPr="00196655" w:rsidRDefault="005D4811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Tyre condition to be checked for damage/side wall cut.</w:t>
      </w:r>
    </w:p>
    <w:p w14:paraId="1B78A05C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The vehicle should not be loaded above the permitted capacity.</w:t>
      </w:r>
    </w:p>
    <w:p w14:paraId="7DAC9DB8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The vehicle should not be fitted with air horn. </w:t>
      </w:r>
    </w:p>
    <w:p w14:paraId="622B93CD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Truck/Wheel loader condition must be good with proper cabins and standard accessories</w:t>
      </w:r>
    </w:p>
    <w:p w14:paraId="62FC4E31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Should maintain housekeeping. </w:t>
      </w:r>
    </w:p>
    <w:p w14:paraId="04509B6D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Any person on top of truck when truck is in motion is strictly prohibited.</w:t>
      </w:r>
    </w:p>
    <w:p w14:paraId="23674E1C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Truck personnel should use staircase provided at weigh-bridge for collecting weighing slips. </w:t>
      </w:r>
    </w:p>
    <w:p w14:paraId="4D2C53C6" w14:textId="07F0E80B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lastRenderedPageBreak/>
        <w:t>Driver should contact Plant Supervisor/ Shift Engineer</w:t>
      </w:r>
      <w:r w:rsidR="00436F0E">
        <w:rPr>
          <w:rFonts w:asciiTheme="majorHAnsi" w:hAnsiTheme="majorHAnsi"/>
          <w:sz w:val="24"/>
          <w:szCs w:val="24"/>
        </w:rPr>
        <w:t xml:space="preserve">/ Service provider supervisor </w:t>
      </w:r>
      <w:r w:rsidRPr="00196655">
        <w:rPr>
          <w:rFonts w:asciiTheme="majorHAnsi" w:hAnsiTheme="majorHAnsi"/>
          <w:sz w:val="24"/>
          <w:szCs w:val="24"/>
        </w:rPr>
        <w:t>in case of accident or emergency in the plant premises.</w:t>
      </w:r>
    </w:p>
    <w:p w14:paraId="3896B756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Carry out all Truck Movement in the plant premises as per SP – 44 (Vehicle transportation)</w:t>
      </w:r>
    </w:p>
    <w:p w14:paraId="09042102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Maintenance staff of the equipments owner should have valid equipment maintenance certificate.</w:t>
      </w:r>
    </w:p>
    <w:p w14:paraId="7E72F721" w14:textId="7323795C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 xml:space="preserve"> Internal competency evaluation of the drivers should be carried out on every six month.</w:t>
      </w:r>
      <w:r w:rsidR="00436F0E">
        <w:rPr>
          <w:rFonts w:asciiTheme="majorHAnsi" w:hAnsiTheme="majorHAnsi"/>
          <w:sz w:val="24"/>
          <w:szCs w:val="24"/>
        </w:rPr>
        <w:t xml:space="preserve"> They should also have a valid Authorization card issued by Authorized Company Person.</w:t>
      </w:r>
      <w:del w:id="0" w:author="Lobha Vaikunth Gawas" w:date="2022-07-04T15:19:00Z">
        <w:r w:rsidRPr="00196655" w:rsidDel="00D26626">
          <w:rPr>
            <w:rFonts w:asciiTheme="majorHAnsi" w:hAnsiTheme="majorHAnsi"/>
            <w:sz w:val="24"/>
            <w:szCs w:val="24"/>
          </w:rPr>
          <w:delText xml:space="preserve"> </w:delText>
        </w:r>
      </w:del>
    </w:p>
    <w:p w14:paraId="1B7FB00A" w14:textId="77777777" w:rsidR="0009371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Should operate the vehicle within the specified speed limits.</w:t>
      </w:r>
    </w:p>
    <w:p w14:paraId="0C913DA3" w14:textId="77777777" w:rsidR="00CA76EE" w:rsidRPr="00196655" w:rsidRDefault="0009371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Use of mobiles and driving under the influence of Alcohol is strictly prohibited.</w:t>
      </w:r>
    </w:p>
    <w:p w14:paraId="3AF64D10" w14:textId="77777777" w:rsidR="00F83D29" w:rsidRPr="00196655" w:rsidRDefault="00F83D29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Wheel cho</w:t>
      </w:r>
      <w:r w:rsidR="009E545F" w:rsidRPr="00196655">
        <w:rPr>
          <w:rFonts w:asciiTheme="majorHAnsi" w:hAnsiTheme="majorHAnsi"/>
          <w:sz w:val="24"/>
          <w:szCs w:val="24"/>
        </w:rPr>
        <w:t>cks</w:t>
      </w:r>
      <w:r w:rsidRPr="00196655">
        <w:rPr>
          <w:rFonts w:asciiTheme="majorHAnsi" w:hAnsiTheme="majorHAnsi"/>
          <w:sz w:val="24"/>
          <w:szCs w:val="24"/>
        </w:rPr>
        <w:t xml:space="preserve"> to be used while carrying out safety checkp</w:t>
      </w:r>
      <w:r w:rsidR="00196655">
        <w:rPr>
          <w:rFonts w:asciiTheme="majorHAnsi" w:hAnsiTheme="majorHAnsi"/>
          <w:sz w:val="24"/>
          <w:szCs w:val="24"/>
        </w:rPr>
        <w:t>oints at start or end of shift.</w:t>
      </w:r>
    </w:p>
    <w:p w14:paraId="15F73728" w14:textId="32F3B8EE" w:rsidR="00F83D29" w:rsidRDefault="00F83D29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196655">
        <w:rPr>
          <w:rFonts w:asciiTheme="majorHAnsi" w:hAnsiTheme="majorHAnsi"/>
          <w:sz w:val="24"/>
          <w:szCs w:val="24"/>
        </w:rPr>
        <w:t>Maintenance job to be taken outside Plant Premises.</w:t>
      </w:r>
    </w:p>
    <w:p w14:paraId="4B0A5BB3" w14:textId="363BA932" w:rsidR="00436F0E" w:rsidRDefault="00436F0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comply with all Vedanta Safety standard.</w:t>
      </w:r>
    </w:p>
    <w:p w14:paraId="29D6BE81" w14:textId="0628C3F3" w:rsidR="00436F0E" w:rsidRPr="00196655" w:rsidRDefault="00436F0E" w:rsidP="00196655">
      <w:pPr>
        <w:numPr>
          <w:ilvl w:val="0"/>
          <w:numId w:val="47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vehicle checklists should be filled at shift start and countersigned by the respective are shift in charge (Workman or staff)</w:t>
      </w:r>
    </w:p>
    <w:p w14:paraId="42C29B63" w14:textId="3ECFF3A4" w:rsidR="00105664" w:rsidRDefault="0010566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ins w:id="1" w:author="Lobha Vaikunth Gawas" w:date="2022-07-05T11:02:00Z"/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A0E00" w:rsidRPr="009A0E00" w14:paraId="78EF4554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15AD17C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Prepared By: </w:t>
            </w:r>
          </w:p>
          <w:p w14:paraId="14233D78" w14:textId="77777777" w:rsidR="00BA7336" w:rsidRPr="009A0E00" w:rsidRDefault="00BA7336" w:rsidP="00C26084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 xml:space="preserve">Head – </w:t>
            </w:r>
            <w:r w:rsidR="00C26084" w:rsidRPr="009A0E0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6F9D9A5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5A1F64FF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17268DD" w14:textId="77777777" w:rsidR="00BA7336" w:rsidRPr="009A0E00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Approved By: </w:t>
            </w:r>
          </w:p>
          <w:p w14:paraId="1D2D9664" w14:textId="77777777" w:rsidR="00BA7336" w:rsidRPr="009A0E00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9A0E00">
              <w:rPr>
                <w:rFonts w:ascii="Times New Roman" w:hAnsi="Times New Roman"/>
              </w:rPr>
              <w:t xml:space="preserve">Head – </w:t>
            </w:r>
            <w:r w:rsidR="00C26084" w:rsidRPr="009A0E00">
              <w:rPr>
                <w:rFonts w:ascii="Times New Roman" w:hAnsi="Times New Roman"/>
              </w:rPr>
              <w:t>Pig Iron Division</w:t>
            </w:r>
          </w:p>
        </w:tc>
      </w:tr>
      <w:tr w:rsidR="009A0E00" w:rsidRPr="009A0E00" w14:paraId="1A740BD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E43AC68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539B778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2405E72" w14:textId="77777777" w:rsidR="00BA7336" w:rsidRPr="009A0E00" w:rsidRDefault="007E45E9" w:rsidP="00B80FF3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9A0E00" w14:paraId="0B1FAF2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F60094" w14:textId="22AB515D" w:rsidR="00BA7336" w:rsidRPr="009A0E00" w:rsidRDefault="00BA7336" w:rsidP="005D4811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Date: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105664">
              <w:rPr>
                <w:rFonts w:ascii="Times New Roman" w:hAnsi="Times New Roman"/>
                <w:b/>
              </w:rPr>
              <w:t>5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10566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8811BB0" w14:textId="2CB81A7A" w:rsidR="00BA7336" w:rsidRPr="009A0E00" w:rsidRDefault="00BA7336" w:rsidP="007E45E9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 xml:space="preserve">Date: 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105664">
              <w:rPr>
                <w:rFonts w:ascii="Times New Roman" w:hAnsi="Times New Roman"/>
                <w:b/>
              </w:rPr>
              <w:t>5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105664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C0FF465" w14:textId="6D86DDDB" w:rsidR="00BA7336" w:rsidRPr="009A0E00" w:rsidRDefault="00BA7336" w:rsidP="007E45E9">
            <w:pPr>
              <w:rPr>
                <w:rFonts w:ascii="Times New Roman" w:hAnsi="Times New Roman"/>
                <w:b/>
              </w:rPr>
            </w:pPr>
            <w:r w:rsidRPr="009A0E00">
              <w:rPr>
                <w:rFonts w:ascii="Times New Roman" w:hAnsi="Times New Roman"/>
                <w:b/>
              </w:rPr>
              <w:t>Date:</w:t>
            </w:r>
            <w:r w:rsidR="00CA76EE" w:rsidRPr="009A0E00">
              <w:rPr>
                <w:rFonts w:ascii="Times New Roman" w:hAnsi="Times New Roman"/>
                <w:b/>
              </w:rPr>
              <w:t xml:space="preserve"> </w:t>
            </w:r>
            <w:r w:rsidR="005D4811">
              <w:rPr>
                <w:rFonts w:ascii="Times New Roman" w:hAnsi="Times New Roman"/>
                <w:b/>
              </w:rPr>
              <w:t>1</w:t>
            </w:r>
            <w:r w:rsidR="00105664">
              <w:rPr>
                <w:rFonts w:ascii="Times New Roman" w:hAnsi="Times New Roman"/>
                <w:b/>
              </w:rPr>
              <w:t>5</w:t>
            </w:r>
            <w:r w:rsidR="005D4811">
              <w:rPr>
                <w:rFonts w:ascii="Times New Roman" w:hAnsi="Times New Roman"/>
                <w:b/>
              </w:rPr>
              <w:t>.07.202</w:t>
            </w:r>
            <w:r w:rsidR="00105664">
              <w:rPr>
                <w:rFonts w:ascii="Times New Roman" w:hAnsi="Times New Roman"/>
                <w:b/>
              </w:rPr>
              <w:t>2</w:t>
            </w:r>
          </w:p>
        </w:tc>
      </w:tr>
    </w:tbl>
    <w:p w14:paraId="598EDA02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D4811" w14:paraId="52FB8994" w14:textId="77777777" w:rsidTr="009246F0">
        <w:tc>
          <w:tcPr>
            <w:tcW w:w="9090" w:type="dxa"/>
            <w:gridSpan w:val="4"/>
          </w:tcPr>
          <w:p w14:paraId="584E6813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D4811" w14:paraId="088BDE62" w14:textId="77777777" w:rsidTr="009246F0">
        <w:tc>
          <w:tcPr>
            <w:tcW w:w="2795" w:type="dxa"/>
          </w:tcPr>
          <w:p w14:paraId="16D9C317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B1E1868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C9B1976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52C88E1" w14:textId="77777777" w:rsidR="005D4811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D4811" w:rsidRPr="001A3E3D" w14:paraId="5656D009" w14:textId="77777777" w:rsidTr="009246F0">
        <w:tc>
          <w:tcPr>
            <w:tcW w:w="2795" w:type="dxa"/>
          </w:tcPr>
          <w:p w14:paraId="78DF0361" w14:textId="77777777" w:rsidR="005D4811" w:rsidRPr="001A3E3D" w:rsidRDefault="005D4811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1E919FC5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Maintenance of trucks and wheel loaders in factory premises </w:t>
            </w:r>
          </w:p>
        </w:tc>
        <w:tc>
          <w:tcPr>
            <w:tcW w:w="2245" w:type="dxa"/>
          </w:tcPr>
          <w:p w14:paraId="53AB0209" w14:textId="77777777" w:rsidR="005D4811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10 hazard.</w:t>
            </w:r>
          </w:p>
          <w:p w14:paraId="6279F952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no 5 </w:t>
            </w:r>
          </w:p>
        </w:tc>
        <w:tc>
          <w:tcPr>
            <w:tcW w:w="1805" w:type="dxa"/>
          </w:tcPr>
          <w:p w14:paraId="7C5EA7C3" w14:textId="77777777" w:rsidR="005D4811" w:rsidRPr="001A3E3D" w:rsidRDefault="005D4811" w:rsidP="005D4811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5D4811" w14:paraId="63175F2B" w14:textId="77777777" w:rsidTr="009246F0">
        <w:tc>
          <w:tcPr>
            <w:tcW w:w="2795" w:type="dxa"/>
          </w:tcPr>
          <w:p w14:paraId="5B77CE32" w14:textId="5A8CE917" w:rsidR="005D4811" w:rsidRDefault="00436F0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1E2E47B5" w14:textId="39E32E95" w:rsidR="00105664" w:rsidRDefault="00436F0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Maintenance of trucks and wheel loaders in factory premises</w:t>
            </w:r>
          </w:p>
        </w:tc>
        <w:tc>
          <w:tcPr>
            <w:tcW w:w="2245" w:type="dxa"/>
          </w:tcPr>
          <w:p w14:paraId="4F2BD8AE" w14:textId="67084BE5" w:rsidR="00436F0E" w:rsidRDefault="00436F0E" w:rsidP="00436F0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Point 9,1</w:t>
            </w:r>
            <w:r w:rsidR="003E3A1C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,1</w:t>
            </w:r>
            <w:r w:rsidR="003E3A1C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,2</w:t>
            </w:r>
            <w:r w:rsidR="001A5B1A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&amp; change in format</w:t>
            </w:r>
          </w:p>
          <w:p w14:paraId="7081A1AC" w14:textId="1DC48E35" w:rsidR="005D4811" w:rsidRDefault="005D4811" w:rsidP="00281C9E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38244928" w14:textId="55722CEC" w:rsidR="005D4811" w:rsidRDefault="00436F0E" w:rsidP="009246F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</w:tr>
    </w:tbl>
    <w:p w14:paraId="12AAD415" w14:textId="77777777" w:rsidR="005D4811" w:rsidRPr="009A0E00" w:rsidRDefault="005D4811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D4811" w:rsidRPr="009A0E0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B827" w14:textId="77777777" w:rsidR="00C11CC0" w:rsidRDefault="00C11CC0" w:rsidP="0036287A">
      <w:pPr>
        <w:spacing w:after="0" w:line="240" w:lineRule="auto"/>
      </w:pPr>
      <w:r>
        <w:separator/>
      </w:r>
    </w:p>
  </w:endnote>
  <w:endnote w:type="continuationSeparator" w:id="0">
    <w:p w14:paraId="77F4A90F" w14:textId="77777777" w:rsidR="00C11CC0" w:rsidRDefault="00C11CC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131F" w14:textId="050107CD" w:rsidR="00450E2A" w:rsidRDefault="00281C9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9507F6" wp14:editId="4FF438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a934ae9af9c14aba1744ec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CCA8ED" w14:textId="3879A592" w:rsidR="00281C9E" w:rsidRPr="00281C9E" w:rsidRDefault="00281C9E" w:rsidP="00281C9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81C9E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507F6" id="_x0000_t202" coordsize="21600,21600" o:spt="202" path="m,l,21600r21600,l21600,xe">
              <v:stroke joinstyle="miter"/>
              <v:path gradientshapeok="t" o:connecttype="rect"/>
            </v:shapetype>
            <v:shape id="MSIPCMea934ae9af9c14aba1744ec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CCCA8ED" w14:textId="3879A592" w:rsidR="00281C9E" w:rsidRPr="00281C9E" w:rsidRDefault="00281C9E" w:rsidP="00281C9E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81C9E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8608" w14:textId="77777777" w:rsidR="00C11CC0" w:rsidRDefault="00C11CC0" w:rsidP="0036287A">
      <w:pPr>
        <w:spacing w:after="0" w:line="240" w:lineRule="auto"/>
      </w:pPr>
      <w:r>
        <w:separator/>
      </w:r>
    </w:p>
  </w:footnote>
  <w:footnote w:type="continuationSeparator" w:id="0">
    <w:p w14:paraId="77C39844" w14:textId="77777777" w:rsidR="00C11CC0" w:rsidRDefault="00C11CC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531F119" w14:textId="77777777" w:rsidTr="00436F0E">
      <w:trPr>
        <w:trHeight w:val="530"/>
      </w:trPr>
      <w:tc>
        <w:tcPr>
          <w:tcW w:w="1702" w:type="dxa"/>
          <w:vMerge w:val="restart"/>
          <w:vAlign w:val="center"/>
        </w:tcPr>
        <w:p w14:paraId="798E7F11" w14:textId="0080CD16" w:rsidR="00314A11" w:rsidRPr="001B4A42" w:rsidRDefault="00CA6AD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684878EA" wp14:editId="3F53A47E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AADB7C5" w14:textId="77777777" w:rsidR="00314A11" w:rsidRPr="001B4A42" w:rsidRDefault="009A0E0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56FDF8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FDE10A9" w14:textId="1085C1A6" w:rsidR="00314A11" w:rsidRPr="002E7889" w:rsidRDefault="009A0E00" w:rsidP="0009371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6203FF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A76EE" w:rsidRPr="00CA76EE">
            <w:rPr>
              <w:rFonts w:ascii="Times New Roman" w:hAnsi="Times New Roman"/>
              <w:b/>
            </w:rPr>
            <w:t>35</w:t>
          </w:r>
        </w:p>
      </w:tc>
    </w:tr>
    <w:tr w:rsidR="00314A11" w:rsidRPr="001B4A42" w14:paraId="3CAD1EB5" w14:textId="77777777" w:rsidTr="00314A11">
      <w:trPr>
        <w:trHeight w:val="143"/>
      </w:trPr>
      <w:tc>
        <w:tcPr>
          <w:tcW w:w="1702" w:type="dxa"/>
          <w:vMerge/>
        </w:tcPr>
        <w:p w14:paraId="37FB0D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53EAAB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0274CE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EBEE6E8" w14:textId="6EEE4396" w:rsidR="00314A11" w:rsidRPr="00550080" w:rsidRDefault="00436F0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72A5C973" w14:textId="77777777" w:rsidTr="00314A11">
      <w:trPr>
        <w:trHeight w:val="143"/>
      </w:trPr>
      <w:tc>
        <w:tcPr>
          <w:tcW w:w="1702" w:type="dxa"/>
          <w:vMerge/>
        </w:tcPr>
        <w:p w14:paraId="587FEA1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E4409C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9371E" w:rsidRPr="0009371E">
            <w:rPr>
              <w:rFonts w:ascii="Times New Roman" w:hAnsi="Times New Roman"/>
              <w:b/>
              <w:sz w:val="18"/>
            </w:rPr>
            <w:t>MOVEMENT/MAINTENANCE OF TRUCKS AND WHEEL LOADERS IN FACTORY PREMISES</w:t>
          </w:r>
        </w:p>
      </w:tc>
      <w:tc>
        <w:tcPr>
          <w:tcW w:w="1701" w:type="dxa"/>
        </w:tcPr>
        <w:p w14:paraId="53383BE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F5F35F5" w14:textId="446A801B" w:rsidR="00314A11" w:rsidRPr="002E7889" w:rsidRDefault="00436F0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07</w:t>
          </w:r>
        </w:p>
      </w:tc>
    </w:tr>
    <w:tr w:rsidR="00314A11" w:rsidRPr="001B4A42" w14:paraId="19A534DC" w14:textId="77777777" w:rsidTr="00314A11">
      <w:trPr>
        <w:trHeight w:val="143"/>
      </w:trPr>
      <w:tc>
        <w:tcPr>
          <w:tcW w:w="1702" w:type="dxa"/>
          <w:vMerge/>
        </w:tcPr>
        <w:p w14:paraId="5D2E2BA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F4C73D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305BDD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E51227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344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2344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1E9A3C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41D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0C56ECE"/>
    <w:multiLevelType w:val="hybridMultilevel"/>
    <w:tmpl w:val="9A3A1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1DEE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792115">
    <w:abstractNumId w:val="25"/>
  </w:num>
  <w:num w:numId="2" w16cid:durableId="1580629582">
    <w:abstractNumId w:val="40"/>
  </w:num>
  <w:num w:numId="3" w16cid:durableId="403457302">
    <w:abstractNumId w:val="33"/>
  </w:num>
  <w:num w:numId="4" w16cid:durableId="2043241014">
    <w:abstractNumId w:val="9"/>
  </w:num>
  <w:num w:numId="5" w16cid:durableId="1681931224">
    <w:abstractNumId w:val="3"/>
  </w:num>
  <w:num w:numId="6" w16cid:durableId="2022974588">
    <w:abstractNumId w:val="44"/>
  </w:num>
  <w:num w:numId="7" w16cid:durableId="337541594">
    <w:abstractNumId w:val="38"/>
  </w:num>
  <w:num w:numId="8" w16cid:durableId="1793746900">
    <w:abstractNumId w:val="11"/>
  </w:num>
  <w:num w:numId="9" w16cid:durableId="1698038952">
    <w:abstractNumId w:val="16"/>
  </w:num>
  <w:num w:numId="10" w16cid:durableId="263805971">
    <w:abstractNumId w:val="6"/>
  </w:num>
  <w:num w:numId="11" w16cid:durableId="1786849823">
    <w:abstractNumId w:val="15"/>
  </w:num>
  <w:num w:numId="12" w16cid:durableId="1507016527">
    <w:abstractNumId w:val="7"/>
  </w:num>
  <w:num w:numId="13" w16cid:durableId="164633425">
    <w:abstractNumId w:val="31"/>
  </w:num>
  <w:num w:numId="14" w16cid:durableId="420152236">
    <w:abstractNumId w:val="42"/>
  </w:num>
  <w:num w:numId="15" w16cid:durableId="1021469888">
    <w:abstractNumId w:val="17"/>
  </w:num>
  <w:num w:numId="16" w16cid:durableId="700129745">
    <w:abstractNumId w:val="32"/>
  </w:num>
  <w:num w:numId="17" w16cid:durableId="1204635308">
    <w:abstractNumId w:val="1"/>
  </w:num>
  <w:num w:numId="18" w16cid:durableId="352456980">
    <w:abstractNumId w:val="41"/>
  </w:num>
  <w:num w:numId="19" w16cid:durableId="211385317">
    <w:abstractNumId w:val="28"/>
  </w:num>
  <w:num w:numId="20" w16cid:durableId="2143381707">
    <w:abstractNumId w:val="45"/>
  </w:num>
  <w:num w:numId="21" w16cid:durableId="5444235">
    <w:abstractNumId w:val="35"/>
  </w:num>
  <w:num w:numId="22" w16cid:durableId="734280547">
    <w:abstractNumId w:val="46"/>
  </w:num>
  <w:num w:numId="23" w16cid:durableId="616110184">
    <w:abstractNumId w:val="5"/>
  </w:num>
  <w:num w:numId="24" w16cid:durableId="765886237">
    <w:abstractNumId w:val="24"/>
  </w:num>
  <w:num w:numId="25" w16cid:durableId="196545654">
    <w:abstractNumId w:val="8"/>
  </w:num>
  <w:num w:numId="26" w16cid:durableId="1677922487">
    <w:abstractNumId w:val="22"/>
  </w:num>
  <w:num w:numId="27" w16cid:durableId="1083986653">
    <w:abstractNumId w:val="13"/>
  </w:num>
  <w:num w:numId="28" w16cid:durableId="2076396396">
    <w:abstractNumId w:val="12"/>
  </w:num>
  <w:num w:numId="29" w16cid:durableId="2045058065">
    <w:abstractNumId w:val="23"/>
  </w:num>
  <w:num w:numId="30" w16cid:durableId="80181870">
    <w:abstractNumId w:val="37"/>
  </w:num>
  <w:num w:numId="31" w16cid:durableId="1072041298">
    <w:abstractNumId w:val="0"/>
  </w:num>
  <w:num w:numId="32" w16cid:durableId="1936935912">
    <w:abstractNumId w:val="21"/>
  </w:num>
  <w:num w:numId="33" w16cid:durableId="283078589">
    <w:abstractNumId w:val="43"/>
  </w:num>
  <w:num w:numId="34" w16cid:durableId="1590966947">
    <w:abstractNumId w:val="30"/>
  </w:num>
  <w:num w:numId="35" w16cid:durableId="3932434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81811594">
    <w:abstractNumId w:val="10"/>
  </w:num>
  <w:num w:numId="37" w16cid:durableId="291600834">
    <w:abstractNumId w:val="26"/>
  </w:num>
  <w:num w:numId="38" w16cid:durableId="1382443678">
    <w:abstractNumId w:val="19"/>
  </w:num>
  <w:num w:numId="39" w16cid:durableId="251545632">
    <w:abstractNumId w:val="36"/>
  </w:num>
  <w:num w:numId="40" w16cid:durableId="165438779">
    <w:abstractNumId w:val="20"/>
  </w:num>
  <w:num w:numId="41" w16cid:durableId="1685664583">
    <w:abstractNumId w:val="14"/>
  </w:num>
  <w:num w:numId="42" w16cid:durableId="292180444">
    <w:abstractNumId w:val="18"/>
  </w:num>
  <w:num w:numId="43" w16cid:durableId="366683518">
    <w:abstractNumId w:val="39"/>
  </w:num>
  <w:num w:numId="44" w16cid:durableId="101807196">
    <w:abstractNumId w:val="27"/>
  </w:num>
  <w:num w:numId="45" w16cid:durableId="708190364">
    <w:abstractNumId w:val="34"/>
  </w:num>
  <w:num w:numId="46" w16cid:durableId="269439401">
    <w:abstractNumId w:val="2"/>
  </w:num>
  <w:num w:numId="47" w16cid:durableId="922446224">
    <w:abstractNumId w:val="4"/>
  </w:num>
  <w:num w:numId="48" w16cid:durableId="88383227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5703C"/>
    <w:rsid w:val="00080DE6"/>
    <w:rsid w:val="0009371E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5664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6655"/>
    <w:rsid w:val="001977D5"/>
    <w:rsid w:val="001A1398"/>
    <w:rsid w:val="001A280C"/>
    <w:rsid w:val="001A5B1A"/>
    <w:rsid w:val="001A78A2"/>
    <w:rsid w:val="001B21B7"/>
    <w:rsid w:val="001B3F1A"/>
    <w:rsid w:val="001B4A42"/>
    <w:rsid w:val="001B5D11"/>
    <w:rsid w:val="001C0E7E"/>
    <w:rsid w:val="001C3BEA"/>
    <w:rsid w:val="001E025D"/>
    <w:rsid w:val="00212B0B"/>
    <w:rsid w:val="00213467"/>
    <w:rsid w:val="002150E1"/>
    <w:rsid w:val="002220CE"/>
    <w:rsid w:val="00230DF3"/>
    <w:rsid w:val="00233524"/>
    <w:rsid w:val="0023499B"/>
    <w:rsid w:val="00235C88"/>
    <w:rsid w:val="00241BB7"/>
    <w:rsid w:val="00256539"/>
    <w:rsid w:val="00261044"/>
    <w:rsid w:val="00271BAF"/>
    <w:rsid w:val="00281C9E"/>
    <w:rsid w:val="00283E16"/>
    <w:rsid w:val="00290DF6"/>
    <w:rsid w:val="002A4742"/>
    <w:rsid w:val="002B2F77"/>
    <w:rsid w:val="002B54E5"/>
    <w:rsid w:val="002C2DA3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3443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E3A1C"/>
    <w:rsid w:val="003F30BD"/>
    <w:rsid w:val="003F387F"/>
    <w:rsid w:val="003F7DB8"/>
    <w:rsid w:val="00421C5F"/>
    <w:rsid w:val="00425515"/>
    <w:rsid w:val="00436F0E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B0545"/>
    <w:rsid w:val="005C4234"/>
    <w:rsid w:val="005D436D"/>
    <w:rsid w:val="005D4811"/>
    <w:rsid w:val="005D59AB"/>
    <w:rsid w:val="005E1D4D"/>
    <w:rsid w:val="005E6E8C"/>
    <w:rsid w:val="005F1195"/>
    <w:rsid w:val="005F244F"/>
    <w:rsid w:val="005F5011"/>
    <w:rsid w:val="00605070"/>
    <w:rsid w:val="00611FB8"/>
    <w:rsid w:val="006203FF"/>
    <w:rsid w:val="006345DC"/>
    <w:rsid w:val="00636E54"/>
    <w:rsid w:val="006545C9"/>
    <w:rsid w:val="006562AA"/>
    <w:rsid w:val="00661569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3EAC"/>
    <w:rsid w:val="006E64E5"/>
    <w:rsid w:val="006F3D6B"/>
    <w:rsid w:val="0070550E"/>
    <w:rsid w:val="00732E3C"/>
    <w:rsid w:val="0076265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1DFE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7F5F"/>
    <w:rsid w:val="009532E4"/>
    <w:rsid w:val="0096703D"/>
    <w:rsid w:val="00970FA4"/>
    <w:rsid w:val="00970FFB"/>
    <w:rsid w:val="00975C88"/>
    <w:rsid w:val="00980FC7"/>
    <w:rsid w:val="00982A36"/>
    <w:rsid w:val="009846F0"/>
    <w:rsid w:val="00996860"/>
    <w:rsid w:val="009A0E00"/>
    <w:rsid w:val="009C1CE2"/>
    <w:rsid w:val="009C2D3C"/>
    <w:rsid w:val="009D1C9B"/>
    <w:rsid w:val="009D2CED"/>
    <w:rsid w:val="009E296D"/>
    <w:rsid w:val="009E497F"/>
    <w:rsid w:val="009E545F"/>
    <w:rsid w:val="009E5F19"/>
    <w:rsid w:val="009F1874"/>
    <w:rsid w:val="009F3FAF"/>
    <w:rsid w:val="00A0403F"/>
    <w:rsid w:val="00A15D03"/>
    <w:rsid w:val="00A2079D"/>
    <w:rsid w:val="00A37D0F"/>
    <w:rsid w:val="00A411C7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7439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6500E"/>
    <w:rsid w:val="00B76FF8"/>
    <w:rsid w:val="00B80FF3"/>
    <w:rsid w:val="00B8623C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1CC0"/>
    <w:rsid w:val="00C1460A"/>
    <w:rsid w:val="00C26084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6ADC"/>
    <w:rsid w:val="00CA76EE"/>
    <w:rsid w:val="00CB0B9A"/>
    <w:rsid w:val="00CC06F2"/>
    <w:rsid w:val="00CD32DD"/>
    <w:rsid w:val="00CE36D6"/>
    <w:rsid w:val="00CE4E43"/>
    <w:rsid w:val="00CE663D"/>
    <w:rsid w:val="00D00594"/>
    <w:rsid w:val="00D119B6"/>
    <w:rsid w:val="00D1438A"/>
    <w:rsid w:val="00D14DDA"/>
    <w:rsid w:val="00D26626"/>
    <w:rsid w:val="00D332DF"/>
    <w:rsid w:val="00D57BEF"/>
    <w:rsid w:val="00D72D0E"/>
    <w:rsid w:val="00D779C6"/>
    <w:rsid w:val="00D83039"/>
    <w:rsid w:val="00D84E9B"/>
    <w:rsid w:val="00D92675"/>
    <w:rsid w:val="00DA0EBD"/>
    <w:rsid w:val="00DC5201"/>
    <w:rsid w:val="00DC5863"/>
    <w:rsid w:val="00DD0974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1DA1"/>
    <w:rsid w:val="00ED48D2"/>
    <w:rsid w:val="00ED5182"/>
    <w:rsid w:val="00ED6A4C"/>
    <w:rsid w:val="00ED7C07"/>
    <w:rsid w:val="00EE0FB6"/>
    <w:rsid w:val="00EF02F2"/>
    <w:rsid w:val="00F04103"/>
    <w:rsid w:val="00F04A74"/>
    <w:rsid w:val="00F124A7"/>
    <w:rsid w:val="00F14E37"/>
    <w:rsid w:val="00F2199F"/>
    <w:rsid w:val="00F23F5C"/>
    <w:rsid w:val="00F24EE3"/>
    <w:rsid w:val="00F358DA"/>
    <w:rsid w:val="00F45C75"/>
    <w:rsid w:val="00F5486C"/>
    <w:rsid w:val="00F7339F"/>
    <w:rsid w:val="00F80D04"/>
    <w:rsid w:val="00F83D29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65B9"/>
    <w:rsid w:val="00FD7586"/>
    <w:rsid w:val="00FD7D0B"/>
    <w:rsid w:val="00FE5A06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ECA9"/>
  <w15:docId w15:val="{AE4A2290-45BE-4863-BCFF-625A562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937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371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09371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B068A-3911-4969-8B3D-C46DF0747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461B62-57C1-4A35-8BBD-4572E54F596D}"/>
</file>

<file path=customXml/itemProps3.xml><?xml version="1.0" encoding="utf-8"?>
<ds:datastoreItem xmlns:ds="http://schemas.openxmlformats.org/officeDocument/2006/customXml" ds:itemID="{8E5287AC-F2BE-4FDC-8516-6DF529A86C0B}"/>
</file>

<file path=customXml/itemProps4.xml><?xml version="1.0" encoding="utf-8"?>
<ds:datastoreItem xmlns:ds="http://schemas.openxmlformats.org/officeDocument/2006/customXml" ds:itemID="{BEF2653A-AB0D-40FA-8DEF-07701B950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27</cp:revision>
  <cp:lastPrinted>2022-02-01T10:35:00Z</cp:lastPrinted>
  <dcterms:created xsi:type="dcterms:W3CDTF">2020-05-04T05:04:00Z</dcterms:created>
  <dcterms:modified xsi:type="dcterms:W3CDTF">2023-04-26T03:21:00Z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2022-08-27T14:56:18Z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01c4b121-34d6-4b8e-a2b7-95ef588a7d14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1292200</vt:r8>
  </property>
</Properties>
</file>