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9A3AC" w14:textId="77777777" w:rsidR="007E45E9" w:rsidRPr="0008170F" w:rsidRDefault="007E45E9" w:rsidP="007E45E9">
      <w:pPr>
        <w:spacing w:after="0" w:line="240" w:lineRule="auto"/>
        <w:jc w:val="center"/>
        <w:rPr>
          <w:rFonts w:ascii="Times New Roman" w:hAnsi="Times New Roman"/>
          <w:b/>
          <w:sz w:val="24"/>
          <w:szCs w:val="24"/>
          <w:u w:val="single"/>
        </w:rPr>
      </w:pPr>
    </w:p>
    <w:p w14:paraId="6FA8D213" w14:textId="77777777" w:rsidR="0070550E" w:rsidRPr="0008170F" w:rsidRDefault="00BD6C5B" w:rsidP="00314A11">
      <w:pPr>
        <w:spacing w:line="240" w:lineRule="auto"/>
        <w:jc w:val="center"/>
        <w:rPr>
          <w:rFonts w:ascii="Times New Roman" w:hAnsi="Times New Roman"/>
          <w:b/>
          <w:sz w:val="24"/>
          <w:szCs w:val="24"/>
          <w:u w:val="single"/>
        </w:rPr>
      </w:pPr>
      <w:r w:rsidRPr="0008170F">
        <w:rPr>
          <w:rFonts w:ascii="Times New Roman" w:hAnsi="Times New Roman"/>
          <w:b/>
          <w:sz w:val="24"/>
          <w:szCs w:val="24"/>
          <w:u w:val="single"/>
        </w:rPr>
        <w:t>WORK INSTRUCTION</w:t>
      </w:r>
      <w:r w:rsidR="009D1C9B" w:rsidRPr="0008170F">
        <w:rPr>
          <w:rFonts w:ascii="Times New Roman" w:hAnsi="Times New Roman"/>
          <w:b/>
          <w:sz w:val="24"/>
          <w:szCs w:val="24"/>
          <w:u w:val="single"/>
        </w:rPr>
        <w:t>S</w:t>
      </w:r>
      <w:r w:rsidRPr="0008170F">
        <w:rPr>
          <w:rFonts w:ascii="Times New Roman" w:hAnsi="Times New Roman"/>
          <w:b/>
          <w:sz w:val="24"/>
          <w:szCs w:val="24"/>
          <w:u w:val="single"/>
        </w:rPr>
        <w:t xml:space="preserve"> FO</w:t>
      </w:r>
      <w:r w:rsidR="00397B70" w:rsidRPr="0008170F">
        <w:rPr>
          <w:rFonts w:ascii="Times New Roman" w:hAnsi="Times New Roman"/>
          <w:b/>
          <w:sz w:val="24"/>
          <w:szCs w:val="24"/>
          <w:u w:val="single"/>
        </w:rPr>
        <w:t xml:space="preserve">R </w:t>
      </w:r>
      <w:r w:rsidR="00451432" w:rsidRPr="0008170F">
        <w:rPr>
          <w:rFonts w:ascii="Times New Roman" w:hAnsi="Times New Roman"/>
          <w:b/>
          <w:sz w:val="24"/>
          <w:szCs w:val="24"/>
          <w:u w:val="single"/>
        </w:rPr>
        <w:t>PIG COOLING RECIRCULATION TANK</w:t>
      </w:r>
      <w:r w:rsidR="00BA078B" w:rsidRPr="0008170F">
        <w:rPr>
          <w:rFonts w:ascii="Times New Roman" w:hAnsi="Times New Roman"/>
          <w:b/>
          <w:sz w:val="24"/>
          <w:szCs w:val="24"/>
          <w:u w:val="single"/>
        </w:rPr>
        <w:t xml:space="preserve">                                     </w:t>
      </w:r>
      <w:r w:rsidR="00F7339F" w:rsidRPr="0008170F">
        <w:rPr>
          <w:rFonts w:ascii="Times New Roman" w:hAnsi="Times New Roman"/>
          <w:b/>
          <w:sz w:val="24"/>
          <w:szCs w:val="24"/>
          <w:u w:val="single"/>
        </w:rPr>
        <w:t xml:space="preserve">                                   </w:t>
      </w:r>
      <w:r w:rsidRPr="0008170F">
        <w:rPr>
          <w:rFonts w:ascii="Times New Roman" w:hAnsi="Times New Roman"/>
          <w:b/>
          <w:sz w:val="24"/>
          <w:szCs w:val="24"/>
          <w:u w:val="single"/>
        </w:rPr>
        <w:t xml:space="preserve"> </w:t>
      </w:r>
      <w:r w:rsidR="00F7339F" w:rsidRPr="0008170F">
        <w:rPr>
          <w:rFonts w:ascii="Times New Roman" w:hAnsi="Times New Roman"/>
          <w:b/>
          <w:sz w:val="24"/>
          <w:szCs w:val="24"/>
          <w:u w:val="single"/>
        </w:rPr>
        <w:t xml:space="preserve">        </w:t>
      </w:r>
    </w:p>
    <w:p w14:paraId="3A9025E1" w14:textId="77777777" w:rsidR="00451432" w:rsidRPr="0008170F" w:rsidRDefault="00451432" w:rsidP="00451432">
      <w:pPr>
        <w:pStyle w:val="NormalWeb"/>
        <w:rPr>
          <w:sz w:val="22"/>
          <w:szCs w:val="22"/>
        </w:rPr>
      </w:pPr>
      <w:r w:rsidRPr="0008170F">
        <w:rPr>
          <w:b/>
          <w:bCs/>
          <w:sz w:val="22"/>
          <w:szCs w:val="22"/>
        </w:rPr>
        <w:t>Criteria</w:t>
      </w:r>
      <w:r w:rsidRPr="0008170F">
        <w:rPr>
          <w:b/>
          <w:sz w:val="22"/>
          <w:szCs w:val="22"/>
        </w:rPr>
        <w:t xml:space="preserve">: </w:t>
      </w:r>
      <w:r w:rsidRPr="0008170F">
        <w:rPr>
          <w:color w:val="000000"/>
          <w:sz w:val="22"/>
          <w:szCs w:val="22"/>
        </w:rPr>
        <w:t>Safe handling of Hot Water</w:t>
      </w:r>
    </w:p>
    <w:p w14:paraId="4709EFB2" w14:textId="77777777" w:rsidR="00451432" w:rsidRPr="0008170F" w:rsidRDefault="00451432" w:rsidP="00451432">
      <w:pPr>
        <w:pStyle w:val="NormalWeb"/>
        <w:rPr>
          <w:sz w:val="22"/>
          <w:szCs w:val="22"/>
          <w:u w:val="single"/>
        </w:rPr>
      </w:pPr>
      <w:r w:rsidRPr="0008170F">
        <w:rPr>
          <w:b/>
          <w:sz w:val="22"/>
          <w:szCs w:val="22"/>
        </w:rPr>
        <w:t>Responsibility</w:t>
      </w:r>
      <w:r w:rsidRPr="0008170F">
        <w:rPr>
          <w:sz w:val="22"/>
          <w:szCs w:val="22"/>
        </w:rPr>
        <w:t xml:space="preserve">: </w:t>
      </w:r>
      <w:r w:rsidR="003E2475" w:rsidRPr="0008170F">
        <w:rPr>
          <w:color w:val="000000"/>
          <w:sz w:val="22"/>
          <w:szCs w:val="22"/>
        </w:rPr>
        <w:t xml:space="preserve">PCM </w:t>
      </w:r>
      <w:r w:rsidR="00B83EC6" w:rsidRPr="0008170F">
        <w:rPr>
          <w:color w:val="000000"/>
          <w:sz w:val="22"/>
          <w:szCs w:val="22"/>
        </w:rPr>
        <w:t>In charge</w:t>
      </w:r>
    </w:p>
    <w:p w14:paraId="633D5A07" w14:textId="77777777" w:rsidR="00451432" w:rsidRPr="0008170F" w:rsidRDefault="00451432" w:rsidP="00451432">
      <w:pPr>
        <w:pStyle w:val="NormalWeb"/>
        <w:rPr>
          <w:b/>
          <w:sz w:val="22"/>
          <w:szCs w:val="22"/>
        </w:rPr>
      </w:pPr>
      <w:r w:rsidRPr="0008170F">
        <w:rPr>
          <w:b/>
          <w:sz w:val="22"/>
          <w:szCs w:val="22"/>
        </w:rPr>
        <w:t>Identified Hazards:</w:t>
      </w:r>
    </w:p>
    <w:p w14:paraId="43B39AA1" w14:textId="77777777" w:rsidR="00451432" w:rsidRPr="0008170F" w:rsidRDefault="00451432" w:rsidP="00451432">
      <w:pPr>
        <w:pStyle w:val="NormalWeb"/>
        <w:rPr>
          <w:sz w:val="22"/>
          <w:szCs w:val="22"/>
        </w:rPr>
      </w:pPr>
      <w:r w:rsidRPr="0008170F">
        <w:rPr>
          <w:b/>
          <w:bCs/>
          <w:color w:val="000000"/>
          <w:sz w:val="22"/>
          <w:szCs w:val="22"/>
        </w:rPr>
        <w:t xml:space="preserve">Mechanical Hazard </w:t>
      </w:r>
    </w:p>
    <w:p w14:paraId="5C3FF564" w14:textId="77777777" w:rsidR="00451432" w:rsidRPr="0008170F" w:rsidRDefault="00451432" w:rsidP="004450B6">
      <w:pPr>
        <w:pStyle w:val="NormalWeb"/>
        <w:numPr>
          <w:ilvl w:val="0"/>
          <w:numId w:val="1"/>
        </w:numPr>
        <w:rPr>
          <w:color w:val="000000"/>
          <w:sz w:val="22"/>
          <w:szCs w:val="22"/>
        </w:rPr>
      </w:pPr>
      <w:r w:rsidRPr="0008170F">
        <w:rPr>
          <w:color w:val="000000"/>
          <w:sz w:val="22"/>
          <w:szCs w:val="22"/>
        </w:rPr>
        <w:t xml:space="preserve">Contact with hot water </w:t>
      </w:r>
    </w:p>
    <w:p w14:paraId="1CB5F48B" w14:textId="77777777" w:rsidR="0077596E" w:rsidRPr="0008170F" w:rsidRDefault="0077596E" w:rsidP="0077596E">
      <w:pPr>
        <w:pStyle w:val="NormalWeb"/>
        <w:numPr>
          <w:ilvl w:val="0"/>
          <w:numId w:val="1"/>
        </w:numPr>
        <w:rPr>
          <w:sz w:val="22"/>
          <w:szCs w:val="22"/>
        </w:rPr>
      </w:pPr>
      <w:r w:rsidRPr="0008170F">
        <w:rPr>
          <w:sz w:val="22"/>
          <w:szCs w:val="22"/>
        </w:rPr>
        <w:t xml:space="preserve">Contact with hot </w:t>
      </w:r>
      <w:r w:rsidR="007B0E9C">
        <w:rPr>
          <w:sz w:val="22"/>
          <w:szCs w:val="22"/>
        </w:rPr>
        <w:t>vapors</w:t>
      </w:r>
    </w:p>
    <w:p w14:paraId="0B732B9A" w14:textId="77777777" w:rsidR="00451432" w:rsidRPr="007B0E9C" w:rsidRDefault="00C03D94" w:rsidP="007B0E9C">
      <w:pPr>
        <w:pStyle w:val="NormalWeb"/>
        <w:numPr>
          <w:ilvl w:val="0"/>
          <w:numId w:val="1"/>
        </w:numPr>
        <w:rPr>
          <w:sz w:val="22"/>
          <w:szCs w:val="22"/>
        </w:rPr>
      </w:pPr>
      <w:r>
        <w:rPr>
          <w:color w:val="000000"/>
          <w:sz w:val="22"/>
          <w:szCs w:val="22"/>
        </w:rPr>
        <w:t>Slip/trip/fall of a person</w:t>
      </w:r>
      <w:r w:rsidR="00451432" w:rsidRPr="007B0E9C">
        <w:rPr>
          <w:sz w:val="22"/>
          <w:szCs w:val="22"/>
        </w:rPr>
        <w:t xml:space="preserve">  </w:t>
      </w:r>
    </w:p>
    <w:p w14:paraId="5C5C61C6" w14:textId="77777777" w:rsidR="00451432" w:rsidRPr="0008170F" w:rsidRDefault="00451432" w:rsidP="00451432">
      <w:pPr>
        <w:pStyle w:val="BodyTextIndent"/>
        <w:spacing w:line="340" w:lineRule="atLeast"/>
        <w:rPr>
          <w:b/>
          <w:sz w:val="22"/>
          <w:szCs w:val="22"/>
        </w:rPr>
      </w:pPr>
      <w:r w:rsidRPr="0008170F">
        <w:rPr>
          <w:b/>
          <w:sz w:val="22"/>
          <w:szCs w:val="22"/>
        </w:rPr>
        <w:t xml:space="preserve">Significant aspect </w:t>
      </w:r>
    </w:p>
    <w:p w14:paraId="5F1FD6EC" w14:textId="77777777" w:rsidR="00451432" w:rsidRPr="0008170F" w:rsidRDefault="00451432" w:rsidP="00451432">
      <w:pPr>
        <w:pStyle w:val="BodyTextIndent"/>
        <w:spacing w:line="340" w:lineRule="atLeast"/>
        <w:rPr>
          <w:sz w:val="22"/>
          <w:szCs w:val="22"/>
        </w:rPr>
      </w:pPr>
      <w:r w:rsidRPr="0008170F">
        <w:rPr>
          <w:sz w:val="22"/>
          <w:szCs w:val="22"/>
        </w:rPr>
        <w:t xml:space="preserve">  </w:t>
      </w:r>
    </w:p>
    <w:p w14:paraId="63850E73" w14:textId="5AB28CEF" w:rsidR="00451432" w:rsidRDefault="006B38EC" w:rsidP="004450B6">
      <w:pPr>
        <w:pStyle w:val="BodyTextIndent"/>
        <w:numPr>
          <w:ilvl w:val="0"/>
          <w:numId w:val="3"/>
        </w:numPr>
        <w:spacing w:line="340" w:lineRule="atLeast"/>
        <w:rPr>
          <w:sz w:val="22"/>
          <w:szCs w:val="22"/>
        </w:rPr>
      </w:pPr>
      <w:r>
        <w:rPr>
          <w:sz w:val="22"/>
          <w:szCs w:val="22"/>
        </w:rPr>
        <w:t>Generation of slurry</w:t>
      </w:r>
    </w:p>
    <w:p w14:paraId="0ED59FD8" w14:textId="1DC54391" w:rsidR="006B38EC" w:rsidRPr="0008170F" w:rsidRDefault="006B38EC" w:rsidP="004450B6">
      <w:pPr>
        <w:pStyle w:val="BodyTextIndent"/>
        <w:numPr>
          <w:ilvl w:val="0"/>
          <w:numId w:val="3"/>
        </w:numPr>
        <w:spacing w:line="340" w:lineRule="atLeast"/>
        <w:rPr>
          <w:sz w:val="22"/>
          <w:szCs w:val="22"/>
        </w:rPr>
      </w:pPr>
      <w:r>
        <w:rPr>
          <w:sz w:val="22"/>
          <w:szCs w:val="22"/>
        </w:rPr>
        <w:t>Generation of heat</w:t>
      </w:r>
    </w:p>
    <w:p w14:paraId="02882F24" w14:textId="14A4D93C" w:rsidR="00451432" w:rsidRPr="0008170F" w:rsidRDefault="00451432" w:rsidP="006B38EC">
      <w:pPr>
        <w:pStyle w:val="BodyTextIndent"/>
        <w:spacing w:line="340" w:lineRule="atLeast"/>
        <w:ind w:left="0" w:firstLine="0"/>
        <w:rPr>
          <w:sz w:val="22"/>
          <w:szCs w:val="22"/>
        </w:rPr>
      </w:pPr>
    </w:p>
    <w:p w14:paraId="3D8537FE" w14:textId="77777777" w:rsidR="00451432" w:rsidRPr="0008170F" w:rsidRDefault="00451432" w:rsidP="00AB47A3">
      <w:pPr>
        <w:pStyle w:val="BodyTextIndent"/>
        <w:tabs>
          <w:tab w:val="num" w:pos="1050"/>
        </w:tabs>
        <w:spacing w:line="340" w:lineRule="atLeast"/>
        <w:ind w:left="0" w:firstLine="0"/>
        <w:rPr>
          <w:sz w:val="22"/>
          <w:szCs w:val="22"/>
        </w:rPr>
      </w:pPr>
    </w:p>
    <w:p w14:paraId="3AC1E2CB" w14:textId="77777777" w:rsidR="00451432" w:rsidRPr="0008170F" w:rsidRDefault="00451432" w:rsidP="00451432">
      <w:pPr>
        <w:pStyle w:val="BodyTextIndent"/>
        <w:spacing w:line="340" w:lineRule="atLeast"/>
        <w:rPr>
          <w:sz w:val="22"/>
          <w:szCs w:val="22"/>
        </w:rPr>
      </w:pPr>
      <w:r w:rsidRPr="0008170F">
        <w:rPr>
          <w:color w:val="000000"/>
          <w:sz w:val="22"/>
          <w:szCs w:val="22"/>
        </w:rPr>
        <w:t>Unauthorized operation or repair of any equipment is a punishable offence</w:t>
      </w:r>
      <w:r w:rsidRPr="0008170F">
        <w:rPr>
          <w:b/>
          <w:sz w:val="22"/>
          <w:szCs w:val="22"/>
        </w:rPr>
        <w:t xml:space="preserve">  </w:t>
      </w:r>
    </w:p>
    <w:p w14:paraId="3B265638" w14:textId="77777777" w:rsidR="00AB47A3" w:rsidRDefault="00AB47A3" w:rsidP="00451432">
      <w:pPr>
        <w:pStyle w:val="NormalWeb"/>
        <w:rPr>
          <w:color w:val="000000"/>
          <w:sz w:val="22"/>
          <w:szCs w:val="22"/>
        </w:rPr>
      </w:pPr>
      <w:r>
        <w:rPr>
          <w:b/>
          <w:color w:val="000000"/>
          <w:sz w:val="22"/>
          <w:szCs w:val="22"/>
          <w:u w:val="single"/>
        </w:rPr>
        <w:t xml:space="preserve">Filling of tank </w:t>
      </w:r>
    </w:p>
    <w:p w14:paraId="48C67F54" w14:textId="77777777" w:rsidR="00451432" w:rsidRDefault="00AB47A3" w:rsidP="00AB47A3">
      <w:pPr>
        <w:pStyle w:val="NormalWeb"/>
        <w:spacing w:before="0" w:beforeAutospacing="0" w:after="0" w:afterAutospacing="0"/>
        <w:jc w:val="both"/>
        <w:rPr>
          <w:color w:val="000000"/>
          <w:sz w:val="22"/>
          <w:szCs w:val="22"/>
        </w:rPr>
      </w:pPr>
      <w:r>
        <w:rPr>
          <w:color w:val="000000"/>
          <w:sz w:val="22"/>
          <w:szCs w:val="22"/>
        </w:rPr>
        <w:t xml:space="preserve">1. </w:t>
      </w:r>
      <w:r w:rsidR="00451432" w:rsidRPr="00AB47A3">
        <w:rPr>
          <w:color w:val="000000"/>
          <w:sz w:val="22"/>
          <w:szCs w:val="22"/>
        </w:rPr>
        <w:t>Bag House in charge at the start of shift should check tank level it should not be less than Half.</w:t>
      </w:r>
    </w:p>
    <w:p w14:paraId="020FA352" w14:textId="77777777" w:rsidR="00451432" w:rsidRDefault="00AB47A3" w:rsidP="00AB47A3">
      <w:pPr>
        <w:pStyle w:val="NormalWeb"/>
        <w:spacing w:before="0" w:beforeAutospacing="0" w:after="0" w:afterAutospacing="0"/>
        <w:jc w:val="both"/>
        <w:rPr>
          <w:color w:val="000000"/>
          <w:sz w:val="22"/>
          <w:szCs w:val="22"/>
        </w:rPr>
      </w:pPr>
      <w:r w:rsidRPr="00AB47A3">
        <w:rPr>
          <w:b/>
          <w:color w:val="000000"/>
          <w:sz w:val="22"/>
          <w:szCs w:val="22"/>
        </w:rPr>
        <w:t xml:space="preserve">2. </w:t>
      </w:r>
      <w:r w:rsidR="00451432" w:rsidRPr="00AB47A3">
        <w:rPr>
          <w:color w:val="000000"/>
          <w:sz w:val="22"/>
          <w:szCs w:val="22"/>
        </w:rPr>
        <w:t xml:space="preserve">Before opening fresh water make up valve ensure that overhead tank level min.3.80 </w:t>
      </w:r>
      <w:proofErr w:type="spellStart"/>
      <w:r w:rsidR="00451432" w:rsidRPr="00AB47A3">
        <w:rPr>
          <w:color w:val="000000"/>
          <w:sz w:val="22"/>
          <w:szCs w:val="22"/>
        </w:rPr>
        <w:t>mtr</w:t>
      </w:r>
      <w:proofErr w:type="spellEnd"/>
      <w:r w:rsidR="00451432" w:rsidRPr="00AB47A3">
        <w:rPr>
          <w:color w:val="000000"/>
          <w:sz w:val="22"/>
          <w:szCs w:val="22"/>
        </w:rPr>
        <w:t>.</w:t>
      </w:r>
    </w:p>
    <w:p w14:paraId="2CF9202F" w14:textId="35DA94D8" w:rsidR="00451432" w:rsidRDefault="00AB47A3" w:rsidP="00AB47A3">
      <w:pPr>
        <w:pStyle w:val="NormalWeb"/>
        <w:spacing w:before="0" w:beforeAutospacing="0" w:after="0" w:afterAutospacing="0"/>
        <w:jc w:val="both"/>
        <w:rPr>
          <w:color w:val="000000"/>
          <w:sz w:val="22"/>
          <w:szCs w:val="22"/>
        </w:rPr>
      </w:pPr>
      <w:r>
        <w:rPr>
          <w:color w:val="000000"/>
          <w:sz w:val="22"/>
          <w:szCs w:val="22"/>
        </w:rPr>
        <w:t xml:space="preserve">3. </w:t>
      </w:r>
      <w:r w:rsidR="00451432" w:rsidRPr="00AB47A3">
        <w:rPr>
          <w:color w:val="000000"/>
          <w:sz w:val="22"/>
          <w:szCs w:val="22"/>
        </w:rPr>
        <w:t xml:space="preserve">Open motorized valve of </w:t>
      </w:r>
      <w:r w:rsidR="003A5C19" w:rsidRPr="00AB47A3">
        <w:rPr>
          <w:color w:val="000000"/>
          <w:sz w:val="22"/>
          <w:szCs w:val="22"/>
        </w:rPr>
        <w:t>freshwater</w:t>
      </w:r>
      <w:r w:rsidR="00451432" w:rsidRPr="00AB47A3">
        <w:rPr>
          <w:color w:val="000000"/>
          <w:sz w:val="22"/>
          <w:szCs w:val="22"/>
        </w:rPr>
        <w:t xml:space="preserve"> line.</w:t>
      </w:r>
    </w:p>
    <w:p w14:paraId="6C548909" w14:textId="77777777" w:rsidR="00451432" w:rsidRDefault="00AB47A3" w:rsidP="00AB47A3">
      <w:pPr>
        <w:pStyle w:val="NormalWeb"/>
        <w:spacing w:before="0" w:beforeAutospacing="0" w:after="0" w:afterAutospacing="0"/>
        <w:jc w:val="both"/>
        <w:rPr>
          <w:color w:val="000000"/>
          <w:sz w:val="22"/>
          <w:szCs w:val="22"/>
        </w:rPr>
      </w:pPr>
      <w:r>
        <w:rPr>
          <w:color w:val="000000"/>
          <w:sz w:val="22"/>
          <w:szCs w:val="22"/>
        </w:rPr>
        <w:t>4.</w:t>
      </w:r>
      <w:r w:rsidRPr="00AB47A3">
        <w:rPr>
          <w:color w:val="000000"/>
          <w:sz w:val="22"/>
          <w:szCs w:val="22"/>
        </w:rPr>
        <w:t xml:space="preserve"> Close</w:t>
      </w:r>
      <w:r w:rsidR="00451432" w:rsidRPr="00AB47A3">
        <w:rPr>
          <w:color w:val="000000"/>
          <w:sz w:val="22"/>
          <w:szCs w:val="22"/>
        </w:rPr>
        <w:t xml:space="preserve"> the</w:t>
      </w:r>
      <w:r w:rsidR="00451432" w:rsidRPr="0008170F">
        <w:rPr>
          <w:color w:val="000000"/>
          <w:sz w:val="22"/>
          <w:szCs w:val="22"/>
        </w:rPr>
        <w:t xml:space="preserve"> valve once the tank is ¾ full.</w:t>
      </w:r>
    </w:p>
    <w:p w14:paraId="021A0693" w14:textId="41E3D4F6" w:rsidR="00451432" w:rsidRDefault="00AB47A3" w:rsidP="00AB47A3">
      <w:pPr>
        <w:pStyle w:val="NormalWeb"/>
        <w:spacing w:before="0" w:beforeAutospacing="0" w:after="0" w:afterAutospacing="0"/>
        <w:jc w:val="both"/>
        <w:rPr>
          <w:color w:val="000000"/>
          <w:sz w:val="22"/>
          <w:szCs w:val="22"/>
        </w:rPr>
      </w:pPr>
      <w:r>
        <w:rPr>
          <w:color w:val="000000"/>
          <w:sz w:val="22"/>
          <w:szCs w:val="22"/>
        </w:rPr>
        <w:t>5.</w:t>
      </w:r>
      <w:r w:rsidR="00451432" w:rsidRPr="0008170F">
        <w:rPr>
          <w:color w:val="000000"/>
          <w:sz w:val="22"/>
          <w:szCs w:val="22"/>
        </w:rPr>
        <w:t xml:space="preserve"> Do not allow to overflow the </w:t>
      </w:r>
      <w:proofErr w:type="gramStart"/>
      <w:r w:rsidR="00451432" w:rsidRPr="0008170F">
        <w:rPr>
          <w:color w:val="000000"/>
          <w:sz w:val="22"/>
          <w:szCs w:val="22"/>
        </w:rPr>
        <w:t xml:space="preserve">tank, </w:t>
      </w:r>
      <w:r w:rsidR="003A5C19" w:rsidRPr="0008170F">
        <w:rPr>
          <w:color w:val="000000"/>
          <w:sz w:val="22"/>
          <w:szCs w:val="22"/>
        </w:rPr>
        <w:t>in</w:t>
      </w:r>
      <w:r w:rsidR="00451432" w:rsidRPr="0008170F">
        <w:rPr>
          <w:color w:val="000000"/>
          <w:sz w:val="22"/>
          <w:szCs w:val="22"/>
        </w:rPr>
        <w:t xml:space="preserve"> case</w:t>
      </w:r>
      <w:proofErr w:type="gramEnd"/>
      <w:r w:rsidR="00451432" w:rsidRPr="0008170F">
        <w:rPr>
          <w:color w:val="000000"/>
          <w:sz w:val="22"/>
          <w:szCs w:val="22"/>
        </w:rPr>
        <w:t xml:space="preserve"> the tank is overflowing grab operator to be informed to remove the slurry from the primary tank to avoid wastage of water.</w:t>
      </w:r>
    </w:p>
    <w:p w14:paraId="3B7AE2E2" w14:textId="77777777" w:rsidR="00451432" w:rsidRDefault="00AB47A3" w:rsidP="00AB47A3">
      <w:pPr>
        <w:pStyle w:val="NormalWeb"/>
        <w:spacing w:before="0" w:beforeAutospacing="0" w:after="0" w:afterAutospacing="0"/>
        <w:jc w:val="both"/>
        <w:rPr>
          <w:color w:val="000000"/>
          <w:sz w:val="22"/>
          <w:szCs w:val="22"/>
        </w:rPr>
      </w:pPr>
      <w:r>
        <w:rPr>
          <w:color w:val="000000"/>
          <w:sz w:val="22"/>
          <w:szCs w:val="22"/>
        </w:rPr>
        <w:t xml:space="preserve">6. </w:t>
      </w:r>
      <w:r w:rsidR="00451432" w:rsidRPr="0008170F">
        <w:rPr>
          <w:color w:val="000000"/>
          <w:sz w:val="22"/>
          <w:szCs w:val="22"/>
        </w:rPr>
        <w:t>Check for any valve passing for addition of water in tank at least once in a shift.</w:t>
      </w:r>
    </w:p>
    <w:p w14:paraId="745EDBC1" w14:textId="77777777" w:rsidR="00451432" w:rsidRDefault="00AB47A3" w:rsidP="00AB47A3">
      <w:pPr>
        <w:pStyle w:val="NormalWeb"/>
        <w:spacing w:before="0" w:beforeAutospacing="0" w:after="0" w:afterAutospacing="0"/>
        <w:jc w:val="both"/>
        <w:rPr>
          <w:color w:val="000000"/>
          <w:sz w:val="22"/>
          <w:szCs w:val="22"/>
        </w:rPr>
      </w:pPr>
      <w:r>
        <w:rPr>
          <w:color w:val="000000"/>
          <w:sz w:val="22"/>
          <w:szCs w:val="22"/>
        </w:rPr>
        <w:t>7.</w:t>
      </w:r>
      <w:r w:rsidRPr="0008170F">
        <w:rPr>
          <w:color w:val="000000"/>
          <w:sz w:val="22"/>
          <w:szCs w:val="22"/>
        </w:rPr>
        <w:t xml:space="preserve"> Ensure</w:t>
      </w:r>
      <w:r w:rsidR="00451432" w:rsidRPr="0008170F">
        <w:rPr>
          <w:color w:val="000000"/>
          <w:sz w:val="22"/>
          <w:szCs w:val="22"/>
        </w:rPr>
        <w:t xml:space="preserve"> that bag house pig cooling tank is also full and the addition/make up valves are in properly closed position.</w:t>
      </w:r>
    </w:p>
    <w:p w14:paraId="76218248" w14:textId="77777777" w:rsidR="00451432" w:rsidRDefault="00AB47A3" w:rsidP="00AB47A3">
      <w:pPr>
        <w:pStyle w:val="NormalWeb"/>
        <w:spacing w:before="0" w:beforeAutospacing="0" w:after="0" w:afterAutospacing="0"/>
        <w:jc w:val="both"/>
        <w:rPr>
          <w:color w:val="000000"/>
          <w:sz w:val="22"/>
          <w:szCs w:val="22"/>
        </w:rPr>
      </w:pPr>
      <w:r>
        <w:rPr>
          <w:color w:val="000000"/>
          <w:sz w:val="22"/>
          <w:szCs w:val="22"/>
        </w:rPr>
        <w:t>8.</w:t>
      </w:r>
      <w:r w:rsidRPr="0008170F">
        <w:rPr>
          <w:color w:val="000000"/>
          <w:sz w:val="22"/>
          <w:szCs w:val="22"/>
        </w:rPr>
        <w:t xml:space="preserve"> Whenever</w:t>
      </w:r>
      <w:r w:rsidR="00451432" w:rsidRPr="0008170F">
        <w:rPr>
          <w:color w:val="000000"/>
          <w:sz w:val="22"/>
          <w:szCs w:val="22"/>
        </w:rPr>
        <w:t xml:space="preserve"> pump is not in use ensure that the pump is stopped.</w:t>
      </w:r>
    </w:p>
    <w:p w14:paraId="7E8FF811" w14:textId="77777777" w:rsidR="00451432" w:rsidRDefault="00AB47A3" w:rsidP="00AB47A3">
      <w:pPr>
        <w:pStyle w:val="NormalWeb"/>
        <w:spacing w:before="0" w:beforeAutospacing="0" w:after="0" w:afterAutospacing="0"/>
        <w:jc w:val="both"/>
        <w:rPr>
          <w:color w:val="000000"/>
          <w:sz w:val="22"/>
          <w:szCs w:val="22"/>
        </w:rPr>
      </w:pPr>
      <w:r>
        <w:rPr>
          <w:color w:val="000000"/>
          <w:sz w:val="22"/>
          <w:szCs w:val="22"/>
        </w:rPr>
        <w:t xml:space="preserve">9. </w:t>
      </w:r>
      <w:r w:rsidR="00451432" w:rsidRPr="0008170F">
        <w:rPr>
          <w:color w:val="000000"/>
          <w:sz w:val="22"/>
          <w:szCs w:val="22"/>
        </w:rPr>
        <w:t xml:space="preserve">Two pond should be cleaned with the grab </w:t>
      </w:r>
      <w:r w:rsidRPr="0008170F">
        <w:rPr>
          <w:color w:val="000000"/>
          <w:sz w:val="22"/>
          <w:szCs w:val="22"/>
        </w:rPr>
        <w:t>at least</w:t>
      </w:r>
      <w:r w:rsidR="00451432" w:rsidRPr="0008170F">
        <w:rPr>
          <w:color w:val="000000"/>
          <w:sz w:val="22"/>
          <w:szCs w:val="22"/>
        </w:rPr>
        <w:t xml:space="preserve"> once (10 </w:t>
      </w:r>
      <w:proofErr w:type="spellStart"/>
      <w:r w:rsidR="00451432" w:rsidRPr="0008170F">
        <w:rPr>
          <w:color w:val="000000"/>
          <w:sz w:val="22"/>
          <w:szCs w:val="22"/>
        </w:rPr>
        <w:t>Bkts</w:t>
      </w:r>
      <w:proofErr w:type="spellEnd"/>
      <w:r w:rsidR="00451432" w:rsidRPr="0008170F">
        <w:rPr>
          <w:color w:val="000000"/>
          <w:sz w:val="22"/>
          <w:szCs w:val="22"/>
        </w:rPr>
        <w:t>) during general shift hours by the grab operator.</w:t>
      </w:r>
    </w:p>
    <w:p w14:paraId="742CA460" w14:textId="77777777" w:rsidR="00451432" w:rsidRDefault="00AB47A3" w:rsidP="00AB47A3">
      <w:pPr>
        <w:pStyle w:val="NormalWeb"/>
        <w:spacing w:before="0" w:beforeAutospacing="0" w:after="0" w:afterAutospacing="0"/>
        <w:jc w:val="both"/>
        <w:rPr>
          <w:color w:val="000000"/>
          <w:sz w:val="22"/>
          <w:szCs w:val="22"/>
        </w:rPr>
      </w:pPr>
      <w:r>
        <w:rPr>
          <w:color w:val="000000"/>
          <w:sz w:val="22"/>
          <w:szCs w:val="22"/>
        </w:rPr>
        <w:t>10.</w:t>
      </w:r>
      <w:r w:rsidRPr="0008170F">
        <w:rPr>
          <w:color w:val="000000"/>
          <w:sz w:val="22"/>
          <w:szCs w:val="22"/>
        </w:rPr>
        <w:t xml:space="preserve"> Removed</w:t>
      </w:r>
      <w:r w:rsidR="00451432" w:rsidRPr="0008170F">
        <w:rPr>
          <w:color w:val="000000"/>
          <w:sz w:val="22"/>
          <w:szCs w:val="22"/>
        </w:rPr>
        <w:t xml:space="preserve"> slurry from the two pond is to </w:t>
      </w:r>
      <w:r w:rsidRPr="0008170F">
        <w:rPr>
          <w:color w:val="000000"/>
          <w:sz w:val="22"/>
          <w:szCs w:val="22"/>
        </w:rPr>
        <w:t>be stacked</w:t>
      </w:r>
      <w:r w:rsidR="00451432" w:rsidRPr="0008170F">
        <w:rPr>
          <w:color w:val="000000"/>
          <w:sz w:val="22"/>
          <w:szCs w:val="22"/>
        </w:rPr>
        <w:t xml:space="preserve"> at the end of the two pond for drying (depending on weather conditions). </w:t>
      </w:r>
    </w:p>
    <w:p w14:paraId="6FAAEEFC" w14:textId="77777777" w:rsidR="00451432" w:rsidRPr="00AB47A3" w:rsidRDefault="00AB47A3" w:rsidP="00AB47A3">
      <w:pPr>
        <w:pStyle w:val="NormalWeb"/>
        <w:spacing w:before="0" w:beforeAutospacing="0"/>
        <w:jc w:val="both"/>
        <w:rPr>
          <w:b/>
          <w:color w:val="000000"/>
          <w:sz w:val="22"/>
          <w:szCs w:val="22"/>
          <w:u w:val="single"/>
        </w:rPr>
      </w:pPr>
      <w:r>
        <w:rPr>
          <w:color w:val="000000"/>
          <w:sz w:val="22"/>
          <w:szCs w:val="22"/>
        </w:rPr>
        <w:t>11.</w:t>
      </w:r>
      <w:r w:rsidRPr="0008170F">
        <w:rPr>
          <w:color w:val="000000"/>
          <w:sz w:val="22"/>
          <w:szCs w:val="22"/>
        </w:rPr>
        <w:t xml:space="preserve"> Raw</w:t>
      </w:r>
      <w:r w:rsidR="00451432" w:rsidRPr="0008170F">
        <w:rPr>
          <w:color w:val="000000"/>
          <w:sz w:val="22"/>
          <w:szCs w:val="22"/>
        </w:rPr>
        <w:t xml:space="preserve"> material department </w:t>
      </w:r>
      <w:r w:rsidRPr="0008170F">
        <w:rPr>
          <w:color w:val="000000"/>
          <w:sz w:val="22"/>
          <w:szCs w:val="22"/>
        </w:rPr>
        <w:t>in charge</w:t>
      </w:r>
      <w:r w:rsidR="00451432" w:rsidRPr="0008170F">
        <w:rPr>
          <w:color w:val="000000"/>
          <w:sz w:val="22"/>
          <w:szCs w:val="22"/>
        </w:rPr>
        <w:t xml:space="preserve"> to be informed by production area </w:t>
      </w:r>
      <w:r w:rsidRPr="0008170F">
        <w:rPr>
          <w:color w:val="000000"/>
          <w:sz w:val="22"/>
          <w:szCs w:val="22"/>
        </w:rPr>
        <w:t>in charge</w:t>
      </w:r>
      <w:r w:rsidR="00451432" w:rsidRPr="0008170F">
        <w:rPr>
          <w:color w:val="000000"/>
          <w:sz w:val="22"/>
          <w:szCs w:val="22"/>
        </w:rPr>
        <w:t xml:space="preserve"> to shift this dried material to raw material yards and subsequently to sinter plant. </w:t>
      </w:r>
    </w:p>
    <w:p w14:paraId="0B9F19FC" w14:textId="77777777" w:rsidR="00451432" w:rsidRPr="0008170F" w:rsidRDefault="00AB47A3" w:rsidP="00451432">
      <w:pPr>
        <w:pStyle w:val="Heading1"/>
        <w:tabs>
          <w:tab w:val="left" w:pos="450"/>
        </w:tabs>
        <w:rPr>
          <w:rFonts w:ascii="Times New Roman" w:hAnsi="Times New Roman" w:cs="Times New Roman"/>
          <w:sz w:val="22"/>
          <w:szCs w:val="22"/>
        </w:rPr>
      </w:pPr>
      <w:r w:rsidRPr="0008170F">
        <w:rPr>
          <w:rFonts w:ascii="Times New Roman" w:hAnsi="Times New Roman" w:cs="Times New Roman"/>
          <w:sz w:val="22"/>
          <w:szCs w:val="22"/>
          <w:u w:val="single"/>
        </w:rPr>
        <w:t>RECIRCULATION TANKS</w:t>
      </w:r>
      <w:r w:rsidR="00451432" w:rsidRPr="0008170F">
        <w:rPr>
          <w:rFonts w:ascii="Times New Roman" w:hAnsi="Times New Roman" w:cs="Times New Roman"/>
          <w:sz w:val="22"/>
          <w:szCs w:val="22"/>
          <w:u w:val="single"/>
        </w:rPr>
        <w:t xml:space="preserve"> CLEANING</w:t>
      </w:r>
    </w:p>
    <w:p w14:paraId="71B48354" w14:textId="77777777" w:rsidR="00451432" w:rsidRPr="0008170F" w:rsidRDefault="00451432" w:rsidP="00451432">
      <w:pPr>
        <w:rPr>
          <w:rFonts w:ascii="Times New Roman" w:hAnsi="Times New Roman"/>
          <w:b/>
        </w:rPr>
      </w:pPr>
    </w:p>
    <w:p w14:paraId="351F22DB" w14:textId="77777777" w:rsidR="00451432" w:rsidRPr="0008170F" w:rsidRDefault="00451432" w:rsidP="00451432">
      <w:pPr>
        <w:pStyle w:val="NormalWeb"/>
        <w:rPr>
          <w:sz w:val="22"/>
          <w:szCs w:val="22"/>
        </w:rPr>
      </w:pPr>
      <w:r w:rsidRPr="0008170F">
        <w:rPr>
          <w:b/>
          <w:bCs/>
          <w:sz w:val="22"/>
          <w:szCs w:val="22"/>
        </w:rPr>
        <w:t>Criteria</w:t>
      </w:r>
      <w:r w:rsidRPr="0008170F">
        <w:rPr>
          <w:b/>
          <w:sz w:val="22"/>
          <w:szCs w:val="22"/>
        </w:rPr>
        <w:t xml:space="preserve">: </w:t>
      </w:r>
      <w:r w:rsidRPr="0008170F">
        <w:rPr>
          <w:sz w:val="22"/>
          <w:szCs w:val="22"/>
        </w:rPr>
        <w:t>To Maintain PH/TSS level in water.</w:t>
      </w:r>
    </w:p>
    <w:p w14:paraId="0688F06C" w14:textId="77777777" w:rsidR="00451432" w:rsidRPr="0008170F" w:rsidRDefault="00451432" w:rsidP="00451432">
      <w:pPr>
        <w:pStyle w:val="NormalWeb"/>
        <w:rPr>
          <w:sz w:val="22"/>
          <w:szCs w:val="22"/>
        </w:rPr>
      </w:pPr>
      <w:r w:rsidRPr="0008170F">
        <w:rPr>
          <w:b/>
          <w:sz w:val="22"/>
          <w:szCs w:val="22"/>
        </w:rPr>
        <w:t>Responsibility</w:t>
      </w:r>
      <w:r w:rsidRPr="0008170F">
        <w:rPr>
          <w:sz w:val="22"/>
          <w:szCs w:val="22"/>
        </w:rPr>
        <w:t>: General shift Staff/ Bag House staff/ Slag Dryer staff.</w:t>
      </w:r>
    </w:p>
    <w:p w14:paraId="4E7C0FF0" w14:textId="77777777" w:rsidR="00451432" w:rsidRPr="0008170F" w:rsidRDefault="00451432" w:rsidP="00451432">
      <w:pPr>
        <w:pStyle w:val="NormalWeb"/>
        <w:rPr>
          <w:sz w:val="22"/>
          <w:szCs w:val="22"/>
        </w:rPr>
      </w:pPr>
      <w:r w:rsidRPr="0008170F">
        <w:rPr>
          <w:b/>
          <w:sz w:val="22"/>
          <w:szCs w:val="22"/>
        </w:rPr>
        <w:lastRenderedPageBreak/>
        <w:t>Identified Hazards</w:t>
      </w:r>
      <w:r w:rsidRPr="0008170F">
        <w:rPr>
          <w:sz w:val="22"/>
          <w:szCs w:val="22"/>
        </w:rPr>
        <w:t>:</w:t>
      </w:r>
    </w:p>
    <w:p w14:paraId="087C4694" w14:textId="77777777" w:rsidR="00451432" w:rsidRPr="0008170F" w:rsidRDefault="00451432" w:rsidP="00451432">
      <w:pPr>
        <w:pStyle w:val="NormalWeb"/>
        <w:rPr>
          <w:b/>
          <w:sz w:val="22"/>
          <w:szCs w:val="22"/>
        </w:rPr>
      </w:pPr>
      <w:r w:rsidRPr="0008170F">
        <w:rPr>
          <w:b/>
          <w:sz w:val="22"/>
          <w:szCs w:val="22"/>
        </w:rPr>
        <w:t>Mechanical Hazard:</w:t>
      </w:r>
    </w:p>
    <w:p w14:paraId="22AC4DD2" w14:textId="77777777" w:rsidR="00451432" w:rsidRPr="0008170F" w:rsidRDefault="00451432" w:rsidP="003A5C19">
      <w:pPr>
        <w:pStyle w:val="NormalWeb"/>
        <w:spacing w:before="0" w:beforeAutospacing="0" w:after="0" w:afterAutospacing="0"/>
        <w:rPr>
          <w:sz w:val="22"/>
          <w:szCs w:val="22"/>
        </w:rPr>
      </w:pPr>
      <w:r w:rsidRPr="0008170F">
        <w:rPr>
          <w:b/>
          <w:sz w:val="22"/>
          <w:szCs w:val="22"/>
        </w:rPr>
        <w:t xml:space="preserve"> </w:t>
      </w:r>
      <w:r w:rsidRPr="0008170F">
        <w:rPr>
          <w:sz w:val="22"/>
          <w:szCs w:val="22"/>
        </w:rPr>
        <w:t xml:space="preserve">1. Contact with hot water </w:t>
      </w:r>
    </w:p>
    <w:p w14:paraId="473231A7" w14:textId="77777777" w:rsidR="00451432" w:rsidRPr="0008170F" w:rsidRDefault="00451432" w:rsidP="003A5C19">
      <w:pPr>
        <w:pStyle w:val="NormalWeb"/>
        <w:spacing w:before="0" w:beforeAutospacing="0" w:after="0" w:afterAutospacing="0"/>
        <w:rPr>
          <w:sz w:val="22"/>
          <w:szCs w:val="22"/>
        </w:rPr>
      </w:pPr>
      <w:r w:rsidRPr="0008170F">
        <w:rPr>
          <w:sz w:val="22"/>
          <w:szCs w:val="22"/>
        </w:rPr>
        <w:t>2. Contact with hot fumes.</w:t>
      </w:r>
    </w:p>
    <w:p w14:paraId="6BA7AEA1" w14:textId="77777777" w:rsidR="00451432" w:rsidRPr="0008170F" w:rsidRDefault="00451432" w:rsidP="003A5C19">
      <w:pPr>
        <w:pStyle w:val="NormalWeb"/>
        <w:spacing w:before="0" w:beforeAutospacing="0" w:after="0" w:afterAutospacing="0"/>
        <w:rPr>
          <w:sz w:val="22"/>
          <w:szCs w:val="22"/>
        </w:rPr>
      </w:pPr>
      <w:r w:rsidRPr="0008170F">
        <w:rPr>
          <w:sz w:val="22"/>
          <w:szCs w:val="22"/>
        </w:rPr>
        <w:t>3. Contact with lime slurry</w:t>
      </w:r>
    </w:p>
    <w:p w14:paraId="1AE343F6" w14:textId="77777777" w:rsidR="00451432" w:rsidRPr="0008170F" w:rsidRDefault="00451432" w:rsidP="003A5C19">
      <w:pPr>
        <w:pStyle w:val="NormalWeb"/>
        <w:spacing w:before="0" w:beforeAutospacing="0" w:after="0" w:afterAutospacing="0"/>
        <w:rPr>
          <w:sz w:val="22"/>
          <w:szCs w:val="22"/>
        </w:rPr>
      </w:pPr>
      <w:r w:rsidRPr="0008170F">
        <w:rPr>
          <w:sz w:val="22"/>
          <w:szCs w:val="22"/>
        </w:rPr>
        <w:t>4. Fall of a person</w:t>
      </w:r>
    </w:p>
    <w:p w14:paraId="1BB2F662" w14:textId="77777777" w:rsidR="00451432" w:rsidRPr="0008170F" w:rsidRDefault="00451432" w:rsidP="003A5C19">
      <w:pPr>
        <w:pStyle w:val="NormalWeb"/>
        <w:spacing w:before="0" w:beforeAutospacing="0" w:after="0" w:afterAutospacing="0"/>
        <w:rPr>
          <w:sz w:val="22"/>
          <w:szCs w:val="22"/>
        </w:rPr>
      </w:pPr>
      <w:r w:rsidRPr="0008170F">
        <w:rPr>
          <w:sz w:val="22"/>
          <w:szCs w:val="22"/>
        </w:rPr>
        <w:t>5 Slippery area</w:t>
      </w:r>
    </w:p>
    <w:p w14:paraId="72299E15" w14:textId="77777777" w:rsidR="00451432" w:rsidRPr="0008170F" w:rsidRDefault="00451432" w:rsidP="00451432">
      <w:pPr>
        <w:pStyle w:val="BodyTextIndent"/>
        <w:spacing w:line="340" w:lineRule="atLeast"/>
        <w:ind w:left="0"/>
        <w:rPr>
          <w:b/>
          <w:sz w:val="22"/>
          <w:szCs w:val="22"/>
        </w:rPr>
      </w:pPr>
      <w:r w:rsidRPr="0008170F">
        <w:rPr>
          <w:b/>
          <w:sz w:val="22"/>
          <w:szCs w:val="22"/>
        </w:rPr>
        <w:t>PROCEDURE:</w:t>
      </w:r>
    </w:p>
    <w:p w14:paraId="41A2859D" w14:textId="77777777" w:rsidR="00451432" w:rsidRPr="0008170F" w:rsidRDefault="00451432" w:rsidP="00AB47A3">
      <w:pPr>
        <w:pStyle w:val="NormalWeb"/>
        <w:numPr>
          <w:ilvl w:val="0"/>
          <w:numId w:val="6"/>
        </w:numPr>
        <w:jc w:val="both"/>
        <w:rPr>
          <w:sz w:val="22"/>
          <w:szCs w:val="22"/>
        </w:rPr>
      </w:pPr>
      <w:r w:rsidRPr="0008170F">
        <w:rPr>
          <w:sz w:val="22"/>
          <w:szCs w:val="22"/>
        </w:rPr>
        <w:t xml:space="preserve">Person involved   in this activity should wear gumboots -, Helmet, spectacle, Hand gloves.  </w:t>
      </w:r>
    </w:p>
    <w:p w14:paraId="12ECA6CA" w14:textId="77777777" w:rsidR="00451432" w:rsidRPr="0008170F" w:rsidRDefault="00451432" w:rsidP="00AB47A3">
      <w:pPr>
        <w:pStyle w:val="NormalWeb"/>
        <w:numPr>
          <w:ilvl w:val="0"/>
          <w:numId w:val="6"/>
        </w:numPr>
        <w:jc w:val="both"/>
        <w:rPr>
          <w:sz w:val="22"/>
          <w:szCs w:val="22"/>
        </w:rPr>
      </w:pPr>
      <w:r w:rsidRPr="0008170F">
        <w:rPr>
          <w:sz w:val="22"/>
          <w:szCs w:val="22"/>
        </w:rPr>
        <w:t>There are three no. of pig cooling recirculation tanks, Tank no.1 &amp; 2 are just next to slag granulation two pond known as settling tank. Tank no.3 at the side of granulation two pond, to which pumps are connected known as sump tank.</w:t>
      </w:r>
    </w:p>
    <w:p w14:paraId="1BC74331" w14:textId="77777777" w:rsidR="00451432" w:rsidRPr="0008170F" w:rsidRDefault="00451432" w:rsidP="00AB47A3">
      <w:pPr>
        <w:pStyle w:val="NormalWeb"/>
        <w:numPr>
          <w:ilvl w:val="0"/>
          <w:numId w:val="6"/>
        </w:numPr>
        <w:jc w:val="both"/>
        <w:rPr>
          <w:sz w:val="22"/>
          <w:szCs w:val="22"/>
        </w:rPr>
      </w:pPr>
      <w:r w:rsidRPr="0008170F">
        <w:rPr>
          <w:sz w:val="22"/>
          <w:szCs w:val="22"/>
        </w:rPr>
        <w:t xml:space="preserve">Pig cooling settling tank no.1, 2 to be cleaned every day with the help of grab crane and no. of grabs removed to be recorded in register/MIS. During cleaning of settling </w:t>
      </w:r>
      <w:r w:rsidR="00AB47A3" w:rsidRPr="0008170F">
        <w:rPr>
          <w:sz w:val="22"/>
          <w:szCs w:val="22"/>
        </w:rPr>
        <w:t>tank, Bag</w:t>
      </w:r>
      <w:r w:rsidRPr="0008170F">
        <w:rPr>
          <w:sz w:val="22"/>
          <w:szCs w:val="22"/>
        </w:rPr>
        <w:t xml:space="preserve"> House staff should ensure that sump tank no.3 level is maintained by adding fresh water. </w:t>
      </w:r>
    </w:p>
    <w:p w14:paraId="46695DEE" w14:textId="35AFDEB0" w:rsidR="00451432" w:rsidRPr="0008170F" w:rsidRDefault="00451432" w:rsidP="00AB47A3">
      <w:pPr>
        <w:pStyle w:val="NormalWeb"/>
        <w:numPr>
          <w:ilvl w:val="0"/>
          <w:numId w:val="6"/>
        </w:numPr>
        <w:jc w:val="both"/>
        <w:rPr>
          <w:sz w:val="22"/>
          <w:szCs w:val="22"/>
        </w:rPr>
      </w:pPr>
      <w:r w:rsidRPr="0008170F">
        <w:rPr>
          <w:sz w:val="22"/>
          <w:szCs w:val="22"/>
        </w:rPr>
        <w:t xml:space="preserve">Pig cooling recirculation tank </w:t>
      </w:r>
      <w:r w:rsidR="00AB47A3" w:rsidRPr="0008170F">
        <w:rPr>
          <w:sz w:val="22"/>
          <w:szCs w:val="22"/>
        </w:rPr>
        <w:t>no.3 (sump</w:t>
      </w:r>
      <w:r w:rsidRPr="0008170F">
        <w:rPr>
          <w:sz w:val="22"/>
          <w:szCs w:val="22"/>
        </w:rPr>
        <w:t xml:space="preserve"> </w:t>
      </w:r>
      <w:r w:rsidR="00AB47A3" w:rsidRPr="0008170F">
        <w:rPr>
          <w:sz w:val="22"/>
          <w:szCs w:val="22"/>
        </w:rPr>
        <w:t>tank)</w:t>
      </w:r>
      <w:r w:rsidRPr="0008170F">
        <w:rPr>
          <w:sz w:val="22"/>
          <w:szCs w:val="22"/>
        </w:rPr>
        <w:t xml:space="preserve"> cleaned once in </w:t>
      </w:r>
      <w:r w:rsidR="003A5C19" w:rsidRPr="0008170F">
        <w:rPr>
          <w:sz w:val="22"/>
          <w:szCs w:val="22"/>
        </w:rPr>
        <w:t>fifteen days</w:t>
      </w:r>
      <w:r w:rsidRPr="0008170F">
        <w:rPr>
          <w:sz w:val="22"/>
          <w:szCs w:val="22"/>
        </w:rPr>
        <w:t>.</w:t>
      </w:r>
    </w:p>
    <w:p w14:paraId="534556F7" w14:textId="3E271F0A" w:rsidR="00451432" w:rsidRPr="0008170F" w:rsidRDefault="00451432" w:rsidP="00AB47A3">
      <w:pPr>
        <w:pStyle w:val="NormalWeb"/>
        <w:numPr>
          <w:ilvl w:val="0"/>
          <w:numId w:val="6"/>
        </w:numPr>
        <w:jc w:val="both"/>
        <w:rPr>
          <w:sz w:val="22"/>
          <w:szCs w:val="22"/>
        </w:rPr>
      </w:pPr>
      <w:r w:rsidRPr="0008170F">
        <w:rPr>
          <w:sz w:val="22"/>
          <w:szCs w:val="22"/>
        </w:rPr>
        <w:t xml:space="preserve">This job is to be planned well in </w:t>
      </w:r>
      <w:r w:rsidR="003A5C19" w:rsidRPr="0008170F">
        <w:rPr>
          <w:sz w:val="22"/>
          <w:szCs w:val="22"/>
        </w:rPr>
        <w:t>advance, tank level</w:t>
      </w:r>
      <w:r w:rsidRPr="0008170F">
        <w:rPr>
          <w:sz w:val="22"/>
          <w:szCs w:val="22"/>
        </w:rPr>
        <w:t xml:space="preserve"> to be maintained low, overhead tanks to be kept full and all the tools </w:t>
      </w:r>
      <w:r w:rsidR="003A5C19" w:rsidRPr="0008170F">
        <w:rPr>
          <w:sz w:val="22"/>
          <w:szCs w:val="22"/>
        </w:rPr>
        <w:t>required like</w:t>
      </w:r>
      <w:r w:rsidRPr="0008170F">
        <w:rPr>
          <w:sz w:val="22"/>
          <w:szCs w:val="22"/>
        </w:rPr>
        <w:t xml:space="preserve"> ladder, hand </w:t>
      </w:r>
      <w:r w:rsidR="003A5C19" w:rsidRPr="0008170F">
        <w:rPr>
          <w:sz w:val="22"/>
          <w:szCs w:val="22"/>
        </w:rPr>
        <w:t xml:space="preserve">shovels, </w:t>
      </w:r>
      <w:proofErr w:type="spellStart"/>
      <w:r w:rsidR="003A5C19" w:rsidRPr="0008170F">
        <w:rPr>
          <w:sz w:val="22"/>
          <w:szCs w:val="22"/>
        </w:rPr>
        <w:t>powda</w:t>
      </w:r>
      <w:proofErr w:type="spellEnd"/>
      <w:r w:rsidRPr="0008170F">
        <w:rPr>
          <w:sz w:val="22"/>
          <w:szCs w:val="22"/>
        </w:rPr>
        <w:t xml:space="preserve"> to be kept ready.  </w:t>
      </w:r>
    </w:p>
    <w:p w14:paraId="262623F7" w14:textId="57C818A5" w:rsidR="00451432" w:rsidRPr="0008170F" w:rsidRDefault="00451432" w:rsidP="00AB47A3">
      <w:pPr>
        <w:pStyle w:val="NormalWeb"/>
        <w:numPr>
          <w:ilvl w:val="0"/>
          <w:numId w:val="6"/>
        </w:numPr>
        <w:jc w:val="both"/>
        <w:rPr>
          <w:sz w:val="22"/>
          <w:szCs w:val="22"/>
        </w:rPr>
      </w:pPr>
      <w:r w:rsidRPr="0008170F">
        <w:rPr>
          <w:sz w:val="22"/>
          <w:szCs w:val="22"/>
        </w:rPr>
        <w:t xml:space="preserve">Concerned in charge should ensure the Bag House sump tank is made full and pump checked for operation before cleaning of tank is </w:t>
      </w:r>
      <w:r w:rsidR="003A5C19" w:rsidRPr="0008170F">
        <w:rPr>
          <w:sz w:val="22"/>
          <w:szCs w:val="22"/>
        </w:rPr>
        <w:t>undertaken</w:t>
      </w:r>
      <w:r w:rsidRPr="0008170F">
        <w:rPr>
          <w:sz w:val="22"/>
          <w:szCs w:val="22"/>
        </w:rPr>
        <w:t xml:space="preserve">, to take care of </w:t>
      </w:r>
      <w:proofErr w:type="gramStart"/>
      <w:r w:rsidRPr="0008170F">
        <w:rPr>
          <w:sz w:val="22"/>
          <w:szCs w:val="22"/>
        </w:rPr>
        <w:t>emergency situation</w:t>
      </w:r>
      <w:proofErr w:type="gramEnd"/>
      <w:r w:rsidRPr="0008170F">
        <w:rPr>
          <w:sz w:val="22"/>
          <w:szCs w:val="22"/>
        </w:rPr>
        <w:t>.</w:t>
      </w:r>
    </w:p>
    <w:p w14:paraId="203E733B" w14:textId="67AE364C" w:rsidR="00451432" w:rsidRPr="0008170F" w:rsidRDefault="00451432" w:rsidP="00AB47A3">
      <w:pPr>
        <w:pStyle w:val="NormalWeb"/>
        <w:numPr>
          <w:ilvl w:val="0"/>
          <w:numId w:val="6"/>
        </w:numPr>
        <w:jc w:val="both"/>
        <w:rPr>
          <w:sz w:val="22"/>
          <w:szCs w:val="22"/>
        </w:rPr>
      </w:pPr>
      <w:r w:rsidRPr="0008170F">
        <w:rPr>
          <w:sz w:val="22"/>
          <w:szCs w:val="22"/>
        </w:rPr>
        <w:t xml:space="preserve">Concerned in charge should take permit from PCM and Bag House in charge; ensure proper diversion of water into storm drain before commencing the activity. All concerned </w:t>
      </w:r>
      <w:proofErr w:type="gramStart"/>
      <w:r w:rsidRPr="0008170F">
        <w:rPr>
          <w:sz w:val="22"/>
          <w:szCs w:val="22"/>
        </w:rPr>
        <w:t>in the area of</w:t>
      </w:r>
      <w:proofErr w:type="gramEnd"/>
      <w:r w:rsidRPr="0008170F">
        <w:rPr>
          <w:sz w:val="22"/>
          <w:szCs w:val="22"/>
        </w:rPr>
        <w:t xml:space="preserve"> operation to be informed regarding the activity</w:t>
      </w:r>
      <w:r w:rsidR="00050950">
        <w:rPr>
          <w:sz w:val="22"/>
          <w:szCs w:val="22"/>
        </w:rPr>
        <w:t xml:space="preserve">. Before draining the </w:t>
      </w:r>
      <w:proofErr w:type="gramStart"/>
      <w:r w:rsidR="00050950">
        <w:rPr>
          <w:sz w:val="22"/>
          <w:szCs w:val="22"/>
        </w:rPr>
        <w:t>tank</w:t>
      </w:r>
      <w:proofErr w:type="gramEnd"/>
      <w:r w:rsidR="00050950">
        <w:rPr>
          <w:sz w:val="22"/>
          <w:szCs w:val="22"/>
        </w:rPr>
        <w:t xml:space="preserve"> agitation is done inside the tank with a 6mt long GI pipe connected to a compressed air line for agitating the settled slurry inside the tank.</w:t>
      </w:r>
      <w:ins w:id="0" w:author="Lobha Vaikunth Gawas" w:date="2022-07-04T15:15:00Z">
        <w:r w:rsidR="00684C4F" w:rsidRPr="00684C4F">
          <w:rPr>
            <w:lang w:val="en-IN"/>
          </w:rPr>
          <w:t xml:space="preserve"> </w:t>
        </w:r>
      </w:ins>
    </w:p>
    <w:p w14:paraId="16D75044" w14:textId="3F4247B5" w:rsidR="00451432" w:rsidRPr="0008170F" w:rsidRDefault="00451432" w:rsidP="00AB47A3">
      <w:pPr>
        <w:pStyle w:val="NormalWeb"/>
        <w:numPr>
          <w:ilvl w:val="0"/>
          <w:numId w:val="6"/>
        </w:numPr>
        <w:jc w:val="both"/>
        <w:rPr>
          <w:sz w:val="22"/>
          <w:szCs w:val="22"/>
        </w:rPr>
      </w:pPr>
      <w:r w:rsidRPr="0008170F">
        <w:rPr>
          <w:sz w:val="22"/>
          <w:szCs w:val="22"/>
        </w:rPr>
        <w:t xml:space="preserve">Before putting manpower inside the </w:t>
      </w:r>
      <w:r w:rsidR="003A5C19" w:rsidRPr="0008170F">
        <w:rPr>
          <w:sz w:val="22"/>
          <w:szCs w:val="22"/>
        </w:rPr>
        <w:t>tank,</w:t>
      </w:r>
      <w:r w:rsidRPr="0008170F">
        <w:rPr>
          <w:sz w:val="22"/>
          <w:szCs w:val="22"/>
        </w:rPr>
        <w:t xml:space="preserve"> </w:t>
      </w:r>
      <w:r w:rsidR="003A5C19" w:rsidRPr="0008170F">
        <w:rPr>
          <w:sz w:val="22"/>
          <w:szCs w:val="22"/>
        </w:rPr>
        <w:t>the</w:t>
      </w:r>
      <w:r w:rsidRPr="0008170F">
        <w:rPr>
          <w:sz w:val="22"/>
          <w:szCs w:val="22"/>
        </w:rPr>
        <w:t xml:space="preserve"> pig cooling pump to be isolated by using LOTO locks, Block the main tunnel by putting plate near PCM1 discharge end</w:t>
      </w:r>
      <w:r w:rsidR="00050950">
        <w:rPr>
          <w:sz w:val="22"/>
          <w:szCs w:val="22"/>
        </w:rPr>
        <w:t>. After draining if all the settled slurry is washed off then manpower will not be put inside for cleaning the tank. Fire hydrant water is also used to wash off the settled sludge inside the tank.</w:t>
      </w:r>
      <w:ins w:id="1" w:author="Lobha Vaikunth Gawas" w:date="2022-07-04T15:15:00Z">
        <w:r w:rsidR="00684C4F" w:rsidRPr="00684C4F">
          <w:rPr>
            <w:lang w:val="en-IN"/>
          </w:rPr>
          <w:t xml:space="preserve"> </w:t>
        </w:r>
      </w:ins>
    </w:p>
    <w:p w14:paraId="5D2EEC29" w14:textId="77777777" w:rsidR="00451432" w:rsidRPr="0008170F" w:rsidRDefault="00451432" w:rsidP="00AB47A3">
      <w:pPr>
        <w:pStyle w:val="NormalWeb"/>
        <w:numPr>
          <w:ilvl w:val="0"/>
          <w:numId w:val="6"/>
        </w:numPr>
        <w:jc w:val="both"/>
        <w:rPr>
          <w:sz w:val="22"/>
          <w:szCs w:val="22"/>
        </w:rPr>
      </w:pPr>
      <w:r w:rsidRPr="0008170F">
        <w:rPr>
          <w:sz w:val="22"/>
          <w:szCs w:val="22"/>
        </w:rPr>
        <w:t>Open the drain valve slowly, drain full water.</w:t>
      </w:r>
    </w:p>
    <w:p w14:paraId="6C26C838" w14:textId="0ABAB5E8" w:rsidR="00451432" w:rsidRPr="0008170F" w:rsidRDefault="00451432" w:rsidP="00AB47A3">
      <w:pPr>
        <w:pStyle w:val="NormalWeb"/>
        <w:numPr>
          <w:ilvl w:val="0"/>
          <w:numId w:val="6"/>
        </w:numPr>
        <w:jc w:val="both"/>
        <w:rPr>
          <w:sz w:val="22"/>
          <w:szCs w:val="22"/>
        </w:rPr>
      </w:pPr>
      <w:r w:rsidRPr="0008170F">
        <w:rPr>
          <w:sz w:val="22"/>
          <w:szCs w:val="22"/>
        </w:rPr>
        <w:t xml:space="preserve">Concerned </w:t>
      </w:r>
      <w:r w:rsidR="00AB47A3" w:rsidRPr="0008170F">
        <w:rPr>
          <w:sz w:val="22"/>
          <w:szCs w:val="22"/>
        </w:rPr>
        <w:t>in charge</w:t>
      </w:r>
      <w:r w:rsidRPr="0008170F">
        <w:rPr>
          <w:sz w:val="22"/>
          <w:szCs w:val="22"/>
        </w:rPr>
        <w:t xml:space="preserve"> should ensure that removal of sludge with the grab from lime two pond is in progress during the cleaning activity so that there is no hot water overflow from the two </w:t>
      </w:r>
      <w:r w:rsidR="003A5C19" w:rsidRPr="0008170F">
        <w:rPr>
          <w:sz w:val="22"/>
          <w:szCs w:val="22"/>
        </w:rPr>
        <w:t>ponds</w:t>
      </w:r>
      <w:r w:rsidRPr="0008170F">
        <w:rPr>
          <w:sz w:val="22"/>
          <w:szCs w:val="22"/>
        </w:rPr>
        <w:t xml:space="preserve"> into the recirculation tank.</w:t>
      </w:r>
    </w:p>
    <w:p w14:paraId="26DBF8B1" w14:textId="77777777" w:rsidR="00451432" w:rsidRPr="0008170F" w:rsidRDefault="00451432" w:rsidP="00AB47A3">
      <w:pPr>
        <w:pStyle w:val="NormalWeb"/>
        <w:numPr>
          <w:ilvl w:val="0"/>
          <w:numId w:val="6"/>
        </w:numPr>
        <w:jc w:val="both"/>
        <w:rPr>
          <w:sz w:val="22"/>
          <w:szCs w:val="22"/>
        </w:rPr>
      </w:pPr>
      <w:r w:rsidRPr="0008170F">
        <w:rPr>
          <w:sz w:val="22"/>
          <w:szCs w:val="22"/>
        </w:rPr>
        <w:t>Maximum slurry to be cleared through drain valve and thick slurry to be removed manually through drain valve by pushing towards drain valve.</w:t>
      </w:r>
    </w:p>
    <w:p w14:paraId="04A0909F" w14:textId="5E4FFCC7" w:rsidR="00811F26" w:rsidRPr="003A5C19" w:rsidRDefault="00451432" w:rsidP="00451432">
      <w:pPr>
        <w:pStyle w:val="NormalWeb"/>
        <w:numPr>
          <w:ilvl w:val="0"/>
          <w:numId w:val="6"/>
        </w:numPr>
        <w:jc w:val="both"/>
        <w:rPr>
          <w:sz w:val="22"/>
          <w:szCs w:val="22"/>
        </w:rPr>
      </w:pPr>
      <w:r w:rsidRPr="0008170F">
        <w:rPr>
          <w:sz w:val="22"/>
          <w:szCs w:val="22"/>
        </w:rPr>
        <w:t>After cleaning job is over area in charge should normalize the system by ensuring all manpower and tools used is removed out from tank and the drain valve is closed, remove LOTO lock of the pumps and take the tank in line. Clear the permit and inform concerned about completion of job.</w:t>
      </w:r>
    </w:p>
    <w:p w14:paraId="1ED8CF26" w14:textId="2CB232F5" w:rsidR="00451432" w:rsidRPr="0008170F" w:rsidRDefault="00451432" w:rsidP="00451432">
      <w:pPr>
        <w:pStyle w:val="NormalWeb"/>
        <w:rPr>
          <w:b/>
          <w:sz w:val="22"/>
          <w:szCs w:val="22"/>
          <w:u w:val="single"/>
        </w:rPr>
      </w:pPr>
      <w:r w:rsidRPr="0008170F">
        <w:rPr>
          <w:b/>
          <w:sz w:val="22"/>
          <w:szCs w:val="22"/>
          <w:u w:val="single"/>
        </w:rPr>
        <w:t xml:space="preserve">FLUSHING OF PUMP SUMP OF MAIN PIG COOLING TANK </w:t>
      </w:r>
      <w:r w:rsidR="003A5C19" w:rsidRPr="0008170F">
        <w:rPr>
          <w:b/>
          <w:sz w:val="22"/>
          <w:szCs w:val="22"/>
          <w:u w:val="single"/>
        </w:rPr>
        <w:t>ONLINE</w:t>
      </w:r>
      <w:r w:rsidRPr="0008170F">
        <w:rPr>
          <w:b/>
          <w:sz w:val="22"/>
          <w:szCs w:val="22"/>
          <w:u w:val="single"/>
        </w:rPr>
        <w:t>.</w:t>
      </w:r>
    </w:p>
    <w:p w14:paraId="7E8F9ECC" w14:textId="77777777" w:rsidR="00451432" w:rsidRPr="0008170F" w:rsidRDefault="00451432" w:rsidP="00AB47A3">
      <w:pPr>
        <w:pStyle w:val="NormalWeb"/>
        <w:jc w:val="both"/>
        <w:rPr>
          <w:sz w:val="22"/>
          <w:szCs w:val="22"/>
        </w:rPr>
      </w:pPr>
      <w:r w:rsidRPr="0008170F">
        <w:rPr>
          <w:sz w:val="22"/>
          <w:szCs w:val="22"/>
        </w:rPr>
        <w:t>1. Person involved   in this activity should wear safety shoe, Helmet, spectacle, Hand gloves.</w:t>
      </w:r>
    </w:p>
    <w:p w14:paraId="66CBE893" w14:textId="77777777" w:rsidR="00451432" w:rsidRPr="0008170F" w:rsidRDefault="00451432" w:rsidP="00AB47A3">
      <w:pPr>
        <w:pStyle w:val="NormalWeb"/>
        <w:jc w:val="both"/>
        <w:rPr>
          <w:sz w:val="22"/>
          <w:szCs w:val="22"/>
        </w:rPr>
      </w:pPr>
      <w:r w:rsidRPr="0008170F">
        <w:rPr>
          <w:sz w:val="22"/>
          <w:szCs w:val="22"/>
        </w:rPr>
        <w:t xml:space="preserve">2. This Activity is to be done in general shift daily under the supervision of PCM or area </w:t>
      </w:r>
      <w:r w:rsidR="00AB47A3" w:rsidRPr="0008170F">
        <w:rPr>
          <w:sz w:val="22"/>
          <w:szCs w:val="22"/>
        </w:rPr>
        <w:t>in charge</w:t>
      </w:r>
    </w:p>
    <w:p w14:paraId="37A641F8" w14:textId="77777777" w:rsidR="00451432" w:rsidRPr="0008170F" w:rsidRDefault="00451432" w:rsidP="00AB47A3">
      <w:pPr>
        <w:pStyle w:val="NormalWeb"/>
        <w:jc w:val="both"/>
        <w:rPr>
          <w:sz w:val="22"/>
          <w:szCs w:val="22"/>
        </w:rPr>
      </w:pPr>
      <w:r w:rsidRPr="0008170F">
        <w:rPr>
          <w:sz w:val="22"/>
          <w:szCs w:val="22"/>
        </w:rPr>
        <w:t xml:space="preserve">3. Open drain valve partially </w:t>
      </w:r>
      <w:proofErr w:type="gramStart"/>
      <w:r w:rsidRPr="0008170F">
        <w:rPr>
          <w:sz w:val="22"/>
          <w:szCs w:val="22"/>
        </w:rPr>
        <w:t>by the use of</w:t>
      </w:r>
      <w:proofErr w:type="gramEnd"/>
      <w:r w:rsidRPr="0008170F">
        <w:rPr>
          <w:sz w:val="22"/>
          <w:szCs w:val="22"/>
        </w:rPr>
        <w:t xml:space="preserve"> ‘F handle, staying at safe position.</w:t>
      </w:r>
    </w:p>
    <w:p w14:paraId="003D9686" w14:textId="4BA9CA6B" w:rsidR="00451432" w:rsidRPr="0008170F" w:rsidRDefault="00451432" w:rsidP="00AB47A3">
      <w:pPr>
        <w:pStyle w:val="NormalWeb"/>
        <w:jc w:val="both"/>
        <w:rPr>
          <w:sz w:val="22"/>
          <w:szCs w:val="22"/>
        </w:rPr>
      </w:pPr>
      <w:r w:rsidRPr="0008170F">
        <w:rPr>
          <w:sz w:val="22"/>
          <w:szCs w:val="22"/>
        </w:rPr>
        <w:t xml:space="preserve">4. The </w:t>
      </w:r>
      <w:r w:rsidR="003A5C19" w:rsidRPr="0008170F">
        <w:rPr>
          <w:sz w:val="22"/>
          <w:szCs w:val="22"/>
        </w:rPr>
        <w:t>suction area</w:t>
      </w:r>
      <w:r w:rsidRPr="0008170F">
        <w:rPr>
          <w:sz w:val="22"/>
          <w:szCs w:val="22"/>
        </w:rPr>
        <w:t xml:space="preserve"> of pumps inside the tank should be daily skimmed by means of a skimming pipe arrangement provided at the tank top towards the pump side and should be kept tied to the hand railing after use.</w:t>
      </w:r>
    </w:p>
    <w:p w14:paraId="64E4C177" w14:textId="211057E3" w:rsidR="00F378DC" w:rsidRPr="00F378DC" w:rsidDel="00684C4F" w:rsidRDefault="00451432" w:rsidP="00AB47A3">
      <w:pPr>
        <w:pStyle w:val="NormalWeb"/>
        <w:jc w:val="both"/>
        <w:rPr>
          <w:del w:id="2" w:author="Lobha Vaikunth Gawas" w:date="2022-07-04T15:15:00Z"/>
          <w:rPrChange w:id="3" w:author="Lobha Vaikunth Gawas" w:date="2022-07-04T14:56:00Z">
            <w:rPr>
              <w:del w:id="4" w:author="Lobha Vaikunth Gawas" w:date="2022-07-04T15:15:00Z"/>
              <w:sz w:val="22"/>
              <w:szCs w:val="22"/>
            </w:rPr>
          </w:rPrChange>
        </w:rPr>
      </w:pPr>
      <w:r w:rsidRPr="0008170F">
        <w:rPr>
          <w:sz w:val="22"/>
          <w:szCs w:val="22"/>
        </w:rPr>
        <w:lastRenderedPageBreak/>
        <w:t>6. Slurry to be drained till discharge of clean water by ensuring water level of the tank.</w:t>
      </w:r>
    </w:p>
    <w:p w14:paraId="0DD0AA91" w14:textId="77777777" w:rsidR="00F378DC" w:rsidRPr="0008170F" w:rsidRDefault="00F378DC" w:rsidP="00AB47A3">
      <w:pPr>
        <w:pStyle w:val="NormalWeb"/>
        <w:jc w:val="both"/>
        <w:rPr>
          <w:sz w:val="22"/>
          <w:szCs w:val="22"/>
        </w:rPr>
      </w:pPr>
    </w:p>
    <w:p w14:paraId="631DDCB9" w14:textId="77777777" w:rsidR="004A525E" w:rsidRPr="0008170F" w:rsidRDefault="004A525E" w:rsidP="00B53F19">
      <w:pPr>
        <w:spacing w:line="240" w:lineRule="auto"/>
        <w:jc w:val="both"/>
        <w:rPr>
          <w:rFonts w:ascii="Times New Roman" w:hAnsi="Times New Roman"/>
          <w:b/>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08170F" w14:paraId="0F83C8D3" w14:textId="77777777" w:rsidTr="007E45E9">
        <w:trPr>
          <w:trHeight w:val="316"/>
        </w:trPr>
        <w:tc>
          <w:tcPr>
            <w:tcW w:w="2802" w:type="dxa"/>
            <w:shd w:val="clear" w:color="auto" w:fill="auto"/>
          </w:tcPr>
          <w:p w14:paraId="0BA99A79" w14:textId="77777777" w:rsidR="00BA7336" w:rsidRPr="0008170F" w:rsidRDefault="00BA7336" w:rsidP="00D00594">
            <w:pPr>
              <w:spacing w:after="0"/>
              <w:rPr>
                <w:rFonts w:ascii="Times New Roman" w:hAnsi="Times New Roman"/>
                <w:b/>
              </w:rPr>
            </w:pPr>
            <w:r w:rsidRPr="0008170F">
              <w:rPr>
                <w:rFonts w:ascii="Times New Roman" w:hAnsi="Times New Roman"/>
                <w:b/>
              </w:rPr>
              <w:t xml:space="preserve">Prepared By: </w:t>
            </w:r>
          </w:p>
          <w:p w14:paraId="0497D1B4" w14:textId="77777777" w:rsidR="00BA7336" w:rsidRPr="0008170F" w:rsidRDefault="00BA7336" w:rsidP="00811F26">
            <w:pPr>
              <w:spacing w:after="0"/>
              <w:rPr>
                <w:rFonts w:ascii="Times New Roman" w:hAnsi="Times New Roman"/>
              </w:rPr>
            </w:pPr>
            <w:r w:rsidRPr="0008170F">
              <w:rPr>
                <w:rFonts w:ascii="Times New Roman" w:hAnsi="Times New Roman"/>
              </w:rPr>
              <w:t xml:space="preserve">Head – </w:t>
            </w:r>
            <w:r w:rsidR="00811F26" w:rsidRPr="0008170F">
              <w:rPr>
                <w:rFonts w:ascii="Times New Roman" w:hAnsi="Times New Roman"/>
              </w:rPr>
              <w:t>Production PID I</w:t>
            </w:r>
          </w:p>
        </w:tc>
        <w:tc>
          <w:tcPr>
            <w:tcW w:w="3160" w:type="dxa"/>
            <w:shd w:val="clear" w:color="auto" w:fill="auto"/>
          </w:tcPr>
          <w:p w14:paraId="4F548D47" w14:textId="77777777" w:rsidR="00BA7336" w:rsidRPr="0008170F" w:rsidRDefault="00BA7336" w:rsidP="00D00594">
            <w:pPr>
              <w:spacing w:after="0"/>
              <w:rPr>
                <w:rFonts w:ascii="Times New Roman" w:hAnsi="Times New Roman"/>
                <w:b/>
              </w:rPr>
            </w:pPr>
            <w:r w:rsidRPr="0008170F">
              <w:rPr>
                <w:rFonts w:ascii="Times New Roman" w:hAnsi="Times New Roman"/>
                <w:b/>
              </w:rPr>
              <w:t xml:space="preserve">Reviewed &amp; Issued By: </w:t>
            </w:r>
          </w:p>
          <w:p w14:paraId="79BCC10B" w14:textId="77777777" w:rsidR="00BA7336" w:rsidRPr="0008170F" w:rsidRDefault="00BA7336" w:rsidP="00D00594">
            <w:pPr>
              <w:spacing w:after="0"/>
              <w:rPr>
                <w:rFonts w:ascii="Times New Roman" w:hAnsi="Times New Roman"/>
              </w:rPr>
            </w:pPr>
            <w:r w:rsidRPr="0008170F">
              <w:rPr>
                <w:rFonts w:ascii="Times New Roman" w:hAnsi="Times New Roman"/>
              </w:rPr>
              <w:t>Management Representative</w:t>
            </w:r>
          </w:p>
        </w:tc>
        <w:tc>
          <w:tcPr>
            <w:tcW w:w="3133" w:type="dxa"/>
            <w:shd w:val="clear" w:color="auto" w:fill="auto"/>
          </w:tcPr>
          <w:p w14:paraId="5946C48C" w14:textId="77777777" w:rsidR="00BA7336" w:rsidRPr="0008170F" w:rsidRDefault="00BA7336" w:rsidP="00D00594">
            <w:pPr>
              <w:spacing w:after="0"/>
              <w:rPr>
                <w:rFonts w:ascii="Times New Roman" w:hAnsi="Times New Roman"/>
                <w:b/>
              </w:rPr>
            </w:pPr>
            <w:r w:rsidRPr="0008170F">
              <w:rPr>
                <w:rFonts w:ascii="Times New Roman" w:hAnsi="Times New Roman"/>
                <w:b/>
              </w:rPr>
              <w:t xml:space="preserve">Approved By: </w:t>
            </w:r>
          </w:p>
          <w:p w14:paraId="0AEF0AF3" w14:textId="77777777" w:rsidR="00BA7336" w:rsidRPr="0008170F" w:rsidRDefault="007E45E9" w:rsidP="00ED48D2">
            <w:pPr>
              <w:spacing w:after="0"/>
              <w:rPr>
                <w:rFonts w:ascii="Times New Roman" w:hAnsi="Times New Roman"/>
              </w:rPr>
            </w:pPr>
            <w:r w:rsidRPr="0008170F">
              <w:rPr>
                <w:rFonts w:ascii="Times New Roman" w:hAnsi="Times New Roman"/>
              </w:rPr>
              <w:t xml:space="preserve">Head – </w:t>
            </w:r>
            <w:r w:rsidR="00811F26" w:rsidRPr="0008170F">
              <w:rPr>
                <w:rFonts w:ascii="Times New Roman" w:hAnsi="Times New Roman"/>
              </w:rPr>
              <w:t>Pig Iron Division</w:t>
            </w:r>
          </w:p>
        </w:tc>
      </w:tr>
      <w:tr w:rsidR="00BA7336" w:rsidRPr="0008170F" w14:paraId="5FB04DE9" w14:textId="77777777" w:rsidTr="004A525E">
        <w:trPr>
          <w:trHeight w:val="1227"/>
        </w:trPr>
        <w:tc>
          <w:tcPr>
            <w:tcW w:w="2802" w:type="dxa"/>
            <w:shd w:val="clear" w:color="auto" w:fill="auto"/>
          </w:tcPr>
          <w:p w14:paraId="4DBBF123" w14:textId="77777777" w:rsidR="00BA7336" w:rsidRPr="0008170F" w:rsidRDefault="007E45E9" w:rsidP="00B80FF3">
            <w:pPr>
              <w:rPr>
                <w:rFonts w:ascii="Times New Roman" w:hAnsi="Times New Roman"/>
                <w:b/>
              </w:rPr>
            </w:pPr>
            <w:r w:rsidRPr="0008170F">
              <w:rPr>
                <w:rFonts w:ascii="Times New Roman" w:hAnsi="Times New Roman"/>
                <w:b/>
              </w:rPr>
              <w:t>Signature:</w:t>
            </w:r>
          </w:p>
        </w:tc>
        <w:tc>
          <w:tcPr>
            <w:tcW w:w="3160" w:type="dxa"/>
            <w:shd w:val="clear" w:color="auto" w:fill="auto"/>
          </w:tcPr>
          <w:p w14:paraId="3E1EA52E" w14:textId="77777777" w:rsidR="00BA7336" w:rsidRPr="0008170F" w:rsidRDefault="007E45E9" w:rsidP="00B80FF3">
            <w:pPr>
              <w:rPr>
                <w:rFonts w:ascii="Times New Roman" w:hAnsi="Times New Roman"/>
                <w:b/>
              </w:rPr>
            </w:pPr>
            <w:r w:rsidRPr="0008170F">
              <w:rPr>
                <w:rFonts w:ascii="Times New Roman" w:hAnsi="Times New Roman"/>
                <w:b/>
              </w:rPr>
              <w:t>Signature:</w:t>
            </w:r>
          </w:p>
        </w:tc>
        <w:tc>
          <w:tcPr>
            <w:tcW w:w="3133" w:type="dxa"/>
            <w:shd w:val="clear" w:color="auto" w:fill="auto"/>
          </w:tcPr>
          <w:p w14:paraId="38B3AAE8" w14:textId="77777777" w:rsidR="00BA7336" w:rsidRPr="0008170F" w:rsidRDefault="007E45E9" w:rsidP="00B80FF3">
            <w:pPr>
              <w:rPr>
                <w:rFonts w:ascii="Times New Roman" w:hAnsi="Times New Roman"/>
                <w:b/>
              </w:rPr>
            </w:pPr>
            <w:r w:rsidRPr="0008170F">
              <w:rPr>
                <w:rFonts w:ascii="Times New Roman" w:hAnsi="Times New Roman"/>
                <w:b/>
              </w:rPr>
              <w:t>Signature:</w:t>
            </w:r>
          </w:p>
        </w:tc>
      </w:tr>
      <w:tr w:rsidR="00BA7336" w:rsidRPr="0008170F" w14:paraId="66B2D257" w14:textId="77777777" w:rsidTr="007E45E9">
        <w:trPr>
          <w:trHeight w:val="56"/>
        </w:trPr>
        <w:tc>
          <w:tcPr>
            <w:tcW w:w="2802" w:type="dxa"/>
            <w:shd w:val="clear" w:color="auto" w:fill="auto"/>
          </w:tcPr>
          <w:p w14:paraId="09A9D65D" w14:textId="4E02F69E" w:rsidR="00BA7336" w:rsidRPr="0008170F" w:rsidRDefault="00BA7336" w:rsidP="00371763">
            <w:pPr>
              <w:rPr>
                <w:rFonts w:ascii="Times New Roman" w:hAnsi="Times New Roman"/>
                <w:b/>
              </w:rPr>
            </w:pPr>
            <w:r w:rsidRPr="0008170F">
              <w:rPr>
                <w:rFonts w:ascii="Times New Roman" w:hAnsi="Times New Roman"/>
                <w:b/>
              </w:rPr>
              <w:t>Date:</w:t>
            </w:r>
            <w:r w:rsidR="00B53F19" w:rsidRPr="0008170F">
              <w:rPr>
                <w:rFonts w:ascii="Times New Roman" w:hAnsi="Times New Roman"/>
                <w:b/>
              </w:rPr>
              <w:t xml:space="preserve"> </w:t>
            </w:r>
            <w:r w:rsidR="00371763">
              <w:rPr>
                <w:rFonts w:ascii="Times New Roman" w:hAnsi="Times New Roman"/>
                <w:b/>
              </w:rPr>
              <w:t>1</w:t>
            </w:r>
            <w:r w:rsidR="000843BE">
              <w:rPr>
                <w:rFonts w:ascii="Times New Roman" w:hAnsi="Times New Roman"/>
                <w:b/>
              </w:rPr>
              <w:t>5</w:t>
            </w:r>
            <w:r w:rsidR="00371763">
              <w:rPr>
                <w:rFonts w:ascii="Times New Roman" w:hAnsi="Times New Roman"/>
                <w:b/>
              </w:rPr>
              <w:t>.07.202</w:t>
            </w:r>
            <w:r w:rsidR="000843BE">
              <w:rPr>
                <w:rFonts w:ascii="Times New Roman" w:hAnsi="Times New Roman"/>
                <w:b/>
              </w:rPr>
              <w:t>2</w:t>
            </w:r>
          </w:p>
        </w:tc>
        <w:tc>
          <w:tcPr>
            <w:tcW w:w="3160" w:type="dxa"/>
            <w:shd w:val="clear" w:color="auto" w:fill="auto"/>
          </w:tcPr>
          <w:p w14:paraId="539164C8" w14:textId="501B5422" w:rsidR="00BA7336" w:rsidRPr="0008170F" w:rsidRDefault="00BA7336" w:rsidP="007E45E9">
            <w:pPr>
              <w:rPr>
                <w:rFonts w:ascii="Times New Roman" w:hAnsi="Times New Roman"/>
                <w:b/>
              </w:rPr>
            </w:pPr>
            <w:r w:rsidRPr="0008170F">
              <w:rPr>
                <w:rFonts w:ascii="Times New Roman" w:hAnsi="Times New Roman"/>
                <w:b/>
              </w:rPr>
              <w:t xml:space="preserve">Date: </w:t>
            </w:r>
            <w:r w:rsidR="00371763">
              <w:rPr>
                <w:rFonts w:ascii="Times New Roman" w:hAnsi="Times New Roman"/>
                <w:b/>
              </w:rPr>
              <w:t>1</w:t>
            </w:r>
            <w:r w:rsidR="000843BE">
              <w:rPr>
                <w:rFonts w:ascii="Times New Roman" w:hAnsi="Times New Roman"/>
                <w:b/>
              </w:rPr>
              <w:t>5</w:t>
            </w:r>
            <w:r w:rsidR="00371763">
              <w:rPr>
                <w:rFonts w:ascii="Times New Roman" w:hAnsi="Times New Roman"/>
                <w:b/>
              </w:rPr>
              <w:t>.07.202</w:t>
            </w:r>
            <w:r w:rsidR="000843BE">
              <w:rPr>
                <w:rFonts w:ascii="Times New Roman" w:hAnsi="Times New Roman"/>
                <w:b/>
              </w:rPr>
              <w:t>2</w:t>
            </w:r>
          </w:p>
        </w:tc>
        <w:tc>
          <w:tcPr>
            <w:tcW w:w="3133" w:type="dxa"/>
            <w:shd w:val="clear" w:color="auto" w:fill="auto"/>
          </w:tcPr>
          <w:p w14:paraId="0BD432F0" w14:textId="6700D5CD" w:rsidR="00BA7336" w:rsidRPr="0008170F" w:rsidRDefault="00BA7336" w:rsidP="007E45E9">
            <w:pPr>
              <w:rPr>
                <w:rFonts w:ascii="Times New Roman" w:hAnsi="Times New Roman"/>
                <w:b/>
              </w:rPr>
            </w:pPr>
            <w:r w:rsidRPr="0008170F">
              <w:rPr>
                <w:rFonts w:ascii="Times New Roman" w:hAnsi="Times New Roman"/>
                <w:b/>
              </w:rPr>
              <w:t>Date:</w:t>
            </w:r>
            <w:r w:rsidR="00B53F19" w:rsidRPr="0008170F">
              <w:rPr>
                <w:rFonts w:ascii="Times New Roman" w:hAnsi="Times New Roman"/>
                <w:b/>
              </w:rPr>
              <w:t xml:space="preserve"> </w:t>
            </w:r>
            <w:r w:rsidR="00371763">
              <w:rPr>
                <w:rFonts w:ascii="Times New Roman" w:hAnsi="Times New Roman"/>
                <w:b/>
              </w:rPr>
              <w:t>1</w:t>
            </w:r>
            <w:r w:rsidR="000843BE">
              <w:rPr>
                <w:rFonts w:ascii="Times New Roman" w:hAnsi="Times New Roman"/>
                <w:b/>
              </w:rPr>
              <w:t>5</w:t>
            </w:r>
            <w:r w:rsidR="00371763">
              <w:rPr>
                <w:rFonts w:ascii="Times New Roman" w:hAnsi="Times New Roman"/>
                <w:b/>
              </w:rPr>
              <w:t>.07.202</w:t>
            </w:r>
            <w:r w:rsidR="000843BE">
              <w:rPr>
                <w:rFonts w:ascii="Times New Roman" w:hAnsi="Times New Roman"/>
                <w:b/>
              </w:rPr>
              <w:t>2</w:t>
            </w:r>
          </w:p>
        </w:tc>
      </w:tr>
    </w:tbl>
    <w:p w14:paraId="753C3370" w14:textId="2E0E60DB"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E82933" w14:paraId="70DCB6AD" w14:textId="77777777" w:rsidTr="00EA2208">
        <w:tc>
          <w:tcPr>
            <w:tcW w:w="9090" w:type="dxa"/>
            <w:gridSpan w:val="4"/>
          </w:tcPr>
          <w:p w14:paraId="2894D5D9" w14:textId="77777777" w:rsidR="00E82933" w:rsidRDefault="00E82933" w:rsidP="00EA2208">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E82933" w14:paraId="000CFAF3" w14:textId="77777777" w:rsidTr="00EA2208">
        <w:tc>
          <w:tcPr>
            <w:tcW w:w="2795" w:type="dxa"/>
          </w:tcPr>
          <w:p w14:paraId="5E590AAC" w14:textId="77777777" w:rsidR="00E82933" w:rsidRDefault="00E82933" w:rsidP="00EA220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18FB6432" w14:textId="77777777" w:rsidR="00E82933" w:rsidRDefault="00E82933" w:rsidP="00EA220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7F3F815E" w14:textId="77777777" w:rsidR="00E82933" w:rsidRDefault="00E82933" w:rsidP="00EA220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4252DD9F" w14:textId="77777777" w:rsidR="00E82933" w:rsidRDefault="00E82933" w:rsidP="00EA220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E82933" w:rsidRPr="001A3E3D" w14:paraId="0DEF8CA1" w14:textId="77777777" w:rsidTr="00EA2208">
        <w:tc>
          <w:tcPr>
            <w:tcW w:w="2795" w:type="dxa"/>
          </w:tcPr>
          <w:p w14:paraId="0D03FC1F" w14:textId="64116FEA" w:rsidR="00E82933" w:rsidRPr="001A3E3D" w:rsidRDefault="003A5C19" w:rsidP="00EA220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245" w:type="dxa"/>
          </w:tcPr>
          <w:p w14:paraId="6CEBDB72" w14:textId="08E19CB8" w:rsidR="00E82933" w:rsidRPr="001A3E3D" w:rsidRDefault="003A5C19" w:rsidP="00EA220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cleaning PCM recirculation tank</w:t>
            </w:r>
          </w:p>
        </w:tc>
        <w:tc>
          <w:tcPr>
            <w:tcW w:w="2245" w:type="dxa"/>
          </w:tcPr>
          <w:p w14:paraId="2F4E9607" w14:textId="5803F65A" w:rsidR="00E82933" w:rsidRPr="001A3E3D" w:rsidRDefault="003A5C19" w:rsidP="00EA220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1805" w:type="dxa"/>
          </w:tcPr>
          <w:p w14:paraId="74DE444F" w14:textId="79D76D8E" w:rsidR="00E82933" w:rsidRPr="001A3E3D" w:rsidRDefault="003A5C19" w:rsidP="00EA220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05</w:t>
            </w:r>
          </w:p>
        </w:tc>
      </w:tr>
      <w:tr w:rsidR="003A5C19" w14:paraId="4C94E272" w14:textId="77777777" w:rsidTr="00EA2208">
        <w:tc>
          <w:tcPr>
            <w:tcW w:w="2795" w:type="dxa"/>
          </w:tcPr>
          <w:p w14:paraId="39F2AEC4" w14:textId="0E9DF6C0" w:rsidR="003A5C19" w:rsidRDefault="003A5C19" w:rsidP="003A5C19">
            <w:pPr>
              <w:pStyle w:val="ListParagraph"/>
              <w:tabs>
                <w:tab w:val="left" w:pos="567"/>
              </w:tabs>
              <w:spacing w:line="240" w:lineRule="auto"/>
              <w:ind w:left="0"/>
              <w:rPr>
                <w:rFonts w:ascii="Times New Roman" w:hAnsi="Times New Roman"/>
                <w:b/>
                <w:sz w:val="24"/>
                <w:szCs w:val="24"/>
              </w:rPr>
            </w:pPr>
            <w:r>
              <w:rPr>
                <w:rFonts w:ascii="Times New Roman" w:hAnsi="Times New Roman"/>
                <w:sz w:val="24"/>
                <w:szCs w:val="24"/>
              </w:rPr>
              <w:t>15.07.2022</w:t>
            </w:r>
          </w:p>
        </w:tc>
        <w:tc>
          <w:tcPr>
            <w:tcW w:w="2245" w:type="dxa"/>
          </w:tcPr>
          <w:p w14:paraId="2E276A79" w14:textId="452DAD51" w:rsidR="003A5C19" w:rsidRDefault="003A5C19" w:rsidP="003A5C19">
            <w:pPr>
              <w:pStyle w:val="ListParagraph"/>
              <w:tabs>
                <w:tab w:val="left" w:pos="567"/>
              </w:tabs>
              <w:spacing w:line="240" w:lineRule="auto"/>
              <w:ind w:left="0"/>
              <w:rPr>
                <w:rFonts w:ascii="Times New Roman" w:hAnsi="Times New Roman"/>
                <w:b/>
                <w:sz w:val="24"/>
                <w:szCs w:val="24"/>
              </w:rPr>
            </w:pPr>
            <w:r>
              <w:rPr>
                <w:rFonts w:ascii="Times New Roman" w:hAnsi="Times New Roman"/>
                <w:sz w:val="24"/>
                <w:szCs w:val="24"/>
              </w:rPr>
              <w:t>Procedure for cleaning PCM recirculation tank</w:t>
            </w:r>
          </w:p>
        </w:tc>
        <w:tc>
          <w:tcPr>
            <w:tcW w:w="2245" w:type="dxa"/>
          </w:tcPr>
          <w:p w14:paraId="392C728F" w14:textId="4D3D3A82" w:rsidR="003A5C19" w:rsidRPr="003A5C19" w:rsidRDefault="003A5C19" w:rsidP="003A5C19">
            <w:pPr>
              <w:pStyle w:val="ListParagraph"/>
              <w:tabs>
                <w:tab w:val="left" w:pos="567"/>
              </w:tabs>
              <w:spacing w:line="240" w:lineRule="auto"/>
              <w:ind w:left="0"/>
              <w:rPr>
                <w:rFonts w:ascii="Times New Roman" w:hAnsi="Times New Roman"/>
                <w:bCs/>
                <w:sz w:val="24"/>
                <w:szCs w:val="24"/>
              </w:rPr>
            </w:pPr>
            <w:r w:rsidRPr="003A5C19">
              <w:rPr>
                <w:rFonts w:ascii="Times New Roman" w:hAnsi="Times New Roman"/>
                <w:bCs/>
                <w:sz w:val="24"/>
                <w:szCs w:val="24"/>
              </w:rPr>
              <w:t>Point 7 &amp; 8</w:t>
            </w:r>
          </w:p>
        </w:tc>
        <w:tc>
          <w:tcPr>
            <w:tcW w:w="1805" w:type="dxa"/>
          </w:tcPr>
          <w:p w14:paraId="7933A02D" w14:textId="153BFED2" w:rsidR="003A5C19" w:rsidRPr="003A5C19" w:rsidRDefault="003A5C19" w:rsidP="003A5C19">
            <w:pPr>
              <w:pStyle w:val="ListParagraph"/>
              <w:tabs>
                <w:tab w:val="left" w:pos="567"/>
              </w:tabs>
              <w:spacing w:line="240" w:lineRule="auto"/>
              <w:ind w:left="0"/>
              <w:rPr>
                <w:rFonts w:ascii="Times New Roman" w:hAnsi="Times New Roman"/>
                <w:bCs/>
                <w:sz w:val="24"/>
                <w:szCs w:val="24"/>
              </w:rPr>
            </w:pPr>
            <w:r w:rsidRPr="003A5C19">
              <w:rPr>
                <w:rFonts w:ascii="Times New Roman" w:hAnsi="Times New Roman"/>
                <w:bCs/>
                <w:sz w:val="24"/>
                <w:szCs w:val="24"/>
              </w:rPr>
              <w:t>05</w:t>
            </w:r>
          </w:p>
        </w:tc>
      </w:tr>
    </w:tbl>
    <w:p w14:paraId="06C01240" w14:textId="77777777" w:rsidR="00E82933" w:rsidRPr="00952293" w:rsidRDefault="00E82933" w:rsidP="00E82933">
      <w:pPr>
        <w:pStyle w:val="ListParagraph"/>
        <w:tabs>
          <w:tab w:val="left" w:pos="567"/>
        </w:tabs>
        <w:spacing w:line="240" w:lineRule="auto"/>
        <w:ind w:left="567" w:hanging="567"/>
        <w:rPr>
          <w:rFonts w:ascii="Times New Roman" w:hAnsi="Times New Roman"/>
          <w:b/>
          <w:sz w:val="24"/>
          <w:szCs w:val="24"/>
        </w:rPr>
      </w:pPr>
    </w:p>
    <w:p w14:paraId="78A68DA4" w14:textId="77777777" w:rsidR="00E82933" w:rsidRPr="0008170F" w:rsidRDefault="00E82933" w:rsidP="00314A11">
      <w:pPr>
        <w:pStyle w:val="ListParagraph"/>
        <w:tabs>
          <w:tab w:val="left" w:pos="567"/>
        </w:tabs>
        <w:spacing w:line="240" w:lineRule="auto"/>
        <w:ind w:left="567" w:hanging="567"/>
        <w:rPr>
          <w:rFonts w:ascii="Times New Roman" w:hAnsi="Times New Roman"/>
          <w:b/>
          <w:sz w:val="24"/>
          <w:szCs w:val="24"/>
        </w:rPr>
      </w:pPr>
    </w:p>
    <w:sectPr w:rsidR="00E82933" w:rsidRPr="0008170F"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18D4C" w14:textId="77777777" w:rsidR="007D61B6" w:rsidRDefault="007D61B6" w:rsidP="0036287A">
      <w:pPr>
        <w:spacing w:after="0" w:line="240" w:lineRule="auto"/>
      </w:pPr>
      <w:r>
        <w:separator/>
      </w:r>
    </w:p>
  </w:endnote>
  <w:endnote w:type="continuationSeparator" w:id="0">
    <w:p w14:paraId="318B8D30" w14:textId="77777777" w:rsidR="007D61B6" w:rsidRDefault="007D61B6"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F740D" w14:textId="1EFE4D18" w:rsidR="00450E2A" w:rsidRDefault="003A5C19"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8240" behindDoc="0" locked="0" layoutInCell="0" allowOverlap="1" wp14:anchorId="1CE04ABE" wp14:editId="2170CB96">
              <wp:simplePos x="0" y="0"/>
              <wp:positionH relativeFrom="page">
                <wp:posOffset>0</wp:posOffset>
              </wp:positionH>
              <wp:positionV relativeFrom="page">
                <wp:posOffset>10227945</wp:posOffset>
              </wp:positionV>
              <wp:extent cx="7560310" cy="273050"/>
              <wp:effectExtent l="0" t="0" r="0" b="12700"/>
              <wp:wrapNone/>
              <wp:docPr id="1" name="MSIPCMaa274b94a7196e311f0716c2"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9022BD3" w14:textId="289C0B15" w:rsidR="003A5C19" w:rsidRPr="003A5C19" w:rsidRDefault="003A5C19" w:rsidP="003A5C19">
                          <w:pPr>
                            <w:spacing w:after="0"/>
                            <w:jc w:val="center"/>
                            <w:rPr>
                              <w:rFonts w:cs="Calibri"/>
                              <w:color w:val="C0C0C0"/>
                              <w:sz w:val="12"/>
                            </w:rPr>
                          </w:pPr>
                          <w:r w:rsidRPr="003A5C19">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CE04ABE" id="_x0000_t202" coordsize="21600,21600" o:spt="202" path="m,l,21600r21600,l21600,xe">
              <v:stroke joinstyle="miter"/>
              <v:path gradientshapeok="t" o:connecttype="rect"/>
            </v:shapetype>
            <v:shape id="MSIPCMaa274b94a7196e311f0716c2"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49022BD3" w14:textId="289C0B15" w:rsidR="003A5C19" w:rsidRPr="003A5C19" w:rsidRDefault="003A5C19" w:rsidP="003A5C19">
                    <w:pPr>
                      <w:spacing w:after="0"/>
                      <w:jc w:val="center"/>
                      <w:rPr>
                        <w:rFonts w:cs="Calibri"/>
                        <w:color w:val="C0C0C0"/>
                        <w:sz w:val="12"/>
                      </w:rPr>
                    </w:pPr>
                    <w:r w:rsidRPr="003A5C19">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69B3A" w14:textId="77777777" w:rsidR="007D61B6" w:rsidRDefault="007D61B6" w:rsidP="0036287A">
      <w:pPr>
        <w:spacing w:after="0" w:line="240" w:lineRule="auto"/>
      </w:pPr>
      <w:r>
        <w:separator/>
      </w:r>
    </w:p>
  </w:footnote>
  <w:footnote w:type="continuationSeparator" w:id="0">
    <w:p w14:paraId="3186B7B6" w14:textId="77777777" w:rsidR="007D61B6" w:rsidRDefault="007D61B6"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705F5799" w14:textId="77777777" w:rsidTr="00314A11">
      <w:trPr>
        <w:trHeight w:val="251"/>
      </w:trPr>
      <w:tc>
        <w:tcPr>
          <w:tcW w:w="1702" w:type="dxa"/>
          <w:vMerge w:val="restart"/>
          <w:vAlign w:val="center"/>
        </w:tcPr>
        <w:p w14:paraId="64963768" w14:textId="32C6D799" w:rsidR="00314A11" w:rsidRPr="001B4A42" w:rsidRDefault="00B62F89" w:rsidP="000B4EA3">
          <w:pPr>
            <w:pStyle w:val="Header"/>
            <w:ind w:hanging="108"/>
            <w:jc w:val="center"/>
          </w:pPr>
          <w:r>
            <w:rPr>
              <w:noProof/>
            </w:rPr>
            <w:drawing>
              <wp:inline distT="0" distB="0" distL="0" distR="0" wp14:anchorId="1149DC21" wp14:editId="598EA5C5">
                <wp:extent cx="943610" cy="790575"/>
                <wp:effectExtent l="0" t="0" r="8890" b="9525"/>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90575"/>
                        </a:xfrm>
                        <a:prstGeom prst="rect">
                          <a:avLst/>
                        </a:prstGeom>
                        <a:noFill/>
                        <a:ln>
                          <a:noFill/>
                        </a:ln>
                      </pic:spPr>
                    </pic:pic>
                  </a:graphicData>
                </a:graphic>
              </wp:inline>
            </w:drawing>
          </w:r>
        </w:p>
      </w:tc>
      <w:tc>
        <w:tcPr>
          <w:tcW w:w="4394" w:type="dxa"/>
        </w:tcPr>
        <w:p w14:paraId="71D87615" w14:textId="77777777" w:rsidR="00314A11" w:rsidRPr="001B4A42" w:rsidRDefault="007F0149"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1836F3A6"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0F2DF010" w14:textId="1EAF255F" w:rsidR="00314A11" w:rsidRPr="002E7889" w:rsidRDefault="007F0149" w:rsidP="00451432">
          <w:pPr>
            <w:pStyle w:val="Header"/>
            <w:rPr>
              <w:rFonts w:ascii="Times New Roman" w:hAnsi="Times New Roman"/>
              <w:b/>
            </w:rPr>
          </w:pPr>
          <w:r>
            <w:rPr>
              <w:rFonts w:ascii="Times New Roman" w:hAnsi="Times New Roman"/>
              <w:b/>
            </w:rPr>
            <w:t>VL</w:t>
          </w:r>
          <w:r w:rsidRPr="00F34649">
            <w:rPr>
              <w:rFonts w:ascii="Times New Roman" w:hAnsi="Times New Roman"/>
              <w:b/>
            </w:rPr>
            <w:t>/IMS/</w:t>
          </w:r>
          <w:r w:rsidR="00EE707B">
            <w:rPr>
              <w:rFonts w:ascii="Times New Roman" w:hAnsi="Times New Roman"/>
              <w:b/>
            </w:rPr>
            <w:t>PID I/PROD</w:t>
          </w:r>
          <w:r>
            <w:rPr>
              <w:rFonts w:ascii="Times New Roman" w:hAnsi="Times New Roman"/>
              <w:b/>
              <w:szCs w:val="24"/>
            </w:rPr>
            <w:t>/WI</w:t>
          </w:r>
          <w:r>
            <w:rPr>
              <w:rFonts w:ascii="Times New Roman" w:hAnsi="Times New Roman"/>
              <w:b/>
            </w:rPr>
            <w:t>/</w:t>
          </w:r>
          <w:r w:rsidR="00B53F19" w:rsidRPr="00B53F19">
            <w:rPr>
              <w:rFonts w:ascii="Times New Roman" w:hAnsi="Times New Roman"/>
              <w:b/>
            </w:rPr>
            <w:t>39E</w:t>
          </w:r>
        </w:p>
      </w:tc>
    </w:tr>
    <w:tr w:rsidR="00314A11" w:rsidRPr="001B4A42" w14:paraId="014961D9" w14:textId="77777777" w:rsidTr="00314A11">
      <w:trPr>
        <w:trHeight w:val="143"/>
      </w:trPr>
      <w:tc>
        <w:tcPr>
          <w:tcW w:w="1702" w:type="dxa"/>
          <w:vMerge/>
        </w:tcPr>
        <w:p w14:paraId="14B074DB" w14:textId="77777777" w:rsidR="00314A11" w:rsidRPr="001B4A42" w:rsidRDefault="00314A11" w:rsidP="003F30BD">
          <w:pPr>
            <w:pStyle w:val="Header"/>
          </w:pPr>
        </w:p>
      </w:tc>
      <w:tc>
        <w:tcPr>
          <w:tcW w:w="4394" w:type="dxa"/>
        </w:tcPr>
        <w:p w14:paraId="507FBB2B"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4F3C30A5"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5323037B" w14:textId="2ADA7D70" w:rsidR="00314A11" w:rsidRPr="00550080" w:rsidRDefault="00050950" w:rsidP="00314A11">
          <w:pPr>
            <w:pStyle w:val="Header"/>
            <w:rPr>
              <w:rFonts w:ascii="Times New Roman" w:hAnsi="Times New Roman"/>
              <w:b/>
            </w:rPr>
          </w:pPr>
          <w:r>
            <w:rPr>
              <w:rFonts w:ascii="Times New Roman" w:hAnsi="Times New Roman"/>
              <w:b/>
            </w:rPr>
            <w:t>15.07.2022</w:t>
          </w:r>
        </w:p>
      </w:tc>
    </w:tr>
    <w:tr w:rsidR="00314A11" w:rsidRPr="001B4A42" w14:paraId="7E419951" w14:textId="77777777" w:rsidTr="00314A11">
      <w:trPr>
        <w:trHeight w:val="143"/>
      </w:trPr>
      <w:tc>
        <w:tcPr>
          <w:tcW w:w="1702" w:type="dxa"/>
          <w:vMerge/>
        </w:tcPr>
        <w:p w14:paraId="773B8557" w14:textId="77777777" w:rsidR="00314A11" w:rsidRPr="001B4A42" w:rsidRDefault="00314A11" w:rsidP="003F30BD">
          <w:pPr>
            <w:pStyle w:val="Header"/>
          </w:pPr>
        </w:p>
      </w:tc>
      <w:tc>
        <w:tcPr>
          <w:tcW w:w="4394" w:type="dxa"/>
          <w:vMerge w:val="restart"/>
          <w:vAlign w:val="center"/>
        </w:tcPr>
        <w:p w14:paraId="41774DB2"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451432" w:rsidRPr="00451432">
            <w:rPr>
              <w:rFonts w:ascii="Times New Roman" w:hAnsi="Times New Roman"/>
              <w:b/>
              <w:sz w:val="20"/>
            </w:rPr>
            <w:t>PIG COOLING RECIRCULATION TANK</w:t>
          </w:r>
        </w:p>
      </w:tc>
      <w:tc>
        <w:tcPr>
          <w:tcW w:w="1701" w:type="dxa"/>
        </w:tcPr>
        <w:p w14:paraId="18EC8B0B"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459EF59E" w14:textId="327B3BC8" w:rsidR="00314A11" w:rsidRPr="002E7889" w:rsidRDefault="00050950" w:rsidP="001B3F1A">
          <w:pPr>
            <w:pStyle w:val="Header"/>
            <w:rPr>
              <w:rFonts w:ascii="Times New Roman" w:hAnsi="Times New Roman"/>
              <w:b/>
            </w:rPr>
          </w:pPr>
          <w:r>
            <w:rPr>
              <w:rFonts w:ascii="Times New Roman" w:hAnsi="Times New Roman"/>
              <w:b/>
            </w:rPr>
            <w:t>05</w:t>
          </w:r>
        </w:p>
      </w:tc>
    </w:tr>
    <w:tr w:rsidR="00314A11" w:rsidRPr="001B4A42" w14:paraId="7836188C" w14:textId="77777777" w:rsidTr="00314A11">
      <w:trPr>
        <w:trHeight w:val="143"/>
      </w:trPr>
      <w:tc>
        <w:tcPr>
          <w:tcW w:w="1702" w:type="dxa"/>
          <w:vMerge/>
        </w:tcPr>
        <w:p w14:paraId="35A3C059" w14:textId="77777777" w:rsidR="00314A11" w:rsidRPr="001B4A42" w:rsidRDefault="00314A11" w:rsidP="003F30BD">
          <w:pPr>
            <w:pStyle w:val="Header"/>
          </w:pPr>
        </w:p>
      </w:tc>
      <w:tc>
        <w:tcPr>
          <w:tcW w:w="4394" w:type="dxa"/>
          <w:vMerge/>
        </w:tcPr>
        <w:p w14:paraId="6616DCFD" w14:textId="77777777" w:rsidR="00314A11" w:rsidRPr="001B4A42" w:rsidRDefault="00314A11" w:rsidP="003F30BD">
          <w:pPr>
            <w:pStyle w:val="Header"/>
            <w:jc w:val="center"/>
            <w:rPr>
              <w:rFonts w:ascii="Times New Roman" w:hAnsi="Times New Roman"/>
              <w:b/>
            </w:rPr>
          </w:pPr>
        </w:p>
      </w:tc>
      <w:tc>
        <w:tcPr>
          <w:tcW w:w="1701" w:type="dxa"/>
        </w:tcPr>
        <w:p w14:paraId="1628BAC4"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3391B769"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BD5957">
            <w:rPr>
              <w:rFonts w:ascii="Times New Roman" w:hAnsi="Times New Roman"/>
              <w:b/>
              <w:noProof/>
            </w:rPr>
            <w:t>3</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BD5957">
            <w:rPr>
              <w:rFonts w:ascii="Times New Roman" w:hAnsi="Times New Roman"/>
              <w:b/>
              <w:noProof/>
            </w:rPr>
            <w:t>3</w:t>
          </w:r>
          <w:r w:rsidRPr="002E7889">
            <w:rPr>
              <w:rFonts w:ascii="Times New Roman" w:hAnsi="Times New Roman"/>
              <w:b/>
            </w:rPr>
            <w:fldChar w:fldCharType="end"/>
          </w:r>
        </w:p>
      </w:tc>
    </w:tr>
  </w:tbl>
  <w:p w14:paraId="4E58B828"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04AC4"/>
    <w:multiLevelType w:val="hybridMultilevel"/>
    <w:tmpl w:val="3A5C3F6A"/>
    <w:lvl w:ilvl="0" w:tplc="77849B0A">
      <w:start w:val="1"/>
      <w:numFmt w:val="decimal"/>
      <w:lvlText w:val="%1."/>
      <w:lvlJc w:val="left"/>
      <w:pPr>
        <w:tabs>
          <w:tab w:val="num" w:pos="1069"/>
        </w:tabs>
        <w:ind w:left="1069" w:hanging="360"/>
      </w:pPr>
    </w:lvl>
    <w:lvl w:ilvl="1" w:tplc="04090019">
      <w:start w:val="1"/>
      <w:numFmt w:val="lowerLetter"/>
      <w:lvlText w:val="%2."/>
      <w:lvlJc w:val="left"/>
      <w:pPr>
        <w:tabs>
          <w:tab w:val="num" w:pos="1770"/>
        </w:tabs>
        <w:ind w:left="1770" w:hanging="360"/>
      </w:pPr>
    </w:lvl>
    <w:lvl w:ilvl="2" w:tplc="0409001B">
      <w:start w:val="1"/>
      <w:numFmt w:val="lowerRoman"/>
      <w:lvlText w:val="%3."/>
      <w:lvlJc w:val="right"/>
      <w:pPr>
        <w:tabs>
          <w:tab w:val="num" w:pos="2490"/>
        </w:tabs>
        <w:ind w:left="2490" w:hanging="180"/>
      </w:pPr>
    </w:lvl>
    <w:lvl w:ilvl="3" w:tplc="0409000F">
      <w:start w:val="1"/>
      <w:numFmt w:val="decimal"/>
      <w:lvlText w:val="%4."/>
      <w:lvlJc w:val="left"/>
      <w:pPr>
        <w:tabs>
          <w:tab w:val="num" w:pos="3210"/>
        </w:tabs>
        <w:ind w:left="3210" w:hanging="360"/>
      </w:pPr>
    </w:lvl>
    <w:lvl w:ilvl="4" w:tplc="04090019">
      <w:start w:val="1"/>
      <w:numFmt w:val="lowerLetter"/>
      <w:lvlText w:val="%5."/>
      <w:lvlJc w:val="left"/>
      <w:pPr>
        <w:tabs>
          <w:tab w:val="num" w:pos="3930"/>
        </w:tabs>
        <w:ind w:left="3930" w:hanging="360"/>
      </w:pPr>
    </w:lvl>
    <w:lvl w:ilvl="5" w:tplc="0409001B">
      <w:start w:val="1"/>
      <w:numFmt w:val="lowerRoman"/>
      <w:lvlText w:val="%6."/>
      <w:lvlJc w:val="right"/>
      <w:pPr>
        <w:tabs>
          <w:tab w:val="num" w:pos="4650"/>
        </w:tabs>
        <w:ind w:left="4650" w:hanging="180"/>
      </w:pPr>
    </w:lvl>
    <w:lvl w:ilvl="6" w:tplc="0409000F">
      <w:start w:val="1"/>
      <w:numFmt w:val="decimal"/>
      <w:lvlText w:val="%7."/>
      <w:lvlJc w:val="left"/>
      <w:pPr>
        <w:tabs>
          <w:tab w:val="num" w:pos="5370"/>
        </w:tabs>
        <w:ind w:left="5370" w:hanging="360"/>
      </w:pPr>
    </w:lvl>
    <w:lvl w:ilvl="7" w:tplc="04090019">
      <w:start w:val="1"/>
      <w:numFmt w:val="lowerLetter"/>
      <w:lvlText w:val="%8."/>
      <w:lvlJc w:val="left"/>
      <w:pPr>
        <w:tabs>
          <w:tab w:val="num" w:pos="6090"/>
        </w:tabs>
        <w:ind w:left="6090" w:hanging="360"/>
      </w:pPr>
    </w:lvl>
    <w:lvl w:ilvl="8" w:tplc="0409001B">
      <w:start w:val="1"/>
      <w:numFmt w:val="lowerRoman"/>
      <w:lvlText w:val="%9."/>
      <w:lvlJc w:val="right"/>
      <w:pPr>
        <w:tabs>
          <w:tab w:val="num" w:pos="6810"/>
        </w:tabs>
        <w:ind w:left="6810" w:hanging="180"/>
      </w:pPr>
    </w:lvl>
  </w:abstractNum>
  <w:abstractNum w:abstractNumId="1" w15:restartNumberingAfterBreak="0">
    <w:nsid w:val="1E177CDB"/>
    <w:multiLevelType w:val="hybridMultilevel"/>
    <w:tmpl w:val="A45CF3B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4F6C3939"/>
    <w:multiLevelType w:val="hybridMultilevel"/>
    <w:tmpl w:val="907212C8"/>
    <w:lvl w:ilvl="0" w:tplc="240C3DB4">
      <w:start w:val="1"/>
      <w:numFmt w:val="decimal"/>
      <w:lvlText w:val="%1."/>
      <w:lvlJc w:val="left"/>
      <w:pPr>
        <w:ind w:left="1095" w:hanging="375"/>
      </w:pPr>
      <w:rPr>
        <w:color w:val="000000"/>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 w15:restartNumberingAfterBreak="0">
    <w:nsid w:val="6CD85BA1"/>
    <w:multiLevelType w:val="hybridMultilevel"/>
    <w:tmpl w:val="0CDCC16E"/>
    <w:lvl w:ilvl="0" w:tplc="89E46716">
      <w:start w:val="1"/>
      <w:numFmt w:val="decimal"/>
      <w:lvlText w:val="%1."/>
      <w:lvlJc w:val="left"/>
      <w:pPr>
        <w:ind w:left="1095" w:hanging="375"/>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 w15:restartNumberingAfterBreak="0">
    <w:nsid w:val="6EC83E01"/>
    <w:multiLevelType w:val="hybridMultilevel"/>
    <w:tmpl w:val="C9B4AA7C"/>
    <w:lvl w:ilvl="0" w:tplc="136A302E">
      <w:start w:val="10"/>
      <w:numFmt w:val="decimal"/>
      <w:lvlText w:val="%1."/>
      <w:lvlJc w:val="left"/>
      <w:pPr>
        <w:ind w:left="1069"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736D7D80"/>
    <w:multiLevelType w:val="hybridMultilevel"/>
    <w:tmpl w:val="BB8EE33C"/>
    <w:lvl w:ilvl="0" w:tplc="04090001">
      <w:start w:val="1"/>
      <w:numFmt w:val="bullet"/>
      <w:lvlText w:val=""/>
      <w:lvlJc w:val="left"/>
      <w:pPr>
        <w:tabs>
          <w:tab w:val="num" w:pos="1069"/>
        </w:tabs>
        <w:ind w:left="1069" w:hanging="360"/>
      </w:pPr>
      <w:rPr>
        <w:rFonts w:ascii="Symbol" w:hAnsi="Symbol" w:hint="default"/>
      </w:rPr>
    </w:lvl>
    <w:lvl w:ilvl="1" w:tplc="04090019">
      <w:start w:val="1"/>
      <w:numFmt w:val="lowerLetter"/>
      <w:lvlText w:val="%2."/>
      <w:lvlJc w:val="left"/>
      <w:pPr>
        <w:tabs>
          <w:tab w:val="num" w:pos="1770"/>
        </w:tabs>
        <w:ind w:left="1770" w:hanging="360"/>
      </w:pPr>
    </w:lvl>
    <w:lvl w:ilvl="2" w:tplc="0409001B">
      <w:start w:val="1"/>
      <w:numFmt w:val="lowerRoman"/>
      <w:lvlText w:val="%3."/>
      <w:lvlJc w:val="right"/>
      <w:pPr>
        <w:tabs>
          <w:tab w:val="num" w:pos="2490"/>
        </w:tabs>
        <w:ind w:left="2490" w:hanging="180"/>
      </w:pPr>
    </w:lvl>
    <w:lvl w:ilvl="3" w:tplc="0409000F">
      <w:start w:val="1"/>
      <w:numFmt w:val="decimal"/>
      <w:lvlText w:val="%4."/>
      <w:lvlJc w:val="left"/>
      <w:pPr>
        <w:tabs>
          <w:tab w:val="num" w:pos="3210"/>
        </w:tabs>
        <w:ind w:left="3210" w:hanging="360"/>
      </w:pPr>
    </w:lvl>
    <w:lvl w:ilvl="4" w:tplc="04090019">
      <w:start w:val="1"/>
      <w:numFmt w:val="lowerLetter"/>
      <w:lvlText w:val="%5."/>
      <w:lvlJc w:val="left"/>
      <w:pPr>
        <w:tabs>
          <w:tab w:val="num" w:pos="3930"/>
        </w:tabs>
        <w:ind w:left="3930" w:hanging="360"/>
      </w:pPr>
    </w:lvl>
    <w:lvl w:ilvl="5" w:tplc="0409001B">
      <w:start w:val="1"/>
      <w:numFmt w:val="lowerRoman"/>
      <w:lvlText w:val="%6."/>
      <w:lvlJc w:val="right"/>
      <w:pPr>
        <w:tabs>
          <w:tab w:val="num" w:pos="4650"/>
        </w:tabs>
        <w:ind w:left="4650" w:hanging="180"/>
      </w:pPr>
    </w:lvl>
    <w:lvl w:ilvl="6" w:tplc="0409000F">
      <w:start w:val="1"/>
      <w:numFmt w:val="decimal"/>
      <w:lvlText w:val="%7."/>
      <w:lvlJc w:val="left"/>
      <w:pPr>
        <w:tabs>
          <w:tab w:val="num" w:pos="5370"/>
        </w:tabs>
        <w:ind w:left="5370" w:hanging="360"/>
      </w:pPr>
    </w:lvl>
    <w:lvl w:ilvl="7" w:tplc="04090019">
      <w:start w:val="1"/>
      <w:numFmt w:val="lowerLetter"/>
      <w:lvlText w:val="%8."/>
      <w:lvlJc w:val="left"/>
      <w:pPr>
        <w:tabs>
          <w:tab w:val="num" w:pos="6090"/>
        </w:tabs>
        <w:ind w:left="6090" w:hanging="360"/>
      </w:pPr>
    </w:lvl>
    <w:lvl w:ilvl="8" w:tplc="0409001B">
      <w:start w:val="1"/>
      <w:numFmt w:val="lowerRoman"/>
      <w:lvlText w:val="%9."/>
      <w:lvlJc w:val="right"/>
      <w:pPr>
        <w:tabs>
          <w:tab w:val="num" w:pos="6810"/>
        </w:tabs>
        <w:ind w:left="6810" w:hanging="180"/>
      </w:pPr>
    </w:lvl>
  </w:abstractNum>
  <w:num w:numId="1" w16cid:durableId="17031670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08172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952302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50431182">
    <w:abstractNumId w:val="4"/>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0326035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239448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33909778">
    <w:abstractNumId w:val="5"/>
  </w:num>
  <w:num w:numId="8" w16cid:durableId="1386566657">
    <w:abstractNumId w:val="0"/>
  </w:num>
  <w:num w:numId="9" w16cid:durableId="1510099374">
    <w:abstractNumId w:val="3"/>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bha Vaikunth Gawas">
    <w15:presenceInfo w15:providerId="AD" w15:userId="S::00015386@vedanta.co.in::6c6a349a-8fb8-4e34-944d-f9a7a04fbd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432F"/>
    <w:rsid w:val="00042ED0"/>
    <w:rsid w:val="000507C5"/>
    <w:rsid w:val="00050950"/>
    <w:rsid w:val="00056BB9"/>
    <w:rsid w:val="00080DE6"/>
    <w:rsid w:val="0008170F"/>
    <w:rsid w:val="000843BE"/>
    <w:rsid w:val="00094109"/>
    <w:rsid w:val="00096543"/>
    <w:rsid w:val="000B1E7D"/>
    <w:rsid w:val="000B2820"/>
    <w:rsid w:val="000B4EA3"/>
    <w:rsid w:val="000B6B3F"/>
    <w:rsid w:val="000D428B"/>
    <w:rsid w:val="000E4E6C"/>
    <w:rsid w:val="000F5195"/>
    <w:rsid w:val="000F6633"/>
    <w:rsid w:val="00107221"/>
    <w:rsid w:val="00126E92"/>
    <w:rsid w:val="00135E34"/>
    <w:rsid w:val="00145919"/>
    <w:rsid w:val="001560B1"/>
    <w:rsid w:val="00162B88"/>
    <w:rsid w:val="001656AE"/>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E025D"/>
    <w:rsid w:val="00212B0B"/>
    <w:rsid w:val="00213467"/>
    <w:rsid w:val="00233524"/>
    <w:rsid w:val="0023499B"/>
    <w:rsid w:val="00235C88"/>
    <w:rsid w:val="00241BB7"/>
    <w:rsid w:val="00256539"/>
    <w:rsid w:val="00261044"/>
    <w:rsid w:val="00271BAF"/>
    <w:rsid w:val="00283E16"/>
    <w:rsid w:val="002845ED"/>
    <w:rsid w:val="00290DF6"/>
    <w:rsid w:val="002A4742"/>
    <w:rsid w:val="002B2F77"/>
    <w:rsid w:val="002B4D27"/>
    <w:rsid w:val="002B54E5"/>
    <w:rsid w:val="002C4D35"/>
    <w:rsid w:val="002C795B"/>
    <w:rsid w:val="002D4D2B"/>
    <w:rsid w:val="002D5A01"/>
    <w:rsid w:val="002E7889"/>
    <w:rsid w:val="002F51EE"/>
    <w:rsid w:val="002F7E19"/>
    <w:rsid w:val="00304DE6"/>
    <w:rsid w:val="0030597A"/>
    <w:rsid w:val="00314A11"/>
    <w:rsid w:val="00333FA7"/>
    <w:rsid w:val="00345592"/>
    <w:rsid w:val="003508CE"/>
    <w:rsid w:val="00360D23"/>
    <w:rsid w:val="0036287A"/>
    <w:rsid w:val="00364E07"/>
    <w:rsid w:val="00371763"/>
    <w:rsid w:val="0037211A"/>
    <w:rsid w:val="003760F3"/>
    <w:rsid w:val="00391C62"/>
    <w:rsid w:val="00392A3A"/>
    <w:rsid w:val="00396915"/>
    <w:rsid w:val="00397384"/>
    <w:rsid w:val="00397B70"/>
    <w:rsid w:val="00397EAD"/>
    <w:rsid w:val="003A08EA"/>
    <w:rsid w:val="003A5C19"/>
    <w:rsid w:val="003A6D56"/>
    <w:rsid w:val="003B12BA"/>
    <w:rsid w:val="003B404E"/>
    <w:rsid w:val="003C06A1"/>
    <w:rsid w:val="003C0C0D"/>
    <w:rsid w:val="003E1AF2"/>
    <w:rsid w:val="003E2475"/>
    <w:rsid w:val="003F30BD"/>
    <w:rsid w:val="003F387F"/>
    <w:rsid w:val="003F7DB8"/>
    <w:rsid w:val="00421C5F"/>
    <w:rsid w:val="00425515"/>
    <w:rsid w:val="004450B6"/>
    <w:rsid w:val="00446F1F"/>
    <w:rsid w:val="00450E2A"/>
    <w:rsid w:val="00451432"/>
    <w:rsid w:val="0046750C"/>
    <w:rsid w:val="00474E63"/>
    <w:rsid w:val="004A0851"/>
    <w:rsid w:val="004A525E"/>
    <w:rsid w:val="004A6BDF"/>
    <w:rsid w:val="004B08DA"/>
    <w:rsid w:val="004B0E5D"/>
    <w:rsid w:val="004C2A05"/>
    <w:rsid w:val="004C4123"/>
    <w:rsid w:val="004D23AB"/>
    <w:rsid w:val="004E2A68"/>
    <w:rsid w:val="004E33B4"/>
    <w:rsid w:val="004F1BCA"/>
    <w:rsid w:val="004F2A47"/>
    <w:rsid w:val="004F2DA1"/>
    <w:rsid w:val="0050223F"/>
    <w:rsid w:val="005112D9"/>
    <w:rsid w:val="0051772E"/>
    <w:rsid w:val="00524E45"/>
    <w:rsid w:val="00535C8B"/>
    <w:rsid w:val="005414A3"/>
    <w:rsid w:val="005458D3"/>
    <w:rsid w:val="00550080"/>
    <w:rsid w:val="0055046A"/>
    <w:rsid w:val="00552A9C"/>
    <w:rsid w:val="005570A0"/>
    <w:rsid w:val="005726CC"/>
    <w:rsid w:val="00583DF7"/>
    <w:rsid w:val="00586E33"/>
    <w:rsid w:val="005871FF"/>
    <w:rsid w:val="00587DC4"/>
    <w:rsid w:val="00595AAA"/>
    <w:rsid w:val="005A0852"/>
    <w:rsid w:val="005A1FB6"/>
    <w:rsid w:val="005C4234"/>
    <w:rsid w:val="005D436D"/>
    <w:rsid w:val="005D59AB"/>
    <w:rsid w:val="005E1D4D"/>
    <w:rsid w:val="005E6E8C"/>
    <w:rsid w:val="005F1195"/>
    <w:rsid w:val="005F244F"/>
    <w:rsid w:val="005F5011"/>
    <w:rsid w:val="00611FB8"/>
    <w:rsid w:val="00636E54"/>
    <w:rsid w:val="006545C9"/>
    <w:rsid w:val="006562AA"/>
    <w:rsid w:val="00667DAD"/>
    <w:rsid w:val="00676577"/>
    <w:rsid w:val="00684AFE"/>
    <w:rsid w:val="00684C4F"/>
    <w:rsid w:val="006868A6"/>
    <w:rsid w:val="00686A70"/>
    <w:rsid w:val="006A4AED"/>
    <w:rsid w:val="006A5A97"/>
    <w:rsid w:val="006B2F04"/>
    <w:rsid w:val="006B38EC"/>
    <w:rsid w:val="006C3D3D"/>
    <w:rsid w:val="006D0CA9"/>
    <w:rsid w:val="006D7CF2"/>
    <w:rsid w:val="006E64E5"/>
    <w:rsid w:val="006F3D6B"/>
    <w:rsid w:val="0070550E"/>
    <w:rsid w:val="0076462F"/>
    <w:rsid w:val="00764EC8"/>
    <w:rsid w:val="0077479B"/>
    <w:rsid w:val="0077498C"/>
    <w:rsid w:val="0077596E"/>
    <w:rsid w:val="00776582"/>
    <w:rsid w:val="00780603"/>
    <w:rsid w:val="00783164"/>
    <w:rsid w:val="00784F70"/>
    <w:rsid w:val="00792636"/>
    <w:rsid w:val="007A2DF2"/>
    <w:rsid w:val="007B0E9C"/>
    <w:rsid w:val="007C3411"/>
    <w:rsid w:val="007D4636"/>
    <w:rsid w:val="007D61B6"/>
    <w:rsid w:val="007E45E9"/>
    <w:rsid w:val="007E729E"/>
    <w:rsid w:val="007F0149"/>
    <w:rsid w:val="007F4B98"/>
    <w:rsid w:val="007F5A73"/>
    <w:rsid w:val="008055C6"/>
    <w:rsid w:val="00811F26"/>
    <w:rsid w:val="00817C7F"/>
    <w:rsid w:val="00835BA2"/>
    <w:rsid w:val="00842F0E"/>
    <w:rsid w:val="00847F5A"/>
    <w:rsid w:val="00861B7A"/>
    <w:rsid w:val="00862B60"/>
    <w:rsid w:val="0087258E"/>
    <w:rsid w:val="00880116"/>
    <w:rsid w:val="00880722"/>
    <w:rsid w:val="00880EAB"/>
    <w:rsid w:val="00893C0B"/>
    <w:rsid w:val="00895912"/>
    <w:rsid w:val="008A4AF0"/>
    <w:rsid w:val="008B29E1"/>
    <w:rsid w:val="008B3AB2"/>
    <w:rsid w:val="008C6013"/>
    <w:rsid w:val="008D3AF0"/>
    <w:rsid w:val="008E5D61"/>
    <w:rsid w:val="008F0F70"/>
    <w:rsid w:val="00915013"/>
    <w:rsid w:val="009304D4"/>
    <w:rsid w:val="00934689"/>
    <w:rsid w:val="00935381"/>
    <w:rsid w:val="009359B4"/>
    <w:rsid w:val="009532E4"/>
    <w:rsid w:val="0096703D"/>
    <w:rsid w:val="00970FA4"/>
    <w:rsid w:val="00970FFB"/>
    <w:rsid w:val="00975C88"/>
    <w:rsid w:val="00980FC7"/>
    <w:rsid w:val="009846F0"/>
    <w:rsid w:val="00996860"/>
    <w:rsid w:val="009B3D29"/>
    <w:rsid w:val="009C1CE2"/>
    <w:rsid w:val="009C2D3C"/>
    <w:rsid w:val="009D1C9B"/>
    <w:rsid w:val="009D2CED"/>
    <w:rsid w:val="009E296D"/>
    <w:rsid w:val="009E5F19"/>
    <w:rsid w:val="009F1874"/>
    <w:rsid w:val="00A15D03"/>
    <w:rsid w:val="00A2079D"/>
    <w:rsid w:val="00A37D0F"/>
    <w:rsid w:val="00A41452"/>
    <w:rsid w:val="00A45D18"/>
    <w:rsid w:val="00A46858"/>
    <w:rsid w:val="00A506BA"/>
    <w:rsid w:val="00A51C84"/>
    <w:rsid w:val="00A5482D"/>
    <w:rsid w:val="00A55A58"/>
    <w:rsid w:val="00A60A96"/>
    <w:rsid w:val="00A66818"/>
    <w:rsid w:val="00A772E6"/>
    <w:rsid w:val="00A77874"/>
    <w:rsid w:val="00AB1375"/>
    <w:rsid w:val="00AB1C68"/>
    <w:rsid w:val="00AB47A3"/>
    <w:rsid w:val="00AC09FE"/>
    <w:rsid w:val="00AD1315"/>
    <w:rsid w:val="00AD2669"/>
    <w:rsid w:val="00AD438C"/>
    <w:rsid w:val="00B02456"/>
    <w:rsid w:val="00B04D1D"/>
    <w:rsid w:val="00B16E23"/>
    <w:rsid w:val="00B31114"/>
    <w:rsid w:val="00B4491C"/>
    <w:rsid w:val="00B45C2E"/>
    <w:rsid w:val="00B53F19"/>
    <w:rsid w:val="00B62F89"/>
    <w:rsid w:val="00B80FF3"/>
    <w:rsid w:val="00B83EC6"/>
    <w:rsid w:val="00B9260F"/>
    <w:rsid w:val="00B93C91"/>
    <w:rsid w:val="00B94D7B"/>
    <w:rsid w:val="00BA078B"/>
    <w:rsid w:val="00BA2F90"/>
    <w:rsid w:val="00BA3126"/>
    <w:rsid w:val="00BA7336"/>
    <w:rsid w:val="00BB1C50"/>
    <w:rsid w:val="00BB43A2"/>
    <w:rsid w:val="00BB7C42"/>
    <w:rsid w:val="00BC100C"/>
    <w:rsid w:val="00BC35C0"/>
    <w:rsid w:val="00BC6D37"/>
    <w:rsid w:val="00BD5957"/>
    <w:rsid w:val="00BD6C5B"/>
    <w:rsid w:val="00BE64F7"/>
    <w:rsid w:val="00BF0CC7"/>
    <w:rsid w:val="00C03D94"/>
    <w:rsid w:val="00C05F98"/>
    <w:rsid w:val="00C1460A"/>
    <w:rsid w:val="00C41BE2"/>
    <w:rsid w:val="00C5314A"/>
    <w:rsid w:val="00C56A1E"/>
    <w:rsid w:val="00C67B70"/>
    <w:rsid w:val="00C70B3F"/>
    <w:rsid w:val="00C82BBA"/>
    <w:rsid w:val="00C877A8"/>
    <w:rsid w:val="00C90B17"/>
    <w:rsid w:val="00CA1F02"/>
    <w:rsid w:val="00CB0B9A"/>
    <w:rsid w:val="00CD32DD"/>
    <w:rsid w:val="00CE4E43"/>
    <w:rsid w:val="00CE663D"/>
    <w:rsid w:val="00D00594"/>
    <w:rsid w:val="00D119B6"/>
    <w:rsid w:val="00D1438A"/>
    <w:rsid w:val="00D14DDA"/>
    <w:rsid w:val="00D332DF"/>
    <w:rsid w:val="00D57BEF"/>
    <w:rsid w:val="00D72D0E"/>
    <w:rsid w:val="00D779C6"/>
    <w:rsid w:val="00D84E9B"/>
    <w:rsid w:val="00D92675"/>
    <w:rsid w:val="00DA0EBD"/>
    <w:rsid w:val="00DC5201"/>
    <w:rsid w:val="00DC5596"/>
    <w:rsid w:val="00DC5863"/>
    <w:rsid w:val="00DC63A7"/>
    <w:rsid w:val="00DD3AEE"/>
    <w:rsid w:val="00DD76B3"/>
    <w:rsid w:val="00E2148F"/>
    <w:rsid w:val="00E33B43"/>
    <w:rsid w:val="00E36E34"/>
    <w:rsid w:val="00E51316"/>
    <w:rsid w:val="00E62BCD"/>
    <w:rsid w:val="00E62FC7"/>
    <w:rsid w:val="00E77A52"/>
    <w:rsid w:val="00E80860"/>
    <w:rsid w:val="00E82933"/>
    <w:rsid w:val="00E84462"/>
    <w:rsid w:val="00E92A83"/>
    <w:rsid w:val="00EB337F"/>
    <w:rsid w:val="00EB70B4"/>
    <w:rsid w:val="00ED48D2"/>
    <w:rsid w:val="00ED5182"/>
    <w:rsid w:val="00ED6A4C"/>
    <w:rsid w:val="00ED7C07"/>
    <w:rsid w:val="00EE0FB6"/>
    <w:rsid w:val="00EE707B"/>
    <w:rsid w:val="00F04A74"/>
    <w:rsid w:val="00F124A7"/>
    <w:rsid w:val="00F14E37"/>
    <w:rsid w:val="00F2199F"/>
    <w:rsid w:val="00F23F5C"/>
    <w:rsid w:val="00F24EE3"/>
    <w:rsid w:val="00F378DC"/>
    <w:rsid w:val="00F45C75"/>
    <w:rsid w:val="00F5486C"/>
    <w:rsid w:val="00F7339F"/>
    <w:rsid w:val="00F80D04"/>
    <w:rsid w:val="00F90E49"/>
    <w:rsid w:val="00FA0A8E"/>
    <w:rsid w:val="00FA664D"/>
    <w:rsid w:val="00FA69D7"/>
    <w:rsid w:val="00FA734D"/>
    <w:rsid w:val="00FC29E1"/>
    <w:rsid w:val="00FC3E28"/>
    <w:rsid w:val="00FC61CD"/>
    <w:rsid w:val="00FD5D20"/>
    <w:rsid w:val="00FD7586"/>
    <w:rsid w:val="00FD7D0B"/>
    <w:rsid w:val="00FE7BBC"/>
    <w:rsid w:val="00FF0D97"/>
    <w:rsid w:val="00FF3DD9"/>
    <w:rsid w:val="00FF550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3B9E6"/>
  <w15:docId w15:val="{9F91AE57-DAEF-4E8E-B1A7-78D140A31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4514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451432"/>
    <w:rPr>
      <w:rFonts w:asciiTheme="majorHAnsi" w:eastAsiaTheme="majorEastAsia" w:hAnsiTheme="majorHAnsi" w:cstheme="majorBidi"/>
      <w:b/>
      <w:bCs/>
      <w:color w:val="365F91" w:themeColor="accent1" w:themeShade="BF"/>
      <w:sz w:val="28"/>
      <w:szCs w:val="28"/>
      <w:lang w:val="en-US" w:eastAsia="en-US"/>
    </w:rPr>
  </w:style>
  <w:style w:type="paragraph" w:styleId="NormalWeb">
    <w:name w:val="Normal (Web)"/>
    <w:basedOn w:val="Normal"/>
    <w:unhideWhenUsed/>
    <w:rsid w:val="00451432"/>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0735">
      <w:bodyDiv w:val="1"/>
      <w:marLeft w:val="0"/>
      <w:marRight w:val="0"/>
      <w:marTop w:val="0"/>
      <w:marBottom w:val="0"/>
      <w:divBdr>
        <w:top w:val="none" w:sz="0" w:space="0" w:color="auto"/>
        <w:left w:val="none" w:sz="0" w:space="0" w:color="auto"/>
        <w:bottom w:val="none" w:sz="0" w:space="0" w:color="auto"/>
        <w:right w:val="none" w:sz="0" w:space="0" w:color="auto"/>
      </w:divBdr>
    </w:div>
    <w:div w:id="1003125228">
      <w:bodyDiv w:val="1"/>
      <w:marLeft w:val="0"/>
      <w:marRight w:val="0"/>
      <w:marTop w:val="0"/>
      <w:marBottom w:val="0"/>
      <w:divBdr>
        <w:top w:val="none" w:sz="0" w:space="0" w:color="auto"/>
        <w:left w:val="none" w:sz="0" w:space="0" w:color="auto"/>
        <w:bottom w:val="none" w:sz="0" w:space="0" w:color="auto"/>
        <w:right w:val="none" w:sz="0" w:space="0" w:color="auto"/>
      </w:divBdr>
    </w:div>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 w:id="1995135312">
      <w:bodyDiv w:val="1"/>
      <w:marLeft w:val="0"/>
      <w:marRight w:val="0"/>
      <w:marTop w:val="0"/>
      <w:marBottom w:val="0"/>
      <w:divBdr>
        <w:top w:val="none" w:sz="0" w:space="0" w:color="auto"/>
        <w:left w:val="none" w:sz="0" w:space="0" w:color="auto"/>
        <w:bottom w:val="none" w:sz="0" w:space="0" w:color="auto"/>
        <w:right w:val="none" w:sz="0" w:space="0" w:color="auto"/>
      </w:divBdr>
    </w:div>
    <w:div w:id="210044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46D850-C7FE-40B7-A81B-7F3DF54E0331}">
  <ds:schemaRefs>
    <ds:schemaRef ds:uri="http://schemas.openxmlformats.org/officeDocument/2006/bibliography"/>
  </ds:schemaRefs>
</ds:datastoreItem>
</file>

<file path=customXml/itemProps2.xml><?xml version="1.0" encoding="utf-8"?>
<ds:datastoreItem xmlns:ds="http://schemas.openxmlformats.org/officeDocument/2006/customXml" ds:itemID="{281D9964-C70C-4949-8D0B-CEA77764ADA5}"/>
</file>

<file path=customXml/itemProps3.xml><?xml version="1.0" encoding="utf-8"?>
<ds:datastoreItem xmlns:ds="http://schemas.openxmlformats.org/officeDocument/2006/customXml" ds:itemID="{00583645-C4B7-4ACC-A8BF-967130D00864}"/>
</file>

<file path=customXml/itemProps4.xml><?xml version="1.0" encoding="utf-8"?>
<ds:datastoreItem xmlns:ds="http://schemas.openxmlformats.org/officeDocument/2006/customXml" ds:itemID="{419A96FC-D629-45EB-A1F8-6D3C5B702BBB}"/>
</file>

<file path=docProps/app.xml><?xml version="1.0" encoding="utf-8"?>
<Properties xmlns="http://schemas.openxmlformats.org/officeDocument/2006/extended-properties" xmlns:vt="http://schemas.openxmlformats.org/officeDocument/2006/docPropsVTypes">
  <Template>Normal</Template>
  <TotalTime>65</TotalTime>
  <Pages>3</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33</cp:revision>
  <cp:lastPrinted>2022-02-02T03:47:00Z</cp:lastPrinted>
  <dcterms:created xsi:type="dcterms:W3CDTF">2017-06-01T11:15:00Z</dcterms:created>
  <dcterms:modified xsi:type="dcterms:W3CDTF">2023-04-26T03:31:00Z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2022-08-27T15:00:18Z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cb310cbf-2cff-4e0d-aa03-cebf2760644f</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1292400</vt:r8>
  </property>
</Properties>
</file>