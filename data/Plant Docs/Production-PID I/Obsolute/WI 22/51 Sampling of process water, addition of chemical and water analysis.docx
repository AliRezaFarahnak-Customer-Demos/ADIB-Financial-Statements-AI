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16FF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583152" w14:textId="4685987B" w:rsidR="0070550E" w:rsidRPr="00314A1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314A11">
        <w:rPr>
          <w:rFonts w:ascii="Times New Roman" w:hAnsi="Times New Roman"/>
          <w:b/>
          <w:sz w:val="24"/>
          <w:szCs w:val="24"/>
          <w:u w:val="single"/>
        </w:rPr>
        <w:t>S</w:t>
      </w: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>
        <w:rPr>
          <w:rFonts w:ascii="Times New Roman" w:hAnsi="Times New Roman"/>
          <w:b/>
          <w:sz w:val="24"/>
          <w:szCs w:val="24"/>
          <w:u w:val="single"/>
        </w:rPr>
        <w:t>R</w:t>
      </w:r>
      <w:r w:rsidR="00D55A1E" w:rsidRPr="00DD341E">
        <w:rPr>
          <w:rFonts w:ascii="Times New Roman" w:hAnsi="Times New Roman"/>
          <w:b/>
          <w:sz w:val="24"/>
          <w:szCs w:val="24"/>
          <w:u w:val="single"/>
        </w:rPr>
        <w:t xml:space="preserve"> SAMPLING OF PROCESS WATER, ADDITION OF CHEMICAL AND WATER ANALYSIS.</w:t>
      </w:r>
      <w:r w:rsidR="00D55A1E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</w:t>
      </w:r>
      <w:r w:rsidR="00D55A1E" w:rsidRPr="00F7339F">
        <w:rPr>
          <w:rFonts w:ascii="Times New Roman" w:hAnsi="Times New Roman"/>
          <w:b/>
          <w:sz w:val="24"/>
          <w:szCs w:val="24"/>
        </w:rPr>
        <w:t xml:space="preserve">        </w:t>
      </w:r>
      <w:r w:rsidR="00D55A1E" w:rsidRPr="00F7339F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</w:t>
      </w:r>
    </w:p>
    <w:p w14:paraId="6768D3DB" w14:textId="77777777" w:rsidR="00DD341E" w:rsidRPr="008A3798" w:rsidRDefault="00DD341E" w:rsidP="00DD341E">
      <w:pPr>
        <w:pStyle w:val="BodyText2"/>
        <w:spacing w:line="340" w:lineRule="atLeast"/>
        <w:rPr>
          <w:b/>
          <w:u w:val="single"/>
        </w:rPr>
      </w:pPr>
      <w:r w:rsidRPr="008A3798">
        <w:rPr>
          <w:b/>
          <w:u w:val="single"/>
        </w:rPr>
        <w:t>Sampling of Process water:</w:t>
      </w:r>
    </w:p>
    <w:p w14:paraId="3B9453D2" w14:textId="77777777" w:rsidR="00DD341E" w:rsidRDefault="00DD341E" w:rsidP="00DD341E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4608245" w14:textId="5296D4AB" w:rsidR="003419C3" w:rsidRPr="0091743A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 xml:space="preserve">Fall of person </w:t>
      </w:r>
      <w:r w:rsidR="00924BCC">
        <w:rPr>
          <w:rFonts w:ascii="Cambria" w:hAnsi="Cambria"/>
          <w:snapToGrid w:val="0"/>
        </w:rPr>
        <w:t>while sampling</w:t>
      </w:r>
      <w:r w:rsidR="00924BCC">
        <w:rPr>
          <w:rFonts w:ascii="Cambria" w:hAnsi="Cambria"/>
          <w:snapToGrid w:val="0"/>
        </w:rPr>
        <w:tab/>
      </w:r>
    </w:p>
    <w:p w14:paraId="457268E2" w14:textId="173EC28B" w:rsidR="003419C3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 xml:space="preserve">Contact with chemicals </w:t>
      </w:r>
      <w:r w:rsidR="00924BCC">
        <w:rPr>
          <w:rFonts w:ascii="Cambria" w:hAnsi="Cambria"/>
          <w:snapToGrid w:val="0"/>
        </w:rPr>
        <w:t>placed near cooling tower</w:t>
      </w:r>
    </w:p>
    <w:p w14:paraId="5DBA1D65" w14:textId="6B6CEE24" w:rsidR="00924BCC" w:rsidRPr="0091743A" w:rsidRDefault="00924BCC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Contact with hot water</w:t>
      </w:r>
    </w:p>
    <w:p w14:paraId="512E7B72" w14:textId="77777777" w:rsidR="003419C3" w:rsidRPr="0091743A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>Fire</w:t>
      </w:r>
    </w:p>
    <w:p w14:paraId="7F4299FB" w14:textId="3ECB45BA" w:rsidR="003419C3" w:rsidRPr="0091743A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 xml:space="preserve">Health </w:t>
      </w:r>
      <w:r w:rsidR="00924BCC" w:rsidRPr="0091743A">
        <w:rPr>
          <w:rFonts w:ascii="Cambria" w:hAnsi="Cambria"/>
          <w:snapToGrid w:val="0"/>
        </w:rPr>
        <w:t>hazards</w:t>
      </w:r>
      <w:r w:rsidR="00924BCC">
        <w:rPr>
          <w:rFonts w:ascii="Cambria" w:hAnsi="Cambria"/>
          <w:snapToGrid w:val="0"/>
        </w:rPr>
        <w:t xml:space="preserve"> (inhalation, ingestion)</w:t>
      </w:r>
    </w:p>
    <w:p w14:paraId="391A1CA8" w14:textId="0173A987" w:rsidR="003419C3" w:rsidRPr="0091743A" w:rsidRDefault="004E1D72" w:rsidP="003419C3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="00137E2E" w:rsidRPr="0091743A">
        <w:rPr>
          <w:rFonts w:ascii="Cambria" w:hAnsi="Cambria"/>
          <w:snapToGrid w:val="0"/>
        </w:rPr>
        <w:t>Nonuse</w:t>
      </w:r>
      <w:r w:rsidR="003419C3" w:rsidRPr="0091743A">
        <w:rPr>
          <w:rFonts w:ascii="Cambria" w:hAnsi="Cambria"/>
          <w:snapToGrid w:val="0"/>
        </w:rPr>
        <w:t xml:space="preserve"> of PPE </w:t>
      </w:r>
    </w:p>
    <w:p w14:paraId="39CA3738" w14:textId="7F11835B" w:rsidR="003419C3" w:rsidRPr="0091743A" w:rsidRDefault="004E1D72" w:rsidP="003419C3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behavior-</w:t>
      </w:r>
      <w:r w:rsidR="003419C3" w:rsidRPr="0091743A">
        <w:rPr>
          <w:rFonts w:ascii="Cambria" w:hAnsi="Cambria"/>
          <w:snapToGrid w:val="0"/>
        </w:rPr>
        <w:t>Improper house keeping</w:t>
      </w:r>
    </w:p>
    <w:p w14:paraId="1DB51F2F" w14:textId="77777777" w:rsidR="003419C3" w:rsidRPr="0091743A" w:rsidRDefault="003419C3" w:rsidP="003419C3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>Inadequate local lighting</w:t>
      </w:r>
    </w:p>
    <w:p w14:paraId="487A1E9F" w14:textId="2FF9E31E" w:rsidR="003419C3" w:rsidRDefault="00924BCC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>
        <w:rPr>
          <w:rFonts w:ascii="Cambria" w:hAnsi="Cambria"/>
        </w:rPr>
        <w:t>Getting affected by CO gas</w:t>
      </w:r>
    </w:p>
    <w:p w14:paraId="208AC360" w14:textId="67245716" w:rsidR="00AF0AB1" w:rsidRDefault="00AF0AB1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>
        <w:rPr>
          <w:rFonts w:ascii="Cambria" w:hAnsi="Cambria"/>
        </w:rPr>
        <w:t>Human behavior- Not carrying CO detector</w:t>
      </w:r>
    </w:p>
    <w:p w14:paraId="782DD55C" w14:textId="41A9642A" w:rsidR="00AF0AB1" w:rsidRPr="0091743A" w:rsidRDefault="00AF0AB1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>
        <w:rPr>
          <w:rFonts w:ascii="Cambria" w:hAnsi="Cambria"/>
        </w:rPr>
        <w:t>Lone working</w:t>
      </w:r>
    </w:p>
    <w:p w14:paraId="57AD631F" w14:textId="77777777" w:rsidR="00CA2963" w:rsidRDefault="00CA2963" w:rsidP="00CA2963">
      <w:pPr>
        <w:pStyle w:val="BodyText2"/>
        <w:spacing w:after="0" w:line="340" w:lineRule="atLeast"/>
        <w:rPr>
          <w:rFonts w:ascii="Cambria" w:hAnsi="Cambria"/>
        </w:rPr>
      </w:pPr>
    </w:p>
    <w:p w14:paraId="74A5FA06" w14:textId="0C30F474" w:rsidR="00DD341E" w:rsidRPr="005A2CF8" w:rsidRDefault="00DD341E" w:rsidP="005A2CF8">
      <w:pPr>
        <w:pStyle w:val="BodyText2"/>
        <w:spacing w:after="0" w:line="340" w:lineRule="atLeast"/>
        <w:ind w:left="360"/>
        <w:rPr>
          <w:rFonts w:ascii="Cambria" w:hAnsi="Cambria"/>
        </w:rPr>
      </w:pPr>
    </w:p>
    <w:p w14:paraId="1E75B8FC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>
        <w:rPr>
          <w:b/>
          <w:snapToGrid w:val="0"/>
          <w:u w:val="single"/>
        </w:rPr>
        <w:t xml:space="preserve">Significant </w:t>
      </w:r>
      <w:r w:rsidRPr="005D647C">
        <w:rPr>
          <w:b/>
          <w:snapToGrid w:val="0"/>
          <w:u w:val="single"/>
        </w:rPr>
        <w:t>Aspect</w:t>
      </w:r>
    </w:p>
    <w:p w14:paraId="16B6DAD1" w14:textId="506D8634" w:rsidR="00DD341E" w:rsidRPr="00523C5D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>Water usage</w:t>
      </w:r>
    </w:p>
    <w:p w14:paraId="7FF55106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5D647C">
        <w:rPr>
          <w:b/>
          <w:snapToGrid w:val="0"/>
          <w:u w:val="single"/>
        </w:rPr>
        <w:t>Procedure</w:t>
      </w:r>
    </w:p>
    <w:p w14:paraId="01324FDD" w14:textId="77777777" w:rsidR="00DD341E" w:rsidRPr="00EE282D" w:rsidRDefault="00DD341E" w:rsidP="00DD341E"/>
    <w:p w14:paraId="4F17EDF5" w14:textId="2FD83130" w:rsidR="00DD341E" w:rsidRDefault="00DD341E" w:rsidP="00605662">
      <w:pPr>
        <w:jc w:val="both"/>
        <w:pPrChange w:id="0" w:author="Lobha Vaikunth Gawas" w:date="2022-02-02T09:57:00Z">
          <w:pPr/>
        </w:pPrChange>
      </w:pPr>
      <w:r w:rsidRPr="00EE282D">
        <w:t xml:space="preserve">On daily basis </w:t>
      </w:r>
      <w:r>
        <w:t>8</w:t>
      </w:r>
      <w:r w:rsidRPr="00EE282D">
        <w:t xml:space="preserve"> water samples need to be collected, viz: </w:t>
      </w:r>
      <w:r>
        <w:t>inlet to cooling tower</w:t>
      </w:r>
      <w:r w:rsidRPr="00EE282D">
        <w:t xml:space="preserve">, make up water sample, outlet from cooling tower, outlet from thickener, </w:t>
      </w:r>
      <w:r>
        <w:t xml:space="preserve">side stream filter discharge water, PCM tank discharge, </w:t>
      </w:r>
      <w:r w:rsidRPr="00EE282D">
        <w:t>two pond inlets from furnace 1 &amp; 2 separately. During the collection of these water samples it is mandatory to wear all the PPE’s, viz: Safety shoes, safety helmet, hand gloves, and safety spectacle. Use of CO monitor is mandatory.</w:t>
      </w:r>
    </w:p>
    <w:p w14:paraId="71686A8B" w14:textId="79B87D68" w:rsidR="00DD341E" w:rsidRPr="00605662" w:rsidRDefault="00DD341E" w:rsidP="00605662">
      <w:pPr>
        <w:jc w:val="both"/>
      </w:pPr>
      <w:r>
        <w:t>In addition to the above mentioned, extra water samples are to be collected as per the necessary requirement.</w:t>
      </w:r>
    </w:p>
    <w:p w14:paraId="318BD532" w14:textId="25FE60DA" w:rsidR="00DD341E" w:rsidRDefault="00DD341E" w:rsidP="00DD341E">
      <w:pPr>
        <w:pStyle w:val="BodyText2"/>
        <w:spacing w:line="340" w:lineRule="atLeast"/>
        <w:rPr>
          <w:b/>
          <w:u w:val="single"/>
        </w:rPr>
      </w:pPr>
      <w:r w:rsidRPr="008A3798">
        <w:rPr>
          <w:b/>
          <w:u w:val="single"/>
        </w:rPr>
        <w:t>Addition of chemical:</w:t>
      </w:r>
    </w:p>
    <w:p w14:paraId="00CEF81B" w14:textId="19E5478C" w:rsidR="00DD341E" w:rsidRPr="00605662" w:rsidRDefault="00DD341E" w:rsidP="00DD341E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F10CE12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Fall of person causing injury</w:t>
      </w:r>
    </w:p>
    <w:p w14:paraId="62BE4D19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Contact with chemicals causing burns</w:t>
      </w:r>
    </w:p>
    <w:p w14:paraId="39A0A524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Fire</w:t>
      </w:r>
    </w:p>
    <w:p w14:paraId="62EC2B32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Health hazards</w:t>
      </w:r>
    </w:p>
    <w:p w14:paraId="19420431" w14:textId="427B37AB" w:rsidR="00DD341E" w:rsidRPr="008A3798" w:rsidRDefault="004871B1" w:rsidP="00373C1B">
      <w:pPr>
        <w:pStyle w:val="WW-BodyText2"/>
        <w:numPr>
          <w:ilvl w:val="0"/>
          <w:numId w:val="4"/>
        </w:numPr>
        <w:tabs>
          <w:tab w:val="clear" w:pos="1800"/>
        </w:tabs>
        <w:spacing w:before="3" w:line="340" w:lineRule="atLeast"/>
        <w:jc w:val="left"/>
        <w:rPr>
          <w:snapToGrid w:val="0"/>
          <w:color w:val="000000"/>
        </w:rPr>
      </w:pPr>
      <w:r w:rsidRPr="008A3798">
        <w:rPr>
          <w:snapToGrid w:val="0"/>
          <w:color w:val="000000"/>
        </w:rPr>
        <w:t>Nonuse</w:t>
      </w:r>
      <w:r w:rsidR="00DD341E" w:rsidRPr="008A3798">
        <w:rPr>
          <w:snapToGrid w:val="0"/>
          <w:color w:val="000000"/>
        </w:rPr>
        <w:t xml:space="preserve"> of PPE </w:t>
      </w:r>
    </w:p>
    <w:p w14:paraId="14A79C47" w14:textId="77777777" w:rsidR="00DD341E" w:rsidRPr="008A3798" w:rsidRDefault="00DD341E" w:rsidP="00373C1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snapToGrid w:val="0"/>
          <w:color w:val="000000"/>
        </w:rPr>
      </w:pPr>
      <w:r w:rsidRPr="008A3798">
        <w:rPr>
          <w:snapToGrid w:val="0"/>
          <w:color w:val="000000"/>
        </w:rPr>
        <w:t>Improper house keeping</w:t>
      </w:r>
    </w:p>
    <w:p w14:paraId="7D23066A" w14:textId="77777777" w:rsidR="00DD341E" w:rsidRPr="008A3798" w:rsidRDefault="00DD341E" w:rsidP="00373C1B">
      <w:pPr>
        <w:pStyle w:val="WW-BodyText2"/>
        <w:numPr>
          <w:ilvl w:val="0"/>
          <w:numId w:val="4"/>
        </w:numPr>
        <w:tabs>
          <w:tab w:val="clear" w:pos="720"/>
          <w:tab w:val="left" w:pos="630"/>
        </w:tabs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 </w:t>
      </w:r>
      <w:r w:rsidRPr="008A3798">
        <w:rPr>
          <w:snapToGrid w:val="0"/>
          <w:color w:val="000000"/>
        </w:rPr>
        <w:t>Inadequate local lighting</w:t>
      </w:r>
    </w:p>
    <w:p w14:paraId="43B9FA4F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lastRenderedPageBreak/>
        <w:t>Smelling of chemical</w:t>
      </w:r>
    </w:p>
    <w:p w14:paraId="50C46E75" w14:textId="77777777" w:rsidR="00DD341E" w:rsidRPr="00523C5D" w:rsidRDefault="00DD341E" w:rsidP="00373C1B">
      <w:pPr>
        <w:pStyle w:val="BodyText2"/>
        <w:numPr>
          <w:ilvl w:val="0"/>
          <w:numId w:val="4"/>
        </w:numPr>
        <w:spacing w:after="0" w:line="340" w:lineRule="atLeast"/>
      </w:pPr>
      <w:r w:rsidRPr="008A3798">
        <w:rPr>
          <w:color w:val="000000"/>
        </w:rPr>
        <w:t>Unnecessary mixing</w:t>
      </w:r>
      <w:r w:rsidRPr="00EF49E4">
        <w:t xml:space="preserve"> of two different chemicals</w:t>
      </w:r>
    </w:p>
    <w:p w14:paraId="1ACE5C77" w14:textId="77777777" w:rsidR="00DD341E" w:rsidRDefault="00DD341E" w:rsidP="00DD341E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b/>
          <w:snapToGrid w:val="0"/>
          <w:u w:val="single"/>
        </w:rPr>
      </w:pPr>
    </w:p>
    <w:p w14:paraId="79BE1286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b/>
          <w:snapToGrid w:val="0"/>
          <w:u w:val="single"/>
        </w:rPr>
      </w:pPr>
      <w:r>
        <w:rPr>
          <w:b/>
          <w:snapToGrid w:val="0"/>
          <w:u w:val="single"/>
        </w:rPr>
        <w:t xml:space="preserve">Significant </w:t>
      </w:r>
      <w:r w:rsidRPr="005D647C">
        <w:rPr>
          <w:b/>
          <w:snapToGrid w:val="0"/>
          <w:u w:val="single"/>
        </w:rPr>
        <w:t>Aspect</w:t>
      </w:r>
    </w:p>
    <w:p w14:paraId="3726F079" w14:textId="64998B47" w:rsidR="00DD341E" w:rsidRDefault="00DD341E" w:rsidP="00DD341E">
      <w:pPr>
        <w:pStyle w:val="BodyText2"/>
        <w:spacing w:line="340" w:lineRule="atLeast"/>
        <w:rPr>
          <w:color w:val="000000"/>
        </w:rPr>
      </w:pPr>
      <w:r>
        <w:rPr>
          <w:color w:val="000000"/>
        </w:rPr>
        <w:t xml:space="preserve">             </w:t>
      </w:r>
      <w:r w:rsidRPr="008A3798">
        <w:rPr>
          <w:color w:val="000000"/>
        </w:rPr>
        <w:t>Chemical spillage</w:t>
      </w:r>
    </w:p>
    <w:p w14:paraId="6BE41BD5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5D647C">
        <w:rPr>
          <w:b/>
          <w:snapToGrid w:val="0"/>
          <w:u w:val="single"/>
        </w:rPr>
        <w:t>Procedure</w:t>
      </w:r>
    </w:p>
    <w:p w14:paraId="290CBE54" w14:textId="77777777" w:rsidR="00DD341E" w:rsidRDefault="00DD341E" w:rsidP="00605662">
      <w:pPr>
        <w:pStyle w:val="BodyText2"/>
        <w:spacing w:after="0" w:line="340" w:lineRule="atLeast"/>
        <w:jc w:val="both"/>
        <w:rPr>
          <w:color w:val="000000"/>
        </w:rPr>
        <w:pPrChange w:id="1" w:author="Lobha Vaikunth Gawas" w:date="2022-02-02T09:57:00Z">
          <w:pPr>
            <w:pStyle w:val="BodyText2"/>
            <w:spacing w:line="340" w:lineRule="atLeast"/>
          </w:pPr>
        </w:pPrChange>
      </w:pPr>
      <w:r>
        <w:rPr>
          <w:color w:val="000000"/>
        </w:rPr>
        <w:t>Unauthorized operation or repair of any equipment is an offense.</w:t>
      </w:r>
    </w:p>
    <w:p w14:paraId="68EE7168" w14:textId="77777777" w:rsidR="00DD341E" w:rsidRDefault="00DD341E" w:rsidP="00605662">
      <w:pPr>
        <w:spacing w:after="0"/>
        <w:jc w:val="both"/>
        <w:pPrChange w:id="2" w:author="Lobha Vaikunth Gawas" w:date="2022-02-02T09:57:00Z">
          <w:pPr/>
        </w:pPrChange>
      </w:pPr>
      <w:r w:rsidRPr="001931A5">
        <w:t>Unauthorized</w:t>
      </w:r>
      <w:r w:rsidRPr="00EE282D">
        <w:t xml:space="preserve"> </w:t>
      </w:r>
      <w:r>
        <w:t>usage or handling of chemicals (full as well as empty cans) is prohibited.</w:t>
      </w:r>
    </w:p>
    <w:p w14:paraId="1E819B45" w14:textId="77777777" w:rsidR="00DD341E" w:rsidRDefault="00DD341E" w:rsidP="00605662">
      <w:pPr>
        <w:spacing w:after="0"/>
        <w:jc w:val="both"/>
        <w:pPrChange w:id="3" w:author="Lobha Vaikunth Gawas" w:date="2022-02-02T09:57:00Z">
          <w:pPr/>
        </w:pPrChange>
      </w:pPr>
      <w:r>
        <w:t>Job to be carried out by trained and authorized person only.</w:t>
      </w:r>
    </w:p>
    <w:p w14:paraId="6D2E5C89" w14:textId="77777777" w:rsidR="00DD341E" w:rsidRDefault="00DD341E" w:rsidP="00605662">
      <w:pPr>
        <w:spacing w:after="0"/>
        <w:jc w:val="both"/>
        <w:pPrChange w:id="4" w:author="Lobha Vaikunth Gawas" w:date="2022-02-02T09:57:00Z">
          <w:pPr/>
        </w:pPrChange>
      </w:pPr>
      <w:r>
        <w:t>MSDS to be followed during the activity.</w:t>
      </w:r>
    </w:p>
    <w:p w14:paraId="080A05CA" w14:textId="4B98F98A" w:rsidR="00DD341E" w:rsidRPr="00605662" w:rsidRDefault="00DD341E" w:rsidP="00605662">
      <w:r w:rsidRPr="00EE282D">
        <w:t xml:space="preserve">During chemical addition it is mandatory to wear all the PPE’s, viz: Safety shoes, safety helmet, acid proof hand gloves, and safety spectacle. </w:t>
      </w:r>
    </w:p>
    <w:p w14:paraId="038CDB2C" w14:textId="77777777" w:rsidR="00DD341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z w:val="22"/>
          <w:szCs w:val="22"/>
        </w:rPr>
      </w:pPr>
      <w:r w:rsidRPr="00EE2A7E">
        <w:rPr>
          <w:b/>
          <w:snapToGrid w:val="0"/>
          <w:u w:val="single"/>
        </w:rPr>
        <w:t>Procedure for Chemical addition to cooling tower sump:</w:t>
      </w:r>
      <w:r w:rsidRPr="00EE282D">
        <w:rPr>
          <w:sz w:val="22"/>
          <w:szCs w:val="22"/>
        </w:rPr>
        <w:t xml:space="preserve"> </w:t>
      </w:r>
    </w:p>
    <w:p w14:paraId="4DC0D0B8" w14:textId="74654083" w:rsidR="00DD341E" w:rsidRPr="00EE282D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z w:val="22"/>
          <w:szCs w:val="22"/>
        </w:rPr>
      </w:pPr>
      <w:r w:rsidRPr="00EE282D">
        <w:rPr>
          <w:sz w:val="22"/>
          <w:szCs w:val="22"/>
        </w:rPr>
        <w:t>Direct addition of chemical in cooling tower sump should be done using measuring cylinder and bucket provided</w:t>
      </w:r>
      <w:r>
        <w:rPr>
          <w:sz w:val="22"/>
          <w:szCs w:val="22"/>
        </w:rPr>
        <w:t xml:space="preserve"> for chemical whose dosing </w:t>
      </w:r>
      <w:r w:rsidR="00E657D3">
        <w:rPr>
          <w:sz w:val="22"/>
          <w:szCs w:val="22"/>
        </w:rPr>
        <w:t>quantity</w:t>
      </w:r>
      <w:r>
        <w:rPr>
          <w:sz w:val="22"/>
          <w:szCs w:val="22"/>
        </w:rPr>
        <w:t xml:space="preserve"> is below 3 liter for dosing chemicals (20-25 liter dosage</w:t>
      </w:r>
      <w:r w:rsidR="00AF0AB1">
        <w:rPr>
          <w:sz w:val="22"/>
          <w:szCs w:val="22"/>
        </w:rPr>
        <w:t>)</w:t>
      </w:r>
      <w:r w:rsidR="00AF0AB1" w:rsidRPr="00EE282D">
        <w:rPr>
          <w:sz w:val="22"/>
          <w:szCs w:val="22"/>
        </w:rPr>
        <w:t>.</w:t>
      </w:r>
      <w:r w:rsidR="00AF0AB1">
        <w:rPr>
          <w:sz w:val="22"/>
          <w:szCs w:val="22"/>
        </w:rPr>
        <w:t xml:space="preserve"> Addition is also done by filling in a barrel of 20 </w:t>
      </w:r>
      <w:proofErr w:type="spellStart"/>
      <w:r w:rsidR="00AF0AB1">
        <w:rPr>
          <w:sz w:val="22"/>
          <w:szCs w:val="22"/>
        </w:rPr>
        <w:t>Litres</w:t>
      </w:r>
      <w:proofErr w:type="spellEnd"/>
      <w:r w:rsidR="00AF0AB1">
        <w:rPr>
          <w:sz w:val="22"/>
          <w:szCs w:val="22"/>
        </w:rPr>
        <w:t xml:space="preserve"> and added drop by drop in the cooling tower basin. This is controlled by a valve. </w:t>
      </w:r>
    </w:p>
    <w:p w14:paraId="79140359" w14:textId="77777777" w:rsidR="00DD341E" w:rsidRPr="00EE282D" w:rsidRDefault="00DD341E" w:rsidP="00DD341E">
      <w:r w:rsidRPr="00EE282D">
        <w:t>Quantity of each chemical to be added on daily basis</w:t>
      </w:r>
    </w:p>
    <w:p w14:paraId="0FD16BBD" w14:textId="3F577632" w:rsidR="00DD341E" w:rsidRPr="00EE282D" w:rsidRDefault="00DD341E" w:rsidP="00DD341E">
      <w:r w:rsidRPr="00EE282D">
        <w:t xml:space="preserve">1. Corrosion inhibitors- MS </w:t>
      </w:r>
      <w:r w:rsidR="00AF0AB1">
        <w:t>6201MS</w:t>
      </w:r>
      <w:ins w:id="5" w:author="Andrade Agostinho" w:date="2021-09-26T15:24:00Z">
        <w:r w:rsidR="00284B5A">
          <w:t xml:space="preserve"> </w:t>
        </w:r>
      </w:ins>
      <w:r w:rsidR="00E657D3">
        <w:t>6209 =</w:t>
      </w:r>
      <w:r w:rsidRPr="00EE282D">
        <w:t xml:space="preserve"> 1.6 Kgs &amp; MS 6201 = 0.6 Kgs</w:t>
      </w:r>
      <w:r w:rsidR="00AF0AB1">
        <w:t xml:space="preserve"> Dosage is 3.7 Kgs</w:t>
      </w:r>
      <w:ins w:id="6" w:author="Andrade Agostinho" w:date="2021-09-26T15:24:00Z">
        <w:r w:rsidR="00284B5A">
          <w:t xml:space="preserve"> </w:t>
        </w:r>
      </w:ins>
    </w:p>
    <w:p w14:paraId="701EF59E" w14:textId="2567A162" w:rsidR="00DD341E" w:rsidRPr="00EE282D" w:rsidRDefault="00DD341E" w:rsidP="00DD341E">
      <w:r w:rsidRPr="00EE282D">
        <w:t xml:space="preserve">2. Dispersant BL </w:t>
      </w:r>
      <w:r w:rsidR="00E657D3" w:rsidRPr="00EE282D">
        <w:t>5323</w:t>
      </w:r>
      <w:r w:rsidR="00E657D3">
        <w:t>, BL</w:t>
      </w:r>
      <w:ins w:id="7" w:author="Andrade Agostinho" w:date="2021-09-26T15:24:00Z">
        <w:r w:rsidR="00284B5A">
          <w:t xml:space="preserve"> </w:t>
        </w:r>
      </w:ins>
      <w:r w:rsidR="00E657D3">
        <w:t xml:space="preserve">5301 </w:t>
      </w:r>
      <w:r w:rsidR="00E657D3" w:rsidRPr="00EE282D">
        <w:t>=</w:t>
      </w:r>
      <w:r w:rsidRPr="00EE282D">
        <w:t xml:space="preserve"> 2.3 Kgs</w:t>
      </w:r>
      <w:ins w:id="8" w:author="Andrade Agostinho" w:date="2021-09-26T15:25:00Z">
        <w:r w:rsidR="00284B5A">
          <w:t xml:space="preserve"> </w:t>
        </w:r>
      </w:ins>
      <w:r w:rsidR="00AF0AB1">
        <w:t>4.62 Kgs</w:t>
      </w:r>
    </w:p>
    <w:p w14:paraId="200F685D" w14:textId="77777777" w:rsidR="00AF0AB1" w:rsidRDefault="00DD341E" w:rsidP="00DD341E">
      <w:r w:rsidRPr="00EE282D">
        <w:t>3. Copper corrosion inhibitor AZ 8100= 0.3 Kgs</w:t>
      </w:r>
      <w:r w:rsidR="00AF0AB1">
        <w:t xml:space="preserve"> 0.59Kgs</w:t>
      </w:r>
    </w:p>
    <w:p w14:paraId="15E14C74" w14:textId="417DEC19" w:rsidR="00DD341E" w:rsidRPr="00EE282D" w:rsidRDefault="00DD341E" w:rsidP="00DD341E">
      <w:r w:rsidRPr="00EE282D">
        <w:t>4. Sodium hypochlorite (Biocide) = 25 Kgs</w:t>
      </w:r>
      <w:r w:rsidR="00AF0AB1">
        <w:t xml:space="preserve"> (quantity/dosage for two days added alternate day)</w:t>
      </w:r>
      <w:ins w:id="9" w:author="Andrade Agostinho" w:date="2021-09-26T15:26:00Z">
        <w:r w:rsidR="00A77E61">
          <w:t xml:space="preserve"> </w:t>
        </w:r>
      </w:ins>
    </w:p>
    <w:p w14:paraId="24673E1B" w14:textId="2E4A17AF" w:rsidR="00DD341E" w:rsidRPr="00EE282D" w:rsidRDefault="00DD341E" w:rsidP="00DD341E">
      <w:r w:rsidRPr="00EE282D">
        <w:t xml:space="preserve">5. </w:t>
      </w:r>
      <w:proofErr w:type="spellStart"/>
      <w:r w:rsidRPr="00EE282D">
        <w:t>Boicide</w:t>
      </w:r>
      <w:proofErr w:type="spellEnd"/>
      <w:r w:rsidR="00AF0AB1">
        <w:t xml:space="preserve"> Biocide (Anti </w:t>
      </w:r>
      <w:proofErr w:type="spellStart"/>
      <w:r w:rsidR="00AF0AB1">
        <w:t>mollase</w:t>
      </w:r>
      <w:proofErr w:type="spellEnd"/>
      <w:r w:rsidR="00AF0AB1">
        <w:t xml:space="preserve"> control) </w:t>
      </w:r>
      <w:r w:rsidRPr="00EE282D">
        <w:t>NX 1100</w:t>
      </w:r>
      <w:r w:rsidR="00AF0AB1">
        <w:t xml:space="preserve"> CT1300</w:t>
      </w:r>
      <w:r w:rsidRPr="00EE282D">
        <w:t>= 20 Kgs</w:t>
      </w:r>
      <w:r w:rsidR="00AF0AB1">
        <w:t xml:space="preserve"> 8 Kgs consumed per </w:t>
      </w:r>
      <w:r w:rsidR="00E657D3">
        <w:t xml:space="preserve">month </w:t>
      </w:r>
      <w:r w:rsidR="00E657D3" w:rsidRPr="00EE282D">
        <w:t>(</w:t>
      </w:r>
      <w:r w:rsidRPr="00EE282D">
        <w:t>To be added once in 15 days)</w:t>
      </w:r>
      <w:r w:rsidR="00AF0AB1">
        <w:t xml:space="preserve"> (Dosage 2Kgs each time added</w:t>
      </w:r>
      <w:ins w:id="10" w:author="Andrade Agostinho" w:date="2021-09-26T15:27:00Z">
        <w:r w:rsidR="00A77E61">
          <w:t xml:space="preserve"> </w:t>
        </w:r>
      </w:ins>
    </w:p>
    <w:p w14:paraId="27C65446" w14:textId="77777777" w:rsidR="00DD341E" w:rsidRPr="00EE282D" w:rsidRDefault="00DD341E" w:rsidP="00DD341E">
      <w:r w:rsidRPr="00EE282D">
        <w:t>Parameters of cooling water and makeup to be maintained within the following limits</w:t>
      </w:r>
    </w:p>
    <w:p w14:paraId="7E9BB953" w14:textId="1ED77969" w:rsidR="00DD341E" w:rsidRPr="00EE282D" w:rsidRDefault="00E657D3" w:rsidP="00DD341E">
      <w:r>
        <w:t>PH=</w:t>
      </w:r>
      <w:r w:rsidR="00DD341E">
        <w:t>7-8</w:t>
      </w:r>
      <w:r w:rsidR="00DD341E" w:rsidRPr="00EE282D">
        <w:t>, Conductivity&lt; 6000mhos</w:t>
      </w:r>
      <w:r w:rsidR="00AF0AB1">
        <w:t xml:space="preserve"> &lt;600 mhos </w:t>
      </w:r>
      <w:r w:rsidR="00DD341E" w:rsidRPr="00EE282D">
        <w:t>, T-alkalinity &lt; 50PPM, M-</w:t>
      </w:r>
      <w:proofErr w:type="spellStart"/>
      <w:r w:rsidR="00DD341E" w:rsidRPr="00EE282D">
        <w:t>alk</w:t>
      </w:r>
      <w:proofErr w:type="spellEnd"/>
      <w:r w:rsidR="00DD341E" w:rsidRPr="00EE282D">
        <w:t xml:space="preserve"> &lt;</w:t>
      </w:r>
      <w:r w:rsidR="00DD341E">
        <w:t>50</w:t>
      </w:r>
      <w:r w:rsidR="00DD341E" w:rsidRPr="00EE282D">
        <w:t xml:space="preserve">PPM, Chlorides &lt;100PPM, TSS&lt;30 PPM, TDS&lt; 500PPM, </w:t>
      </w:r>
      <w:r w:rsidR="00DD341E">
        <w:t>Ca hardness= 10-25PPM</w:t>
      </w:r>
    </w:p>
    <w:p w14:paraId="37219253" w14:textId="3258F9B8" w:rsidR="00DD341E" w:rsidRPr="00EE282D" w:rsidRDefault="00DD341E" w:rsidP="00DD341E">
      <w:r w:rsidRPr="00EE282D">
        <w:t>Phosphate=</w:t>
      </w:r>
      <w:r>
        <w:t>6</w:t>
      </w:r>
      <w:r w:rsidRPr="00EE282D">
        <w:t>-8</w:t>
      </w:r>
      <w:r>
        <w:t xml:space="preserve"> </w:t>
      </w:r>
      <w:r w:rsidRPr="00EE282D">
        <w:t>PPM</w:t>
      </w:r>
      <w:ins w:id="11" w:author="Andrade Agostinho" w:date="2021-09-26T15:31:00Z">
        <w:r w:rsidR="00D12D8D">
          <w:t xml:space="preserve"> </w:t>
        </w:r>
      </w:ins>
      <w:r w:rsidR="00AF0AB1">
        <w:t xml:space="preserve">7 to 9 </w:t>
      </w:r>
      <w:r w:rsidR="00E657D3">
        <w:t>ppm,</w:t>
      </w:r>
      <w:r w:rsidRPr="00EE282D">
        <w:t xml:space="preserve"> Iron&lt;3PPM, </w:t>
      </w:r>
      <w:r>
        <w:t>FRC= 0.2-0.4</w:t>
      </w:r>
      <w:r w:rsidR="00AF0AB1">
        <w:t xml:space="preserve"> 0.3</w:t>
      </w:r>
      <w:r>
        <w:t xml:space="preserve">PPM, </w:t>
      </w:r>
      <w:r w:rsidRPr="00EE282D">
        <w:t>Bacteria&lt;10</w:t>
      </w:r>
      <w:r w:rsidRPr="00EE282D">
        <w:rPr>
          <w:vertAlign w:val="superscript"/>
        </w:rPr>
        <w:t>2</w:t>
      </w:r>
    </w:p>
    <w:p w14:paraId="1DF746A8" w14:textId="77777777" w:rsidR="00DD341E" w:rsidRPr="00EE282D" w:rsidRDefault="00DD341E" w:rsidP="00DD341E"/>
    <w:p w14:paraId="325E5FF7" w14:textId="77777777" w:rsidR="00DD341E" w:rsidRPr="00EE2A7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EE2A7E">
        <w:rPr>
          <w:b/>
          <w:snapToGrid w:val="0"/>
          <w:u w:val="single"/>
        </w:rPr>
        <w:t xml:space="preserve">Procedure for </w:t>
      </w:r>
      <w:proofErr w:type="spellStart"/>
      <w:r w:rsidRPr="00EE2A7E">
        <w:rPr>
          <w:b/>
          <w:snapToGrid w:val="0"/>
          <w:u w:val="single"/>
        </w:rPr>
        <w:t>floculant</w:t>
      </w:r>
      <w:proofErr w:type="spellEnd"/>
      <w:r w:rsidRPr="00EE2A7E">
        <w:rPr>
          <w:b/>
          <w:snapToGrid w:val="0"/>
          <w:u w:val="single"/>
        </w:rPr>
        <w:t xml:space="preserve"> addition to thickener/PCM </w:t>
      </w:r>
      <w:proofErr w:type="spellStart"/>
      <w:r w:rsidRPr="00EE2A7E">
        <w:rPr>
          <w:b/>
          <w:snapToGrid w:val="0"/>
          <w:u w:val="single"/>
        </w:rPr>
        <w:t>floculant</w:t>
      </w:r>
      <w:proofErr w:type="spellEnd"/>
      <w:r w:rsidRPr="00EE2A7E">
        <w:rPr>
          <w:b/>
          <w:snapToGrid w:val="0"/>
          <w:u w:val="single"/>
        </w:rPr>
        <w:t xml:space="preserve"> tank: </w:t>
      </w:r>
    </w:p>
    <w:p w14:paraId="64AB930B" w14:textId="48E0F77D" w:rsidR="00CA462E" w:rsidRDefault="00DD341E" w:rsidP="00CA462E">
      <w:pPr>
        <w:spacing w:line="240" w:lineRule="auto"/>
        <w:rPr>
          <w:ins w:id="12" w:author="Andrade Agostinho" w:date="2021-09-26T15:33:00Z"/>
        </w:rPr>
      </w:pPr>
      <w:r w:rsidRPr="00EE282D">
        <w:t xml:space="preserve">First, fill the </w:t>
      </w:r>
      <w:r w:rsidR="00E657D3" w:rsidRPr="00EE282D">
        <w:t>flocculent</w:t>
      </w:r>
      <w:r w:rsidRPr="00EE282D">
        <w:t xml:space="preserve"> tank with water. Switch the stirrer on. </w:t>
      </w:r>
    </w:p>
    <w:p w14:paraId="03A023A1" w14:textId="38D26DB4" w:rsidR="00CA462E" w:rsidRDefault="00DD341E" w:rsidP="00CA462E">
      <w:pPr>
        <w:spacing w:line="240" w:lineRule="auto"/>
        <w:rPr>
          <w:ins w:id="13" w:author="Andrade Agostinho" w:date="2021-09-26T15:33:00Z"/>
        </w:rPr>
      </w:pPr>
      <w:r>
        <w:t>F</w:t>
      </w:r>
      <w:r w:rsidRPr="00EE282D">
        <w:t xml:space="preserve">or </w:t>
      </w:r>
      <w:r w:rsidR="00E657D3" w:rsidRPr="00EE282D">
        <w:t>flocculent</w:t>
      </w:r>
      <w:r w:rsidRPr="00EE282D">
        <w:t xml:space="preserve"> addition to thickener Add </w:t>
      </w:r>
      <w:r w:rsidR="00AF0AB1">
        <w:t>4</w:t>
      </w:r>
      <w:ins w:id="14" w:author="Lobha Vaikunth Gawas [2]" w:date="2022-07-04T15:31:00Z">
        <w:r w:rsidR="00F24EE7" w:rsidRPr="00EE282D">
          <w:t xml:space="preserve"> </w:t>
        </w:r>
      </w:ins>
      <w:r w:rsidRPr="00EE282D">
        <w:t xml:space="preserve">Kg </w:t>
      </w:r>
      <w:r w:rsidR="00E657D3" w:rsidRPr="00EE282D">
        <w:t>flocculent</w:t>
      </w:r>
      <w:r w:rsidRPr="00EE282D">
        <w:t xml:space="preserve"> slowly to the </w:t>
      </w:r>
      <w:r w:rsidR="00E657D3" w:rsidRPr="00EE282D">
        <w:t>flocculent</w:t>
      </w:r>
      <w:r w:rsidRPr="00EE282D">
        <w:t xml:space="preserve"> tank. Make sure the stirrer is continuously running. Set the valve so as to maintain desired flow. </w:t>
      </w:r>
    </w:p>
    <w:p w14:paraId="28B20F5A" w14:textId="69DBAA09" w:rsidR="00CA462E" w:rsidRDefault="00DD341E" w:rsidP="00CA462E">
      <w:pPr>
        <w:spacing w:line="240" w:lineRule="auto"/>
        <w:rPr>
          <w:ins w:id="15" w:author="Andrade Agostinho" w:date="2021-09-26T15:33:00Z"/>
        </w:rPr>
      </w:pPr>
      <w:r w:rsidRPr="00EE282D">
        <w:t xml:space="preserve">This activity is to be done twice a day. The quantity of </w:t>
      </w:r>
      <w:r w:rsidR="00E657D3" w:rsidRPr="00EE282D">
        <w:t>flo</w:t>
      </w:r>
      <w:r w:rsidR="00E657D3">
        <w:t>c</w:t>
      </w:r>
      <w:r w:rsidR="00E657D3" w:rsidRPr="00EE282D">
        <w:t>culent</w:t>
      </w:r>
      <w:r w:rsidRPr="00EE282D">
        <w:t xml:space="preserve"> used </w:t>
      </w:r>
      <w:r w:rsidRPr="00EE282D">
        <w:lastRenderedPageBreak/>
        <w:t xml:space="preserve">the second time the tank is filled should be </w:t>
      </w:r>
      <w:r w:rsidR="00AF0AB1">
        <w:t>2</w:t>
      </w:r>
      <w:r w:rsidRPr="00EE282D">
        <w:t xml:space="preserve"> Kg. </w:t>
      </w:r>
    </w:p>
    <w:p w14:paraId="32743484" w14:textId="37D0289A" w:rsidR="00CA462E" w:rsidRDefault="00DD341E" w:rsidP="00CA462E">
      <w:pPr>
        <w:spacing w:line="240" w:lineRule="auto"/>
        <w:rPr>
          <w:ins w:id="16" w:author="Andrade Agostinho" w:date="2021-09-26T15:33:00Z"/>
        </w:rPr>
      </w:pPr>
      <w:r>
        <w:t xml:space="preserve">For </w:t>
      </w:r>
      <w:r w:rsidR="00E657D3">
        <w:t>flocculent</w:t>
      </w:r>
      <w:r>
        <w:t xml:space="preserve"> addition to PCM </w:t>
      </w:r>
      <w:r w:rsidR="00E657D3">
        <w:t>flocculent</w:t>
      </w:r>
      <w:r>
        <w:t xml:space="preserve"> tank the </w:t>
      </w:r>
      <w:r w:rsidR="00E657D3">
        <w:t>quantity</w:t>
      </w:r>
      <w:r>
        <w:t xml:space="preserve"> </w:t>
      </w:r>
      <w:r w:rsidR="00AF0AB1">
        <w:t>4</w:t>
      </w:r>
      <w:ins w:id="17" w:author="Lobha Vaikunth Gawas [2]" w:date="2022-07-04T15:31:00Z">
        <w:r w:rsidR="00F24EE7">
          <w:t xml:space="preserve"> </w:t>
        </w:r>
      </w:ins>
      <w:r>
        <w:t xml:space="preserve">kg per day </w:t>
      </w:r>
      <w:r w:rsidR="00AF0AB1">
        <w:t>(4</w:t>
      </w:r>
      <w:r>
        <w:t xml:space="preserve">kg in the morning and </w:t>
      </w:r>
      <w:r w:rsidR="00AF0AB1">
        <w:t>2</w:t>
      </w:r>
      <w:ins w:id="18" w:author="Lobha Vaikunth Gawas [2]" w:date="2022-07-04T15:31:00Z">
        <w:r w:rsidR="00F24EE7">
          <w:t xml:space="preserve"> </w:t>
        </w:r>
      </w:ins>
      <w:r>
        <w:t>kg in the evening</w:t>
      </w:r>
      <w:r w:rsidR="00AF0AB1">
        <w:t>).</w:t>
      </w:r>
      <w:r w:rsidR="00AF0AB1" w:rsidRPr="00EE282D">
        <w:t xml:space="preserve"> The</w:t>
      </w:r>
      <w:r w:rsidRPr="00EE282D">
        <w:t xml:space="preserve"> </w:t>
      </w:r>
      <w:r w:rsidR="00E657D3" w:rsidRPr="00EE282D">
        <w:t>flocculent</w:t>
      </w:r>
      <w:r w:rsidRPr="00EE282D">
        <w:t xml:space="preserve"> needs to ru</w:t>
      </w:r>
      <w:r>
        <w:t xml:space="preserve">n on continuous basis for 24 </w:t>
      </w:r>
      <w:r w:rsidR="00E657D3">
        <w:t>hrs.</w:t>
      </w:r>
      <w:r w:rsidRPr="00EE282D">
        <w:t xml:space="preserve"> </w:t>
      </w:r>
      <w:r w:rsidR="00E657D3">
        <w:t>Daily</w:t>
      </w:r>
      <w:r w:rsidRPr="00EE282D">
        <w:t xml:space="preserve">. </w:t>
      </w:r>
    </w:p>
    <w:p w14:paraId="7CEA8B77" w14:textId="7E1E90BD" w:rsidR="00DD341E" w:rsidRPr="00EE282D" w:rsidRDefault="00E657D3" w:rsidP="00DD341E">
      <w:r w:rsidRPr="00EE282D">
        <w:t>Flocculent</w:t>
      </w:r>
      <w:r w:rsidR="00DD341E" w:rsidRPr="00EE282D">
        <w:t xml:space="preserve"> tank needs to be drained and refilled</w:t>
      </w:r>
      <w:r w:rsidR="00AF0AB1">
        <w:t xml:space="preserve"> every day in morning before filling.</w:t>
      </w:r>
    </w:p>
    <w:p w14:paraId="7A8CB9E1" w14:textId="747C8F19" w:rsidR="00DD341E" w:rsidRPr="00676BA9" w:rsidRDefault="00DD341E" w:rsidP="00DD341E">
      <w:pPr>
        <w:rPr>
          <w:b/>
          <w:sz w:val="24"/>
          <w:szCs w:val="24"/>
          <w:u w:val="single"/>
        </w:rPr>
      </w:pPr>
      <w:r w:rsidRPr="00BF1D68">
        <w:rPr>
          <w:b/>
          <w:sz w:val="24"/>
          <w:szCs w:val="24"/>
          <w:u w:val="single"/>
        </w:rPr>
        <w:t>Water analysis:</w:t>
      </w:r>
    </w:p>
    <w:p w14:paraId="0C85A0D3" w14:textId="2782BFFF" w:rsidR="00DD341E" w:rsidRPr="005A2CF8" w:rsidRDefault="00DD341E" w:rsidP="005A2CF8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D776F5A" w14:textId="77777777" w:rsidR="00DD341E" w:rsidRPr="00FE482F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FE482F">
        <w:t>Fall / injury to person carrying out the job</w:t>
      </w:r>
    </w:p>
    <w:p w14:paraId="69F7D271" w14:textId="77777777" w:rsidR="00DD341E" w:rsidRPr="00FE482F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FE482F">
        <w:t xml:space="preserve">Contact with chemicals </w:t>
      </w:r>
    </w:p>
    <w:p w14:paraId="635137E7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>
        <w:t>Fire</w:t>
      </w:r>
    </w:p>
    <w:p w14:paraId="3DDA869D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>
        <w:t>Electric shock</w:t>
      </w:r>
    </w:p>
    <w:p w14:paraId="036B0BE2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FE482F">
        <w:t>Health hazards</w:t>
      </w:r>
    </w:p>
    <w:p w14:paraId="3CB37E38" w14:textId="77777777" w:rsidR="00DD341E" w:rsidRPr="00FE482F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>
        <w:t>Touching hot beakers/watch glass causing burns</w:t>
      </w:r>
    </w:p>
    <w:p w14:paraId="4CFE0F1F" w14:textId="77777777" w:rsidR="00DD341E" w:rsidRDefault="00DD341E" w:rsidP="00373C1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23C5D">
        <w:rPr>
          <w:snapToGrid w:val="0"/>
        </w:rPr>
        <w:t>No</w:t>
      </w:r>
      <w:r>
        <w:rPr>
          <w:snapToGrid w:val="0"/>
        </w:rPr>
        <w:t>t</w:t>
      </w:r>
      <w:r w:rsidRPr="00523C5D">
        <w:rPr>
          <w:snapToGrid w:val="0"/>
        </w:rPr>
        <w:t xml:space="preserve"> use of PPE </w:t>
      </w:r>
    </w:p>
    <w:p w14:paraId="4996FDDD" w14:textId="77777777" w:rsidR="00DD341E" w:rsidRPr="00523C5D" w:rsidRDefault="00DD341E" w:rsidP="00373C1B">
      <w:pPr>
        <w:pStyle w:val="WW-BodyText2"/>
        <w:numPr>
          <w:ilvl w:val="0"/>
          <w:numId w:val="5"/>
        </w:numPr>
        <w:tabs>
          <w:tab w:val="clear" w:pos="180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>Not following work instructions</w:t>
      </w:r>
    </w:p>
    <w:p w14:paraId="4095ECD0" w14:textId="77777777" w:rsidR="00DD341E" w:rsidRPr="00523C5D" w:rsidRDefault="00DD341E" w:rsidP="00373C1B">
      <w:pPr>
        <w:pStyle w:val="WW-BodyText2"/>
        <w:numPr>
          <w:ilvl w:val="0"/>
          <w:numId w:val="5"/>
        </w:numPr>
        <w:tabs>
          <w:tab w:val="clear" w:pos="720"/>
          <w:tab w:val="left" w:pos="63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  </w:t>
      </w:r>
      <w:r w:rsidRPr="00523C5D">
        <w:rPr>
          <w:snapToGrid w:val="0"/>
        </w:rPr>
        <w:t>Improper house keeping</w:t>
      </w:r>
    </w:p>
    <w:p w14:paraId="52AAC61F" w14:textId="77777777" w:rsidR="00DD341E" w:rsidRPr="00523C5D" w:rsidRDefault="00DD341E" w:rsidP="00373C1B">
      <w:pPr>
        <w:pStyle w:val="WW-BodyText2"/>
        <w:numPr>
          <w:ilvl w:val="0"/>
          <w:numId w:val="5"/>
        </w:numPr>
        <w:tabs>
          <w:tab w:val="clear" w:pos="1800"/>
        </w:tabs>
        <w:spacing w:before="3" w:line="340" w:lineRule="atLeast"/>
        <w:jc w:val="left"/>
        <w:rPr>
          <w:snapToGrid w:val="0"/>
        </w:rPr>
      </w:pPr>
      <w:r w:rsidRPr="00523C5D">
        <w:rPr>
          <w:snapToGrid w:val="0"/>
        </w:rPr>
        <w:t>Inadequate local lighting</w:t>
      </w:r>
    </w:p>
    <w:p w14:paraId="7C7F75F0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523C5D">
        <w:t>Smelling of chemical</w:t>
      </w:r>
    </w:p>
    <w:p w14:paraId="40DC80DB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EF49E4">
        <w:t>Unnecessary mixing of two different chemicals</w:t>
      </w:r>
    </w:p>
    <w:p w14:paraId="66483762" w14:textId="77777777" w:rsidR="00DD341E" w:rsidRDefault="00DD341E" w:rsidP="00DD341E">
      <w:pPr>
        <w:pStyle w:val="BodyText2"/>
        <w:spacing w:line="340" w:lineRule="atLeast"/>
      </w:pPr>
    </w:p>
    <w:p w14:paraId="7B81A508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b/>
          <w:snapToGrid w:val="0"/>
          <w:u w:val="single"/>
        </w:rPr>
      </w:pPr>
      <w:r>
        <w:rPr>
          <w:b/>
          <w:snapToGrid w:val="0"/>
          <w:u w:val="single"/>
        </w:rPr>
        <w:t xml:space="preserve">Significant </w:t>
      </w:r>
      <w:r w:rsidRPr="005D647C">
        <w:rPr>
          <w:b/>
          <w:snapToGrid w:val="0"/>
          <w:u w:val="single"/>
        </w:rPr>
        <w:t>Aspect</w:t>
      </w:r>
    </w:p>
    <w:p w14:paraId="37A51C77" w14:textId="77777777" w:rsidR="00DD341E" w:rsidRDefault="00DD341E" w:rsidP="00DD341E">
      <w:pPr>
        <w:pStyle w:val="BodyText2"/>
        <w:spacing w:line="340" w:lineRule="atLeast"/>
        <w:rPr>
          <w:color w:val="000000"/>
        </w:rPr>
      </w:pPr>
      <w:r>
        <w:rPr>
          <w:color w:val="000000"/>
        </w:rPr>
        <w:t xml:space="preserve">             Water usage</w:t>
      </w:r>
    </w:p>
    <w:p w14:paraId="5441E51C" w14:textId="77777777" w:rsidR="00DD341E" w:rsidRDefault="00DD341E" w:rsidP="00DD341E">
      <w:pPr>
        <w:pStyle w:val="BodyText2"/>
        <w:spacing w:line="340" w:lineRule="atLeast"/>
      </w:pPr>
    </w:p>
    <w:p w14:paraId="7EFF41E1" w14:textId="77777777" w:rsidR="00DD341E" w:rsidRDefault="00DD341E" w:rsidP="00E657D3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2F5A90">
        <w:rPr>
          <w:b/>
          <w:snapToGrid w:val="0"/>
          <w:u w:val="single"/>
        </w:rPr>
        <w:t>Procedure</w:t>
      </w:r>
    </w:p>
    <w:p w14:paraId="218F455C" w14:textId="77777777" w:rsidR="00DD341E" w:rsidRPr="00B67886" w:rsidRDefault="00DD341E" w:rsidP="00E657D3">
      <w:pPr>
        <w:jc w:val="both"/>
      </w:pPr>
      <w:r w:rsidRPr="00BF1D68">
        <w:t>Unauthorized operation or repair of any equipment is an offense.</w:t>
      </w:r>
    </w:p>
    <w:p w14:paraId="10648E33" w14:textId="70C67A10" w:rsidR="00DD341E" w:rsidRPr="00EE282D" w:rsidRDefault="00DD341E" w:rsidP="00E657D3">
      <w:pPr>
        <w:jc w:val="both"/>
      </w:pPr>
      <w:r w:rsidRPr="00EE282D">
        <w:t xml:space="preserve">Water needs to be analyzed to check parameters like pH, conductivity, </w:t>
      </w:r>
      <w:r w:rsidR="000342DC" w:rsidRPr="00EE282D">
        <w:t>TDS,</w:t>
      </w:r>
      <w:r w:rsidRPr="00EE282D">
        <w:t xml:space="preserve"> TSS, total hardness, calcium hardness, chlorides, phosphates, Fe, Bacteria test and corrosion test.</w:t>
      </w:r>
    </w:p>
    <w:p w14:paraId="7CB001B5" w14:textId="77777777" w:rsidR="00DD341E" w:rsidRPr="00EE282D" w:rsidRDefault="00DD341E" w:rsidP="00DD341E"/>
    <w:p w14:paraId="073E6C07" w14:textId="77777777" w:rsidR="00DD341E" w:rsidRPr="00EE282D" w:rsidRDefault="00DD341E" w:rsidP="00DD341E">
      <w:r w:rsidRPr="00EE282D">
        <w:t>Procedures</w:t>
      </w:r>
    </w:p>
    <w:p w14:paraId="00C2F1FC" w14:textId="7DD1AFEE" w:rsidR="00DD341E" w:rsidRPr="00EE282D" w:rsidRDefault="00DD341E" w:rsidP="00E657D3">
      <w:pPr>
        <w:pStyle w:val="ListParagraph"/>
        <w:numPr>
          <w:ilvl w:val="0"/>
          <w:numId w:val="6"/>
        </w:numPr>
        <w:spacing w:after="0" w:line="240" w:lineRule="auto"/>
      </w:pPr>
      <w:r w:rsidRPr="00EE282D">
        <w:t>Test for alkalinity</w:t>
      </w:r>
    </w:p>
    <w:p w14:paraId="55E73571" w14:textId="283BA299" w:rsidR="00DD341E" w:rsidRPr="00EE282D" w:rsidRDefault="00DD341E" w:rsidP="00E657D3">
      <w:pPr>
        <w:spacing w:after="0"/>
        <w:ind w:left="720"/>
        <w:jc w:val="both"/>
      </w:pPr>
      <w:r w:rsidRPr="00EE282D">
        <w:t>Add 2-3 drops of phenolphthalein indicator to 50 ml water sample in a beaker.</w:t>
      </w:r>
      <w:r>
        <w:t xml:space="preserve"> (Only in case of pH&gt;8.3</w:t>
      </w:r>
      <w:r w:rsidR="005A2CF8">
        <w:t>).</w:t>
      </w:r>
      <w:r w:rsidR="005A2CF8" w:rsidRPr="00EE282D">
        <w:t xml:space="preserve"> If</w:t>
      </w:r>
      <w:r w:rsidRPr="00EE282D">
        <w:t xml:space="preserve"> color changes to pink titrate against 0.02 N H2SO4. Take burette </w:t>
      </w:r>
      <w:r w:rsidR="00E657D3" w:rsidRPr="00EE282D">
        <w:t>reading</w:t>
      </w:r>
      <w:r w:rsidR="00E657D3">
        <w:t>.</w:t>
      </w:r>
      <w:r w:rsidR="00E657D3" w:rsidRPr="00EE282D">
        <w:t xml:space="preserve"> If</w:t>
      </w:r>
      <w:r w:rsidRPr="00EE282D">
        <w:t xml:space="preserve"> no color change is observed add 2-3 drops of mixed indicator and titrate against 0.02 N H2SO4. Color changes from colorless to light green</w:t>
      </w:r>
      <w:r w:rsidR="00E657D3">
        <w:t xml:space="preserve">. </w:t>
      </w:r>
      <w:r w:rsidRPr="00EE282D">
        <w:t>Color changes from light green to pink. Take burette reading.</w:t>
      </w:r>
    </w:p>
    <w:p w14:paraId="21FA0F10" w14:textId="77777777" w:rsidR="00DD341E" w:rsidRDefault="00DD341E" w:rsidP="00E657D3">
      <w:pPr>
        <w:spacing w:after="0"/>
        <w:ind w:left="720"/>
        <w:jc w:val="both"/>
      </w:pPr>
      <w:r w:rsidRPr="00EE282D">
        <w:t>Calculation= Burette reading x 20 = alkalinity in PPM</w:t>
      </w:r>
    </w:p>
    <w:p w14:paraId="2EA65BBA" w14:textId="77777777" w:rsidR="00E657D3" w:rsidRDefault="00E657D3" w:rsidP="00E657D3">
      <w:pPr>
        <w:spacing w:after="0"/>
        <w:ind w:left="720"/>
        <w:jc w:val="both"/>
      </w:pPr>
    </w:p>
    <w:p w14:paraId="5799A12A" w14:textId="19DD17D2" w:rsidR="00E657D3" w:rsidRDefault="00DD341E" w:rsidP="00E657D3">
      <w:pPr>
        <w:pStyle w:val="ListParagraph"/>
        <w:numPr>
          <w:ilvl w:val="0"/>
          <w:numId w:val="6"/>
        </w:numPr>
        <w:spacing w:after="0"/>
        <w:jc w:val="both"/>
      </w:pPr>
      <w:r w:rsidRPr="00EE282D">
        <w:t>Test for chlorides</w:t>
      </w:r>
    </w:p>
    <w:p w14:paraId="5C0F45A1" w14:textId="77777777" w:rsidR="00E657D3" w:rsidRDefault="00DD341E" w:rsidP="00E657D3">
      <w:pPr>
        <w:pStyle w:val="ListParagraph"/>
      </w:pPr>
      <w:r w:rsidRPr="00EE282D">
        <w:lastRenderedPageBreak/>
        <w:t>Add 2-3 drops of potassium chromate indicator to 50 ml water sample in a beaker.</w:t>
      </w:r>
      <w:r w:rsidR="00E657D3">
        <w:t xml:space="preserve"> </w:t>
      </w:r>
      <w:r w:rsidRPr="00EE282D">
        <w:t>Color c</w:t>
      </w:r>
      <w:r w:rsidR="00E657D3">
        <w:t>hanges from colorless to yellow.</w:t>
      </w:r>
      <w:r w:rsidRPr="00EE282D">
        <w:t xml:space="preserve"> Titrate against 0.02 N AgNO3. Color changes to turb</w:t>
      </w:r>
      <w:r w:rsidR="00E657D3">
        <w:t>id yellow. Take burette reading.</w:t>
      </w:r>
    </w:p>
    <w:p w14:paraId="7DB9F4CD" w14:textId="50EF228E" w:rsidR="00DD341E" w:rsidRDefault="00DD341E" w:rsidP="00E657D3">
      <w:pPr>
        <w:pStyle w:val="ListParagraph"/>
      </w:pPr>
      <w:r w:rsidRPr="00EE282D">
        <w:t>Calculation= Burette reading x 14.18 (Factor) = chlorides in PPM</w:t>
      </w:r>
    </w:p>
    <w:p w14:paraId="4C36182D" w14:textId="77777777" w:rsidR="00E657D3" w:rsidRDefault="00E657D3" w:rsidP="00E657D3">
      <w:pPr>
        <w:pStyle w:val="ListParagraph"/>
      </w:pPr>
    </w:p>
    <w:p w14:paraId="69BA85DF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 xml:space="preserve"> Test for Hardness</w:t>
      </w:r>
    </w:p>
    <w:p w14:paraId="353276E8" w14:textId="77777777" w:rsidR="00E657D3" w:rsidRDefault="00DD341E" w:rsidP="00E657D3">
      <w:pPr>
        <w:pStyle w:val="ListParagraph"/>
      </w:pPr>
      <w:r w:rsidRPr="00EE282D">
        <w:t xml:space="preserve">Add 4-5 drops of ammoniacal buffer solution + 2-3 drops of </w:t>
      </w:r>
      <w:proofErr w:type="spellStart"/>
      <w:r w:rsidRPr="00EE282D">
        <w:t>erioch</w:t>
      </w:r>
      <w:r w:rsidR="00E657D3">
        <w:t>rome</w:t>
      </w:r>
      <w:proofErr w:type="spellEnd"/>
      <w:r w:rsidR="00E657D3">
        <w:t xml:space="preserve"> black T indicator to 50 ml </w:t>
      </w:r>
      <w:r w:rsidRPr="00EE282D">
        <w:t xml:space="preserve">water sample in a </w:t>
      </w:r>
      <w:r w:rsidR="00E657D3" w:rsidRPr="00EE282D">
        <w:t>beaker. Color</w:t>
      </w:r>
      <w:r w:rsidRPr="00EE282D">
        <w:t xml:space="preserve"> changes from blue to pink.</w:t>
      </w:r>
      <w:r w:rsidR="00E657D3">
        <w:t xml:space="preserve"> </w:t>
      </w:r>
      <w:r w:rsidRPr="00EE282D">
        <w:t>Pink indicates presence of hardness.</w:t>
      </w:r>
      <w:r w:rsidR="00E657D3">
        <w:t xml:space="preserve"> </w:t>
      </w:r>
      <w:r w:rsidRPr="00EE282D">
        <w:t xml:space="preserve">Titrate against 0.01 M </w:t>
      </w:r>
      <w:proofErr w:type="spellStart"/>
      <w:r w:rsidRPr="00EE282D">
        <w:t>EDTA.Color</w:t>
      </w:r>
      <w:proofErr w:type="spellEnd"/>
      <w:r w:rsidRPr="00EE282D">
        <w:t xml:space="preserve"> changes from pink to v</w:t>
      </w:r>
      <w:r w:rsidR="00E657D3">
        <w:t>iolet blue. Take burette reading.</w:t>
      </w:r>
    </w:p>
    <w:p w14:paraId="462E2AE2" w14:textId="6C0871A1" w:rsidR="00DD341E" w:rsidRDefault="00DD341E" w:rsidP="00E657D3">
      <w:pPr>
        <w:pStyle w:val="ListParagraph"/>
      </w:pPr>
      <w:r w:rsidRPr="00EE282D">
        <w:t>Calculation= Burette reading x 10 = Hardness in PPM</w:t>
      </w:r>
    </w:p>
    <w:p w14:paraId="780C7488" w14:textId="77777777" w:rsidR="00E657D3" w:rsidRDefault="00E657D3" w:rsidP="00E657D3">
      <w:pPr>
        <w:pStyle w:val="ListParagraph"/>
      </w:pPr>
    </w:p>
    <w:p w14:paraId="5C02AAEE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 xml:space="preserve"> Test for Calcium hardness</w:t>
      </w:r>
    </w:p>
    <w:p w14:paraId="4A088857" w14:textId="77777777" w:rsidR="00E657D3" w:rsidRDefault="00DD341E" w:rsidP="00E657D3">
      <w:pPr>
        <w:pStyle w:val="ListParagraph"/>
      </w:pPr>
      <w:r w:rsidRPr="00EE282D">
        <w:t xml:space="preserve">Add 2 ml KOH solution + pinch of </w:t>
      </w:r>
      <w:proofErr w:type="spellStart"/>
      <w:r w:rsidRPr="00EE282D">
        <w:t>pattons</w:t>
      </w:r>
      <w:proofErr w:type="spellEnd"/>
      <w:r w:rsidRPr="00EE282D">
        <w:t xml:space="preserve"> indicator to 50 ml water sample in a </w:t>
      </w:r>
      <w:r w:rsidR="00E657D3" w:rsidRPr="00EE282D">
        <w:t>beaker. Titrate</w:t>
      </w:r>
      <w:r w:rsidRPr="00EE282D">
        <w:t xml:space="preserve"> against 0.01 M </w:t>
      </w:r>
      <w:proofErr w:type="spellStart"/>
      <w:r w:rsidRPr="00EE282D">
        <w:t>EDTA.Color</w:t>
      </w:r>
      <w:proofErr w:type="spellEnd"/>
      <w:r w:rsidRPr="00EE282D">
        <w:t xml:space="preserve"> changes from wine red to blue</w:t>
      </w:r>
      <w:r w:rsidR="00E657D3">
        <w:t>.</w:t>
      </w:r>
    </w:p>
    <w:p w14:paraId="3088352C" w14:textId="446346CD" w:rsidR="00DD341E" w:rsidRDefault="00DD341E" w:rsidP="00E657D3">
      <w:pPr>
        <w:pStyle w:val="ListParagraph"/>
      </w:pPr>
      <w:r w:rsidRPr="00EE282D">
        <w:t>Calculation= Burette reading x 10 = Calcium Hardness in PPM</w:t>
      </w:r>
    </w:p>
    <w:p w14:paraId="525F5EA9" w14:textId="77777777" w:rsidR="00E657D3" w:rsidRDefault="00E657D3" w:rsidP="00E657D3">
      <w:pPr>
        <w:pStyle w:val="ListParagraph"/>
      </w:pPr>
    </w:p>
    <w:p w14:paraId="346F492E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>Test for TSS</w:t>
      </w:r>
    </w:p>
    <w:p w14:paraId="2EE23A18" w14:textId="77777777" w:rsidR="00E657D3" w:rsidRDefault="00DD341E" w:rsidP="00E657D3">
      <w:pPr>
        <w:pStyle w:val="ListParagraph"/>
      </w:pPr>
      <w:r w:rsidRPr="00EE282D">
        <w:t xml:space="preserve">Dry </w:t>
      </w:r>
      <w:proofErr w:type="spellStart"/>
      <w:r w:rsidRPr="00EE282D">
        <w:t>watman</w:t>
      </w:r>
      <w:proofErr w:type="spellEnd"/>
      <w:r w:rsidRPr="00EE282D">
        <w:t xml:space="preserve"> filter paper no.1 in oven for 10 mins and cool in </w:t>
      </w:r>
      <w:r w:rsidR="00E657D3" w:rsidRPr="00EE282D">
        <w:t>desiccator</w:t>
      </w:r>
      <w:r w:rsidRPr="00EE282D">
        <w:t xml:space="preserve"> for </w:t>
      </w:r>
      <w:r>
        <w:t>30</w:t>
      </w:r>
      <w:r w:rsidRPr="00EE282D">
        <w:t xml:space="preserve"> mins. Weigh and note weight as A gm. Filter 1 liter water sample through this filter </w:t>
      </w:r>
      <w:r w:rsidR="00E657D3" w:rsidRPr="00EE282D">
        <w:t>paper. Dry</w:t>
      </w:r>
      <w:r w:rsidRPr="00EE282D">
        <w:t xml:space="preserve"> residue in oven for 45 </w:t>
      </w:r>
      <w:r w:rsidR="00E657D3" w:rsidRPr="00EE282D">
        <w:t>mins. Cool</w:t>
      </w:r>
      <w:r w:rsidRPr="00EE282D">
        <w:t xml:space="preserve"> in desiccator for 30-40 </w:t>
      </w:r>
      <w:r w:rsidR="00E657D3" w:rsidRPr="00EE282D">
        <w:t>minutes. Weigh</w:t>
      </w:r>
      <w:r w:rsidRPr="00EE282D">
        <w:t xml:space="preserve"> the residue and note weight as B gm.</w:t>
      </w:r>
    </w:p>
    <w:p w14:paraId="6CB6C682" w14:textId="5AF1C0EF" w:rsidR="00DD341E" w:rsidRDefault="00DD341E" w:rsidP="00E657D3">
      <w:pPr>
        <w:pStyle w:val="ListParagraph"/>
        <w:rPr>
          <w:ins w:id="19" w:author="Lobha Vaikunth Gawas [2]" w:date="2022-07-04T15:35:00Z"/>
        </w:rPr>
      </w:pPr>
      <w:r w:rsidRPr="00EE282D">
        <w:t>Calculation=B – A= C gm x 1000= TSS in PPM</w:t>
      </w:r>
    </w:p>
    <w:p w14:paraId="07836F8A" w14:textId="50E95CF6" w:rsidR="00F24EE7" w:rsidRDefault="00F24EE7" w:rsidP="00E657D3">
      <w:pPr>
        <w:pStyle w:val="ListParagraph"/>
      </w:pPr>
    </w:p>
    <w:p w14:paraId="26FDE981" w14:textId="77777777" w:rsidR="00E657D3" w:rsidRDefault="00E657D3" w:rsidP="00E657D3">
      <w:pPr>
        <w:pStyle w:val="ListParagraph"/>
      </w:pPr>
    </w:p>
    <w:p w14:paraId="3A72E821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>Test for corrosion indication</w:t>
      </w:r>
    </w:p>
    <w:p w14:paraId="5DE5FD1B" w14:textId="77777777" w:rsidR="00E657D3" w:rsidRDefault="00DD341E" w:rsidP="00E657D3">
      <w:pPr>
        <w:pStyle w:val="ListParagraph"/>
      </w:pPr>
      <w:r w:rsidRPr="00EE282D">
        <w:t>Weigh the corrosion coupon and note as A.</w:t>
      </w:r>
      <w:r w:rsidR="00E657D3">
        <w:t xml:space="preserve"> P</w:t>
      </w:r>
      <w:r w:rsidRPr="00EE282D">
        <w:t>lace corrosion coupon in the water loop for 1 month.</w:t>
      </w:r>
      <w:r w:rsidR="00E657D3">
        <w:t xml:space="preserve"> </w:t>
      </w:r>
      <w:r w:rsidRPr="00EE282D">
        <w:t>After 1 month take out the coupon and wash with dilute HCl.</w:t>
      </w:r>
      <w:r w:rsidR="00E657D3">
        <w:t xml:space="preserve"> </w:t>
      </w:r>
      <w:r w:rsidRPr="00EE282D">
        <w:t>Dry in oven for 20-30 mins.</w:t>
      </w:r>
      <w:r w:rsidR="00E657D3">
        <w:t xml:space="preserve"> </w:t>
      </w:r>
      <w:r w:rsidRPr="00EE282D">
        <w:t>Weigh the coupon and note final weight as B.</w:t>
      </w:r>
    </w:p>
    <w:p w14:paraId="21C7EE32" w14:textId="5B2BD22B" w:rsidR="00DD341E" w:rsidRPr="00EE282D" w:rsidRDefault="00DD341E" w:rsidP="00E657D3">
      <w:pPr>
        <w:pStyle w:val="ListParagraph"/>
      </w:pPr>
      <w:r w:rsidRPr="00EE282D">
        <w:t>Calculation</w:t>
      </w:r>
      <w:r w:rsidR="00E657D3" w:rsidRPr="00EE282D">
        <w:t>= (</w:t>
      </w:r>
      <w:r w:rsidRPr="00EE282D">
        <w:rPr>
          <w:u w:val="single"/>
        </w:rPr>
        <w:t>B-A</w:t>
      </w:r>
      <w:r w:rsidR="00E657D3" w:rsidRPr="00EE282D">
        <w:rPr>
          <w:u w:val="single"/>
        </w:rPr>
        <w:t>) x1.11</w:t>
      </w:r>
      <w:r w:rsidRPr="00EE282D">
        <w:rPr>
          <w:u w:val="single"/>
        </w:rPr>
        <w:t xml:space="preserve">   x 1000   </w:t>
      </w:r>
      <w:r w:rsidRPr="00EE282D">
        <w:t xml:space="preserve"> =Corrosion in MPY</w:t>
      </w:r>
    </w:p>
    <w:p w14:paraId="0E09A6F8" w14:textId="2E1FDF63" w:rsidR="00DD341E" w:rsidRPr="00EE282D" w:rsidRDefault="00DD341E" w:rsidP="00E657D3">
      <w:pPr>
        <w:spacing w:after="0"/>
      </w:pPr>
      <w:r w:rsidRPr="00EE282D">
        <w:t xml:space="preserve">                     </w:t>
      </w:r>
      <w:r w:rsidR="000342DC">
        <w:tab/>
      </w:r>
      <w:r w:rsidR="000342DC">
        <w:tab/>
      </w:r>
      <w:r w:rsidRPr="00EE282D">
        <w:t xml:space="preserve">No. of Days </w:t>
      </w:r>
    </w:p>
    <w:p w14:paraId="2357316A" w14:textId="77777777" w:rsidR="00DD341E" w:rsidRPr="00EE282D" w:rsidRDefault="00DD341E" w:rsidP="00E657D3">
      <w:pPr>
        <w:spacing w:after="0"/>
      </w:pPr>
      <w:r w:rsidRPr="00EE282D">
        <w:t xml:space="preserve">                      </w:t>
      </w:r>
    </w:p>
    <w:p w14:paraId="1AD66443" w14:textId="77777777" w:rsidR="00AF0AB1" w:rsidRDefault="00E657D3" w:rsidP="000342DC">
      <w:pPr>
        <w:spacing w:after="0"/>
        <w:ind w:firstLine="720"/>
      </w:pPr>
      <w:r w:rsidRPr="00EE282D">
        <w:t>PH</w:t>
      </w:r>
      <w:r w:rsidR="00DD341E" w:rsidRPr="00EE282D">
        <w:t xml:space="preserve"> checked using pH meter</w:t>
      </w:r>
      <w:del w:id="20" w:author="Lobha Vaikunth Gawas [2]" w:date="2022-07-04T15:33:00Z">
        <w:r w:rsidR="00DD341E" w:rsidRPr="00EE282D" w:rsidDel="00F24EE7">
          <w:delText xml:space="preserve"> </w:delText>
        </w:r>
      </w:del>
    </w:p>
    <w:p w14:paraId="2F8F4B6C" w14:textId="26F48DA2" w:rsidR="00F24EE7" w:rsidRDefault="00AF0AB1" w:rsidP="000342DC">
      <w:pPr>
        <w:spacing w:after="0"/>
        <w:ind w:firstLine="720"/>
      </w:pPr>
      <w:r>
        <w:t>TDS is calculated using below equation</w:t>
      </w:r>
    </w:p>
    <w:p w14:paraId="5DC8E81E" w14:textId="6B5A90DB" w:rsidR="00F24EE7" w:rsidRDefault="00AF0AB1" w:rsidP="00E73FD3">
      <w:pPr>
        <w:spacing w:after="0"/>
        <w:ind w:firstLine="720"/>
      </w:pPr>
      <w:r>
        <w:t xml:space="preserve">TDS = Conductivity </w:t>
      </w:r>
      <w:r w:rsidR="00E73FD3">
        <w:t>*0.6</w:t>
      </w:r>
    </w:p>
    <w:p w14:paraId="0C74151A" w14:textId="2C450B8F" w:rsidR="00E73FD3" w:rsidRDefault="00E73FD3" w:rsidP="00E73FD3">
      <w:pPr>
        <w:spacing w:after="0"/>
        <w:ind w:firstLine="720"/>
      </w:pPr>
    </w:p>
    <w:p w14:paraId="6926DCCE" w14:textId="07F25D5B" w:rsidR="0029622F" w:rsidRDefault="00E73FD3" w:rsidP="00E73FD3">
      <w:pPr>
        <w:spacing w:after="0"/>
        <w:ind w:firstLine="720"/>
        <w:rPr>
          <w:ins w:id="21" w:author="Lobha Vaikunth Gawas [2]" w:date="2022-07-04T15:35:00Z"/>
        </w:rPr>
      </w:pPr>
      <w:r>
        <w:t>Phosphate , Fe , TSS, Turbidity and Silica measurement is done by Spectrophotometer at laboratory</w:t>
      </w:r>
    </w:p>
    <w:p w14:paraId="65D2CFFA" w14:textId="12F1C3A0" w:rsidR="00DD341E" w:rsidRDefault="00DD341E" w:rsidP="000342DC">
      <w:pPr>
        <w:spacing w:after="0"/>
        <w:ind w:left="720"/>
      </w:pPr>
    </w:p>
    <w:p w14:paraId="63819544" w14:textId="51131763" w:rsidR="00DD341E" w:rsidRDefault="00DD341E" w:rsidP="000342DC">
      <w:pPr>
        <w:spacing w:after="0"/>
        <w:ind w:firstLine="720"/>
        <w:rPr>
          <w:ins w:id="22" w:author="Lobha Vaikunth Gawas [2]" w:date="2022-07-04T15:37:00Z"/>
        </w:rPr>
      </w:pPr>
      <w:r>
        <w:t>Maintain Cooling water COC above 2.</w:t>
      </w:r>
    </w:p>
    <w:p w14:paraId="38BDF90B" w14:textId="068BFB3F" w:rsidR="0029622F" w:rsidRDefault="00E73FD3" w:rsidP="0029622F">
      <w:pPr>
        <w:pStyle w:val="WW-BodyText2"/>
        <w:spacing w:before="3" w:line="340" w:lineRule="atLeast"/>
        <w:jc w:val="left"/>
        <w:rPr>
          <w:ins w:id="23" w:author="Lobha Vaikunth Gawas [2]" w:date="2022-07-04T15:37:00Z"/>
          <w:sz w:val="22"/>
          <w:szCs w:val="22"/>
        </w:rPr>
      </w:pPr>
      <w:r>
        <w:rPr>
          <w:sz w:val="22"/>
          <w:szCs w:val="22"/>
        </w:rPr>
        <w:t xml:space="preserve">COC = </w:t>
      </w:r>
      <w:proofErr w:type="spellStart"/>
      <w:r>
        <w:rPr>
          <w:sz w:val="22"/>
          <w:szCs w:val="22"/>
        </w:rPr>
        <w:t>CaH</w:t>
      </w:r>
      <w:proofErr w:type="spellEnd"/>
      <w:r>
        <w:rPr>
          <w:sz w:val="22"/>
          <w:szCs w:val="22"/>
        </w:rPr>
        <w:t xml:space="preserve"> of Cooling tower/</w:t>
      </w:r>
      <w:proofErr w:type="spellStart"/>
      <w:r>
        <w:rPr>
          <w:sz w:val="22"/>
          <w:szCs w:val="22"/>
        </w:rPr>
        <w:t>CaH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Make up</w:t>
      </w:r>
      <w:proofErr w:type="spellEnd"/>
      <w:r>
        <w:rPr>
          <w:sz w:val="22"/>
          <w:szCs w:val="22"/>
        </w:rPr>
        <w:t xml:space="preserve"> Water</w:t>
      </w:r>
    </w:p>
    <w:p w14:paraId="6B07E3AD" w14:textId="12CAA7B6" w:rsidR="0029622F" w:rsidRDefault="0029622F" w:rsidP="0029622F">
      <w:pPr>
        <w:pStyle w:val="WW-BodyText2"/>
        <w:spacing w:before="3" w:line="340" w:lineRule="atLeast"/>
        <w:jc w:val="left"/>
        <w:rPr>
          <w:ins w:id="24" w:author="Lobha Vaikunth Gawas [2]" w:date="2022-07-04T15:37:00Z"/>
          <w:sz w:val="22"/>
          <w:szCs w:val="22"/>
        </w:rPr>
      </w:pPr>
    </w:p>
    <w:p w14:paraId="6DE9758C" w14:textId="77777777" w:rsidR="004A525E" w:rsidRPr="00E73FD3" w:rsidRDefault="004A525E" w:rsidP="00E73FD3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2B9B90D1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4F7E63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74B05F9F" w14:textId="77777777" w:rsidR="00BA7336" w:rsidRPr="00B80FF3" w:rsidRDefault="00BA7336" w:rsidP="009B507B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9B507B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5157CA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4A1B222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A3B7C58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071E2C71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9B507B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568F1763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A0F6A6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C70FDE2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5C87721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34321A5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A81081B" w14:textId="4910233D" w:rsidR="00BA7336" w:rsidRPr="00B80FF3" w:rsidRDefault="00BA7336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lastRenderedPageBreak/>
              <w:t>Date:</w:t>
            </w:r>
            <w:r w:rsidR="00FB1662">
              <w:rPr>
                <w:rFonts w:ascii="Times New Roman" w:hAnsi="Times New Roman"/>
                <w:b/>
              </w:rPr>
              <w:t xml:space="preserve"> </w:t>
            </w:r>
            <w:r w:rsidR="00E73FD3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5320D72A" w14:textId="217E0025" w:rsidR="00BA7336" w:rsidRPr="00B80FF3" w:rsidRDefault="00BA7336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E73FD3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2DEB3A8E" w14:textId="30AD9780" w:rsidR="00BA7336" w:rsidRPr="00B80FF3" w:rsidRDefault="00BA7336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B1662">
              <w:rPr>
                <w:rFonts w:ascii="Times New Roman" w:hAnsi="Times New Roman"/>
                <w:b/>
              </w:rPr>
              <w:t xml:space="preserve"> </w:t>
            </w:r>
            <w:r w:rsidR="00E73FD3"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0128B999" w14:textId="180953B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4E1D72" w14:paraId="1A98EEB6" w14:textId="77777777" w:rsidTr="008D359D">
        <w:tc>
          <w:tcPr>
            <w:tcW w:w="9090" w:type="dxa"/>
            <w:gridSpan w:val="4"/>
          </w:tcPr>
          <w:p w14:paraId="1C2034DE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E1D72" w14:paraId="0D9E7952" w14:textId="77777777" w:rsidTr="008D359D">
        <w:tc>
          <w:tcPr>
            <w:tcW w:w="2766" w:type="dxa"/>
          </w:tcPr>
          <w:p w14:paraId="780A6939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427396E2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7703A96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7846834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E1D72" w:rsidRPr="001A3E3D" w14:paraId="3615DA7C" w14:textId="77777777" w:rsidTr="008D359D">
        <w:tc>
          <w:tcPr>
            <w:tcW w:w="2766" w:type="dxa"/>
          </w:tcPr>
          <w:p w14:paraId="13A0FDE2" w14:textId="42FC14AC" w:rsidR="004E1D72" w:rsidRPr="001A3E3D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2732EFC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b/>
                <w:snapToGrid w:val="0"/>
                <w:u w:val="single"/>
              </w:rPr>
            </w:pPr>
            <w:r w:rsidRPr="00EE2A7E">
              <w:rPr>
                <w:b/>
                <w:snapToGrid w:val="0"/>
                <w:u w:val="single"/>
              </w:rPr>
              <w:t>Procedure for Chemical addition to cooling tower sump</w:t>
            </w:r>
          </w:p>
          <w:p w14:paraId="22387855" w14:textId="70418D69" w:rsidR="004E1D72" w:rsidRPr="001A3E3D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E2A7E">
              <w:rPr>
                <w:b/>
                <w:snapToGrid w:val="0"/>
                <w:u w:val="single"/>
              </w:rPr>
              <w:t xml:space="preserve">Procedure for </w:t>
            </w:r>
            <w:proofErr w:type="spellStart"/>
            <w:r w:rsidRPr="00EE2A7E">
              <w:rPr>
                <w:b/>
                <w:snapToGrid w:val="0"/>
                <w:u w:val="single"/>
              </w:rPr>
              <w:t>floculant</w:t>
            </w:r>
            <w:proofErr w:type="spellEnd"/>
            <w:r w:rsidRPr="00EE2A7E">
              <w:rPr>
                <w:b/>
                <w:snapToGrid w:val="0"/>
                <w:u w:val="single"/>
              </w:rPr>
              <w:t xml:space="preserve"> addition to thickener/PCM </w:t>
            </w:r>
            <w:proofErr w:type="spellStart"/>
            <w:r w:rsidRPr="00EE2A7E">
              <w:rPr>
                <w:b/>
                <w:snapToGrid w:val="0"/>
                <w:u w:val="single"/>
              </w:rPr>
              <w:t>floculant</w:t>
            </w:r>
            <w:proofErr w:type="spellEnd"/>
            <w:r w:rsidRPr="00EE2A7E">
              <w:rPr>
                <w:b/>
                <w:snapToGrid w:val="0"/>
                <w:u w:val="single"/>
              </w:rPr>
              <w:t xml:space="preserve"> tank</w:t>
            </w:r>
          </w:p>
        </w:tc>
        <w:tc>
          <w:tcPr>
            <w:tcW w:w="2190" w:type="dxa"/>
          </w:tcPr>
          <w:p w14:paraId="6B6D1551" w14:textId="3CE90D09" w:rsidR="004E1D72" w:rsidRPr="001A3E3D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52D7A65B" w14:textId="5DFC0E5B" w:rsidR="004E1D72" w:rsidRPr="001A3E3D" w:rsidRDefault="0001383E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4E1D72" w14:paraId="003A7A5E" w14:textId="77777777" w:rsidTr="008D359D">
        <w:tc>
          <w:tcPr>
            <w:tcW w:w="2766" w:type="dxa"/>
          </w:tcPr>
          <w:p w14:paraId="7F6B9053" w14:textId="67405CB0" w:rsidR="004E1D72" w:rsidRDefault="00B812FA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C8CB2B7" w14:textId="6959E1AE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1CB10C58" w14:textId="2E09AFC8" w:rsidR="004E1D72" w:rsidRDefault="005A2CF8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4F335B18" w14:textId="3972A530" w:rsidR="004E1D72" w:rsidRDefault="0001383E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</w:tr>
      <w:tr w:rsidR="00E73FD3" w14:paraId="659F5C2B" w14:textId="77777777" w:rsidTr="008D359D">
        <w:tc>
          <w:tcPr>
            <w:tcW w:w="2766" w:type="dxa"/>
          </w:tcPr>
          <w:p w14:paraId="19F186EA" w14:textId="055EEE39" w:rsidR="00E73FD3" w:rsidRDefault="00E73FD3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03.03.2023</w:t>
            </w:r>
          </w:p>
        </w:tc>
        <w:tc>
          <w:tcPr>
            <w:tcW w:w="2188" w:type="dxa"/>
          </w:tcPr>
          <w:p w14:paraId="61D19194" w14:textId="2B8C1ECC" w:rsidR="00E73FD3" w:rsidRDefault="00E73FD3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Hazards</w:t>
            </w:r>
          </w:p>
        </w:tc>
        <w:tc>
          <w:tcPr>
            <w:tcW w:w="2190" w:type="dxa"/>
          </w:tcPr>
          <w:p w14:paraId="3FCABB0C" w14:textId="3B8E880B" w:rsidR="00E73FD3" w:rsidRDefault="00E73FD3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Hazard identified</w:t>
            </w:r>
          </w:p>
        </w:tc>
        <w:tc>
          <w:tcPr>
            <w:tcW w:w="1946" w:type="dxa"/>
          </w:tcPr>
          <w:p w14:paraId="5F76A4DB" w14:textId="690A86C4" w:rsidR="00E73FD3" w:rsidRDefault="00E73FD3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</w:tr>
    </w:tbl>
    <w:p w14:paraId="5E752909" w14:textId="77777777" w:rsidR="004E1D72" w:rsidRPr="00171F97" w:rsidRDefault="004E1D72" w:rsidP="004E1D72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38DD4802" w14:textId="77777777" w:rsidR="004E1D72" w:rsidRDefault="004E1D72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4E1D72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3DF7" w14:textId="77777777" w:rsidR="004B336B" w:rsidRDefault="004B336B" w:rsidP="0036287A">
      <w:pPr>
        <w:spacing w:after="0" w:line="240" w:lineRule="auto"/>
      </w:pPr>
      <w:r>
        <w:separator/>
      </w:r>
    </w:p>
  </w:endnote>
  <w:endnote w:type="continuationSeparator" w:id="0">
    <w:p w14:paraId="24FE6DD5" w14:textId="77777777" w:rsidR="004B336B" w:rsidRDefault="004B336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EA23" w14:textId="27CE6DF8" w:rsidR="00450E2A" w:rsidRDefault="00924BCC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5D7D64" wp14:editId="0568A27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62646a2ac9a00cddca0e9f2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36878" w14:textId="22BBD8E2" w:rsidR="00924BCC" w:rsidRPr="00924BCC" w:rsidRDefault="00924BCC" w:rsidP="00924BC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24BCC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D7D64" id="_x0000_t202" coordsize="21600,21600" o:spt="202" path="m,l,21600r21600,l21600,xe">
              <v:stroke joinstyle="miter"/>
              <v:path gradientshapeok="t" o:connecttype="rect"/>
            </v:shapetype>
            <v:shape id="MSIPCMb62646a2ac9a00cddca0e9f2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2C36878" w14:textId="22BBD8E2" w:rsidR="00924BCC" w:rsidRPr="00924BCC" w:rsidRDefault="00924BCC" w:rsidP="00924BCC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24BCC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9054" w14:textId="77777777" w:rsidR="004B336B" w:rsidRDefault="004B336B" w:rsidP="0036287A">
      <w:pPr>
        <w:spacing w:after="0" w:line="240" w:lineRule="auto"/>
      </w:pPr>
      <w:r>
        <w:separator/>
      </w:r>
    </w:p>
  </w:footnote>
  <w:footnote w:type="continuationSeparator" w:id="0">
    <w:p w14:paraId="2717466F" w14:textId="77777777" w:rsidR="004B336B" w:rsidRDefault="004B336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7373177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3F9BC6F2" w14:textId="651344B3" w:rsidR="00314A11" w:rsidRPr="001B4A42" w:rsidRDefault="00A11F5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F3F733A" wp14:editId="303436A3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562C06F5" w14:textId="77777777" w:rsidR="00314A11" w:rsidRPr="001B4A42" w:rsidRDefault="00B8028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213C50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B7BCB67" w14:textId="1D32121E" w:rsidR="00314A11" w:rsidRPr="002E7889" w:rsidRDefault="00B8028E" w:rsidP="00DD341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</w:t>
          </w:r>
          <w:r w:rsidR="00AF0AB1">
            <w:rPr>
              <w:rFonts w:ascii="Times New Roman" w:hAnsi="Times New Roman"/>
              <w:b/>
            </w:rPr>
            <w:t>I/PROD</w:t>
          </w:r>
          <w:r w:rsidR="00AF0AB1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B1662" w:rsidRPr="00FB1662">
            <w:rPr>
              <w:rFonts w:ascii="Times New Roman" w:hAnsi="Times New Roman"/>
              <w:b/>
            </w:rPr>
            <w:t>51</w:t>
          </w:r>
        </w:p>
      </w:tc>
    </w:tr>
    <w:tr w:rsidR="00314A11" w:rsidRPr="001B4A42" w14:paraId="768FA82A" w14:textId="77777777" w:rsidTr="00314A11">
      <w:trPr>
        <w:trHeight w:val="143"/>
      </w:trPr>
      <w:tc>
        <w:tcPr>
          <w:tcW w:w="1702" w:type="dxa"/>
          <w:vMerge/>
        </w:tcPr>
        <w:p w14:paraId="7B71969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FAB226E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354AE4C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2AF9FBC" w14:textId="52A26224" w:rsidR="00314A11" w:rsidRPr="00550080" w:rsidRDefault="00AF0AB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03.03.2023</w:t>
          </w:r>
        </w:p>
      </w:tc>
    </w:tr>
    <w:tr w:rsidR="00314A11" w:rsidRPr="001B4A42" w14:paraId="69F66725" w14:textId="77777777" w:rsidTr="00314A11">
      <w:trPr>
        <w:trHeight w:val="143"/>
      </w:trPr>
      <w:tc>
        <w:tcPr>
          <w:tcW w:w="1702" w:type="dxa"/>
          <w:vMerge/>
        </w:tcPr>
        <w:p w14:paraId="00334E4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4B4F509D" w14:textId="77777777" w:rsidR="00314A11" w:rsidRPr="001B4A42" w:rsidRDefault="00DD341E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Work Instructions for</w:t>
          </w:r>
          <w:r w:rsidRPr="00DD341E">
            <w:rPr>
              <w:rFonts w:ascii="Times New Roman" w:hAnsi="Times New Roman"/>
              <w:b/>
              <w:sz w:val="20"/>
            </w:rPr>
            <w:t xml:space="preserve"> sampling of process water, addition of chemical and water analysis.</w:t>
          </w:r>
        </w:p>
      </w:tc>
      <w:tc>
        <w:tcPr>
          <w:tcW w:w="1701" w:type="dxa"/>
        </w:tcPr>
        <w:p w14:paraId="3CD467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B9F5115" w14:textId="686D818E" w:rsidR="00314A11" w:rsidRPr="002E7889" w:rsidRDefault="00AF0AB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0B59F1BF" w14:textId="77777777" w:rsidTr="00314A11">
      <w:trPr>
        <w:trHeight w:val="143"/>
      </w:trPr>
      <w:tc>
        <w:tcPr>
          <w:tcW w:w="1702" w:type="dxa"/>
          <w:vMerge/>
        </w:tcPr>
        <w:p w14:paraId="2CDFF27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664F0D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978DB8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C8B697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50AED">
            <w:rPr>
              <w:rFonts w:ascii="Times New Roman" w:hAnsi="Times New Roman"/>
              <w:b/>
              <w:noProof/>
            </w:rPr>
            <w:t>5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50AED">
            <w:rPr>
              <w:rFonts w:ascii="Times New Roman" w:hAnsi="Times New Roman"/>
              <w:b/>
              <w:noProof/>
            </w:rPr>
            <w:t>5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49BD513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A96"/>
    <w:multiLevelType w:val="hybridMultilevel"/>
    <w:tmpl w:val="9F3C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0191"/>
    <w:multiLevelType w:val="hybridMultilevel"/>
    <w:tmpl w:val="65BA1D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8284A4D"/>
    <w:multiLevelType w:val="hybridMultilevel"/>
    <w:tmpl w:val="939E8B3A"/>
    <w:lvl w:ilvl="0" w:tplc="0409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0565C4F"/>
    <w:multiLevelType w:val="hybridMultilevel"/>
    <w:tmpl w:val="5E68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3A5A"/>
    <w:multiLevelType w:val="hybridMultilevel"/>
    <w:tmpl w:val="C00C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51056">
    <w:abstractNumId w:val="1"/>
  </w:num>
  <w:num w:numId="2" w16cid:durableId="204097777">
    <w:abstractNumId w:val="3"/>
  </w:num>
  <w:num w:numId="3" w16cid:durableId="1532648094">
    <w:abstractNumId w:val="2"/>
  </w:num>
  <w:num w:numId="4" w16cid:durableId="1875267737">
    <w:abstractNumId w:val="5"/>
  </w:num>
  <w:num w:numId="5" w16cid:durableId="2058503638">
    <w:abstractNumId w:val="0"/>
  </w:num>
  <w:num w:numId="6" w16cid:durableId="442458840">
    <w:abstractNumId w:val="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-1-5-21-1933485140-791539629-772073404-2555"/>
  </w15:person>
  <w15:person w15:author="Andrade Agostinho">
    <w15:presenceInfo w15:providerId="AD" w15:userId="S::00007386@vedanta.co.in::86d78e0a-e5e6-43d0-bb56-9af6e825d089"/>
  </w15:person>
  <w15:person w15:author="Lobha Vaikunth Gawas [2]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2D83"/>
    <w:rsid w:val="00013488"/>
    <w:rsid w:val="0001383E"/>
    <w:rsid w:val="000342DC"/>
    <w:rsid w:val="0003432F"/>
    <w:rsid w:val="00042ED0"/>
    <w:rsid w:val="000507C5"/>
    <w:rsid w:val="00055A0C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37E2E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2DE7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84B5A"/>
    <w:rsid w:val="00290DF6"/>
    <w:rsid w:val="0029622F"/>
    <w:rsid w:val="002A34B1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19C3"/>
    <w:rsid w:val="00345592"/>
    <w:rsid w:val="003508CE"/>
    <w:rsid w:val="00350B5E"/>
    <w:rsid w:val="00360D23"/>
    <w:rsid w:val="0036287A"/>
    <w:rsid w:val="00364E07"/>
    <w:rsid w:val="0037211A"/>
    <w:rsid w:val="00373C1B"/>
    <w:rsid w:val="003760F3"/>
    <w:rsid w:val="00387585"/>
    <w:rsid w:val="00391C62"/>
    <w:rsid w:val="00392A3A"/>
    <w:rsid w:val="00396915"/>
    <w:rsid w:val="00397384"/>
    <w:rsid w:val="00397EAD"/>
    <w:rsid w:val="003A535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66469"/>
    <w:rsid w:val="004871B1"/>
    <w:rsid w:val="004A0851"/>
    <w:rsid w:val="004A525E"/>
    <w:rsid w:val="004A6BDF"/>
    <w:rsid w:val="004B08DA"/>
    <w:rsid w:val="004B0E5D"/>
    <w:rsid w:val="004B336B"/>
    <w:rsid w:val="004C4123"/>
    <w:rsid w:val="004E1D72"/>
    <w:rsid w:val="004E2A68"/>
    <w:rsid w:val="004E33B4"/>
    <w:rsid w:val="004F1BCA"/>
    <w:rsid w:val="004F2A47"/>
    <w:rsid w:val="004F2DA1"/>
    <w:rsid w:val="0050223F"/>
    <w:rsid w:val="005112D9"/>
    <w:rsid w:val="0052454B"/>
    <w:rsid w:val="00524E45"/>
    <w:rsid w:val="00535C8B"/>
    <w:rsid w:val="005414A3"/>
    <w:rsid w:val="005433A6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A2CF8"/>
    <w:rsid w:val="005C4234"/>
    <w:rsid w:val="005D000D"/>
    <w:rsid w:val="005D436D"/>
    <w:rsid w:val="005D59AB"/>
    <w:rsid w:val="005E1D4D"/>
    <w:rsid w:val="005E6E8C"/>
    <w:rsid w:val="005F1195"/>
    <w:rsid w:val="005F244F"/>
    <w:rsid w:val="005F5011"/>
    <w:rsid w:val="00603978"/>
    <w:rsid w:val="00605662"/>
    <w:rsid w:val="00611FB8"/>
    <w:rsid w:val="00636E54"/>
    <w:rsid w:val="006545C9"/>
    <w:rsid w:val="006562AA"/>
    <w:rsid w:val="00667DAD"/>
    <w:rsid w:val="00676577"/>
    <w:rsid w:val="00676BA9"/>
    <w:rsid w:val="00684AFE"/>
    <w:rsid w:val="006868A6"/>
    <w:rsid w:val="006A3ADF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05FAE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2A63"/>
    <w:rsid w:val="008B3AB2"/>
    <w:rsid w:val="008C6013"/>
    <w:rsid w:val="008D3AF0"/>
    <w:rsid w:val="008E5D61"/>
    <w:rsid w:val="008F0F70"/>
    <w:rsid w:val="00915013"/>
    <w:rsid w:val="00924BCC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507B"/>
    <w:rsid w:val="009C1CE2"/>
    <w:rsid w:val="009C2D3C"/>
    <w:rsid w:val="009D1C9B"/>
    <w:rsid w:val="009D2CED"/>
    <w:rsid w:val="009D6B7A"/>
    <w:rsid w:val="009E296D"/>
    <w:rsid w:val="009E5F19"/>
    <w:rsid w:val="009F09D3"/>
    <w:rsid w:val="009F1874"/>
    <w:rsid w:val="00A11F5D"/>
    <w:rsid w:val="00A15D03"/>
    <w:rsid w:val="00A2079D"/>
    <w:rsid w:val="00A37D0F"/>
    <w:rsid w:val="00A41452"/>
    <w:rsid w:val="00A45D18"/>
    <w:rsid w:val="00A506BA"/>
    <w:rsid w:val="00A50AED"/>
    <w:rsid w:val="00A51C84"/>
    <w:rsid w:val="00A5482D"/>
    <w:rsid w:val="00A60A96"/>
    <w:rsid w:val="00A66818"/>
    <w:rsid w:val="00A77874"/>
    <w:rsid w:val="00A77E61"/>
    <w:rsid w:val="00AA0D7D"/>
    <w:rsid w:val="00AB1375"/>
    <w:rsid w:val="00AB1C68"/>
    <w:rsid w:val="00AC09FE"/>
    <w:rsid w:val="00AD1315"/>
    <w:rsid w:val="00AD2669"/>
    <w:rsid w:val="00AD432F"/>
    <w:rsid w:val="00AD438C"/>
    <w:rsid w:val="00AD4539"/>
    <w:rsid w:val="00AD6748"/>
    <w:rsid w:val="00AF0AB1"/>
    <w:rsid w:val="00B04D1D"/>
    <w:rsid w:val="00B16E23"/>
    <w:rsid w:val="00B31114"/>
    <w:rsid w:val="00B4491C"/>
    <w:rsid w:val="00B45C2E"/>
    <w:rsid w:val="00B8028E"/>
    <w:rsid w:val="00B80FF3"/>
    <w:rsid w:val="00B812FA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3D51"/>
    <w:rsid w:val="00C1460A"/>
    <w:rsid w:val="00C20B4F"/>
    <w:rsid w:val="00C41BE2"/>
    <w:rsid w:val="00C5314A"/>
    <w:rsid w:val="00C56A1E"/>
    <w:rsid w:val="00C67B70"/>
    <w:rsid w:val="00C70B3F"/>
    <w:rsid w:val="00C82351"/>
    <w:rsid w:val="00C82BBA"/>
    <w:rsid w:val="00C87041"/>
    <w:rsid w:val="00C877A8"/>
    <w:rsid w:val="00C90B17"/>
    <w:rsid w:val="00C97F7B"/>
    <w:rsid w:val="00CA1F02"/>
    <w:rsid w:val="00CA2963"/>
    <w:rsid w:val="00CA462E"/>
    <w:rsid w:val="00CB0B9A"/>
    <w:rsid w:val="00CB6FBF"/>
    <w:rsid w:val="00CD32DD"/>
    <w:rsid w:val="00CE4E43"/>
    <w:rsid w:val="00CE663D"/>
    <w:rsid w:val="00CE6A48"/>
    <w:rsid w:val="00D00594"/>
    <w:rsid w:val="00D119B6"/>
    <w:rsid w:val="00D12D8D"/>
    <w:rsid w:val="00D1438A"/>
    <w:rsid w:val="00D14DDA"/>
    <w:rsid w:val="00D332DF"/>
    <w:rsid w:val="00D425EB"/>
    <w:rsid w:val="00D55A1E"/>
    <w:rsid w:val="00D57BEF"/>
    <w:rsid w:val="00D72D0E"/>
    <w:rsid w:val="00D779C6"/>
    <w:rsid w:val="00D84E9B"/>
    <w:rsid w:val="00D92675"/>
    <w:rsid w:val="00DA0EBD"/>
    <w:rsid w:val="00DC5201"/>
    <w:rsid w:val="00DC5863"/>
    <w:rsid w:val="00DD341E"/>
    <w:rsid w:val="00DD3AEE"/>
    <w:rsid w:val="00DD76B3"/>
    <w:rsid w:val="00DF1514"/>
    <w:rsid w:val="00E2148F"/>
    <w:rsid w:val="00E33B43"/>
    <w:rsid w:val="00E356AB"/>
    <w:rsid w:val="00E36E34"/>
    <w:rsid w:val="00E51316"/>
    <w:rsid w:val="00E62BCD"/>
    <w:rsid w:val="00E62FC7"/>
    <w:rsid w:val="00E657D3"/>
    <w:rsid w:val="00E73FD3"/>
    <w:rsid w:val="00E77A52"/>
    <w:rsid w:val="00E80860"/>
    <w:rsid w:val="00E92A83"/>
    <w:rsid w:val="00EB337F"/>
    <w:rsid w:val="00EB70B4"/>
    <w:rsid w:val="00EB7EA7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24EE7"/>
    <w:rsid w:val="00F4113F"/>
    <w:rsid w:val="00F45C75"/>
    <w:rsid w:val="00F5486C"/>
    <w:rsid w:val="00F7339F"/>
    <w:rsid w:val="00F73FA8"/>
    <w:rsid w:val="00F80D04"/>
    <w:rsid w:val="00F90E49"/>
    <w:rsid w:val="00FA0A8E"/>
    <w:rsid w:val="00FA664D"/>
    <w:rsid w:val="00FA69D7"/>
    <w:rsid w:val="00FA734D"/>
    <w:rsid w:val="00FB1662"/>
    <w:rsid w:val="00FB6305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BA366"/>
  <w15:docId w15:val="{74997190-7A15-4B20-B131-C7E3B824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D34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D341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DD341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4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B5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B5A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284B5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FFDF5-5C9B-4C9F-BFC9-83233686C4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F74E4-669D-477B-8103-FA9A71973330}"/>
</file>

<file path=customXml/itemProps3.xml><?xml version="1.0" encoding="utf-8"?>
<ds:datastoreItem xmlns:ds="http://schemas.openxmlformats.org/officeDocument/2006/customXml" ds:itemID="{1EEF120F-30D9-40C5-B936-A73A37F9BA1C}"/>
</file>

<file path=customXml/itemProps4.xml><?xml version="1.0" encoding="utf-8"?>
<ds:datastoreItem xmlns:ds="http://schemas.openxmlformats.org/officeDocument/2006/customXml" ds:itemID="{E46F8C66-1C1E-417F-B582-2929C0AF77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46</cp:revision>
  <cp:lastPrinted>2022-02-02T04:42:00Z</cp:lastPrinted>
  <dcterms:created xsi:type="dcterms:W3CDTF">2017-06-01T12:27:00Z</dcterms:created>
  <dcterms:modified xsi:type="dcterms:W3CDTF">2023-04-26T04:34:00Z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2022-08-17T10:06:12Z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e0df7096-e607-4358-addf-00214fb2f770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1292600</vt:r8>
  </property>
</Properties>
</file>