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6CDC" w14:textId="77777777" w:rsidR="0096441D" w:rsidRPr="006914AF" w:rsidRDefault="00BD6C5B" w:rsidP="006914AF">
      <w:pPr>
        <w:spacing w:line="240" w:lineRule="auto"/>
        <w:jc w:val="center"/>
        <w:rPr>
          <w:rFonts w:ascii="Times New Roman" w:hAnsi="Times New Roman"/>
          <w:b/>
          <w:sz w:val="24"/>
          <w:szCs w:val="24"/>
          <w:u w:val="single"/>
        </w:rPr>
      </w:pPr>
      <w:r w:rsidRPr="0096441D">
        <w:rPr>
          <w:rFonts w:ascii="Times New Roman" w:hAnsi="Times New Roman"/>
          <w:b/>
          <w:sz w:val="24"/>
          <w:szCs w:val="24"/>
          <w:u w:val="single"/>
        </w:rPr>
        <w:t xml:space="preserve">WORK </w:t>
      </w:r>
      <w:r w:rsidR="00673792" w:rsidRPr="0096441D">
        <w:rPr>
          <w:rFonts w:ascii="Times New Roman" w:hAnsi="Times New Roman"/>
          <w:b/>
          <w:sz w:val="24"/>
          <w:szCs w:val="24"/>
          <w:u w:val="single"/>
        </w:rPr>
        <w:t>INSTRUCTIONS FOR_</w:t>
      </w:r>
      <w:r w:rsidR="00673792" w:rsidRPr="0096441D">
        <w:rPr>
          <w:rFonts w:ascii="Times New Roman" w:hAnsi="Times New Roman"/>
          <w:u w:val="single"/>
        </w:rPr>
        <w:t xml:space="preserve"> </w:t>
      </w:r>
      <w:r w:rsidR="0096441D" w:rsidRPr="0096441D">
        <w:rPr>
          <w:rFonts w:ascii="Times New Roman" w:hAnsi="Times New Roman"/>
          <w:b/>
          <w:sz w:val="24"/>
          <w:szCs w:val="24"/>
          <w:u w:val="single"/>
        </w:rPr>
        <w:t>BF1 &amp; BF2 FLARE STACK</w:t>
      </w:r>
    </w:p>
    <w:p w14:paraId="49CA1148" w14:textId="77777777" w:rsidR="0096441D" w:rsidRDefault="0096441D" w:rsidP="0096441D">
      <w:pPr>
        <w:rPr>
          <w:b/>
          <w:sz w:val="24"/>
        </w:rPr>
      </w:pPr>
      <w:r>
        <w:rPr>
          <w:b/>
          <w:sz w:val="24"/>
        </w:rPr>
        <w:t>Criteria: Complete flaring of BF gas through flare stack.</w:t>
      </w:r>
    </w:p>
    <w:p w14:paraId="6805DD6E" w14:textId="59E75BE6" w:rsidR="0096441D" w:rsidRPr="006202FD" w:rsidRDefault="0096441D" w:rsidP="0096441D">
      <w:pPr>
        <w:pStyle w:val="Heading1"/>
        <w:rPr>
          <w:color w:val="auto"/>
          <w:sz w:val="20"/>
        </w:rPr>
      </w:pPr>
      <w:r w:rsidRPr="006202FD">
        <w:rPr>
          <w:color w:val="auto"/>
          <w:sz w:val="20"/>
        </w:rPr>
        <w:t xml:space="preserve">OVERALL RESPONSIBILITY: Furnace </w:t>
      </w:r>
      <w:r w:rsidR="006563A6" w:rsidRPr="006202FD">
        <w:rPr>
          <w:color w:val="auto"/>
          <w:sz w:val="20"/>
        </w:rPr>
        <w:t>in</w:t>
      </w:r>
      <w:r w:rsidRPr="006202FD">
        <w:rPr>
          <w:color w:val="auto"/>
          <w:sz w:val="20"/>
        </w:rPr>
        <w:t xml:space="preserve"> Charge or </w:t>
      </w:r>
      <w:r w:rsidR="0072702C">
        <w:rPr>
          <w:color w:val="auto"/>
          <w:sz w:val="20"/>
        </w:rPr>
        <w:t>Shift In charge</w:t>
      </w:r>
      <w:ins w:id="0" w:author="Lobha Vaikunth Gawas" w:date="2022-07-12T15:33:00Z">
        <w:r w:rsidR="00C05127">
          <w:rPr>
            <w:color w:val="auto"/>
            <w:sz w:val="20"/>
          </w:rPr>
          <w:t xml:space="preserve"> </w:t>
        </w:r>
      </w:ins>
      <w:r w:rsidR="009B4C8D">
        <w:rPr>
          <w:color w:val="auto"/>
          <w:sz w:val="20"/>
        </w:rPr>
        <w:t xml:space="preserve"> </w:t>
      </w:r>
      <w:r w:rsidR="00C05127">
        <w:rPr>
          <w:color w:val="auto"/>
          <w:sz w:val="20"/>
        </w:rPr>
        <w:t xml:space="preserve"> </w:t>
      </w:r>
      <w:r w:rsidR="006914AF" w:rsidRPr="006202FD">
        <w:rPr>
          <w:color w:val="auto"/>
          <w:sz w:val="20"/>
        </w:rPr>
        <w:t>in</w:t>
      </w:r>
      <w:r w:rsidRPr="006202FD">
        <w:rPr>
          <w:color w:val="auto"/>
          <w:sz w:val="20"/>
        </w:rPr>
        <w:t xml:space="preserve"> communication with control room in-charge.</w:t>
      </w:r>
    </w:p>
    <w:p w14:paraId="440CC2D7" w14:textId="77777777" w:rsidR="0096441D" w:rsidRDefault="0096441D" w:rsidP="0096441D">
      <w:pPr>
        <w:pStyle w:val="WW-BodyText2"/>
        <w:spacing w:before="3" w:line="340" w:lineRule="atLeast"/>
        <w:ind w:left="360"/>
        <w:jc w:val="left"/>
        <w:rPr>
          <w:b/>
        </w:rPr>
      </w:pPr>
    </w:p>
    <w:p w14:paraId="389B91F1" w14:textId="77777777" w:rsidR="0096441D" w:rsidRDefault="0096441D" w:rsidP="006914AF">
      <w:pPr>
        <w:pStyle w:val="WW-BodyText2"/>
        <w:spacing w:before="3" w:line="340" w:lineRule="atLeast"/>
        <w:ind w:left="360"/>
        <w:jc w:val="left"/>
        <w:rPr>
          <w:b/>
          <w:snapToGrid w:val="0"/>
          <w:color w:val="000000"/>
        </w:rPr>
      </w:pPr>
      <w:r>
        <w:rPr>
          <w:b/>
        </w:rPr>
        <w:t>Identified Hazards:</w:t>
      </w:r>
      <w:r>
        <w:rPr>
          <w:b/>
          <w:snapToGrid w:val="0"/>
          <w:color w:val="000000"/>
        </w:rPr>
        <w:t xml:space="preserve"> </w:t>
      </w:r>
    </w:p>
    <w:p w14:paraId="433A8A3D" w14:textId="77777777" w:rsidR="00915F11" w:rsidRPr="00E2674B" w:rsidRDefault="00915F11" w:rsidP="00BA1091">
      <w:pPr>
        <w:pStyle w:val="BodyText2"/>
        <w:numPr>
          <w:ilvl w:val="0"/>
          <w:numId w:val="3"/>
        </w:numPr>
        <w:spacing w:after="0" w:line="340" w:lineRule="atLeast"/>
        <w:rPr>
          <w:rFonts w:ascii="Cambria" w:hAnsi="Cambria"/>
        </w:rPr>
      </w:pPr>
      <w:r w:rsidRPr="00E2674B">
        <w:rPr>
          <w:rFonts w:ascii="Cambria" w:hAnsi="Cambria"/>
        </w:rPr>
        <w:t xml:space="preserve">BF Gas poisoning </w:t>
      </w:r>
    </w:p>
    <w:p w14:paraId="37D62F23" w14:textId="77777777" w:rsidR="00915F11" w:rsidRPr="00E2674B" w:rsidRDefault="00915F11" w:rsidP="00BA1091">
      <w:pPr>
        <w:pStyle w:val="BodyText2"/>
        <w:numPr>
          <w:ilvl w:val="0"/>
          <w:numId w:val="3"/>
        </w:numPr>
        <w:spacing w:after="0" w:line="340" w:lineRule="atLeast"/>
        <w:rPr>
          <w:rFonts w:ascii="Cambria" w:hAnsi="Cambria"/>
        </w:rPr>
      </w:pPr>
      <w:r w:rsidRPr="00E2674B">
        <w:rPr>
          <w:rFonts w:ascii="Cambria" w:hAnsi="Cambria"/>
        </w:rPr>
        <w:t>Fall of person causing injury</w:t>
      </w:r>
    </w:p>
    <w:p w14:paraId="2EDB178D" w14:textId="77777777" w:rsidR="00915F11" w:rsidRPr="00E2674B" w:rsidRDefault="00915F11" w:rsidP="00BA1091">
      <w:pPr>
        <w:pStyle w:val="BodyText2"/>
        <w:numPr>
          <w:ilvl w:val="0"/>
          <w:numId w:val="3"/>
        </w:numPr>
        <w:spacing w:after="0" w:line="340" w:lineRule="atLeast"/>
        <w:rPr>
          <w:rFonts w:ascii="Cambria" w:hAnsi="Cambria"/>
        </w:rPr>
      </w:pPr>
      <w:r w:rsidRPr="00E2674B">
        <w:rPr>
          <w:rFonts w:ascii="Cambria" w:hAnsi="Cambria"/>
        </w:rPr>
        <w:t>Contact with hot surface causing burns</w:t>
      </w:r>
    </w:p>
    <w:p w14:paraId="26233ACA"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DE5E5B">
        <w:rPr>
          <w:rFonts w:ascii="Cambria" w:hAnsi="Cambria"/>
          <w:snapToGrid w:val="0"/>
        </w:rPr>
        <w:t>Human Behavior -</w:t>
      </w:r>
      <w:r w:rsidRPr="00E2674B">
        <w:rPr>
          <w:rFonts w:ascii="Cambria" w:hAnsi="Cambria"/>
          <w:snapToGrid w:val="0"/>
        </w:rPr>
        <w:t xml:space="preserve">Nonuse of PPE </w:t>
      </w:r>
    </w:p>
    <w:p w14:paraId="3093248F"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DE5E5B">
        <w:rPr>
          <w:rFonts w:ascii="Cambria" w:hAnsi="Cambria"/>
          <w:snapToGrid w:val="0"/>
        </w:rPr>
        <w:t>Human Behavior -</w:t>
      </w:r>
      <w:r w:rsidRPr="00E2674B">
        <w:rPr>
          <w:rFonts w:ascii="Cambria" w:hAnsi="Cambria"/>
          <w:snapToGrid w:val="0"/>
        </w:rPr>
        <w:t>Improper house keeping</w:t>
      </w:r>
    </w:p>
    <w:p w14:paraId="17EE5F3D"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E2674B">
        <w:rPr>
          <w:rFonts w:ascii="Cambria" w:hAnsi="Cambria"/>
          <w:snapToGrid w:val="0"/>
        </w:rPr>
        <w:t>Inadequate local lighting</w:t>
      </w:r>
    </w:p>
    <w:p w14:paraId="2EC8601B"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E2674B">
        <w:rPr>
          <w:rFonts w:ascii="Cambria" w:hAnsi="Cambria"/>
          <w:snapToGrid w:val="0"/>
        </w:rPr>
        <w:t>Breaking of flare stack water seal without the knowledge that people were working on top.</w:t>
      </w:r>
    </w:p>
    <w:p w14:paraId="581BC772"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DE5E5B">
        <w:rPr>
          <w:rFonts w:ascii="Cambria" w:hAnsi="Cambria"/>
          <w:snapToGrid w:val="0"/>
        </w:rPr>
        <w:t>Human Behavior -</w:t>
      </w:r>
      <w:r w:rsidRPr="00E2674B">
        <w:rPr>
          <w:rFonts w:ascii="Cambria" w:hAnsi="Cambria"/>
          <w:snapToGrid w:val="0"/>
        </w:rPr>
        <w:t>Not following work permit procedure.</w:t>
      </w:r>
    </w:p>
    <w:p w14:paraId="3CBF3FE0"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E2674B">
        <w:rPr>
          <w:rFonts w:ascii="Cambria" w:hAnsi="Cambria"/>
          <w:snapToGrid w:val="0"/>
        </w:rPr>
        <w:t>Declaring shutdown without water sealing all the valve of the line</w:t>
      </w:r>
    </w:p>
    <w:p w14:paraId="10023797"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E2674B">
        <w:rPr>
          <w:rFonts w:ascii="Cambria" w:hAnsi="Cambria"/>
          <w:snapToGrid w:val="0"/>
        </w:rPr>
        <w:t>Flare stacks flame failure leading to gas presence in plant area.</w:t>
      </w:r>
    </w:p>
    <w:p w14:paraId="401B4CB6" w14:textId="77777777" w:rsidR="00915F11" w:rsidRPr="00E2674B" w:rsidRDefault="00915F11" w:rsidP="00BA1091">
      <w:pPr>
        <w:pStyle w:val="WW-BodyText2"/>
        <w:numPr>
          <w:ilvl w:val="0"/>
          <w:numId w:val="3"/>
        </w:numPr>
        <w:tabs>
          <w:tab w:val="clear" w:pos="720"/>
        </w:tabs>
        <w:spacing w:before="3" w:line="340" w:lineRule="atLeast"/>
        <w:jc w:val="left"/>
        <w:rPr>
          <w:rFonts w:ascii="Cambria" w:hAnsi="Cambria"/>
          <w:snapToGrid w:val="0"/>
        </w:rPr>
      </w:pPr>
      <w:r w:rsidRPr="00E2674B">
        <w:rPr>
          <w:rFonts w:ascii="Cambria" w:hAnsi="Cambria"/>
        </w:rPr>
        <w:t>LPG leakage</w:t>
      </w:r>
    </w:p>
    <w:p w14:paraId="725AA613" w14:textId="77777777" w:rsidR="00915F11" w:rsidRPr="00E2674B" w:rsidRDefault="00915F11" w:rsidP="00BA1091">
      <w:pPr>
        <w:pStyle w:val="WW-BodyText2"/>
        <w:numPr>
          <w:ilvl w:val="0"/>
          <w:numId w:val="3"/>
        </w:numPr>
        <w:spacing w:before="3" w:line="340" w:lineRule="atLeast"/>
        <w:jc w:val="left"/>
        <w:rPr>
          <w:rFonts w:ascii="Cambria" w:hAnsi="Cambria"/>
          <w:snapToGrid w:val="0"/>
        </w:rPr>
      </w:pPr>
      <w:r w:rsidRPr="00E2674B">
        <w:rPr>
          <w:rFonts w:ascii="Cambria" w:hAnsi="Cambria"/>
          <w:snapToGrid w:val="0"/>
        </w:rPr>
        <w:t>Slipping from monkey ladder while climbing</w:t>
      </w:r>
    </w:p>
    <w:p w14:paraId="1AA21D71" w14:textId="77777777" w:rsidR="00915F11" w:rsidRDefault="00915F11" w:rsidP="00915F11">
      <w:pPr>
        <w:pStyle w:val="WW-BodyText2"/>
        <w:spacing w:before="3" w:line="340" w:lineRule="atLeast"/>
        <w:jc w:val="left"/>
      </w:pPr>
    </w:p>
    <w:p w14:paraId="58503950" w14:textId="77777777" w:rsidR="0096441D" w:rsidRDefault="0096441D" w:rsidP="0096441D">
      <w:pPr>
        <w:pStyle w:val="Footer"/>
      </w:pPr>
    </w:p>
    <w:p w14:paraId="18B393EC" w14:textId="77777777" w:rsidR="0096441D" w:rsidRDefault="0096441D" w:rsidP="0096441D">
      <w:r>
        <w:rPr>
          <w:b/>
          <w:sz w:val="24"/>
        </w:rPr>
        <w:t>Significant Aspect</w:t>
      </w:r>
      <w:r w:rsidR="006914AF">
        <w:t>:</w:t>
      </w:r>
    </w:p>
    <w:p w14:paraId="16A51A8E" w14:textId="77777777" w:rsidR="009B5996" w:rsidRPr="00C12E47" w:rsidRDefault="009B5996" w:rsidP="009B5996">
      <w:pPr>
        <w:numPr>
          <w:ilvl w:val="0"/>
          <w:numId w:val="1"/>
        </w:numPr>
        <w:tabs>
          <w:tab w:val="clear" w:pos="360"/>
          <w:tab w:val="num" w:pos="720"/>
        </w:tabs>
        <w:spacing w:after="0" w:line="240" w:lineRule="auto"/>
        <w:ind w:left="720"/>
        <w:rPr>
          <w:sz w:val="24"/>
        </w:rPr>
      </w:pPr>
      <w:r w:rsidRPr="00C12E47">
        <w:rPr>
          <w:sz w:val="24"/>
        </w:rPr>
        <w:t>Usage of LPG.</w:t>
      </w:r>
    </w:p>
    <w:p w14:paraId="56F866D7" w14:textId="77777777" w:rsidR="009B5996" w:rsidRPr="00856C9F" w:rsidRDefault="009B5996" w:rsidP="009B5996">
      <w:pPr>
        <w:numPr>
          <w:ilvl w:val="0"/>
          <w:numId w:val="1"/>
        </w:numPr>
        <w:tabs>
          <w:tab w:val="clear" w:pos="360"/>
          <w:tab w:val="num" w:pos="720"/>
        </w:tabs>
        <w:spacing w:after="0" w:line="240" w:lineRule="auto"/>
        <w:ind w:left="720"/>
      </w:pPr>
      <w:r>
        <w:rPr>
          <w:sz w:val="24"/>
        </w:rPr>
        <w:t>Release of BF gas without flaring</w:t>
      </w:r>
    </w:p>
    <w:p w14:paraId="128E3B39" w14:textId="77777777" w:rsidR="009B5996" w:rsidRPr="00856C9F" w:rsidRDefault="009B5996" w:rsidP="009B5996">
      <w:pPr>
        <w:numPr>
          <w:ilvl w:val="0"/>
          <w:numId w:val="1"/>
        </w:numPr>
        <w:tabs>
          <w:tab w:val="clear" w:pos="360"/>
          <w:tab w:val="num" w:pos="720"/>
        </w:tabs>
        <w:spacing w:after="0" w:line="240" w:lineRule="auto"/>
        <w:ind w:left="720"/>
      </w:pPr>
      <w:r>
        <w:rPr>
          <w:sz w:val="24"/>
        </w:rPr>
        <w:t>Flue gas generation</w:t>
      </w:r>
    </w:p>
    <w:p w14:paraId="7582A982" w14:textId="77777777" w:rsidR="009B5996" w:rsidRPr="00856C9F" w:rsidRDefault="009B5996" w:rsidP="009B5996">
      <w:pPr>
        <w:numPr>
          <w:ilvl w:val="0"/>
          <w:numId w:val="1"/>
        </w:numPr>
        <w:tabs>
          <w:tab w:val="clear" w:pos="360"/>
          <w:tab w:val="num" w:pos="720"/>
        </w:tabs>
        <w:spacing w:after="0" w:line="240" w:lineRule="auto"/>
        <w:ind w:left="720"/>
      </w:pPr>
      <w:r>
        <w:rPr>
          <w:sz w:val="24"/>
        </w:rPr>
        <w:t>Use of electrical energy</w:t>
      </w:r>
    </w:p>
    <w:p w14:paraId="1B45F4CF" w14:textId="77777777" w:rsidR="006914AF" w:rsidRPr="00740FEB" w:rsidRDefault="006914AF" w:rsidP="006914AF">
      <w:pPr>
        <w:spacing w:after="0" w:line="240" w:lineRule="auto"/>
        <w:ind w:left="720"/>
      </w:pPr>
    </w:p>
    <w:p w14:paraId="65CD7BC5" w14:textId="77777777" w:rsidR="0096441D" w:rsidRPr="00026760" w:rsidRDefault="0096441D" w:rsidP="006914AF">
      <w:pPr>
        <w:pStyle w:val="WW-BodyText2"/>
        <w:spacing w:before="3" w:line="340" w:lineRule="atLeast"/>
        <w:ind w:left="360"/>
        <w:jc w:val="left"/>
        <w:rPr>
          <w:snapToGrid w:val="0"/>
        </w:rPr>
      </w:pPr>
      <w:r w:rsidRPr="00026760">
        <w:rPr>
          <w:b/>
          <w:snapToGrid w:val="0"/>
        </w:rPr>
        <w:t>Introduction</w:t>
      </w:r>
      <w:r w:rsidRPr="00026760">
        <w:rPr>
          <w:snapToGrid w:val="0"/>
        </w:rPr>
        <w:t>:</w:t>
      </w:r>
    </w:p>
    <w:p w14:paraId="79E2F73D" w14:textId="4DDAA687" w:rsidR="00C05127" w:rsidRDefault="0072702C" w:rsidP="006914AF">
      <w:pPr>
        <w:pStyle w:val="WW-BodyText2"/>
        <w:spacing w:before="3" w:line="340" w:lineRule="atLeast"/>
        <w:ind w:left="360"/>
        <w:rPr>
          <w:snapToGrid w:val="0"/>
          <w:color w:val="FF0000"/>
        </w:rPr>
      </w:pPr>
      <w:r>
        <w:rPr>
          <w:snapToGrid w:val="0"/>
        </w:rPr>
        <w:t xml:space="preserve">Electric Ignition </w:t>
      </w:r>
      <w:r w:rsidR="0096441D" w:rsidRPr="00026760">
        <w:rPr>
          <w:snapToGrid w:val="0"/>
        </w:rPr>
        <w:t xml:space="preserve">Burner is used on Flare stack for burning the Excess BFG gas which is generated in blast furnace. Burner consists </w:t>
      </w:r>
      <w:r>
        <w:rPr>
          <w:snapToGrid w:val="0"/>
        </w:rPr>
        <w:t xml:space="preserve">of </w:t>
      </w:r>
      <w:r w:rsidR="005C6095">
        <w:rPr>
          <w:snapToGrid w:val="0"/>
        </w:rPr>
        <w:t>LPG line connection.</w:t>
      </w:r>
      <w:r>
        <w:rPr>
          <w:snapToGrid w:val="0"/>
        </w:rPr>
        <w:t xml:space="preserve"> Each Flare stack has one burner and GEL has four burners. Full LPG Cylinders stock to be maintained at base of flare stack. Maximum allowed 7 members at each flare stack. Minimum one to </w:t>
      </w:r>
      <w:proofErr w:type="gramStart"/>
      <w:r>
        <w:rPr>
          <w:snapToGrid w:val="0"/>
        </w:rPr>
        <w:t>be connected with</w:t>
      </w:r>
      <w:proofErr w:type="gramEnd"/>
      <w:r>
        <w:rPr>
          <w:snapToGrid w:val="0"/>
        </w:rPr>
        <w:t xml:space="preserve"> required pressure min1.5Kg/cm</w:t>
      </w:r>
      <w:r w:rsidRPr="0072702C">
        <w:rPr>
          <w:snapToGrid w:val="0"/>
          <w:vertAlign w:val="superscript"/>
        </w:rPr>
        <w:t>2</w:t>
      </w:r>
      <w:r>
        <w:rPr>
          <w:snapToGrid w:val="0"/>
        </w:rPr>
        <w:t>.</w:t>
      </w:r>
    </w:p>
    <w:p w14:paraId="459A20BA" w14:textId="77777777" w:rsidR="00C05127" w:rsidRDefault="00C05127" w:rsidP="006914AF">
      <w:pPr>
        <w:pStyle w:val="WW-BodyText2"/>
        <w:spacing w:before="3" w:line="340" w:lineRule="atLeast"/>
        <w:ind w:left="360"/>
        <w:rPr>
          <w:snapToGrid w:val="0"/>
          <w:color w:val="FF0000"/>
        </w:rPr>
      </w:pPr>
    </w:p>
    <w:p w14:paraId="171214DA" w14:textId="5DF778D2" w:rsidR="0096441D" w:rsidRPr="009B4C8D" w:rsidRDefault="00B96EF3" w:rsidP="006914AF">
      <w:pPr>
        <w:pStyle w:val="WW-BodyText2"/>
        <w:spacing w:before="3" w:line="340" w:lineRule="atLeast"/>
        <w:ind w:left="360"/>
        <w:rPr>
          <w:snapToGrid w:val="0"/>
          <w:color w:val="FF0000"/>
        </w:rPr>
      </w:pPr>
      <w:r>
        <w:rPr>
          <w:noProof/>
          <w:color w:val="FF0000"/>
          <w:lang w:val="en-IN" w:eastAsia="en-IN"/>
        </w:rPr>
        <w:lastRenderedPageBreak/>
        <w:drawing>
          <wp:inline distT="0" distB="0" distL="0" distR="0" wp14:anchorId="329D1640" wp14:editId="06EEF409">
            <wp:extent cx="5926455" cy="3863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20704-WA0001.jpg"/>
                    <pic:cNvPicPr/>
                  </pic:nvPicPr>
                  <pic:blipFill>
                    <a:blip r:embed="rId8">
                      <a:extLst>
                        <a:ext uri="{28A0092B-C50C-407E-A947-70E740481C1C}">
                          <a14:useLocalDpi xmlns:a14="http://schemas.microsoft.com/office/drawing/2010/main" val="0"/>
                        </a:ext>
                      </a:extLst>
                    </a:blip>
                    <a:stretch>
                      <a:fillRect/>
                    </a:stretch>
                  </pic:blipFill>
                  <pic:spPr>
                    <a:xfrm>
                      <a:off x="0" y="0"/>
                      <a:ext cx="5926455" cy="3863975"/>
                    </a:xfrm>
                    <a:prstGeom prst="rect">
                      <a:avLst/>
                    </a:prstGeom>
                  </pic:spPr>
                </pic:pic>
              </a:graphicData>
            </a:graphic>
          </wp:inline>
        </w:drawing>
      </w:r>
    </w:p>
    <w:p w14:paraId="2BB6B255" w14:textId="1264C4EE" w:rsidR="0096441D" w:rsidRDefault="0096441D" w:rsidP="0096441D">
      <w:pPr>
        <w:pStyle w:val="WW-BodyText2"/>
        <w:spacing w:before="3" w:line="340" w:lineRule="atLeast"/>
        <w:ind w:left="360"/>
        <w:jc w:val="left"/>
        <w:rPr>
          <w:snapToGrid w:val="0"/>
        </w:rPr>
      </w:pPr>
    </w:p>
    <w:p w14:paraId="3EE3869F" w14:textId="39B06963" w:rsidR="00A969E9" w:rsidRDefault="00A969E9" w:rsidP="0096441D">
      <w:pPr>
        <w:pStyle w:val="WW-BodyText2"/>
        <w:spacing w:before="3" w:line="340" w:lineRule="atLeast"/>
        <w:ind w:left="360"/>
        <w:jc w:val="left"/>
        <w:rPr>
          <w:snapToGrid w:val="0"/>
        </w:rPr>
      </w:pPr>
    </w:p>
    <w:p w14:paraId="3FC7DCD2" w14:textId="716F46AB" w:rsidR="00A969E9" w:rsidRDefault="00A969E9" w:rsidP="0096441D">
      <w:pPr>
        <w:pStyle w:val="WW-BodyText2"/>
        <w:spacing w:before="3" w:line="340" w:lineRule="atLeast"/>
        <w:ind w:left="360"/>
        <w:jc w:val="left"/>
        <w:rPr>
          <w:snapToGrid w:val="0"/>
        </w:rPr>
      </w:pPr>
    </w:p>
    <w:p w14:paraId="54F6FAEB" w14:textId="2204D952" w:rsidR="00A969E9" w:rsidRDefault="00A969E9" w:rsidP="0096441D">
      <w:pPr>
        <w:pStyle w:val="WW-BodyText2"/>
        <w:spacing w:before="3" w:line="340" w:lineRule="atLeast"/>
        <w:ind w:left="360"/>
        <w:jc w:val="left"/>
        <w:rPr>
          <w:snapToGrid w:val="0"/>
        </w:rPr>
      </w:pPr>
    </w:p>
    <w:p w14:paraId="2F11F15D" w14:textId="77777777" w:rsidR="00A969E9" w:rsidRDefault="00A969E9" w:rsidP="0096441D">
      <w:pPr>
        <w:pStyle w:val="WW-BodyText2"/>
        <w:spacing w:before="3" w:line="340" w:lineRule="atLeast"/>
        <w:ind w:left="360"/>
        <w:jc w:val="left"/>
        <w:rPr>
          <w:snapToGrid w:val="0"/>
        </w:rPr>
      </w:pPr>
    </w:p>
    <w:p w14:paraId="7A2F19D5" w14:textId="30D63F5F" w:rsidR="00C05127" w:rsidRPr="008B02E8" w:rsidRDefault="0096441D" w:rsidP="008109EF">
      <w:pPr>
        <w:pStyle w:val="WW-BodyText2"/>
        <w:spacing w:before="3" w:line="340" w:lineRule="atLeast"/>
        <w:ind w:left="360"/>
        <w:jc w:val="left"/>
        <w:rPr>
          <w:snapToGrid w:val="0"/>
        </w:rPr>
      </w:pPr>
      <w:r w:rsidRPr="008B02E8">
        <w:rPr>
          <w:snapToGrid w:val="0"/>
        </w:rPr>
        <w:t>Please refer to SP11 for working of the flare stack set points.</w:t>
      </w:r>
    </w:p>
    <w:p w14:paraId="4023B512" w14:textId="77777777" w:rsidR="0096441D" w:rsidRPr="00026760" w:rsidRDefault="0096441D" w:rsidP="006914AF">
      <w:pPr>
        <w:pStyle w:val="WW-BodyText2"/>
        <w:spacing w:before="3" w:line="340" w:lineRule="atLeast"/>
        <w:ind w:left="360"/>
        <w:jc w:val="left"/>
        <w:rPr>
          <w:snapToGrid w:val="0"/>
        </w:rPr>
      </w:pPr>
      <w:r w:rsidRPr="008B02E8">
        <w:rPr>
          <w:b/>
          <w:snapToGrid w:val="0"/>
        </w:rPr>
        <w:t>Procedure for firing burner</w:t>
      </w:r>
      <w:r w:rsidRPr="008B02E8">
        <w:rPr>
          <w:snapToGrid w:val="0"/>
        </w:rPr>
        <w:t>:</w:t>
      </w:r>
    </w:p>
    <w:p w14:paraId="654246DE" w14:textId="298A3430" w:rsidR="00A02964" w:rsidRPr="00A02964" w:rsidRDefault="0072702C" w:rsidP="00BA1091">
      <w:pPr>
        <w:pStyle w:val="WW-BodyText2"/>
        <w:numPr>
          <w:ilvl w:val="0"/>
          <w:numId w:val="2"/>
        </w:numPr>
        <w:spacing w:before="3" w:line="340" w:lineRule="atLeast"/>
        <w:rPr>
          <w:strike/>
          <w:snapToGrid w:val="0"/>
        </w:rPr>
      </w:pPr>
      <w:r>
        <w:rPr>
          <w:snapToGrid w:val="0"/>
        </w:rPr>
        <w:t>In BF1 ignition ON button is provided at site panel at the base of flare stack and in BF2 ON button in GAS CLEAN page of PLC in control room.</w:t>
      </w:r>
      <w:ins w:id="1" w:author="Lobha Vaikunth Gawas" w:date="2022-07-12T15:42:00Z">
        <w:r w:rsidR="00FE17AF">
          <w:rPr>
            <w:snapToGrid w:val="0"/>
          </w:rPr>
          <w:t xml:space="preserve"> </w:t>
        </w:r>
      </w:ins>
    </w:p>
    <w:p w14:paraId="745B274B" w14:textId="77777777" w:rsidR="008109EF" w:rsidRDefault="00A02964" w:rsidP="008109EF">
      <w:pPr>
        <w:pStyle w:val="WW-BodyText2"/>
        <w:spacing w:before="3" w:line="340" w:lineRule="atLeast"/>
        <w:rPr>
          <w:strike/>
          <w:snapToGrid w:val="0"/>
        </w:rPr>
      </w:pPr>
      <w:r>
        <w:rPr>
          <w:strike/>
          <w:noProof/>
          <w:lang w:val="en-IN" w:eastAsia="en-IN"/>
        </w:rPr>
        <w:lastRenderedPageBreak/>
        <w:drawing>
          <wp:inline distT="0" distB="0" distL="0" distR="0" wp14:anchorId="70A25866" wp14:editId="4C9FD870">
            <wp:extent cx="5669280" cy="41052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20705-WA0006.jpg"/>
                    <pic:cNvPicPr/>
                  </pic:nvPicPr>
                  <pic:blipFill>
                    <a:blip r:embed="rId9">
                      <a:extLst>
                        <a:ext uri="{28A0092B-C50C-407E-A947-70E740481C1C}">
                          <a14:useLocalDpi xmlns:a14="http://schemas.microsoft.com/office/drawing/2010/main" val="0"/>
                        </a:ext>
                      </a:extLst>
                    </a:blip>
                    <a:stretch>
                      <a:fillRect/>
                    </a:stretch>
                  </pic:blipFill>
                  <pic:spPr>
                    <a:xfrm>
                      <a:off x="0" y="0"/>
                      <a:ext cx="5669280" cy="4105275"/>
                    </a:xfrm>
                    <a:prstGeom prst="rect">
                      <a:avLst/>
                    </a:prstGeom>
                  </pic:spPr>
                </pic:pic>
              </a:graphicData>
            </a:graphic>
          </wp:inline>
        </w:drawing>
      </w:r>
    </w:p>
    <w:p w14:paraId="59E2E348" w14:textId="77777777" w:rsidR="008109EF" w:rsidRDefault="008109EF" w:rsidP="008109EF">
      <w:pPr>
        <w:pStyle w:val="WW-BodyText2"/>
        <w:spacing w:before="3" w:line="340" w:lineRule="atLeast"/>
        <w:rPr>
          <w:strike/>
          <w:snapToGrid w:val="0"/>
        </w:rPr>
      </w:pPr>
    </w:p>
    <w:p w14:paraId="34E64357" w14:textId="3AA7FEB3" w:rsidR="0096441D" w:rsidRDefault="004B3687" w:rsidP="008109EF">
      <w:pPr>
        <w:pStyle w:val="WW-BodyText2"/>
        <w:spacing w:before="3" w:line="340" w:lineRule="atLeast"/>
        <w:rPr>
          <w:strike/>
          <w:snapToGrid w:val="0"/>
        </w:rPr>
      </w:pPr>
      <w:r>
        <w:rPr>
          <w:strike/>
          <w:noProof/>
          <w:lang w:val="en-IN" w:eastAsia="en-IN"/>
        </w:rPr>
        <w:drawing>
          <wp:inline distT="0" distB="0" distL="0" distR="0" wp14:anchorId="7369EB3A" wp14:editId="198CDDB5">
            <wp:extent cx="565785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20705-WA0003 (1).jpg"/>
                    <pic:cNvPicPr/>
                  </pic:nvPicPr>
                  <pic:blipFill>
                    <a:blip r:embed="rId10">
                      <a:extLst>
                        <a:ext uri="{28A0092B-C50C-407E-A947-70E740481C1C}">
                          <a14:useLocalDpi xmlns:a14="http://schemas.microsoft.com/office/drawing/2010/main" val="0"/>
                        </a:ext>
                      </a:extLst>
                    </a:blip>
                    <a:stretch>
                      <a:fillRect/>
                    </a:stretch>
                  </pic:blipFill>
                  <pic:spPr>
                    <a:xfrm>
                      <a:off x="0" y="0"/>
                      <a:ext cx="5657850" cy="3657600"/>
                    </a:xfrm>
                    <a:prstGeom prst="rect">
                      <a:avLst/>
                    </a:prstGeom>
                  </pic:spPr>
                </pic:pic>
              </a:graphicData>
            </a:graphic>
          </wp:inline>
        </w:drawing>
      </w:r>
    </w:p>
    <w:p w14:paraId="0AB12F2A" w14:textId="77777777" w:rsidR="00FE17AF" w:rsidRPr="008373F2" w:rsidRDefault="00FE17AF" w:rsidP="00FE17AF">
      <w:pPr>
        <w:pStyle w:val="WW-BodyText2"/>
        <w:spacing w:before="3" w:line="340" w:lineRule="atLeast"/>
        <w:ind w:left="720"/>
        <w:rPr>
          <w:strike/>
          <w:snapToGrid w:val="0"/>
        </w:rPr>
      </w:pPr>
    </w:p>
    <w:p w14:paraId="00B2253E" w14:textId="2B173F36" w:rsidR="0096441D" w:rsidRPr="008109EF" w:rsidRDefault="0072702C" w:rsidP="00BA1091">
      <w:pPr>
        <w:pStyle w:val="WW-BodyText2"/>
        <w:numPr>
          <w:ilvl w:val="0"/>
          <w:numId w:val="2"/>
        </w:numPr>
        <w:spacing w:before="3" w:line="340" w:lineRule="atLeast"/>
        <w:rPr>
          <w:strike/>
          <w:snapToGrid w:val="0"/>
        </w:rPr>
      </w:pPr>
      <w:r>
        <w:rPr>
          <w:snapToGrid w:val="0"/>
        </w:rPr>
        <w:lastRenderedPageBreak/>
        <w:t xml:space="preserve">Ensure LPG pressure is more than 1.5Kg/cm2. System operates in two modes (Auto/Manual), in Auto (Green indication) once flare stack is 25% open. Open command goes to LPG SOV ON and Burner ON which gets cutoff in 10sec </w:t>
      </w:r>
    </w:p>
    <w:p w14:paraId="3CC57C64" w14:textId="77777777" w:rsidR="008109EF" w:rsidRPr="008373F2" w:rsidRDefault="008109EF" w:rsidP="008109EF">
      <w:pPr>
        <w:pStyle w:val="WW-BodyText2"/>
        <w:spacing w:before="3" w:line="340" w:lineRule="atLeast"/>
        <w:rPr>
          <w:strike/>
          <w:snapToGrid w:val="0"/>
        </w:rPr>
      </w:pPr>
    </w:p>
    <w:p w14:paraId="4D4B7DAF" w14:textId="0B66D821" w:rsidR="0096441D" w:rsidRDefault="007338BE" w:rsidP="008109EF">
      <w:pPr>
        <w:pStyle w:val="WW-BodyText2"/>
        <w:spacing w:before="3" w:line="340" w:lineRule="atLeast"/>
        <w:jc w:val="left"/>
        <w:rPr>
          <w:snapToGrid w:val="0"/>
        </w:rPr>
      </w:pPr>
      <w:r>
        <w:rPr>
          <w:noProof/>
          <w:lang w:val="en-IN" w:eastAsia="en-IN"/>
        </w:rPr>
        <w:drawing>
          <wp:inline distT="0" distB="0" distL="0" distR="0" wp14:anchorId="2AFE3BAF" wp14:editId="435412ED">
            <wp:extent cx="5926455"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20703-WA0008.jpg"/>
                    <pic:cNvPicPr/>
                  </pic:nvPicPr>
                  <pic:blipFill>
                    <a:blip r:embed="rId11">
                      <a:extLst>
                        <a:ext uri="{28A0092B-C50C-407E-A947-70E740481C1C}">
                          <a14:useLocalDpi xmlns:a14="http://schemas.microsoft.com/office/drawing/2010/main" val="0"/>
                        </a:ext>
                      </a:extLst>
                    </a:blip>
                    <a:stretch>
                      <a:fillRect/>
                    </a:stretch>
                  </pic:blipFill>
                  <pic:spPr>
                    <a:xfrm>
                      <a:off x="0" y="0"/>
                      <a:ext cx="5926455" cy="3543300"/>
                    </a:xfrm>
                    <a:prstGeom prst="rect">
                      <a:avLst/>
                    </a:prstGeom>
                  </pic:spPr>
                </pic:pic>
              </a:graphicData>
            </a:graphic>
          </wp:inline>
        </w:drawing>
      </w:r>
    </w:p>
    <w:p w14:paraId="17D12214" w14:textId="77777777" w:rsidR="008109EF" w:rsidRDefault="008109EF" w:rsidP="008109EF">
      <w:pPr>
        <w:pStyle w:val="WW-BodyText2"/>
        <w:spacing w:before="3" w:line="340" w:lineRule="atLeast"/>
        <w:jc w:val="left"/>
        <w:rPr>
          <w:snapToGrid w:val="0"/>
        </w:rPr>
      </w:pPr>
    </w:p>
    <w:p w14:paraId="36DAD286" w14:textId="305C812C" w:rsidR="00FE17AF" w:rsidRPr="00E878B7" w:rsidRDefault="00FE17AF" w:rsidP="00297C64">
      <w:pPr>
        <w:pStyle w:val="WW-BodyText2"/>
        <w:spacing w:before="3" w:line="340" w:lineRule="atLeast"/>
        <w:jc w:val="left"/>
        <w:rPr>
          <w:snapToGrid w:val="0"/>
          <w:color w:val="FF0000"/>
        </w:rPr>
      </w:pPr>
    </w:p>
    <w:p w14:paraId="01144EBE" w14:textId="4CDBF9D9" w:rsidR="008109EF" w:rsidRPr="008109EF" w:rsidRDefault="00297C64" w:rsidP="008109EF">
      <w:pPr>
        <w:pStyle w:val="WW-BodyText2"/>
        <w:numPr>
          <w:ilvl w:val="0"/>
          <w:numId w:val="2"/>
        </w:numPr>
        <w:spacing w:before="3" w:line="340" w:lineRule="atLeast"/>
        <w:rPr>
          <w:strike/>
          <w:snapToGrid w:val="0"/>
        </w:rPr>
      </w:pPr>
      <w:r>
        <w:rPr>
          <w:snapToGrid w:val="0"/>
        </w:rPr>
        <w:t xml:space="preserve">For manual firing initially give Ignition command ON. Open flare stack by 25%, when burner temperature crosses 250⁰C BFG will start flaring. </w:t>
      </w:r>
    </w:p>
    <w:p w14:paraId="36C65741" w14:textId="77777777" w:rsidR="00297C64" w:rsidRPr="00297C64" w:rsidRDefault="00297C64" w:rsidP="00BA1091">
      <w:pPr>
        <w:pStyle w:val="WW-BodyText2"/>
        <w:numPr>
          <w:ilvl w:val="0"/>
          <w:numId w:val="2"/>
        </w:numPr>
        <w:spacing w:before="3" w:line="340" w:lineRule="atLeast"/>
        <w:rPr>
          <w:strike/>
          <w:snapToGrid w:val="0"/>
        </w:rPr>
      </w:pPr>
      <w:r w:rsidRPr="00297C64">
        <w:rPr>
          <w:snapToGrid w:val="0"/>
          <w:color w:val="000000" w:themeColor="text1"/>
        </w:rPr>
        <w:t>LPG cylinder pressure low alarm is given at 0.5Kg/cm2 in control room. Cylinder to be changed by Furnace in charge or shift in charge</w:t>
      </w:r>
      <w:r>
        <w:rPr>
          <w:snapToGrid w:val="0"/>
          <w:color w:val="000000" w:themeColor="text1"/>
        </w:rPr>
        <w:t>.</w:t>
      </w:r>
    </w:p>
    <w:p w14:paraId="4C839A8E" w14:textId="40A8AABF" w:rsidR="0096441D" w:rsidRPr="00297C64" w:rsidRDefault="00297C64" w:rsidP="00BA1091">
      <w:pPr>
        <w:pStyle w:val="WW-BodyText2"/>
        <w:numPr>
          <w:ilvl w:val="0"/>
          <w:numId w:val="2"/>
        </w:numPr>
        <w:spacing w:before="3" w:line="340" w:lineRule="atLeast"/>
        <w:rPr>
          <w:strike/>
          <w:snapToGrid w:val="0"/>
        </w:rPr>
      </w:pPr>
      <w:r>
        <w:rPr>
          <w:snapToGrid w:val="0"/>
          <w:color w:val="000000" w:themeColor="text1"/>
        </w:rPr>
        <w:t xml:space="preserve">Burner inside temperature is displayed on electrical panel and flare stack top burnt out gas temperature is displayed on temperature indicators on ignition burner control panel. To ensure proper flaring of exhaust gas burner temperature </w:t>
      </w:r>
      <w:proofErr w:type="gramStart"/>
      <w:r>
        <w:rPr>
          <w:snapToGrid w:val="0"/>
          <w:color w:val="000000" w:themeColor="text1"/>
        </w:rPr>
        <w:t>has to</w:t>
      </w:r>
      <w:proofErr w:type="gramEnd"/>
      <w:r>
        <w:rPr>
          <w:snapToGrid w:val="0"/>
          <w:color w:val="000000" w:themeColor="text1"/>
        </w:rPr>
        <w:t xml:space="preserve"> around 780-820⁰C.</w:t>
      </w:r>
    </w:p>
    <w:p w14:paraId="21AB3BC1" w14:textId="20FF4E4C" w:rsidR="00297C64" w:rsidRPr="00B87178" w:rsidRDefault="00297C64" w:rsidP="00BA1091">
      <w:pPr>
        <w:pStyle w:val="WW-BodyText2"/>
        <w:numPr>
          <w:ilvl w:val="0"/>
          <w:numId w:val="2"/>
        </w:numPr>
        <w:spacing w:before="3" w:line="340" w:lineRule="atLeast"/>
        <w:rPr>
          <w:strike/>
          <w:snapToGrid w:val="0"/>
        </w:rPr>
      </w:pPr>
      <w:r>
        <w:rPr>
          <w:snapToGrid w:val="0"/>
          <w:color w:val="000000" w:themeColor="text1"/>
        </w:rPr>
        <w:t>First shift SS to update control room in charge about LPG cylinder status and inform store/Inventory in charge to arrange stock if required.</w:t>
      </w:r>
    </w:p>
    <w:p w14:paraId="2A9FC090" w14:textId="77777777" w:rsidR="0096441D" w:rsidRPr="00026760" w:rsidRDefault="0096441D" w:rsidP="006914AF">
      <w:pPr>
        <w:pStyle w:val="WW-BodyText2"/>
        <w:spacing w:before="3" w:line="340" w:lineRule="atLeast"/>
        <w:ind w:left="360"/>
        <w:rPr>
          <w:snapToGrid w:val="0"/>
        </w:rPr>
      </w:pPr>
    </w:p>
    <w:p w14:paraId="4DAB1EDE" w14:textId="1814A390" w:rsidR="004A525E" w:rsidRDefault="004A525E" w:rsidP="0096441D">
      <w:pPr>
        <w:tabs>
          <w:tab w:val="left" w:pos="567"/>
        </w:tabs>
        <w:spacing w:line="240" w:lineRule="auto"/>
        <w:rPr>
          <w:rFonts w:ascii="Times New Roman" w:hAnsi="Times New Roman"/>
          <w:b/>
          <w:sz w:val="24"/>
          <w:szCs w:val="24"/>
        </w:rPr>
      </w:pPr>
    </w:p>
    <w:p w14:paraId="6AD377D1" w14:textId="4DA88915" w:rsidR="00A969E9" w:rsidRDefault="00A969E9" w:rsidP="0096441D">
      <w:pPr>
        <w:tabs>
          <w:tab w:val="left" w:pos="567"/>
        </w:tabs>
        <w:spacing w:line="240" w:lineRule="auto"/>
        <w:rPr>
          <w:rFonts w:ascii="Times New Roman" w:hAnsi="Times New Roman"/>
          <w:b/>
          <w:sz w:val="24"/>
          <w:szCs w:val="24"/>
        </w:rPr>
      </w:pPr>
    </w:p>
    <w:p w14:paraId="559FC3B8" w14:textId="6D24428E" w:rsidR="00A969E9" w:rsidRDefault="00A969E9" w:rsidP="0096441D">
      <w:pPr>
        <w:tabs>
          <w:tab w:val="left" w:pos="567"/>
        </w:tabs>
        <w:spacing w:line="240" w:lineRule="auto"/>
        <w:rPr>
          <w:rFonts w:ascii="Times New Roman" w:hAnsi="Times New Roman"/>
          <w:b/>
          <w:sz w:val="24"/>
          <w:szCs w:val="24"/>
        </w:rPr>
      </w:pPr>
    </w:p>
    <w:p w14:paraId="231A4430" w14:textId="41B6AFFE" w:rsidR="00A969E9" w:rsidRDefault="00A969E9" w:rsidP="0096441D">
      <w:pPr>
        <w:tabs>
          <w:tab w:val="left" w:pos="567"/>
        </w:tabs>
        <w:spacing w:line="240" w:lineRule="auto"/>
        <w:rPr>
          <w:rFonts w:ascii="Times New Roman" w:hAnsi="Times New Roman"/>
          <w:b/>
          <w:sz w:val="24"/>
          <w:szCs w:val="24"/>
        </w:rPr>
      </w:pPr>
    </w:p>
    <w:p w14:paraId="188A72DA" w14:textId="77777777" w:rsidR="00A969E9" w:rsidRPr="0096441D" w:rsidRDefault="00A969E9" w:rsidP="0096441D">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96441D" w14:paraId="0E3B334C" w14:textId="77777777" w:rsidTr="007E45E9">
        <w:trPr>
          <w:trHeight w:val="316"/>
        </w:trPr>
        <w:tc>
          <w:tcPr>
            <w:tcW w:w="2802" w:type="dxa"/>
            <w:shd w:val="clear" w:color="auto" w:fill="auto"/>
          </w:tcPr>
          <w:p w14:paraId="38CBFA39" w14:textId="77777777" w:rsidR="00BA7336" w:rsidRPr="0096441D" w:rsidRDefault="00BA7336" w:rsidP="00D00594">
            <w:pPr>
              <w:spacing w:after="0"/>
              <w:rPr>
                <w:rFonts w:ascii="Times New Roman" w:hAnsi="Times New Roman"/>
                <w:b/>
              </w:rPr>
            </w:pPr>
            <w:r w:rsidRPr="0096441D">
              <w:rPr>
                <w:rFonts w:ascii="Times New Roman" w:hAnsi="Times New Roman"/>
                <w:b/>
              </w:rPr>
              <w:lastRenderedPageBreak/>
              <w:t xml:space="preserve">Prepared By: </w:t>
            </w:r>
          </w:p>
          <w:p w14:paraId="044B32CE" w14:textId="77777777" w:rsidR="00BA7336" w:rsidRPr="0096441D" w:rsidRDefault="00BA7336" w:rsidP="00B72807">
            <w:pPr>
              <w:spacing w:after="0"/>
              <w:rPr>
                <w:rFonts w:ascii="Times New Roman" w:hAnsi="Times New Roman"/>
              </w:rPr>
            </w:pPr>
            <w:r w:rsidRPr="0096441D">
              <w:rPr>
                <w:rFonts w:ascii="Times New Roman" w:hAnsi="Times New Roman"/>
              </w:rPr>
              <w:t xml:space="preserve">Head – </w:t>
            </w:r>
            <w:r w:rsidR="00B72807" w:rsidRPr="0096441D">
              <w:rPr>
                <w:rFonts w:ascii="Times New Roman" w:hAnsi="Times New Roman"/>
              </w:rPr>
              <w:t>Production PID I</w:t>
            </w:r>
          </w:p>
        </w:tc>
        <w:tc>
          <w:tcPr>
            <w:tcW w:w="3160" w:type="dxa"/>
            <w:shd w:val="clear" w:color="auto" w:fill="auto"/>
          </w:tcPr>
          <w:p w14:paraId="53E8B0FF" w14:textId="77777777" w:rsidR="00BA7336" w:rsidRPr="0096441D" w:rsidRDefault="00BA7336" w:rsidP="00D00594">
            <w:pPr>
              <w:spacing w:after="0"/>
              <w:rPr>
                <w:rFonts w:ascii="Times New Roman" w:hAnsi="Times New Roman"/>
                <w:b/>
              </w:rPr>
            </w:pPr>
            <w:r w:rsidRPr="0096441D">
              <w:rPr>
                <w:rFonts w:ascii="Times New Roman" w:hAnsi="Times New Roman"/>
                <w:b/>
              </w:rPr>
              <w:t xml:space="preserve">Reviewed &amp; Issued By: </w:t>
            </w:r>
          </w:p>
          <w:p w14:paraId="20DB0E44" w14:textId="77777777" w:rsidR="00BA7336" w:rsidRPr="0096441D" w:rsidRDefault="00BA7336" w:rsidP="00D00594">
            <w:pPr>
              <w:spacing w:after="0"/>
              <w:rPr>
                <w:rFonts w:ascii="Times New Roman" w:hAnsi="Times New Roman"/>
              </w:rPr>
            </w:pPr>
            <w:r w:rsidRPr="0096441D">
              <w:rPr>
                <w:rFonts w:ascii="Times New Roman" w:hAnsi="Times New Roman"/>
              </w:rPr>
              <w:t>Management Representative</w:t>
            </w:r>
          </w:p>
        </w:tc>
        <w:tc>
          <w:tcPr>
            <w:tcW w:w="3133" w:type="dxa"/>
            <w:shd w:val="clear" w:color="auto" w:fill="auto"/>
          </w:tcPr>
          <w:p w14:paraId="0EBF0233" w14:textId="77777777" w:rsidR="00BA7336" w:rsidRPr="0096441D" w:rsidRDefault="00BA7336" w:rsidP="00D00594">
            <w:pPr>
              <w:spacing w:after="0"/>
              <w:rPr>
                <w:rFonts w:ascii="Times New Roman" w:hAnsi="Times New Roman"/>
                <w:b/>
              </w:rPr>
            </w:pPr>
            <w:r w:rsidRPr="0096441D">
              <w:rPr>
                <w:rFonts w:ascii="Times New Roman" w:hAnsi="Times New Roman"/>
                <w:b/>
              </w:rPr>
              <w:t xml:space="preserve">Approved By: </w:t>
            </w:r>
          </w:p>
          <w:p w14:paraId="50C41A8B" w14:textId="77777777" w:rsidR="00BA7336" w:rsidRPr="0096441D" w:rsidRDefault="007E45E9" w:rsidP="00ED48D2">
            <w:pPr>
              <w:spacing w:after="0"/>
              <w:rPr>
                <w:rFonts w:ascii="Times New Roman" w:hAnsi="Times New Roman"/>
              </w:rPr>
            </w:pPr>
            <w:r w:rsidRPr="0096441D">
              <w:rPr>
                <w:rFonts w:ascii="Times New Roman" w:hAnsi="Times New Roman"/>
              </w:rPr>
              <w:t xml:space="preserve">Head – </w:t>
            </w:r>
            <w:r w:rsidR="00B72807" w:rsidRPr="0096441D">
              <w:rPr>
                <w:rFonts w:ascii="Times New Roman" w:hAnsi="Times New Roman"/>
              </w:rPr>
              <w:t>Pig Iron Division</w:t>
            </w:r>
          </w:p>
        </w:tc>
      </w:tr>
      <w:tr w:rsidR="00BA7336" w:rsidRPr="0096441D" w14:paraId="5B512757" w14:textId="77777777" w:rsidTr="004A525E">
        <w:trPr>
          <w:trHeight w:val="1227"/>
        </w:trPr>
        <w:tc>
          <w:tcPr>
            <w:tcW w:w="2802" w:type="dxa"/>
            <w:shd w:val="clear" w:color="auto" w:fill="auto"/>
          </w:tcPr>
          <w:p w14:paraId="102B9433" w14:textId="77777777" w:rsidR="00BA7336" w:rsidRPr="0096441D" w:rsidRDefault="007E45E9" w:rsidP="00B80FF3">
            <w:pPr>
              <w:rPr>
                <w:rFonts w:ascii="Times New Roman" w:hAnsi="Times New Roman"/>
                <w:b/>
              </w:rPr>
            </w:pPr>
            <w:r w:rsidRPr="0096441D">
              <w:rPr>
                <w:rFonts w:ascii="Times New Roman" w:hAnsi="Times New Roman"/>
                <w:b/>
              </w:rPr>
              <w:t>Signature:</w:t>
            </w:r>
          </w:p>
        </w:tc>
        <w:tc>
          <w:tcPr>
            <w:tcW w:w="3160" w:type="dxa"/>
            <w:shd w:val="clear" w:color="auto" w:fill="auto"/>
          </w:tcPr>
          <w:p w14:paraId="72E114BB" w14:textId="77777777" w:rsidR="00BA7336" w:rsidRPr="0096441D" w:rsidRDefault="007E45E9" w:rsidP="00B80FF3">
            <w:pPr>
              <w:rPr>
                <w:rFonts w:ascii="Times New Roman" w:hAnsi="Times New Roman"/>
                <w:b/>
              </w:rPr>
            </w:pPr>
            <w:r w:rsidRPr="0096441D">
              <w:rPr>
                <w:rFonts w:ascii="Times New Roman" w:hAnsi="Times New Roman"/>
                <w:b/>
              </w:rPr>
              <w:t>Signature:</w:t>
            </w:r>
          </w:p>
        </w:tc>
        <w:tc>
          <w:tcPr>
            <w:tcW w:w="3133" w:type="dxa"/>
            <w:shd w:val="clear" w:color="auto" w:fill="auto"/>
          </w:tcPr>
          <w:p w14:paraId="3FE55094" w14:textId="77777777" w:rsidR="00BA7336" w:rsidRPr="0096441D" w:rsidRDefault="007E45E9" w:rsidP="00B80FF3">
            <w:pPr>
              <w:rPr>
                <w:rFonts w:ascii="Times New Roman" w:hAnsi="Times New Roman"/>
                <w:b/>
              </w:rPr>
            </w:pPr>
            <w:r w:rsidRPr="0096441D">
              <w:rPr>
                <w:rFonts w:ascii="Times New Roman" w:hAnsi="Times New Roman"/>
                <w:b/>
              </w:rPr>
              <w:t>Signature:</w:t>
            </w:r>
          </w:p>
        </w:tc>
      </w:tr>
      <w:tr w:rsidR="00BA7336" w:rsidRPr="0096441D" w14:paraId="06D89CBC" w14:textId="77777777" w:rsidTr="007E45E9">
        <w:trPr>
          <w:trHeight w:val="56"/>
        </w:trPr>
        <w:tc>
          <w:tcPr>
            <w:tcW w:w="2802" w:type="dxa"/>
            <w:shd w:val="clear" w:color="auto" w:fill="auto"/>
          </w:tcPr>
          <w:p w14:paraId="535F0BD2" w14:textId="38C33420" w:rsidR="00BA7336" w:rsidRPr="0096441D" w:rsidRDefault="00BA7336" w:rsidP="007E45E9">
            <w:pPr>
              <w:rPr>
                <w:rFonts w:ascii="Times New Roman" w:hAnsi="Times New Roman"/>
                <w:b/>
              </w:rPr>
            </w:pPr>
            <w:r w:rsidRPr="0096441D">
              <w:rPr>
                <w:rFonts w:ascii="Times New Roman" w:hAnsi="Times New Roman"/>
                <w:b/>
              </w:rPr>
              <w:t>Date:</w:t>
            </w:r>
            <w:r w:rsidR="00AE5CA1" w:rsidRPr="0096441D">
              <w:rPr>
                <w:rFonts w:ascii="Times New Roman" w:hAnsi="Times New Roman"/>
                <w:b/>
              </w:rPr>
              <w:t xml:space="preserve"> </w:t>
            </w:r>
            <w:r w:rsidR="001214BE">
              <w:rPr>
                <w:rFonts w:ascii="Times New Roman" w:hAnsi="Times New Roman"/>
                <w:b/>
              </w:rPr>
              <w:t>1</w:t>
            </w:r>
            <w:r w:rsidR="00C05127">
              <w:rPr>
                <w:rFonts w:ascii="Times New Roman" w:hAnsi="Times New Roman"/>
                <w:b/>
              </w:rPr>
              <w:t>5</w:t>
            </w:r>
            <w:r w:rsidR="001214BE">
              <w:rPr>
                <w:rFonts w:ascii="Times New Roman" w:hAnsi="Times New Roman"/>
                <w:b/>
              </w:rPr>
              <w:t>.07.202</w:t>
            </w:r>
            <w:r w:rsidR="00C05127">
              <w:rPr>
                <w:rFonts w:ascii="Times New Roman" w:hAnsi="Times New Roman"/>
                <w:b/>
              </w:rPr>
              <w:t>2</w:t>
            </w:r>
          </w:p>
        </w:tc>
        <w:tc>
          <w:tcPr>
            <w:tcW w:w="3160" w:type="dxa"/>
            <w:shd w:val="clear" w:color="auto" w:fill="auto"/>
          </w:tcPr>
          <w:p w14:paraId="0055619E" w14:textId="62C6614D" w:rsidR="00BA7336" w:rsidRPr="0096441D" w:rsidRDefault="00BA7336" w:rsidP="007E45E9">
            <w:pPr>
              <w:rPr>
                <w:rFonts w:ascii="Times New Roman" w:hAnsi="Times New Roman"/>
                <w:b/>
              </w:rPr>
            </w:pPr>
            <w:r w:rsidRPr="0096441D">
              <w:rPr>
                <w:rFonts w:ascii="Times New Roman" w:hAnsi="Times New Roman"/>
                <w:b/>
              </w:rPr>
              <w:t xml:space="preserve">Date: </w:t>
            </w:r>
            <w:r w:rsidR="001214BE">
              <w:rPr>
                <w:rFonts w:ascii="Times New Roman" w:hAnsi="Times New Roman"/>
                <w:b/>
              </w:rPr>
              <w:t>1</w:t>
            </w:r>
            <w:r w:rsidR="00C05127">
              <w:rPr>
                <w:rFonts w:ascii="Times New Roman" w:hAnsi="Times New Roman"/>
                <w:b/>
              </w:rPr>
              <w:t>5</w:t>
            </w:r>
            <w:r w:rsidR="001214BE">
              <w:rPr>
                <w:rFonts w:ascii="Times New Roman" w:hAnsi="Times New Roman"/>
                <w:b/>
              </w:rPr>
              <w:t>.07.202</w:t>
            </w:r>
            <w:r w:rsidR="00C05127">
              <w:rPr>
                <w:rFonts w:ascii="Times New Roman" w:hAnsi="Times New Roman"/>
                <w:b/>
              </w:rPr>
              <w:t>2</w:t>
            </w:r>
          </w:p>
        </w:tc>
        <w:tc>
          <w:tcPr>
            <w:tcW w:w="3133" w:type="dxa"/>
            <w:shd w:val="clear" w:color="auto" w:fill="auto"/>
          </w:tcPr>
          <w:p w14:paraId="668E9435" w14:textId="711E8599" w:rsidR="00BA7336" w:rsidRPr="0096441D" w:rsidRDefault="00BA7336" w:rsidP="007E45E9">
            <w:pPr>
              <w:rPr>
                <w:rFonts w:ascii="Times New Roman" w:hAnsi="Times New Roman"/>
                <w:b/>
              </w:rPr>
            </w:pPr>
            <w:r w:rsidRPr="0096441D">
              <w:rPr>
                <w:rFonts w:ascii="Times New Roman" w:hAnsi="Times New Roman"/>
                <w:b/>
              </w:rPr>
              <w:t>Date:</w:t>
            </w:r>
            <w:r w:rsidR="00AE5CA1" w:rsidRPr="0096441D">
              <w:rPr>
                <w:rFonts w:ascii="Times New Roman" w:hAnsi="Times New Roman"/>
                <w:b/>
              </w:rPr>
              <w:t xml:space="preserve"> </w:t>
            </w:r>
            <w:r w:rsidR="001214BE">
              <w:rPr>
                <w:rFonts w:ascii="Times New Roman" w:hAnsi="Times New Roman"/>
                <w:b/>
              </w:rPr>
              <w:t>1</w:t>
            </w:r>
            <w:r w:rsidR="00C05127">
              <w:rPr>
                <w:rFonts w:ascii="Times New Roman" w:hAnsi="Times New Roman"/>
                <w:b/>
              </w:rPr>
              <w:t>5</w:t>
            </w:r>
            <w:r w:rsidR="001214BE">
              <w:rPr>
                <w:rFonts w:ascii="Times New Roman" w:hAnsi="Times New Roman"/>
                <w:b/>
              </w:rPr>
              <w:t>.07.202</w:t>
            </w:r>
            <w:r w:rsidR="00C05127">
              <w:rPr>
                <w:rFonts w:ascii="Times New Roman" w:hAnsi="Times New Roman"/>
                <w:b/>
              </w:rPr>
              <w:t>2</w:t>
            </w:r>
          </w:p>
        </w:tc>
      </w:tr>
    </w:tbl>
    <w:p w14:paraId="3F01943D" w14:textId="722C7126"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C05127" w14:paraId="4782DD15" w14:textId="77777777" w:rsidTr="0052528A">
        <w:tc>
          <w:tcPr>
            <w:tcW w:w="9090" w:type="dxa"/>
            <w:gridSpan w:val="4"/>
          </w:tcPr>
          <w:p w14:paraId="764B72DF" w14:textId="77777777" w:rsidR="00C05127" w:rsidRDefault="00C05127" w:rsidP="0052528A">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C05127" w14:paraId="3DD5A665" w14:textId="77777777" w:rsidTr="0052528A">
        <w:tc>
          <w:tcPr>
            <w:tcW w:w="2795" w:type="dxa"/>
          </w:tcPr>
          <w:p w14:paraId="02684314" w14:textId="77777777" w:rsidR="00C05127" w:rsidRDefault="00C05127"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74E1FE93" w14:textId="77777777" w:rsidR="00C05127" w:rsidRDefault="00C05127"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CF042F8" w14:textId="77777777" w:rsidR="00C05127" w:rsidRDefault="00C05127"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845EE59" w14:textId="77777777" w:rsidR="00C05127" w:rsidRDefault="00C05127"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C05127" w:rsidRPr="001A3E3D" w14:paraId="7949E475" w14:textId="77777777" w:rsidTr="0052528A">
        <w:tc>
          <w:tcPr>
            <w:tcW w:w="2795" w:type="dxa"/>
          </w:tcPr>
          <w:p w14:paraId="485D5745" w14:textId="77777777" w:rsidR="00C05127" w:rsidRPr="001A3E3D" w:rsidRDefault="00C05127"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15.07.2022</w:t>
            </w:r>
          </w:p>
        </w:tc>
        <w:tc>
          <w:tcPr>
            <w:tcW w:w="2245" w:type="dxa"/>
          </w:tcPr>
          <w:p w14:paraId="3FE9BF18" w14:textId="2187DAF2" w:rsidR="00C05127" w:rsidRPr="001A3E3D" w:rsidRDefault="008109EF"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bCs/>
                <w:sz w:val="24"/>
                <w:szCs w:val="24"/>
              </w:rPr>
              <w:t>Work instructions for BF1</w:t>
            </w:r>
            <w:r w:rsidR="00D74A6F">
              <w:rPr>
                <w:rFonts w:ascii="Times New Roman" w:hAnsi="Times New Roman"/>
                <w:b/>
                <w:bCs/>
                <w:sz w:val="24"/>
                <w:szCs w:val="24"/>
              </w:rPr>
              <w:t xml:space="preserve"> &amp; BF2</w:t>
            </w:r>
          </w:p>
        </w:tc>
        <w:tc>
          <w:tcPr>
            <w:tcW w:w="2245" w:type="dxa"/>
          </w:tcPr>
          <w:p w14:paraId="0554CB12" w14:textId="46BA1EC9" w:rsidR="00C05127" w:rsidRPr="001A3E3D" w:rsidRDefault="008109EF"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Procedure for firing of Burner</w:t>
            </w:r>
          </w:p>
        </w:tc>
        <w:tc>
          <w:tcPr>
            <w:tcW w:w="1805" w:type="dxa"/>
          </w:tcPr>
          <w:p w14:paraId="20FF32BB" w14:textId="2D740900" w:rsidR="00C05127" w:rsidRPr="001A3E3D" w:rsidRDefault="00C05127"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0</w:t>
            </w:r>
            <w:r w:rsidR="008109EF">
              <w:rPr>
                <w:rFonts w:ascii="Times New Roman" w:hAnsi="Times New Roman"/>
                <w:b/>
                <w:sz w:val="24"/>
                <w:szCs w:val="24"/>
              </w:rPr>
              <w:t>2</w:t>
            </w:r>
          </w:p>
        </w:tc>
      </w:tr>
    </w:tbl>
    <w:p w14:paraId="2DFDA263" w14:textId="77777777" w:rsidR="00C05127" w:rsidRPr="0096441D" w:rsidRDefault="00C05127" w:rsidP="00314A11">
      <w:pPr>
        <w:pStyle w:val="ListParagraph"/>
        <w:tabs>
          <w:tab w:val="left" w:pos="567"/>
        </w:tabs>
        <w:spacing w:line="240" w:lineRule="auto"/>
        <w:ind w:left="567" w:hanging="567"/>
        <w:rPr>
          <w:rFonts w:ascii="Times New Roman" w:hAnsi="Times New Roman"/>
          <w:b/>
          <w:sz w:val="24"/>
          <w:szCs w:val="24"/>
        </w:rPr>
      </w:pPr>
    </w:p>
    <w:sectPr w:rsidR="00C05127" w:rsidRPr="0096441D" w:rsidSect="00450E2A">
      <w:headerReference w:type="default" r:id="rId12"/>
      <w:footerReference w:type="defaul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9D059" w14:textId="77777777" w:rsidR="0054509F" w:rsidRDefault="0054509F" w:rsidP="0036287A">
      <w:pPr>
        <w:spacing w:after="0" w:line="240" w:lineRule="auto"/>
      </w:pPr>
      <w:r>
        <w:separator/>
      </w:r>
    </w:p>
  </w:endnote>
  <w:endnote w:type="continuationSeparator" w:id="0">
    <w:p w14:paraId="55A3F907" w14:textId="77777777" w:rsidR="0054509F" w:rsidRDefault="0054509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771D" w14:textId="7575E09F" w:rsidR="00450E2A" w:rsidRDefault="00D74A6F"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46373C35" wp14:editId="0D3B83DB">
              <wp:simplePos x="0" y="0"/>
              <wp:positionH relativeFrom="page">
                <wp:posOffset>0</wp:posOffset>
              </wp:positionH>
              <wp:positionV relativeFrom="page">
                <wp:posOffset>10227945</wp:posOffset>
              </wp:positionV>
              <wp:extent cx="7560310" cy="273050"/>
              <wp:effectExtent l="0" t="0" r="0" b="12700"/>
              <wp:wrapNone/>
              <wp:docPr id="6" name="MSIPCM8a2344d2ab21324a823110d6"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16F725" w14:textId="41C3D8E3" w:rsidR="00D74A6F" w:rsidRPr="00D74A6F" w:rsidRDefault="00D74A6F" w:rsidP="00D74A6F">
                          <w:pPr>
                            <w:spacing w:after="0"/>
                            <w:jc w:val="center"/>
                            <w:rPr>
                              <w:rFonts w:cs="Calibri"/>
                              <w:color w:val="C0C0C0"/>
                              <w:sz w:val="12"/>
                            </w:rPr>
                          </w:pPr>
                          <w:r w:rsidRPr="00D74A6F">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6373C35" id="_x0000_t202" coordsize="21600,21600" o:spt="202" path="m,l,21600r21600,l21600,xe">
              <v:stroke joinstyle="miter"/>
              <v:path gradientshapeok="t" o:connecttype="rect"/>
            </v:shapetype>
            <v:shape id="MSIPCM8a2344d2ab21324a823110d6"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2816F725" w14:textId="41C3D8E3" w:rsidR="00D74A6F" w:rsidRPr="00D74A6F" w:rsidRDefault="00D74A6F" w:rsidP="00D74A6F">
                    <w:pPr>
                      <w:spacing w:after="0"/>
                      <w:jc w:val="center"/>
                      <w:rPr>
                        <w:rFonts w:cs="Calibri"/>
                        <w:color w:val="C0C0C0"/>
                        <w:sz w:val="12"/>
                      </w:rPr>
                    </w:pPr>
                    <w:r w:rsidRPr="00D74A6F">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793C" w14:textId="77777777" w:rsidR="0054509F" w:rsidRDefault="0054509F" w:rsidP="0036287A">
      <w:pPr>
        <w:spacing w:after="0" w:line="240" w:lineRule="auto"/>
      </w:pPr>
      <w:r>
        <w:separator/>
      </w:r>
    </w:p>
  </w:footnote>
  <w:footnote w:type="continuationSeparator" w:id="0">
    <w:p w14:paraId="5698DC70" w14:textId="77777777" w:rsidR="0054509F" w:rsidRDefault="0054509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86D4E8E" w14:textId="77777777" w:rsidTr="00314A11">
      <w:trPr>
        <w:trHeight w:val="251"/>
      </w:trPr>
      <w:tc>
        <w:tcPr>
          <w:tcW w:w="1702" w:type="dxa"/>
          <w:vMerge w:val="restart"/>
          <w:vAlign w:val="center"/>
        </w:tcPr>
        <w:p w14:paraId="0FAC312D" w14:textId="197523B3" w:rsidR="00314A11" w:rsidRPr="001B4A42" w:rsidRDefault="0029719A" w:rsidP="000B4EA3">
          <w:pPr>
            <w:pStyle w:val="Header"/>
            <w:ind w:hanging="108"/>
            <w:jc w:val="center"/>
          </w:pPr>
          <w:r>
            <w:rPr>
              <w:noProof/>
              <w:lang w:val="en-IN" w:eastAsia="en-IN"/>
            </w:rPr>
            <w:drawing>
              <wp:inline distT="0" distB="0" distL="0" distR="0" wp14:anchorId="3DE75BA0" wp14:editId="6FB2DB8B">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5BE7450B" w14:textId="77777777" w:rsidR="00314A11" w:rsidRPr="001B4A42" w:rsidRDefault="008B02E8"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2508B97"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707FC77" w14:textId="7A81EA7F" w:rsidR="00314A11" w:rsidRPr="002E7889" w:rsidRDefault="008B02E8" w:rsidP="00B1194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AA5884">
            <w:rPr>
              <w:rFonts w:ascii="Times New Roman" w:hAnsi="Times New Roman"/>
              <w:b/>
            </w:rPr>
            <w:t>/PROD</w:t>
          </w:r>
          <w:r>
            <w:rPr>
              <w:rFonts w:ascii="Times New Roman" w:hAnsi="Times New Roman"/>
              <w:b/>
              <w:szCs w:val="24"/>
            </w:rPr>
            <w:t>/WI</w:t>
          </w:r>
          <w:r>
            <w:rPr>
              <w:rFonts w:ascii="Times New Roman" w:hAnsi="Times New Roman"/>
              <w:b/>
            </w:rPr>
            <w:t>/</w:t>
          </w:r>
          <w:r w:rsidR="00AE5CA1" w:rsidRPr="00AE5CA1">
            <w:rPr>
              <w:rFonts w:ascii="Times New Roman" w:hAnsi="Times New Roman"/>
              <w:b/>
            </w:rPr>
            <w:t>61B</w:t>
          </w:r>
        </w:p>
      </w:tc>
    </w:tr>
    <w:tr w:rsidR="00314A11" w:rsidRPr="001B4A42" w14:paraId="2895A7B7" w14:textId="77777777" w:rsidTr="00314A11">
      <w:trPr>
        <w:trHeight w:val="143"/>
      </w:trPr>
      <w:tc>
        <w:tcPr>
          <w:tcW w:w="1702" w:type="dxa"/>
          <w:vMerge/>
        </w:tcPr>
        <w:p w14:paraId="646B51A9" w14:textId="77777777" w:rsidR="00314A11" w:rsidRPr="001B4A42" w:rsidRDefault="00314A11" w:rsidP="003F30BD">
          <w:pPr>
            <w:pStyle w:val="Header"/>
          </w:pPr>
        </w:p>
      </w:tc>
      <w:tc>
        <w:tcPr>
          <w:tcW w:w="4394" w:type="dxa"/>
        </w:tcPr>
        <w:p w14:paraId="0428A374"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2613519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E2CD289" w14:textId="3C6DF277" w:rsidR="00314A11" w:rsidRPr="00550080" w:rsidRDefault="0072702C" w:rsidP="00314A11">
          <w:pPr>
            <w:pStyle w:val="Header"/>
            <w:rPr>
              <w:rFonts w:ascii="Times New Roman" w:hAnsi="Times New Roman"/>
              <w:b/>
            </w:rPr>
          </w:pPr>
          <w:r>
            <w:rPr>
              <w:rFonts w:ascii="Times New Roman" w:hAnsi="Times New Roman"/>
              <w:b/>
            </w:rPr>
            <w:t>15.07.2022</w:t>
          </w:r>
        </w:p>
      </w:tc>
    </w:tr>
    <w:tr w:rsidR="00314A11" w:rsidRPr="001B4A42" w14:paraId="6534CD4A" w14:textId="77777777" w:rsidTr="00314A11">
      <w:trPr>
        <w:trHeight w:val="143"/>
      </w:trPr>
      <w:tc>
        <w:tcPr>
          <w:tcW w:w="1702" w:type="dxa"/>
          <w:vMerge/>
        </w:tcPr>
        <w:p w14:paraId="104FD812" w14:textId="77777777" w:rsidR="00314A11" w:rsidRPr="001B4A42" w:rsidRDefault="00314A11" w:rsidP="003F30BD">
          <w:pPr>
            <w:pStyle w:val="Header"/>
          </w:pPr>
        </w:p>
      </w:tc>
      <w:tc>
        <w:tcPr>
          <w:tcW w:w="4394" w:type="dxa"/>
          <w:vMerge w:val="restart"/>
          <w:vAlign w:val="center"/>
        </w:tcPr>
        <w:p w14:paraId="6220F40B" w14:textId="77777777" w:rsidR="00314A11" w:rsidRPr="0096441D" w:rsidRDefault="0096441D" w:rsidP="001B3F1A">
          <w:pPr>
            <w:pStyle w:val="Header"/>
            <w:ind w:left="-70"/>
            <w:jc w:val="center"/>
            <w:rPr>
              <w:rFonts w:ascii="Times New Roman" w:hAnsi="Times New Roman"/>
              <w:b/>
            </w:rPr>
          </w:pPr>
          <w:r w:rsidRPr="0096441D">
            <w:rPr>
              <w:rFonts w:ascii="Times New Roman" w:hAnsi="Times New Roman"/>
              <w:b/>
            </w:rPr>
            <w:t>Work Instruction for BF1 &amp; BF2 Flare stack</w:t>
          </w:r>
        </w:p>
      </w:tc>
      <w:tc>
        <w:tcPr>
          <w:tcW w:w="1701" w:type="dxa"/>
        </w:tcPr>
        <w:p w14:paraId="253F2B1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3656DE0" w14:textId="2D96CB73" w:rsidR="00314A11" w:rsidRPr="002E7889" w:rsidRDefault="0072702C" w:rsidP="001B3F1A">
          <w:pPr>
            <w:pStyle w:val="Header"/>
            <w:rPr>
              <w:rFonts w:ascii="Times New Roman" w:hAnsi="Times New Roman"/>
              <w:b/>
            </w:rPr>
          </w:pPr>
          <w:r>
            <w:rPr>
              <w:rFonts w:ascii="Times New Roman" w:hAnsi="Times New Roman"/>
              <w:b/>
            </w:rPr>
            <w:t>02</w:t>
          </w:r>
        </w:p>
      </w:tc>
    </w:tr>
    <w:tr w:rsidR="00314A11" w:rsidRPr="001B4A42" w14:paraId="061DAD81" w14:textId="77777777" w:rsidTr="00314A11">
      <w:trPr>
        <w:trHeight w:val="143"/>
      </w:trPr>
      <w:tc>
        <w:tcPr>
          <w:tcW w:w="1702" w:type="dxa"/>
          <w:vMerge/>
        </w:tcPr>
        <w:p w14:paraId="35B48273" w14:textId="77777777" w:rsidR="00314A11" w:rsidRPr="001B4A42" w:rsidRDefault="00314A11" w:rsidP="003F30BD">
          <w:pPr>
            <w:pStyle w:val="Header"/>
          </w:pPr>
        </w:p>
      </w:tc>
      <w:tc>
        <w:tcPr>
          <w:tcW w:w="4394" w:type="dxa"/>
          <w:vMerge/>
        </w:tcPr>
        <w:p w14:paraId="68FD4533" w14:textId="77777777" w:rsidR="00314A11" w:rsidRPr="001B4A42" w:rsidRDefault="00314A11" w:rsidP="003F30BD">
          <w:pPr>
            <w:pStyle w:val="Header"/>
            <w:jc w:val="center"/>
            <w:rPr>
              <w:rFonts w:ascii="Times New Roman" w:hAnsi="Times New Roman"/>
              <w:b/>
            </w:rPr>
          </w:pPr>
        </w:p>
      </w:tc>
      <w:tc>
        <w:tcPr>
          <w:tcW w:w="1701" w:type="dxa"/>
        </w:tcPr>
        <w:p w14:paraId="5754A40C"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5263720"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8F542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8F5422">
            <w:rPr>
              <w:rFonts w:ascii="Times New Roman" w:hAnsi="Times New Roman"/>
              <w:b/>
              <w:noProof/>
            </w:rPr>
            <w:t>6</w:t>
          </w:r>
          <w:r w:rsidRPr="002E7889">
            <w:rPr>
              <w:rFonts w:ascii="Times New Roman" w:hAnsi="Times New Roman"/>
              <w:b/>
            </w:rPr>
            <w:fldChar w:fldCharType="end"/>
          </w:r>
        </w:p>
      </w:tc>
    </w:tr>
  </w:tbl>
  <w:p w14:paraId="3B95F066" w14:textId="77777777" w:rsidR="003F30BD" w:rsidRDefault="003F30BD">
    <w:pPr>
      <w:pStyle w:val="Header"/>
    </w:pPr>
  </w:p>
  <w:p w14:paraId="02345E49" w14:textId="77777777" w:rsidR="00B072DD" w:rsidRDefault="00B072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0B09"/>
    <w:multiLevelType w:val="hybridMultilevel"/>
    <w:tmpl w:val="94D4117E"/>
    <w:lvl w:ilvl="0" w:tplc="5AC21F18">
      <w:start w:val="1"/>
      <w:numFmt w:val="decimal"/>
      <w:lvlText w:val="%1."/>
      <w:lvlJc w:val="left"/>
      <w:pPr>
        <w:ind w:left="720" w:hanging="360"/>
      </w:pPr>
      <w:rPr>
        <w:rFonts w:hint="default"/>
        <w:strike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B37080"/>
    <w:multiLevelType w:val="singleLevel"/>
    <w:tmpl w:val="05363D4C"/>
    <w:lvl w:ilvl="0">
      <w:start w:val="1"/>
      <w:numFmt w:val="decimal"/>
      <w:lvlText w:val="%1."/>
      <w:lvlJc w:val="left"/>
      <w:pPr>
        <w:tabs>
          <w:tab w:val="num" w:pos="360"/>
        </w:tabs>
        <w:ind w:left="360" w:hanging="360"/>
      </w:pPr>
      <w:rPr>
        <w:rFonts w:hint="default"/>
        <w:color w:val="auto"/>
      </w:rPr>
    </w:lvl>
  </w:abstractNum>
  <w:abstractNum w:abstractNumId="2"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num w:numId="1" w16cid:durableId="2019456084">
    <w:abstractNumId w:val="2"/>
  </w:num>
  <w:num w:numId="2" w16cid:durableId="1547913429">
    <w:abstractNumId w:val="0"/>
  </w:num>
  <w:num w:numId="3" w16cid:durableId="1213075597">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0948"/>
    <w:rsid w:val="00094109"/>
    <w:rsid w:val="00096543"/>
    <w:rsid w:val="000B1E7D"/>
    <w:rsid w:val="000B2820"/>
    <w:rsid w:val="000B4EA3"/>
    <w:rsid w:val="000B6B3F"/>
    <w:rsid w:val="000D428B"/>
    <w:rsid w:val="000E4E6C"/>
    <w:rsid w:val="000F5195"/>
    <w:rsid w:val="000F6633"/>
    <w:rsid w:val="00107221"/>
    <w:rsid w:val="001214BE"/>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366EB"/>
    <w:rsid w:val="00241BB7"/>
    <w:rsid w:val="00256539"/>
    <w:rsid w:val="00261044"/>
    <w:rsid w:val="00271BAF"/>
    <w:rsid w:val="00283E16"/>
    <w:rsid w:val="00290DF6"/>
    <w:rsid w:val="0029719A"/>
    <w:rsid w:val="00297C64"/>
    <w:rsid w:val="002A4742"/>
    <w:rsid w:val="002B2F77"/>
    <w:rsid w:val="002B54E5"/>
    <w:rsid w:val="002C4D35"/>
    <w:rsid w:val="002C795B"/>
    <w:rsid w:val="002D02FA"/>
    <w:rsid w:val="002D4D2B"/>
    <w:rsid w:val="002D5A01"/>
    <w:rsid w:val="002E7889"/>
    <w:rsid w:val="002F51EE"/>
    <w:rsid w:val="002F7E19"/>
    <w:rsid w:val="00304DE6"/>
    <w:rsid w:val="0030597A"/>
    <w:rsid w:val="00314A11"/>
    <w:rsid w:val="0031752D"/>
    <w:rsid w:val="0033293D"/>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115D"/>
    <w:rsid w:val="00446F1F"/>
    <w:rsid w:val="00450E2A"/>
    <w:rsid w:val="004544A6"/>
    <w:rsid w:val="004672C0"/>
    <w:rsid w:val="0047186B"/>
    <w:rsid w:val="004A0851"/>
    <w:rsid w:val="004A525E"/>
    <w:rsid w:val="004A6BDF"/>
    <w:rsid w:val="004B08DA"/>
    <w:rsid w:val="004B0E5D"/>
    <w:rsid w:val="004B3687"/>
    <w:rsid w:val="004C4123"/>
    <w:rsid w:val="004D696A"/>
    <w:rsid w:val="004E2A68"/>
    <w:rsid w:val="004E33B4"/>
    <w:rsid w:val="004F08D1"/>
    <w:rsid w:val="004F1BCA"/>
    <w:rsid w:val="004F2A47"/>
    <w:rsid w:val="004F2DA1"/>
    <w:rsid w:val="0050223F"/>
    <w:rsid w:val="005112D9"/>
    <w:rsid w:val="00524E45"/>
    <w:rsid w:val="00535C8B"/>
    <w:rsid w:val="005414A3"/>
    <w:rsid w:val="0054509F"/>
    <w:rsid w:val="005458D3"/>
    <w:rsid w:val="00550080"/>
    <w:rsid w:val="0055046A"/>
    <w:rsid w:val="00552A9C"/>
    <w:rsid w:val="005570A0"/>
    <w:rsid w:val="005630C7"/>
    <w:rsid w:val="005726CC"/>
    <w:rsid w:val="00583DF7"/>
    <w:rsid w:val="00586E33"/>
    <w:rsid w:val="005871FF"/>
    <w:rsid w:val="00587DC4"/>
    <w:rsid w:val="005A0852"/>
    <w:rsid w:val="005A1FB6"/>
    <w:rsid w:val="005C4234"/>
    <w:rsid w:val="005C6095"/>
    <w:rsid w:val="005D436D"/>
    <w:rsid w:val="005D59AB"/>
    <w:rsid w:val="005E1D4D"/>
    <w:rsid w:val="005E6E8C"/>
    <w:rsid w:val="005F1195"/>
    <w:rsid w:val="005F244F"/>
    <w:rsid w:val="005F5011"/>
    <w:rsid w:val="00611FB8"/>
    <w:rsid w:val="00617B01"/>
    <w:rsid w:val="006202FD"/>
    <w:rsid w:val="00636E54"/>
    <w:rsid w:val="00646404"/>
    <w:rsid w:val="006545C9"/>
    <w:rsid w:val="006562AA"/>
    <w:rsid w:val="006563A6"/>
    <w:rsid w:val="00667DAD"/>
    <w:rsid w:val="00673792"/>
    <w:rsid w:val="00676577"/>
    <w:rsid w:val="00684AFE"/>
    <w:rsid w:val="006868A6"/>
    <w:rsid w:val="006914AF"/>
    <w:rsid w:val="006A4AED"/>
    <w:rsid w:val="006A5A97"/>
    <w:rsid w:val="006B2F04"/>
    <w:rsid w:val="006C24BF"/>
    <w:rsid w:val="006C3D3D"/>
    <w:rsid w:val="006D0CA9"/>
    <w:rsid w:val="006D7CF2"/>
    <w:rsid w:val="006E64E5"/>
    <w:rsid w:val="006F3D6B"/>
    <w:rsid w:val="0070550E"/>
    <w:rsid w:val="00706A19"/>
    <w:rsid w:val="0072702C"/>
    <w:rsid w:val="007338BE"/>
    <w:rsid w:val="0076462F"/>
    <w:rsid w:val="00764EC8"/>
    <w:rsid w:val="0077479B"/>
    <w:rsid w:val="0077498C"/>
    <w:rsid w:val="00777565"/>
    <w:rsid w:val="00780603"/>
    <w:rsid w:val="00783164"/>
    <w:rsid w:val="00784F70"/>
    <w:rsid w:val="00792636"/>
    <w:rsid w:val="007A2DF2"/>
    <w:rsid w:val="007C015C"/>
    <w:rsid w:val="007C3411"/>
    <w:rsid w:val="007D4636"/>
    <w:rsid w:val="007D6D68"/>
    <w:rsid w:val="007E45E9"/>
    <w:rsid w:val="007E729E"/>
    <w:rsid w:val="007F4B98"/>
    <w:rsid w:val="007F5A73"/>
    <w:rsid w:val="008055C6"/>
    <w:rsid w:val="008109EF"/>
    <w:rsid w:val="00817C7F"/>
    <w:rsid w:val="00835BA2"/>
    <w:rsid w:val="008373F2"/>
    <w:rsid w:val="00842F0E"/>
    <w:rsid w:val="00847F5A"/>
    <w:rsid w:val="0085352E"/>
    <w:rsid w:val="00862B60"/>
    <w:rsid w:val="0087258E"/>
    <w:rsid w:val="00880116"/>
    <w:rsid w:val="00880722"/>
    <w:rsid w:val="00880EAB"/>
    <w:rsid w:val="00893C0B"/>
    <w:rsid w:val="00895912"/>
    <w:rsid w:val="008A4AF0"/>
    <w:rsid w:val="008B02E8"/>
    <w:rsid w:val="008B29E1"/>
    <w:rsid w:val="008B3AB2"/>
    <w:rsid w:val="008C6013"/>
    <w:rsid w:val="008D3AF0"/>
    <w:rsid w:val="008E5D61"/>
    <w:rsid w:val="008F0F70"/>
    <w:rsid w:val="008F5422"/>
    <w:rsid w:val="00915013"/>
    <w:rsid w:val="00915F11"/>
    <w:rsid w:val="009304D4"/>
    <w:rsid w:val="00934689"/>
    <w:rsid w:val="00935381"/>
    <w:rsid w:val="009359B4"/>
    <w:rsid w:val="009532E4"/>
    <w:rsid w:val="0096441D"/>
    <w:rsid w:val="0096703D"/>
    <w:rsid w:val="00970FA4"/>
    <w:rsid w:val="00970FFB"/>
    <w:rsid w:val="00975C88"/>
    <w:rsid w:val="00977A3A"/>
    <w:rsid w:val="00980FC7"/>
    <w:rsid w:val="009846F0"/>
    <w:rsid w:val="00996860"/>
    <w:rsid w:val="009B4C8D"/>
    <w:rsid w:val="009B5996"/>
    <w:rsid w:val="009C1CE2"/>
    <w:rsid w:val="009C2D3C"/>
    <w:rsid w:val="009D1C9B"/>
    <w:rsid w:val="009D2CED"/>
    <w:rsid w:val="009D558E"/>
    <w:rsid w:val="009E296D"/>
    <w:rsid w:val="009E5F19"/>
    <w:rsid w:val="009F1874"/>
    <w:rsid w:val="00A02964"/>
    <w:rsid w:val="00A15D03"/>
    <w:rsid w:val="00A2079D"/>
    <w:rsid w:val="00A359D3"/>
    <w:rsid w:val="00A37D0F"/>
    <w:rsid w:val="00A4053E"/>
    <w:rsid w:val="00A41452"/>
    <w:rsid w:val="00A45D18"/>
    <w:rsid w:val="00A506BA"/>
    <w:rsid w:val="00A51C84"/>
    <w:rsid w:val="00A5482D"/>
    <w:rsid w:val="00A60A96"/>
    <w:rsid w:val="00A66818"/>
    <w:rsid w:val="00A706BE"/>
    <w:rsid w:val="00A77874"/>
    <w:rsid w:val="00A969E9"/>
    <w:rsid w:val="00AA5884"/>
    <w:rsid w:val="00AB1375"/>
    <w:rsid w:val="00AB1C68"/>
    <w:rsid w:val="00AC09FE"/>
    <w:rsid w:val="00AD1315"/>
    <w:rsid w:val="00AD2669"/>
    <w:rsid w:val="00AD438C"/>
    <w:rsid w:val="00AE5CA1"/>
    <w:rsid w:val="00B04D1D"/>
    <w:rsid w:val="00B072DD"/>
    <w:rsid w:val="00B1194B"/>
    <w:rsid w:val="00B16E23"/>
    <w:rsid w:val="00B31114"/>
    <w:rsid w:val="00B4491C"/>
    <w:rsid w:val="00B45C2E"/>
    <w:rsid w:val="00B70D46"/>
    <w:rsid w:val="00B72807"/>
    <w:rsid w:val="00B80FF3"/>
    <w:rsid w:val="00B87178"/>
    <w:rsid w:val="00B9260F"/>
    <w:rsid w:val="00B93C91"/>
    <w:rsid w:val="00B94D7B"/>
    <w:rsid w:val="00B96EF3"/>
    <w:rsid w:val="00BA078B"/>
    <w:rsid w:val="00BA1091"/>
    <w:rsid w:val="00BA2F90"/>
    <w:rsid w:val="00BA3126"/>
    <w:rsid w:val="00BA7336"/>
    <w:rsid w:val="00BB1C50"/>
    <w:rsid w:val="00BB43A2"/>
    <w:rsid w:val="00BB7C42"/>
    <w:rsid w:val="00BC100C"/>
    <w:rsid w:val="00BC35C0"/>
    <w:rsid w:val="00BD6C5B"/>
    <w:rsid w:val="00BE64F7"/>
    <w:rsid w:val="00BF0CC7"/>
    <w:rsid w:val="00C05127"/>
    <w:rsid w:val="00C05E6C"/>
    <w:rsid w:val="00C05F98"/>
    <w:rsid w:val="00C1460A"/>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07992"/>
    <w:rsid w:val="00D119B6"/>
    <w:rsid w:val="00D1438A"/>
    <w:rsid w:val="00D14DDA"/>
    <w:rsid w:val="00D27AEE"/>
    <w:rsid w:val="00D332DF"/>
    <w:rsid w:val="00D57BEF"/>
    <w:rsid w:val="00D72D0E"/>
    <w:rsid w:val="00D74A6F"/>
    <w:rsid w:val="00D779C6"/>
    <w:rsid w:val="00D84E9B"/>
    <w:rsid w:val="00D92675"/>
    <w:rsid w:val="00DA0EBD"/>
    <w:rsid w:val="00DA462B"/>
    <w:rsid w:val="00DA6E30"/>
    <w:rsid w:val="00DB2500"/>
    <w:rsid w:val="00DC5201"/>
    <w:rsid w:val="00DC5863"/>
    <w:rsid w:val="00DD3AEE"/>
    <w:rsid w:val="00DD76B3"/>
    <w:rsid w:val="00E1216C"/>
    <w:rsid w:val="00E2148F"/>
    <w:rsid w:val="00E33B43"/>
    <w:rsid w:val="00E36E34"/>
    <w:rsid w:val="00E51316"/>
    <w:rsid w:val="00E62BCD"/>
    <w:rsid w:val="00E62FC7"/>
    <w:rsid w:val="00E6625C"/>
    <w:rsid w:val="00E77A52"/>
    <w:rsid w:val="00E80860"/>
    <w:rsid w:val="00E878B7"/>
    <w:rsid w:val="00E92A83"/>
    <w:rsid w:val="00EA3967"/>
    <w:rsid w:val="00EB337F"/>
    <w:rsid w:val="00EB70B4"/>
    <w:rsid w:val="00ED2868"/>
    <w:rsid w:val="00ED48D2"/>
    <w:rsid w:val="00ED5182"/>
    <w:rsid w:val="00ED6A4C"/>
    <w:rsid w:val="00ED7C07"/>
    <w:rsid w:val="00EE0FB6"/>
    <w:rsid w:val="00F04A74"/>
    <w:rsid w:val="00F06698"/>
    <w:rsid w:val="00F124A7"/>
    <w:rsid w:val="00F14E37"/>
    <w:rsid w:val="00F17ACF"/>
    <w:rsid w:val="00F2199F"/>
    <w:rsid w:val="00F23F5C"/>
    <w:rsid w:val="00F24EE3"/>
    <w:rsid w:val="00F45C75"/>
    <w:rsid w:val="00F5486C"/>
    <w:rsid w:val="00F7339F"/>
    <w:rsid w:val="00F773CE"/>
    <w:rsid w:val="00F80D04"/>
    <w:rsid w:val="00F90E49"/>
    <w:rsid w:val="00FA0A8E"/>
    <w:rsid w:val="00FA664D"/>
    <w:rsid w:val="00FA69D7"/>
    <w:rsid w:val="00FA734D"/>
    <w:rsid w:val="00FC29E1"/>
    <w:rsid w:val="00FC3E28"/>
    <w:rsid w:val="00FC61CD"/>
    <w:rsid w:val="00FD5D20"/>
    <w:rsid w:val="00FD7586"/>
    <w:rsid w:val="00FD7D0B"/>
    <w:rsid w:val="00FE17AF"/>
    <w:rsid w:val="00FE7371"/>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CE163"/>
  <w15:docId w15:val="{6FC8DC9E-BEAF-42A1-AEE1-7FF625C6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11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8">
    <w:name w:val="heading 8"/>
    <w:basedOn w:val="Normal"/>
    <w:next w:val="Normal"/>
    <w:link w:val="Heading8Char"/>
    <w:uiPriority w:val="9"/>
    <w:semiHidden/>
    <w:unhideWhenUsed/>
    <w:qFormat/>
    <w:rsid w:val="00B1194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1194B"/>
    <w:rPr>
      <w:rFonts w:asciiTheme="majorHAnsi" w:eastAsiaTheme="majorEastAsia" w:hAnsiTheme="majorHAnsi" w:cstheme="majorBidi"/>
      <w:b/>
      <w:bCs/>
      <w:color w:val="365F91" w:themeColor="accent1" w:themeShade="BF"/>
      <w:sz w:val="28"/>
      <w:szCs w:val="28"/>
      <w:lang w:val="en-US" w:eastAsia="en-US"/>
    </w:rPr>
  </w:style>
  <w:style w:type="character" w:customStyle="1" w:styleId="Heading8Char">
    <w:name w:val="Heading 8 Char"/>
    <w:basedOn w:val="DefaultParagraphFont"/>
    <w:link w:val="Heading8"/>
    <w:uiPriority w:val="9"/>
    <w:semiHidden/>
    <w:rsid w:val="00B1194B"/>
    <w:rPr>
      <w:rFonts w:asciiTheme="majorHAnsi" w:eastAsiaTheme="majorEastAsia" w:hAnsiTheme="majorHAnsi" w:cstheme="majorBidi"/>
      <w:color w:val="404040" w:themeColor="text1" w:themeTint="BF"/>
      <w:lang w:val="en-US" w:eastAsia="en-US"/>
    </w:rPr>
  </w:style>
  <w:style w:type="paragraph" w:customStyle="1" w:styleId="WW-BodyText2">
    <w:name w:val="WW-Body Text 2"/>
    <w:basedOn w:val="Normal"/>
    <w:rsid w:val="00B1194B"/>
    <w:pPr>
      <w:tabs>
        <w:tab w:val="left" w:pos="720"/>
        <w:tab w:val="left" w:pos="1800"/>
      </w:tabs>
      <w:suppressAutoHyphens/>
      <w:spacing w:after="0" w:line="240" w:lineRule="auto"/>
      <w:jc w:val="both"/>
    </w:pPr>
    <w:rPr>
      <w:rFonts w:ascii="Times New Roman" w:hAnsi="Times New Roman"/>
      <w:sz w:val="24"/>
      <w:szCs w:val="20"/>
    </w:rPr>
  </w:style>
  <w:style w:type="paragraph" w:styleId="BodyText2">
    <w:name w:val="Body Text 2"/>
    <w:basedOn w:val="Normal"/>
    <w:link w:val="BodyText2Char"/>
    <w:uiPriority w:val="99"/>
    <w:semiHidden/>
    <w:unhideWhenUsed/>
    <w:rsid w:val="00915F11"/>
    <w:pPr>
      <w:spacing w:after="120" w:line="480" w:lineRule="auto"/>
    </w:pPr>
  </w:style>
  <w:style w:type="character" w:customStyle="1" w:styleId="BodyText2Char">
    <w:name w:val="Body Text 2 Char"/>
    <w:basedOn w:val="DefaultParagraphFont"/>
    <w:link w:val="BodyText2"/>
    <w:uiPriority w:val="99"/>
    <w:semiHidden/>
    <w:rsid w:val="00915F11"/>
    <w:rPr>
      <w:sz w:val="22"/>
      <w:szCs w:val="22"/>
      <w:lang w:val="en-US" w:eastAsia="en-US"/>
    </w:rPr>
  </w:style>
  <w:style w:type="character" w:styleId="CommentReference">
    <w:name w:val="annotation reference"/>
    <w:basedOn w:val="DefaultParagraphFont"/>
    <w:uiPriority w:val="99"/>
    <w:semiHidden/>
    <w:unhideWhenUsed/>
    <w:rsid w:val="00E878B7"/>
    <w:rPr>
      <w:sz w:val="16"/>
      <w:szCs w:val="16"/>
    </w:rPr>
  </w:style>
  <w:style w:type="paragraph" w:styleId="CommentText">
    <w:name w:val="annotation text"/>
    <w:basedOn w:val="Normal"/>
    <w:link w:val="CommentTextChar"/>
    <w:uiPriority w:val="99"/>
    <w:semiHidden/>
    <w:unhideWhenUsed/>
    <w:rsid w:val="00E878B7"/>
    <w:pPr>
      <w:spacing w:line="240" w:lineRule="auto"/>
    </w:pPr>
    <w:rPr>
      <w:sz w:val="20"/>
      <w:szCs w:val="20"/>
    </w:rPr>
  </w:style>
  <w:style w:type="character" w:customStyle="1" w:styleId="CommentTextChar">
    <w:name w:val="Comment Text Char"/>
    <w:basedOn w:val="DefaultParagraphFont"/>
    <w:link w:val="CommentText"/>
    <w:uiPriority w:val="99"/>
    <w:semiHidden/>
    <w:rsid w:val="00E878B7"/>
    <w:rPr>
      <w:lang w:val="en-US" w:eastAsia="en-US"/>
    </w:rPr>
  </w:style>
  <w:style w:type="paragraph" w:styleId="CommentSubject">
    <w:name w:val="annotation subject"/>
    <w:basedOn w:val="CommentText"/>
    <w:next w:val="CommentText"/>
    <w:link w:val="CommentSubjectChar"/>
    <w:uiPriority w:val="99"/>
    <w:semiHidden/>
    <w:unhideWhenUsed/>
    <w:rsid w:val="00E878B7"/>
    <w:rPr>
      <w:b/>
      <w:bCs/>
    </w:rPr>
  </w:style>
  <w:style w:type="character" w:customStyle="1" w:styleId="CommentSubjectChar">
    <w:name w:val="Comment Subject Char"/>
    <w:basedOn w:val="CommentTextChar"/>
    <w:link w:val="CommentSubject"/>
    <w:uiPriority w:val="99"/>
    <w:semiHidden/>
    <w:rsid w:val="00E878B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F90D4F-FC81-42F1-8E08-F4C57B768852}">
  <ds:schemaRefs>
    <ds:schemaRef ds:uri="http://schemas.openxmlformats.org/officeDocument/2006/bibliography"/>
  </ds:schemaRefs>
</ds:datastoreItem>
</file>

<file path=customXml/itemProps2.xml><?xml version="1.0" encoding="utf-8"?>
<ds:datastoreItem xmlns:ds="http://schemas.openxmlformats.org/officeDocument/2006/customXml" ds:itemID="{DAB34277-F7F0-4C06-8D09-01A6735E8CF8}"/>
</file>

<file path=customXml/itemProps3.xml><?xml version="1.0" encoding="utf-8"?>
<ds:datastoreItem xmlns:ds="http://schemas.openxmlformats.org/officeDocument/2006/customXml" ds:itemID="{8B2F980B-CEB5-4DDE-AC9F-E937130E47C1}"/>
</file>

<file path=customXml/itemProps4.xml><?xml version="1.0" encoding="utf-8"?>
<ds:datastoreItem xmlns:ds="http://schemas.openxmlformats.org/officeDocument/2006/customXml" ds:itemID="{0A616FE5-CF4E-419C-8A6A-9A94382D5396}"/>
</file>

<file path=docProps/app.xml><?xml version="1.0" encoding="utf-8"?>
<Properties xmlns="http://schemas.openxmlformats.org/officeDocument/2006/extended-properties" xmlns:vt="http://schemas.openxmlformats.org/officeDocument/2006/docPropsVTypes">
  <Template>Normal</Template>
  <TotalTime>222</TotalTime>
  <Pages>5</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42</cp:revision>
  <cp:lastPrinted>2022-02-02T07:33:00Z</cp:lastPrinted>
  <dcterms:created xsi:type="dcterms:W3CDTF">2017-06-01T12:58:00Z</dcterms:created>
  <dcterms:modified xsi:type="dcterms:W3CDTF">2023-04-26T04:52:00Z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2022-08-27T15:04:40Z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7a960fa6-ef08-4e4d-94fe-fd18c9fd23c1</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1292800</vt:r8>
  </property>
</Properties>
</file>