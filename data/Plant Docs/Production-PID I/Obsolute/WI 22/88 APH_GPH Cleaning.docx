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A336" w14:textId="77777777" w:rsidR="007E45E9" w:rsidRPr="00C67018" w:rsidRDefault="007E45E9" w:rsidP="007E45E9">
      <w:pPr>
        <w:spacing w:after="0" w:line="240" w:lineRule="auto"/>
        <w:jc w:val="center"/>
        <w:rPr>
          <w:rFonts w:ascii="Times New Roman" w:hAnsi="Times New Roman"/>
          <w:b/>
          <w:szCs w:val="24"/>
          <w:u w:val="single"/>
        </w:rPr>
      </w:pPr>
    </w:p>
    <w:p w14:paraId="33D539FE" w14:textId="77777777" w:rsidR="0070550E" w:rsidRPr="00C67018" w:rsidRDefault="00BD6C5B" w:rsidP="00314A11">
      <w:pPr>
        <w:spacing w:line="240" w:lineRule="auto"/>
        <w:jc w:val="center"/>
        <w:rPr>
          <w:rFonts w:ascii="Times New Roman" w:hAnsi="Times New Roman"/>
          <w:b/>
          <w:szCs w:val="24"/>
          <w:u w:val="single"/>
        </w:rPr>
      </w:pPr>
      <w:r w:rsidRPr="00C67018">
        <w:rPr>
          <w:rFonts w:ascii="Times New Roman" w:hAnsi="Times New Roman"/>
          <w:b/>
          <w:szCs w:val="24"/>
          <w:u w:val="single"/>
        </w:rPr>
        <w:t>WORK INSTRUCTION</w:t>
      </w:r>
      <w:r w:rsidR="009D1C9B" w:rsidRPr="00C67018">
        <w:rPr>
          <w:rFonts w:ascii="Times New Roman" w:hAnsi="Times New Roman"/>
          <w:b/>
          <w:szCs w:val="24"/>
          <w:u w:val="single"/>
        </w:rPr>
        <w:t>S</w:t>
      </w:r>
      <w:r w:rsidRPr="00C67018">
        <w:rPr>
          <w:rFonts w:ascii="Times New Roman" w:hAnsi="Times New Roman"/>
          <w:b/>
          <w:szCs w:val="24"/>
          <w:u w:val="single"/>
        </w:rPr>
        <w:t xml:space="preserve"> </w:t>
      </w:r>
      <w:r w:rsidR="005D0CC7" w:rsidRPr="00C67018">
        <w:rPr>
          <w:rFonts w:ascii="Times New Roman" w:hAnsi="Times New Roman"/>
          <w:b/>
          <w:szCs w:val="24"/>
          <w:u w:val="single"/>
        </w:rPr>
        <w:t>FOR</w:t>
      </w:r>
      <w:r w:rsidR="005D0CC7" w:rsidRPr="00C67018">
        <w:rPr>
          <w:rFonts w:ascii="Times New Roman" w:hAnsi="Times New Roman"/>
          <w:b/>
          <w:sz w:val="20"/>
          <w:u w:val="single"/>
        </w:rPr>
        <w:t xml:space="preserve"> </w:t>
      </w:r>
      <w:r w:rsidR="007D03FC" w:rsidRPr="00C67018">
        <w:rPr>
          <w:rFonts w:ascii="Times New Roman" w:hAnsi="Times New Roman"/>
          <w:b/>
          <w:u w:val="single"/>
        </w:rPr>
        <w:t>APH &amp; GPH</w:t>
      </w:r>
      <w:r w:rsidR="007D03FC" w:rsidRPr="00C67018">
        <w:rPr>
          <w:rFonts w:ascii="Times New Roman" w:hAnsi="Times New Roman"/>
          <w:u w:val="single"/>
        </w:rPr>
        <w:t xml:space="preserve"> </w:t>
      </w:r>
      <w:r w:rsidR="00624640" w:rsidRPr="00C67018">
        <w:rPr>
          <w:rFonts w:ascii="Times New Roman" w:hAnsi="Times New Roman"/>
          <w:b/>
          <w:szCs w:val="24"/>
          <w:u w:val="single"/>
        </w:rPr>
        <w:t>CLEANING</w:t>
      </w:r>
      <w:r w:rsidR="00BA078B" w:rsidRPr="00C67018">
        <w:rPr>
          <w:rFonts w:ascii="Times New Roman" w:hAnsi="Times New Roman"/>
          <w:b/>
          <w:szCs w:val="24"/>
          <w:u w:val="single"/>
        </w:rPr>
        <w:t xml:space="preserve">                             </w:t>
      </w:r>
      <w:r w:rsidR="00F7339F" w:rsidRPr="00C67018">
        <w:rPr>
          <w:rFonts w:ascii="Times New Roman" w:hAnsi="Times New Roman"/>
          <w:b/>
          <w:szCs w:val="24"/>
          <w:u w:val="single"/>
        </w:rPr>
        <w:t xml:space="preserve">                                   </w:t>
      </w:r>
      <w:r w:rsidRPr="00C67018">
        <w:rPr>
          <w:rFonts w:ascii="Times New Roman" w:hAnsi="Times New Roman"/>
          <w:b/>
          <w:szCs w:val="24"/>
          <w:u w:val="single"/>
        </w:rPr>
        <w:t xml:space="preserve"> </w:t>
      </w:r>
      <w:r w:rsidR="00F7339F" w:rsidRPr="00C67018">
        <w:rPr>
          <w:rFonts w:ascii="Times New Roman" w:hAnsi="Times New Roman"/>
          <w:b/>
          <w:szCs w:val="24"/>
          <w:u w:val="single"/>
        </w:rPr>
        <w:t xml:space="preserve">        </w:t>
      </w:r>
    </w:p>
    <w:p w14:paraId="161E83FE" w14:textId="77777777" w:rsidR="000E4E6C" w:rsidRPr="00C67018" w:rsidRDefault="00396915" w:rsidP="00314A11">
      <w:pPr>
        <w:spacing w:line="240" w:lineRule="auto"/>
        <w:jc w:val="both"/>
        <w:rPr>
          <w:rFonts w:ascii="Times New Roman" w:hAnsi="Times New Roman"/>
          <w:b/>
          <w:szCs w:val="24"/>
        </w:rPr>
      </w:pPr>
      <w:r w:rsidRPr="00C67018">
        <w:rPr>
          <w:rFonts w:ascii="Times New Roman" w:hAnsi="Times New Roman"/>
          <w:b/>
          <w:szCs w:val="24"/>
          <w:u w:val="single"/>
        </w:rPr>
        <w:t>Responsibility</w:t>
      </w:r>
      <w:r w:rsidRPr="00C67018">
        <w:rPr>
          <w:rFonts w:ascii="Times New Roman" w:hAnsi="Times New Roman"/>
          <w:b/>
          <w:szCs w:val="24"/>
        </w:rPr>
        <w:t>:</w:t>
      </w:r>
      <w:r w:rsidR="001A1398" w:rsidRPr="00C67018">
        <w:rPr>
          <w:rFonts w:ascii="Times New Roman" w:hAnsi="Times New Roman"/>
          <w:b/>
          <w:szCs w:val="24"/>
        </w:rPr>
        <w:t xml:space="preserve"> </w:t>
      </w:r>
      <w:r w:rsidR="00624640" w:rsidRPr="00C67018">
        <w:rPr>
          <w:rFonts w:ascii="Times New Roman" w:hAnsi="Times New Roman"/>
          <w:b/>
          <w:szCs w:val="24"/>
        </w:rPr>
        <w:t>Shift Superintendent</w:t>
      </w:r>
    </w:p>
    <w:p w14:paraId="2BBA5C06" w14:textId="77777777" w:rsidR="00624640" w:rsidRPr="00C67018" w:rsidRDefault="00624640" w:rsidP="00DD51F2">
      <w:pPr>
        <w:tabs>
          <w:tab w:val="left" w:pos="5325"/>
        </w:tabs>
        <w:rPr>
          <w:rFonts w:ascii="Times New Roman" w:hAnsi="Times New Roman"/>
          <w:b/>
        </w:rPr>
      </w:pPr>
      <w:r w:rsidRPr="00C67018">
        <w:rPr>
          <w:rFonts w:ascii="Times New Roman" w:hAnsi="Times New Roman"/>
          <w:b/>
        </w:rPr>
        <w:t xml:space="preserve">Criteria: Safe working in </w:t>
      </w:r>
      <w:r w:rsidR="007D03FC" w:rsidRPr="00C67018">
        <w:rPr>
          <w:rFonts w:ascii="Times New Roman" w:hAnsi="Times New Roman"/>
        </w:rPr>
        <w:t>APH &amp; GPH</w:t>
      </w:r>
      <w:r w:rsidR="00DD51F2" w:rsidRPr="00C67018">
        <w:rPr>
          <w:rFonts w:ascii="Times New Roman" w:hAnsi="Times New Roman"/>
        </w:rPr>
        <w:tab/>
      </w:r>
    </w:p>
    <w:p w14:paraId="2769273A" w14:textId="77777777" w:rsidR="00624640" w:rsidRPr="00C67018" w:rsidRDefault="00624640" w:rsidP="00624640">
      <w:pPr>
        <w:pStyle w:val="WW-BodyText2"/>
        <w:spacing w:before="3" w:line="340" w:lineRule="atLeast"/>
        <w:ind w:left="360"/>
        <w:jc w:val="left"/>
        <w:rPr>
          <w:b/>
          <w:snapToGrid w:val="0"/>
          <w:sz w:val="22"/>
          <w:u w:val="single"/>
        </w:rPr>
      </w:pPr>
      <w:r w:rsidRPr="00C67018">
        <w:rPr>
          <w:b/>
          <w:sz w:val="22"/>
          <w:u w:val="single"/>
        </w:rPr>
        <w:t>Identified Hazards:</w:t>
      </w:r>
      <w:r w:rsidRPr="00C67018">
        <w:rPr>
          <w:b/>
          <w:snapToGrid w:val="0"/>
          <w:sz w:val="22"/>
          <w:u w:val="single"/>
        </w:rPr>
        <w:t xml:space="preserve"> </w:t>
      </w:r>
    </w:p>
    <w:p w14:paraId="081295C5" w14:textId="77777777" w:rsidR="00A713A2" w:rsidRPr="00C67018" w:rsidRDefault="00A713A2" w:rsidP="00624640">
      <w:pPr>
        <w:pStyle w:val="WW-BodyText2"/>
        <w:spacing w:before="3" w:line="340" w:lineRule="atLeast"/>
        <w:ind w:left="360"/>
        <w:jc w:val="left"/>
        <w:rPr>
          <w:b/>
          <w:snapToGrid w:val="0"/>
          <w:sz w:val="22"/>
        </w:rPr>
      </w:pPr>
    </w:p>
    <w:tbl>
      <w:tblPr>
        <w:tblW w:w="5277" w:type="dxa"/>
        <w:tblInd w:w="108" w:type="dxa"/>
        <w:tblLook w:val="04A0" w:firstRow="1" w:lastRow="0" w:firstColumn="1" w:lastColumn="0" w:noHBand="0" w:noVBand="1"/>
      </w:tblPr>
      <w:tblGrid>
        <w:gridCol w:w="5277"/>
      </w:tblGrid>
      <w:tr w:rsidR="00C67018" w:rsidRPr="00C67018" w14:paraId="76A9F2B8" w14:textId="77777777" w:rsidTr="00A20523">
        <w:trPr>
          <w:trHeight w:val="4095"/>
        </w:trPr>
        <w:tc>
          <w:tcPr>
            <w:tcW w:w="5277" w:type="dxa"/>
            <w:tcBorders>
              <w:top w:val="nil"/>
              <w:left w:val="nil"/>
              <w:bottom w:val="nil"/>
              <w:right w:val="nil"/>
            </w:tcBorders>
            <w:shd w:val="clear" w:color="auto" w:fill="auto"/>
            <w:noWrap/>
            <w:hideMark/>
          </w:tcPr>
          <w:p w14:paraId="4E2177B8" w14:textId="74FAAFC6" w:rsidR="00A713A2" w:rsidRPr="00A20523" w:rsidRDefault="00A713A2" w:rsidP="00A20523">
            <w:pPr>
              <w:pStyle w:val="ListParagraph"/>
              <w:numPr>
                <w:ilvl w:val="0"/>
                <w:numId w:val="5"/>
              </w:numPr>
              <w:spacing w:after="0"/>
              <w:rPr>
                <w:rFonts w:ascii="Times New Roman" w:hAnsi="Times New Roman"/>
              </w:rPr>
            </w:pPr>
            <w:r w:rsidRPr="00A20523">
              <w:rPr>
                <w:rFonts w:ascii="Times New Roman" w:hAnsi="Times New Roman"/>
              </w:rPr>
              <w:t>Fall of person from Height</w:t>
            </w:r>
          </w:p>
          <w:p w14:paraId="6396690C"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High pressure water discharge</w:t>
            </w:r>
          </w:p>
          <w:p w14:paraId="0F752786"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Electrical shock</w:t>
            </w:r>
          </w:p>
          <w:p w14:paraId="51078ACC"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Fire &amp; Explosion</w:t>
            </w:r>
          </w:p>
          <w:p w14:paraId="5E27998B"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Dust Emission</w:t>
            </w:r>
          </w:p>
          <w:p w14:paraId="5397821D"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Burns due to contact with hot object</w:t>
            </w:r>
          </w:p>
          <w:p w14:paraId="6B236279"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Steaming while cleaning</w:t>
            </w:r>
          </w:p>
          <w:p w14:paraId="6781BE1F"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Inadequate local lighting</w:t>
            </w:r>
          </w:p>
          <w:p w14:paraId="4B425ACB"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Non-adherence to PPE, &amp; non following of WI</w:t>
            </w:r>
          </w:p>
          <w:p w14:paraId="33E216F2"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Improper House keeping</w:t>
            </w:r>
          </w:p>
          <w:p w14:paraId="05496F4E"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Water splashing</w:t>
            </w:r>
          </w:p>
          <w:p w14:paraId="572C3031"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Impact or hit by lance/hose due to high pressure</w:t>
            </w:r>
          </w:p>
          <w:p w14:paraId="3BF889ED" w14:textId="41158155" w:rsidR="00A20523" w:rsidRDefault="00A20523" w:rsidP="00A20523">
            <w:pPr>
              <w:pStyle w:val="ListParagraph"/>
              <w:numPr>
                <w:ilvl w:val="0"/>
                <w:numId w:val="5"/>
              </w:numPr>
              <w:spacing w:after="0"/>
              <w:rPr>
                <w:rFonts w:ascii="Times New Roman" w:hAnsi="Times New Roman"/>
              </w:rPr>
            </w:pPr>
            <w:r>
              <w:rPr>
                <w:rFonts w:ascii="Times New Roman" w:hAnsi="Times New Roman"/>
              </w:rPr>
              <w:t>Slip /trip/fall</w:t>
            </w:r>
          </w:p>
          <w:p w14:paraId="4D030506" w14:textId="79C75FAB" w:rsidR="00A20523" w:rsidRDefault="00A20523" w:rsidP="00A20523">
            <w:pPr>
              <w:pStyle w:val="ListParagraph"/>
              <w:spacing w:after="0"/>
              <w:rPr>
                <w:rFonts w:ascii="Times New Roman" w:hAnsi="Times New Roman"/>
              </w:rPr>
            </w:pPr>
          </w:p>
          <w:p w14:paraId="5930E164" w14:textId="77777777" w:rsidR="00A20523" w:rsidRPr="00A20523" w:rsidRDefault="00A20523" w:rsidP="00A20523">
            <w:pPr>
              <w:pStyle w:val="ListParagraph"/>
              <w:spacing w:after="0"/>
              <w:rPr>
                <w:rFonts w:ascii="Times New Roman" w:hAnsi="Times New Roman"/>
              </w:rPr>
            </w:pPr>
          </w:p>
          <w:p w14:paraId="48D00C88" w14:textId="77777777" w:rsidR="00A20523" w:rsidRPr="00C67018" w:rsidRDefault="00A20523" w:rsidP="00A20523">
            <w:pPr>
              <w:rPr>
                <w:rFonts w:ascii="Times New Roman" w:hAnsi="Times New Roman"/>
                <w:sz w:val="20"/>
              </w:rPr>
            </w:pPr>
            <w:r w:rsidRPr="00C67018">
              <w:rPr>
                <w:rFonts w:ascii="Times New Roman" w:hAnsi="Times New Roman"/>
                <w:b/>
              </w:rPr>
              <w:t>Significant Aspect</w:t>
            </w:r>
            <w:r w:rsidRPr="00C67018">
              <w:rPr>
                <w:rFonts w:ascii="Times New Roman" w:hAnsi="Times New Roman"/>
                <w:sz w:val="20"/>
              </w:rPr>
              <w:t xml:space="preserve">: </w:t>
            </w:r>
          </w:p>
          <w:p w14:paraId="707DA986" w14:textId="77777777" w:rsidR="00A20523" w:rsidRPr="00C67018" w:rsidRDefault="00A20523" w:rsidP="00A20523">
            <w:pPr>
              <w:numPr>
                <w:ilvl w:val="0"/>
                <w:numId w:val="1"/>
              </w:numPr>
              <w:spacing w:after="0" w:line="240" w:lineRule="auto"/>
              <w:rPr>
                <w:rFonts w:ascii="Times New Roman" w:hAnsi="Times New Roman"/>
              </w:rPr>
            </w:pPr>
            <w:r w:rsidRPr="00C67018">
              <w:rPr>
                <w:rFonts w:ascii="Times New Roman" w:hAnsi="Times New Roman"/>
              </w:rPr>
              <w:t>Usage of water</w:t>
            </w:r>
          </w:p>
          <w:p w14:paraId="1FDD7E01" w14:textId="77777777" w:rsidR="00A20523" w:rsidRPr="00D126AE" w:rsidRDefault="00A20523" w:rsidP="00A20523">
            <w:pPr>
              <w:numPr>
                <w:ilvl w:val="0"/>
                <w:numId w:val="1"/>
              </w:numPr>
              <w:spacing w:after="0" w:line="240" w:lineRule="auto"/>
              <w:rPr>
                <w:rFonts w:ascii="Times New Roman" w:hAnsi="Times New Roman"/>
                <w:sz w:val="20"/>
              </w:rPr>
            </w:pPr>
            <w:r w:rsidRPr="00C67018">
              <w:rPr>
                <w:rFonts w:ascii="Times New Roman" w:hAnsi="Times New Roman"/>
              </w:rPr>
              <w:t>Generation of dust</w:t>
            </w:r>
          </w:p>
          <w:p w14:paraId="0F37BDD0" w14:textId="7B2B2696" w:rsidR="00A20523" w:rsidRPr="00FB686D" w:rsidRDefault="00A20523" w:rsidP="00A20523">
            <w:pPr>
              <w:numPr>
                <w:ilvl w:val="0"/>
                <w:numId w:val="1"/>
              </w:numPr>
              <w:spacing w:after="0" w:line="240" w:lineRule="auto"/>
              <w:rPr>
                <w:rFonts w:ascii="Times New Roman" w:hAnsi="Times New Roman"/>
                <w:sz w:val="20"/>
              </w:rPr>
            </w:pPr>
            <w:r>
              <w:rPr>
                <w:rFonts w:ascii="Times New Roman" w:hAnsi="Times New Roman"/>
              </w:rPr>
              <w:t>Generation of hot fumes</w:t>
            </w:r>
          </w:p>
          <w:p w14:paraId="41743D61" w14:textId="6BCE346B" w:rsidR="00FB686D" w:rsidRDefault="00FB686D" w:rsidP="00A20523">
            <w:pPr>
              <w:numPr>
                <w:ilvl w:val="0"/>
                <w:numId w:val="1"/>
              </w:numPr>
              <w:spacing w:after="0" w:line="240" w:lineRule="auto"/>
              <w:rPr>
                <w:rFonts w:ascii="Times New Roman" w:hAnsi="Times New Roman"/>
                <w:sz w:val="20"/>
              </w:rPr>
            </w:pPr>
            <w:r>
              <w:rPr>
                <w:rFonts w:ascii="Times New Roman" w:hAnsi="Times New Roman"/>
              </w:rPr>
              <w:t>Consumption of air</w:t>
            </w:r>
          </w:p>
          <w:p w14:paraId="6879990B" w14:textId="4583C568" w:rsidR="00A20523" w:rsidRDefault="00A20523" w:rsidP="00A20523">
            <w:pPr>
              <w:spacing w:after="0" w:line="240" w:lineRule="auto"/>
              <w:ind w:left="360"/>
              <w:rPr>
                <w:rFonts w:ascii="Times New Roman" w:hAnsi="Times New Roman"/>
                <w:sz w:val="20"/>
              </w:rPr>
            </w:pPr>
          </w:p>
          <w:p w14:paraId="6B38F1C8" w14:textId="02A07F0B" w:rsidR="00A20523" w:rsidRDefault="00A20523" w:rsidP="00A20523">
            <w:pPr>
              <w:spacing w:after="0" w:line="240" w:lineRule="auto"/>
              <w:ind w:left="360"/>
              <w:rPr>
                <w:rFonts w:ascii="Times New Roman" w:hAnsi="Times New Roman"/>
                <w:sz w:val="20"/>
              </w:rPr>
            </w:pPr>
          </w:p>
          <w:p w14:paraId="4EA811E7" w14:textId="77777777" w:rsidR="00A20523" w:rsidRPr="00A20523" w:rsidRDefault="00A20523" w:rsidP="00A20523">
            <w:pPr>
              <w:spacing w:after="0" w:line="240" w:lineRule="auto"/>
              <w:ind w:left="360"/>
              <w:rPr>
                <w:rFonts w:ascii="Times New Roman" w:hAnsi="Times New Roman"/>
                <w:sz w:val="20"/>
              </w:rPr>
            </w:pPr>
          </w:p>
          <w:p w14:paraId="1BF13BF3" w14:textId="77777777" w:rsidR="00A20523" w:rsidRPr="00C67018" w:rsidRDefault="00A20523" w:rsidP="00A20523">
            <w:pPr>
              <w:rPr>
                <w:rFonts w:ascii="Times New Roman" w:hAnsi="Times New Roman"/>
                <w:b/>
              </w:rPr>
            </w:pPr>
            <w:r w:rsidRPr="00C67018">
              <w:rPr>
                <w:rFonts w:ascii="Times New Roman" w:hAnsi="Times New Roman"/>
                <w:b/>
              </w:rPr>
              <w:t xml:space="preserve">Procedure for </w:t>
            </w:r>
            <w:r w:rsidRPr="00C67018">
              <w:rPr>
                <w:rFonts w:ascii="Times New Roman" w:hAnsi="Times New Roman"/>
              </w:rPr>
              <w:t xml:space="preserve">APH &amp; GPH </w:t>
            </w:r>
            <w:r w:rsidRPr="00C67018">
              <w:rPr>
                <w:rFonts w:ascii="Times New Roman" w:hAnsi="Times New Roman"/>
                <w:b/>
              </w:rPr>
              <w:t>cleaning:</w:t>
            </w:r>
          </w:p>
          <w:p w14:paraId="1095A3E9" w14:textId="215AE2BD" w:rsidR="00A20523" w:rsidRPr="00C67018" w:rsidRDefault="00A20523" w:rsidP="00A20523">
            <w:pPr>
              <w:rPr>
                <w:rFonts w:ascii="Times New Roman" w:hAnsi="Times New Roman"/>
                <w:b/>
                <w:sz w:val="24"/>
              </w:rPr>
            </w:pPr>
            <w:r w:rsidRPr="00C67018">
              <w:rPr>
                <w:rFonts w:ascii="Times New Roman" w:hAnsi="Times New Roman"/>
                <w:b/>
                <w:sz w:val="24"/>
              </w:rPr>
              <w:t>This is a confined space; refer SP 44Y fo</w:t>
            </w:r>
            <w:r>
              <w:rPr>
                <w:rFonts w:ascii="Times New Roman" w:hAnsi="Times New Roman"/>
                <w:b/>
                <w:sz w:val="24"/>
              </w:rPr>
              <w:t xml:space="preserve">r </w:t>
            </w:r>
            <w:r w:rsidRPr="00C67018">
              <w:rPr>
                <w:rFonts w:ascii="Times New Roman" w:hAnsi="Times New Roman"/>
                <w:b/>
                <w:sz w:val="24"/>
              </w:rPr>
              <w:t>requirement and detailed guidelines for working.</w:t>
            </w:r>
          </w:p>
          <w:p w14:paraId="57BDD1D3" w14:textId="77777777" w:rsidR="00A20523" w:rsidRPr="00C67018" w:rsidRDefault="00A20523" w:rsidP="00A20523">
            <w:pPr>
              <w:rPr>
                <w:rFonts w:ascii="Times New Roman" w:hAnsi="Times New Roman"/>
                <w:b/>
                <w:sz w:val="24"/>
              </w:rPr>
            </w:pPr>
            <w:r w:rsidRPr="00C67018">
              <w:rPr>
                <w:rFonts w:ascii="Times New Roman" w:hAnsi="Times New Roman"/>
                <w:b/>
                <w:sz w:val="24"/>
              </w:rPr>
              <w:t>Please follow the following procedure</w:t>
            </w:r>
          </w:p>
          <w:p w14:paraId="4C0854CC" w14:textId="200FF4EA" w:rsidR="00A20523" w:rsidRPr="00A20523" w:rsidRDefault="00A20523" w:rsidP="00A20523">
            <w:pPr>
              <w:rPr>
                <w:rFonts w:asciiTheme="minorHAnsi" w:hAnsiTheme="minorHAnsi" w:cstheme="minorHAnsi"/>
                <w:b/>
              </w:rPr>
            </w:pPr>
            <w:r w:rsidRPr="00C67018">
              <w:rPr>
                <w:rFonts w:asciiTheme="minorHAnsi" w:hAnsiTheme="minorHAnsi" w:cstheme="minorHAnsi"/>
                <w:b/>
              </w:rPr>
              <w:t xml:space="preserve">FOR MORE DETAILS REFER CENTRALISED CONFINED SPACE ENTRY SOP-VL/IMS/VAB/SP44 </w:t>
            </w:r>
          </w:p>
        </w:tc>
      </w:tr>
      <w:tr w:rsidR="00C67018" w:rsidRPr="00C67018" w14:paraId="2CE2A7B3" w14:textId="77777777" w:rsidTr="00A20523">
        <w:trPr>
          <w:trHeight w:val="496"/>
        </w:trPr>
        <w:tc>
          <w:tcPr>
            <w:tcW w:w="5277" w:type="dxa"/>
            <w:tcBorders>
              <w:top w:val="nil"/>
              <w:left w:val="nil"/>
              <w:bottom w:val="nil"/>
              <w:right w:val="nil"/>
            </w:tcBorders>
            <w:shd w:val="clear" w:color="auto" w:fill="auto"/>
            <w:noWrap/>
          </w:tcPr>
          <w:p w14:paraId="70D16A29" w14:textId="51561B72" w:rsidR="00A713A2" w:rsidRPr="00C67018" w:rsidRDefault="00A713A2" w:rsidP="00D97A0E">
            <w:pPr>
              <w:spacing w:after="0"/>
              <w:rPr>
                <w:rFonts w:ascii="Times New Roman" w:hAnsi="Times New Roman"/>
              </w:rPr>
            </w:pPr>
          </w:p>
        </w:tc>
      </w:tr>
      <w:tr w:rsidR="00C67018" w:rsidRPr="00C67018" w14:paraId="04046381" w14:textId="77777777" w:rsidTr="00A20523">
        <w:trPr>
          <w:trHeight w:val="496"/>
        </w:trPr>
        <w:tc>
          <w:tcPr>
            <w:tcW w:w="5277" w:type="dxa"/>
            <w:tcBorders>
              <w:top w:val="nil"/>
              <w:left w:val="nil"/>
              <w:bottom w:val="nil"/>
              <w:right w:val="nil"/>
            </w:tcBorders>
            <w:shd w:val="clear" w:color="auto" w:fill="auto"/>
            <w:noWrap/>
          </w:tcPr>
          <w:p w14:paraId="0E483ACC" w14:textId="6F67C465" w:rsidR="00A713A2" w:rsidRPr="00C67018" w:rsidRDefault="00A713A2" w:rsidP="00D97A0E">
            <w:pPr>
              <w:spacing w:after="0"/>
              <w:rPr>
                <w:rFonts w:ascii="Times New Roman" w:hAnsi="Times New Roman"/>
              </w:rPr>
            </w:pPr>
          </w:p>
        </w:tc>
      </w:tr>
      <w:tr w:rsidR="00C67018" w:rsidRPr="00C67018" w14:paraId="768CD442" w14:textId="77777777" w:rsidTr="00A20523">
        <w:trPr>
          <w:trHeight w:val="496"/>
        </w:trPr>
        <w:tc>
          <w:tcPr>
            <w:tcW w:w="5277" w:type="dxa"/>
            <w:tcBorders>
              <w:top w:val="nil"/>
              <w:left w:val="nil"/>
              <w:bottom w:val="nil"/>
              <w:right w:val="nil"/>
            </w:tcBorders>
            <w:shd w:val="clear" w:color="auto" w:fill="auto"/>
            <w:noWrap/>
          </w:tcPr>
          <w:p w14:paraId="3769F29A" w14:textId="7AE64AAD" w:rsidR="00A713A2" w:rsidRPr="00C67018" w:rsidRDefault="00A713A2" w:rsidP="00D97A0E">
            <w:pPr>
              <w:spacing w:after="0"/>
              <w:rPr>
                <w:rFonts w:ascii="Times New Roman" w:hAnsi="Times New Roman"/>
              </w:rPr>
            </w:pPr>
          </w:p>
        </w:tc>
      </w:tr>
      <w:tr w:rsidR="00C67018" w:rsidRPr="00C67018" w14:paraId="12C2EDE8" w14:textId="77777777" w:rsidTr="00A20523">
        <w:trPr>
          <w:trHeight w:val="496"/>
        </w:trPr>
        <w:tc>
          <w:tcPr>
            <w:tcW w:w="5277" w:type="dxa"/>
            <w:tcBorders>
              <w:top w:val="nil"/>
              <w:left w:val="nil"/>
              <w:bottom w:val="nil"/>
              <w:right w:val="nil"/>
            </w:tcBorders>
            <w:shd w:val="clear" w:color="auto" w:fill="auto"/>
            <w:noWrap/>
          </w:tcPr>
          <w:p w14:paraId="13B7F1C6" w14:textId="6FCBD5F1" w:rsidR="00A713A2" w:rsidRPr="00C67018" w:rsidRDefault="00A713A2" w:rsidP="00D97A0E">
            <w:pPr>
              <w:spacing w:after="0"/>
              <w:rPr>
                <w:rFonts w:ascii="Times New Roman" w:hAnsi="Times New Roman"/>
              </w:rPr>
            </w:pPr>
          </w:p>
        </w:tc>
      </w:tr>
      <w:tr w:rsidR="00C67018" w:rsidRPr="00C67018" w14:paraId="30AA701D" w14:textId="77777777" w:rsidTr="00A20523">
        <w:trPr>
          <w:trHeight w:val="496"/>
        </w:trPr>
        <w:tc>
          <w:tcPr>
            <w:tcW w:w="5277" w:type="dxa"/>
            <w:tcBorders>
              <w:top w:val="nil"/>
              <w:left w:val="nil"/>
              <w:bottom w:val="nil"/>
              <w:right w:val="nil"/>
            </w:tcBorders>
            <w:shd w:val="clear" w:color="auto" w:fill="auto"/>
            <w:noWrap/>
          </w:tcPr>
          <w:p w14:paraId="02AFE32A" w14:textId="79DB6B91" w:rsidR="00A713A2" w:rsidRPr="00C67018" w:rsidRDefault="00A713A2" w:rsidP="00D97A0E">
            <w:pPr>
              <w:spacing w:after="0"/>
              <w:rPr>
                <w:rFonts w:ascii="Times New Roman" w:hAnsi="Times New Roman"/>
              </w:rPr>
            </w:pPr>
          </w:p>
        </w:tc>
      </w:tr>
    </w:tbl>
    <w:p w14:paraId="016BA3EA" w14:textId="77777777" w:rsidR="001D6853" w:rsidRPr="00D97A0E" w:rsidRDefault="001D6853" w:rsidP="00D97A0E">
      <w:pPr>
        <w:pStyle w:val="WW-BodyText2"/>
        <w:spacing w:before="3" w:line="340" w:lineRule="atLeast"/>
        <w:rPr>
          <w:rFonts w:ascii="Calibri" w:hAnsi="Calibri" w:cs="Calibri"/>
        </w:rPr>
      </w:pPr>
      <w:r w:rsidRPr="00D97A0E">
        <w:rPr>
          <w:rFonts w:ascii="Calibri" w:hAnsi="Calibri" w:cs="Calibri"/>
        </w:rPr>
        <w:t>Confined Space Checks before job start up:</w:t>
      </w:r>
    </w:p>
    <w:p w14:paraId="197BED40" w14:textId="77777777" w:rsidR="001D6853" w:rsidRPr="00D97A0E" w:rsidRDefault="001D6853" w:rsidP="00D97A0E">
      <w:pPr>
        <w:pStyle w:val="ListParagraph"/>
        <w:numPr>
          <w:ilvl w:val="0"/>
          <w:numId w:val="3"/>
        </w:numPr>
        <w:jc w:val="both"/>
        <w:rPr>
          <w:rFonts w:cs="Calibri"/>
          <w:sz w:val="24"/>
          <w:szCs w:val="24"/>
        </w:rPr>
      </w:pPr>
      <w:r w:rsidRPr="00D97A0E">
        <w:rPr>
          <w:rFonts w:cs="Calibri"/>
          <w:sz w:val="24"/>
          <w:szCs w:val="24"/>
        </w:rPr>
        <w:t>Before Entering in Confined Space</w:t>
      </w:r>
      <w:r w:rsidRPr="00D97A0E">
        <w:rPr>
          <w:rFonts w:cs="Calibri"/>
        </w:rPr>
        <w:t xml:space="preserve"> </w:t>
      </w:r>
      <w:r w:rsidRPr="00D97A0E">
        <w:rPr>
          <w:rFonts w:cs="Calibri"/>
          <w:sz w:val="24"/>
          <w:szCs w:val="24"/>
        </w:rPr>
        <w:t>ensure –</w:t>
      </w:r>
    </w:p>
    <w:p w14:paraId="42496E4B" w14:textId="77777777" w:rsidR="001D6853" w:rsidRPr="00D97A0E" w:rsidRDefault="00D97A0E" w:rsidP="00D97A0E">
      <w:pPr>
        <w:pStyle w:val="ListParagraph"/>
        <w:numPr>
          <w:ilvl w:val="0"/>
          <w:numId w:val="4"/>
        </w:numPr>
        <w:jc w:val="both"/>
        <w:rPr>
          <w:rFonts w:cs="Calibri"/>
          <w:sz w:val="24"/>
          <w:szCs w:val="24"/>
        </w:rPr>
      </w:pPr>
      <w:r w:rsidRPr="00D97A0E">
        <w:rPr>
          <w:rFonts w:cs="Calibri"/>
          <w:sz w:val="24"/>
          <w:szCs w:val="24"/>
        </w:rPr>
        <w:t>Inside</w:t>
      </w:r>
      <w:r w:rsidR="001D6853" w:rsidRPr="00D97A0E">
        <w:rPr>
          <w:rFonts w:cs="Calibri"/>
          <w:sz w:val="24"/>
          <w:szCs w:val="24"/>
        </w:rPr>
        <w:t xml:space="preserve"> temperature shoul</w:t>
      </w:r>
      <w:r>
        <w:rPr>
          <w:rFonts w:cs="Calibri"/>
          <w:sz w:val="24"/>
          <w:szCs w:val="24"/>
        </w:rPr>
        <w:t>d be less than 40°C</w:t>
      </w:r>
      <w:r w:rsidR="001D6853" w:rsidRPr="00D97A0E">
        <w:rPr>
          <w:rFonts w:cs="Calibri"/>
          <w:sz w:val="24"/>
          <w:szCs w:val="24"/>
        </w:rPr>
        <w:t>.</w:t>
      </w:r>
    </w:p>
    <w:p w14:paraId="16190183"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CO Level should be 0 ppm</w:t>
      </w:r>
    </w:p>
    <w:p w14:paraId="585BBAAE"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Attendant must ensure proper illumination, if illumination not found ok, he must inform concern electrical person to provide hand lamp or halogen.</w:t>
      </w:r>
    </w:p>
    <w:p w14:paraId="521598F9"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Take the work permit from production-in-charge, Safety, electrical, mechanical for entering Confined Space.</w:t>
      </w:r>
    </w:p>
    <w:p w14:paraId="219A7AA6" w14:textId="4580F575"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 xml:space="preserve">The workmen (Entrant) who is trained and certified by SBU Head and having valid confined space gate pass should perform the activity and he can be </w:t>
      </w:r>
      <w:r w:rsidR="00AF2187" w:rsidRPr="00D97A0E">
        <w:rPr>
          <w:rFonts w:cs="Calibri"/>
          <w:sz w:val="24"/>
          <w:szCs w:val="24"/>
        </w:rPr>
        <w:t>replaced (</w:t>
      </w:r>
      <w:r w:rsidRPr="00D97A0E">
        <w:rPr>
          <w:rFonts w:cs="Calibri"/>
          <w:sz w:val="24"/>
          <w:szCs w:val="24"/>
        </w:rPr>
        <w:t xml:space="preserve">in emergency) only by certified </w:t>
      </w:r>
      <w:r w:rsidR="00AF2187" w:rsidRPr="00D97A0E">
        <w:rPr>
          <w:rFonts w:cs="Calibri"/>
          <w:sz w:val="24"/>
          <w:szCs w:val="24"/>
        </w:rPr>
        <w:t>entrant.</w:t>
      </w:r>
    </w:p>
    <w:p w14:paraId="3E600540" w14:textId="2029D663"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 xml:space="preserve">A standby (attendant) who is trained and certified by SBU Head and having valid confined space gate pass should perform the activity and he can be </w:t>
      </w:r>
      <w:r w:rsidR="00A20523" w:rsidRPr="00D97A0E">
        <w:rPr>
          <w:rFonts w:cs="Calibri"/>
          <w:sz w:val="24"/>
          <w:szCs w:val="24"/>
        </w:rPr>
        <w:t>replaced (</w:t>
      </w:r>
      <w:r w:rsidRPr="00D97A0E">
        <w:rPr>
          <w:rFonts w:cs="Calibri"/>
          <w:sz w:val="24"/>
          <w:szCs w:val="24"/>
        </w:rPr>
        <w:t xml:space="preserve">in emergency) only by certified </w:t>
      </w:r>
      <w:r w:rsidR="00AF2187" w:rsidRPr="00D97A0E">
        <w:rPr>
          <w:rFonts w:cs="Calibri"/>
          <w:sz w:val="24"/>
          <w:szCs w:val="24"/>
        </w:rPr>
        <w:t>attendant.</w:t>
      </w:r>
    </w:p>
    <w:p w14:paraId="04B64504" w14:textId="3F187B66"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5F8258FB" w14:textId="77777777" w:rsidR="001D6853" w:rsidRPr="00D97A0E" w:rsidRDefault="001D6853" w:rsidP="00D97A0E">
      <w:pPr>
        <w:pStyle w:val="ListParagraph"/>
        <w:numPr>
          <w:ilvl w:val="0"/>
          <w:numId w:val="3"/>
        </w:numPr>
        <w:spacing w:after="0" w:line="240" w:lineRule="auto"/>
        <w:jc w:val="both"/>
        <w:rPr>
          <w:iCs/>
          <w:sz w:val="24"/>
          <w:szCs w:val="24"/>
          <w:lang w:val="en-IN"/>
        </w:rPr>
      </w:pPr>
      <w:r w:rsidRPr="00D97A0E">
        <w:rPr>
          <w:iCs/>
          <w:sz w:val="24"/>
          <w:szCs w:val="24"/>
        </w:rPr>
        <w:t>Standby (Attendant) person has to log down the In/Out entry of all entrants and ensure that entra</w:t>
      </w:r>
      <w:r w:rsidR="00D97A0E">
        <w:rPr>
          <w:iCs/>
          <w:sz w:val="24"/>
          <w:szCs w:val="24"/>
        </w:rPr>
        <w:t xml:space="preserve">nt should be come out after 30 </w:t>
      </w:r>
      <w:r w:rsidRPr="00D97A0E">
        <w:rPr>
          <w:iCs/>
          <w:sz w:val="24"/>
          <w:szCs w:val="24"/>
        </w:rPr>
        <w:t>minutes from confined space for normal jobs.</w:t>
      </w:r>
    </w:p>
    <w:p w14:paraId="269C8DAC" w14:textId="555C547F" w:rsidR="001D6853" w:rsidRPr="00D97A0E" w:rsidRDefault="001D6853" w:rsidP="00D97A0E">
      <w:pPr>
        <w:pStyle w:val="ListParagraph"/>
        <w:numPr>
          <w:ilvl w:val="0"/>
          <w:numId w:val="3"/>
        </w:numPr>
        <w:spacing w:after="0" w:line="240" w:lineRule="auto"/>
        <w:jc w:val="both"/>
        <w:rPr>
          <w:iCs/>
          <w:sz w:val="24"/>
          <w:szCs w:val="24"/>
        </w:rPr>
      </w:pPr>
      <w:r w:rsidRPr="00D97A0E">
        <w:rPr>
          <w:iCs/>
          <w:sz w:val="24"/>
          <w:szCs w:val="24"/>
        </w:rPr>
        <w:t xml:space="preserve">In some </w:t>
      </w:r>
      <w:r w:rsidR="00A20523" w:rsidRPr="00D97A0E">
        <w:rPr>
          <w:iCs/>
          <w:sz w:val="24"/>
          <w:szCs w:val="24"/>
        </w:rPr>
        <w:t>cases,</w:t>
      </w:r>
      <w:r w:rsidRPr="00D97A0E">
        <w:rPr>
          <w:iCs/>
          <w:sz w:val="24"/>
          <w:szCs w:val="24"/>
        </w:rPr>
        <w:t xml:space="preserve"> In/Out time may be relaxed /extended based on the risk involved in the particular confined space. </w:t>
      </w:r>
    </w:p>
    <w:p w14:paraId="5EF3B5F5"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469853DE" w14:textId="4F96C3DD"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for the presence of Chemical asphyxiates such as Carbon monoxide (CO gas detector</w:t>
      </w:r>
      <w:r w:rsidR="00A20523" w:rsidRPr="00D97A0E">
        <w:rPr>
          <w:rFonts w:cs="Calibri"/>
          <w:sz w:val="24"/>
          <w:szCs w:val="24"/>
        </w:rPr>
        <w:t>). It</w:t>
      </w:r>
      <w:r w:rsidRPr="00D97A0E">
        <w:rPr>
          <w:rFonts w:cs="Calibri"/>
          <w:sz w:val="24"/>
          <w:szCs w:val="24"/>
        </w:rPr>
        <w:t xml:space="preserve"> should be 0 PPM</w:t>
      </w:r>
    </w:p>
    <w:p w14:paraId="5CD639A6" w14:textId="4B2074CE"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inside temperature and it should be is</w:t>
      </w:r>
      <w:r w:rsidR="00D97A0E">
        <w:rPr>
          <w:rFonts w:cs="Calibri"/>
          <w:sz w:val="24"/>
          <w:szCs w:val="24"/>
        </w:rPr>
        <w:t xml:space="preserve"> in the tolerable range (25°</w:t>
      </w:r>
      <w:r w:rsidRPr="00D97A0E">
        <w:rPr>
          <w:rFonts w:cs="Calibri"/>
          <w:sz w:val="24"/>
          <w:szCs w:val="24"/>
        </w:rPr>
        <w:t>C to 4</w:t>
      </w:r>
      <w:r w:rsidR="00095399" w:rsidRPr="00D97A0E">
        <w:rPr>
          <w:rFonts w:cs="Calibri"/>
          <w:sz w:val="24"/>
          <w:szCs w:val="24"/>
        </w:rPr>
        <w:t>0</w:t>
      </w:r>
      <w:r w:rsidR="00D97A0E">
        <w:rPr>
          <w:rFonts w:cs="Calibri"/>
          <w:sz w:val="24"/>
          <w:szCs w:val="24"/>
        </w:rPr>
        <w:t>°</w:t>
      </w:r>
      <w:r w:rsidRPr="00D97A0E">
        <w:rPr>
          <w:rFonts w:cs="Calibri"/>
          <w:sz w:val="24"/>
          <w:szCs w:val="24"/>
        </w:rPr>
        <w:t xml:space="preserve">C). If the temperature is not within </w:t>
      </w:r>
      <w:r w:rsidR="00A20523" w:rsidRPr="00D97A0E">
        <w:rPr>
          <w:rFonts w:cs="Calibri"/>
          <w:sz w:val="24"/>
          <w:szCs w:val="24"/>
        </w:rPr>
        <w:t>limits,</w:t>
      </w:r>
      <w:r w:rsidRPr="00D97A0E">
        <w:rPr>
          <w:rFonts w:cs="Calibri"/>
          <w:sz w:val="24"/>
          <w:szCs w:val="24"/>
        </w:rPr>
        <w:t xml:space="preserve"> then appropriate ventilation to be used to normalize the temp.</w:t>
      </w:r>
    </w:p>
    <w:p w14:paraId="216E7285"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for suitability of equipment that is used at the confined space.</w:t>
      </w:r>
    </w:p>
    <w:p w14:paraId="252C0A4C"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any dust due to which visibility is reduced or respiratory tract is irritated.</w:t>
      </w:r>
    </w:p>
    <w:p w14:paraId="2593BF02"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The sign-in and sign-out of all persons entering into confined Space should be recorded.</w:t>
      </w:r>
    </w:p>
    <w:p w14:paraId="30136873"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Use 24V DC supply illumination to avoid electrocution/electric shock.</w:t>
      </w:r>
    </w:p>
    <w:p w14:paraId="739ACA82" w14:textId="193DAA05" w:rsidR="001D6853" w:rsidRPr="00D97A0E" w:rsidRDefault="001D6853" w:rsidP="00D97A0E">
      <w:pPr>
        <w:pStyle w:val="WW-BodyText2"/>
        <w:numPr>
          <w:ilvl w:val="0"/>
          <w:numId w:val="3"/>
        </w:numPr>
        <w:spacing w:before="3" w:line="340" w:lineRule="atLeast"/>
        <w:rPr>
          <w:rFonts w:ascii="Calibri" w:hAnsi="Calibri" w:cs="Calibri"/>
        </w:rPr>
      </w:pPr>
      <w:r w:rsidRPr="00D97A0E">
        <w:rPr>
          <w:rFonts w:ascii="Calibri" w:hAnsi="Calibri" w:cs="Calibri"/>
        </w:rPr>
        <w:t xml:space="preserve">Cutting or welding jobs inside the confined space should be carried out after checking for any explosive environment (LEL should be &lt;10%) and by providing localized suction or </w:t>
      </w:r>
      <w:r w:rsidR="00A20523" w:rsidRPr="00D97A0E">
        <w:rPr>
          <w:rFonts w:ascii="Calibri" w:hAnsi="Calibri" w:cs="Calibri"/>
        </w:rPr>
        <w:t>heavy-duty</w:t>
      </w:r>
      <w:r w:rsidRPr="00D97A0E">
        <w:rPr>
          <w:rFonts w:ascii="Calibri" w:hAnsi="Calibri" w:cs="Calibri"/>
        </w:rPr>
        <w:t xml:space="preserve"> exhaust systems to prevent accumulation of gases inside the space.</w:t>
      </w:r>
    </w:p>
    <w:p w14:paraId="1457C90D" w14:textId="77777777" w:rsidR="001D6853" w:rsidRPr="00D97A0E" w:rsidRDefault="001D6853" w:rsidP="00D97A0E">
      <w:pPr>
        <w:pStyle w:val="ListParagraph"/>
        <w:spacing w:after="0" w:line="240" w:lineRule="auto"/>
        <w:jc w:val="both"/>
        <w:rPr>
          <w:rFonts w:cs="Calibri"/>
          <w:sz w:val="24"/>
          <w:szCs w:val="24"/>
        </w:rPr>
      </w:pPr>
    </w:p>
    <w:p w14:paraId="06C8B9E3" w14:textId="77777777" w:rsidR="001D6853" w:rsidRPr="00D97A0E" w:rsidRDefault="001D6853" w:rsidP="00D97A0E">
      <w:pPr>
        <w:tabs>
          <w:tab w:val="left" w:pos="6804"/>
        </w:tabs>
        <w:jc w:val="both"/>
        <w:rPr>
          <w:rFonts w:asciiTheme="minorHAnsi" w:hAnsiTheme="minorHAnsi" w:cstheme="minorHAnsi"/>
          <w:sz w:val="24"/>
          <w:szCs w:val="24"/>
          <w:lang w:val="en-IN"/>
        </w:rPr>
      </w:pPr>
      <w:r w:rsidRPr="00D97A0E">
        <w:rPr>
          <w:rFonts w:asciiTheme="minorHAnsi" w:hAnsiTheme="minorHAnsi" w:cstheme="minorHAnsi"/>
          <w:sz w:val="24"/>
          <w:szCs w:val="24"/>
          <w:lang w:val="en-IN"/>
        </w:rPr>
        <w:t xml:space="preserve">Please note that this area is considered as Confined Space so needs to maintain the checklist of the activity. All </w:t>
      </w:r>
      <w:r w:rsidR="00D97A0E" w:rsidRPr="00D97A0E">
        <w:rPr>
          <w:rFonts w:asciiTheme="minorHAnsi" w:hAnsiTheme="minorHAnsi" w:cstheme="minorHAnsi"/>
          <w:sz w:val="24"/>
          <w:szCs w:val="24"/>
          <w:lang w:val="en-IN"/>
        </w:rPr>
        <w:t>in</w:t>
      </w:r>
      <w:r w:rsidRPr="00D97A0E">
        <w:rPr>
          <w:rFonts w:asciiTheme="minorHAnsi" w:hAnsiTheme="minorHAnsi" w:cstheme="minorHAnsi"/>
          <w:sz w:val="24"/>
          <w:szCs w:val="24"/>
          <w:lang w:val="en-IN"/>
        </w:rPr>
        <w:t xml:space="preserve"> time and out time details of entrants, levels of gases to be logged in checklist (yellow copy) or in any alternate document and to be documented.</w:t>
      </w:r>
    </w:p>
    <w:p w14:paraId="5D8FFBDA" w14:textId="77777777" w:rsidR="001D6853" w:rsidRPr="00C67018" w:rsidRDefault="001D6853" w:rsidP="001D6853">
      <w:pPr>
        <w:rPr>
          <w:rFonts w:asciiTheme="minorHAnsi" w:hAnsiTheme="minorHAnsi" w:cstheme="minorHAnsi"/>
          <w:b/>
          <w:i/>
          <w:sz w:val="24"/>
          <w:szCs w:val="24"/>
          <w:u w:val="single"/>
        </w:rPr>
      </w:pPr>
      <w:r w:rsidRPr="00C67018">
        <w:rPr>
          <w:rFonts w:asciiTheme="minorHAnsi" w:hAnsiTheme="minorHAnsi" w:cstheme="minorHAnsi"/>
          <w:b/>
          <w:i/>
          <w:sz w:val="24"/>
          <w:szCs w:val="24"/>
          <w:u w:val="single"/>
        </w:rPr>
        <w:lastRenderedPageBreak/>
        <w:t>Role of Rescue Team</w:t>
      </w:r>
    </w:p>
    <w:p w14:paraId="77BDB17C" w14:textId="4BC5BC03" w:rsidR="00F422E9" w:rsidRPr="00D97A0E" w:rsidRDefault="001D6853" w:rsidP="00D97A0E">
      <w:pPr>
        <w:jc w:val="both"/>
        <w:rPr>
          <w:rFonts w:asciiTheme="minorHAnsi" w:hAnsiTheme="minorHAnsi" w:cstheme="minorHAnsi"/>
          <w:b/>
          <w:i/>
          <w:sz w:val="24"/>
          <w:szCs w:val="24"/>
        </w:rPr>
      </w:pPr>
      <w:r w:rsidRPr="00C67018">
        <w:rPr>
          <w:rFonts w:asciiTheme="minorHAnsi" w:hAnsiTheme="minorHAnsi" w:cstheme="minorHAnsi"/>
          <w:b/>
          <w:i/>
          <w:sz w:val="24"/>
          <w:szCs w:val="24"/>
        </w:rPr>
        <w:t xml:space="preserve">As the work is being carried out inside confined Space, in an emergency victim can be taken out by use of rescue apparatus such as stretcher. </w:t>
      </w:r>
      <w:r w:rsidR="00A20523" w:rsidRPr="00C67018">
        <w:rPr>
          <w:rFonts w:asciiTheme="minorHAnsi" w:hAnsiTheme="minorHAnsi" w:cstheme="minorHAnsi"/>
          <w:b/>
          <w:i/>
          <w:sz w:val="24"/>
          <w:szCs w:val="24"/>
        </w:rPr>
        <w:t>However,</w:t>
      </w:r>
      <w:r w:rsidRPr="00C67018">
        <w:rPr>
          <w:rFonts w:asciiTheme="minorHAnsi" w:hAnsiTheme="minorHAnsi" w:cstheme="minorHAnsi"/>
          <w:b/>
          <w:i/>
          <w:sz w:val="24"/>
          <w:szCs w:val="24"/>
        </w:rPr>
        <w:t xml:space="preserve"> attendant should call ambulance which is fully equipped. </w:t>
      </w:r>
      <w:r w:rsidR="00A20523" w:rsidRPr="00C67018">
        <w:rPr>
          <w:rFonts w:asciiTheme="minorHAnsi" w:hAnsiTheme="minorHAnsi" w:cstheme="minorHAnsi"/>
          <w:b/>
          <w:i/>
          <w:sz w:val="24"/>
          <w:szCs w:val="24"/>
        </w:rPr>
        <w:t>However,</w:t>
      </w:r>
      <w:r w:rsidRPr="00C67018">
        <w:rPr>
          <w:rFonts w:asciiTheme="minorHAnsi" w:hAnsiTheme="minorHAnsi" w:cstheme="minorHAnsi"/>
          <w:b/>
          <w:i/>
          <w:sz w:val="24"/>
          <w:szCs w:val="24"/>
        </w:rPr>
        <w:t xml:space="preserve"> rescue team members should take a charge of the situation.</w:t>
      </w:r>
    </w:p>
    <w:p w14:paraId="434ED357" w14:textId="77777777" w:rsidR="00624640" w:rsidRPr="00AF2187" w:rsidRDefault="00624640" w:rsidP="00624640">
      <w:pPr>
        <w:ind w:left="810" w:hanging="450"/>
        <w:rPr>
          <w:rFonts w:ascii="Times New Roman" w:hAnsi="Times New Roman"/>
          <w:bCs/>
        </w:rPr>
      </w:pPr>
      <w:r w:rsidRPr="00AF2187">
        <w:rPr>
          <w:rFonts w:ascii="Times New Roman" w:hAnsi="Times New Roman"/>
          <w:bCs/>
        </w:rPr>
        <w:t xml:space="preserve">Do not enter the </w:t>
      </w:r>
      <w:r w:rsidR="007D03FC" w:rsidRPr="00AF2187">
        <w:rPr>
          <w:rFonts w:ascii="Times New Roman" w:hAnsi="Times New Roman"/>
          <w:bCs/>
        </w:rPr>
        <w:t xml:space="preserve">APH &amp; GPH </w:t>
      </w:r>
      <w:r w:rsidRPr="00AF2187">
        <w:rPr>
          <w:rFonts w:ascii="Times New Roman" w:hAnsi="Times New Roman"/>
          <w:bCs/>
        </w:rPr>
        <w:t>unless it is very much necessary</w:t>
      </w:r>
    </w:p>
    <w:p w14:paraId="420E7CA8" w14:textId="77777777" w:rsidR="00624640" w:rsidRPr="00C67018" w:rsidRDefault="00624640" w:rsidP="00D97A0E">
      <w:pPr>
        <w:pStyle w:val="WW-PlainText"/>
        <w:numPr>
          <w:ilvl w:val="0"/>
          <w:numId w:val="2"/>
        </w:numPr>
        <w:jc w:val="both"/>
        <w:rPr>
          <w:rFonts w:ascii="Times New Roman" w:hAnsi="Times New Roman"/>
          <w:sz w:val="22"/>
        </w:rPr>
      </w:pPr>
      <w:r w:rsidRPr="00C67018">
        <w:rPr>
          <w:rFonts w:ascii="Times New Roman" w:hAnsi="Times New Roman"/>
          <w:sz w:val="22"/>
        </w:rPr>
        <w:t>Unauthorized operation or repair of any equipment is a punishable offence</w:t>
      </w:r>
    </w:p>
    <w:p w14:paraId="40D120E2" w14:textId="5A89437B" w:rsidR="00624640"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w:t>
      </w:r>
      <w:r w:rsidR="00FB0C73" w:rsidRPr="00C67018">
        <w:rPr>
          <w:rFonts w:ascii="Times New Roman" w:hAnsi="Times New Roman"/>
        </w:rPr>
        <w:t xml:space="preserve">APH &amp; GPH are isolated from Gas line by water sealing the gas line. </w:t>
      </w:r>
    </w:p>
    <w:p w14:paraId="5EEEB480" w14:textId="352FED40" w:rsidR="00A44543" w:rsidRDefault="00A44543" w:rsidP="00D97A0E">
      <w:pPr>
        <w:numPr>
          <w:ilvl w:val="0"/>
          <w:numId w:val="2"/>
        </w:numPr>
        <w:spacing w:after="0" w:line="240" w:lineRule="auto"/>
        <w:jc w:val="both"/>
        <w:rPr>
          <w:rFonts w:ascii="Times New Roman" w:hAnsi="Times New Roman"/>
        </w:rPr>
      </w:pPr>
      <w:r>
        <w:rPr>
          <w:rFonts w:ascii="Times New Roman" w:hAnsi="Times New Roman"/>
        </w:rPr>
        <w:t>Ensure steam purging is done in the line (from water seal and is seen coming out from relief valve over APH &amp; GPH). Keep open all relief valves.</w:t>
      </w:r>
    </w:p>
    <w:p w14:paraId="0AAD9089" w14:textId="11844DFF" w:rsidR="00A44543" w:rsidRDefault="00A44543" w:rsidP="00D97A0E">
      <w:pPr>
        <w:numPr>
          <w:ilvl w:val="0"/>
          <w:numId w:val="2"/>
        </w:numPr>
        <w:spacing w:after="0" w:line="240" w:lineRule="auto"/>
        <w:jc w:val="both"/>
        <w:rPr>
          <w:rFonts w:ascii="Times New Roman" w:hAnsi="Times New Roman"/>
        </w:rPr>
      </w:pPr>
      <w:r>
        <w:rPr>
          <w:rFonts w:ascii="Times New Roman" w:hAnsi="Times New Roman"/>
        </w:rPr>
        <w:t>Blank the Gas line above GPH water seal</w:t>
      </w:r>
    </w:p>
    <w:p w14:paraId="1BB0E8CF" w14:textId="197B502B" w:rsidR="00A44543" w:rsidRPr="00C67018" w:rsidRDefault="00A44543" w:rsidP="00D97A0E">
      <w:pPr>
        <w:numPr>
          <w:ilvl w:val="0"/>
          <w:numId w:val="2"/>
        </w:numPr>
        <w:spacing w:after="0" w:line="240" w:lineRule="auto"/>
        <w:jc w:val="both"/>
        <w:rPr>
          <w:rFonts w:ascii="Times New Roman" w:hAnsi="Times New Roman"/>
        </w:rPr>
      </w:pPr>
      <w:r>
        <w:rPr>
          <w:rFonts w:ascii="Times New Roman" w:hAnsi="Times New Roman"/>
        </w:rPr>
        <w:t>In BF1 Close the inlet/outlet valves in the BFG line.</w:t>
      </w:r>
    </w:p>
    <w:p w14:paraId="11BB5A85" w14:textId="77777777" w:rsidR="00624640" w:rsidRPr="00C67018" w:rsidRDefault="00624640" w:rsidP="00D97A0E">
      <w:pPr>
        <w:numPr>
          <w:ilvl w:val="0"/>
          <w:numId w:val="2"/>
        </w:numPr>
        <w:spacing w:after="0" w:line="240" w:lineRule="auto"/>
        <w:jc w:val="both"/>
        <w:rPr>
          <w:rFonts w:ascii="Times New Roman" w:hAnsi="Times New Roman"/>
          <w:b/>
        </w:rPr>
      </w:pPr>
      <w:r w:rsidRPr="00C67018">
        <w:rPr>
          <w:rFonts w:ascii="Times New Roman" w:hAnsi="Times New Roman"/>
        </w:rPr>
        <w:t xml:space="preserve">Close the steam valve to the gas </w:t>
      </w:r>
      <w:r w:rsidR="00657405" w:rsidRPr="00C67018">
        <w:rPr>
          <w:rFonts w:ascii="Times New Roman" w:hAnsi="Times New Roman"/>
        </w:rPr>
        <w:t xml:space="preserve">line </w:t>
      </w:r>
      <w:r w:rsidRPr="00C67018">
        <w:rPr>
          <w:rFonts w:ascii="Times New Roman" w:hAnsi="Times New Roman"/>
        </w:rPr>
        <w:t>after steam purging.</w:t>
      </w:r>
    </w:p>
    <w:p w14:paraId="5B8C67DF"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Open all the inspection door flanges on </w:t>
      </w:r>
      <w:r w:rsidR="00657405" w:rsidRPr="00C67018">
        <w:rPr>
          <w:rFonts w:ascii="Times New Roman" w:hAnsi="Times New Roman"/>
        </w:rPr>
        <w:t xml:space="preserve">the APH &amp; GPH viz., the top </w:t>
      </w:r>
      <w:r w:rsidR="00DF153F" w:rsidRPr="00C67018">
        <w:rPr>
          <w:rFonts w:ascii="Times New Roman" w:hAnsi="Times New Roman"/>
        </w:rPr>
        <w:t xml:space="preserve">&amp; bottom </w:t>
      </w:r>
      <w:r w:rsidR="00657405" w:rsidRPr="00C67018">
        <w:rPr>
          <w:rFonts w:ascii="Times New Roman" w:hAnsi="Times New Roman"/>
        </w:rPr>
        <w:t>ones for cleaning the inside of tubes &amp; the side ones for cleaning the outside of the tubes.</w:t>
      </w:r>
      <w:r w:rsidRPr="00C67018">
        <w:rPr>
          <w:rFonts w:ascii="Times New Roman" w:hAnsi="Times New Roman"/>
        </w:rPr>
        <w:t xml:space="preserve"> </w:t>
      </w:r>
    </w:p>
    <w:p w14:paraId="3479C1C2" w14:textId="77777777" w:rsidR="00D66AF9" w:rsidRPr="00C67018" w:rsidRDefault="00D66AF9"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Air purging to be done for 30 min after opening all the flanges. </w:t>
      </w:r>
    </w:p>
    <w:p w14:paraId="3E0B10F5"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gas line is kept water sealed and sufficient overflow of water from the seal is maintained. </w:t>
      </w:r>
    </w:p>
    <w:p w14:paraId="49966CE8" w14:textId="37C68B8F"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lockout pad is put around water sealing valve wheel and locked and ensure slight continuous </w:t>
      </w:r>
      <w:r w:rsidR="00AF2187" w:rsidRPr="00C67018">
        <w:rPr>
          <w:rFonts w:ascii="Times New Roman" w:hAnsi="Times New Roman"/>
        </w:rPr>
        <w:t>overflow</w:t>
      </w:r>
      <w:r w:rsidRPr="00C67018">
        <w:rPr>
          <w:rFonts w:ascii="Times New Roman" w:hAnsi="Times New Roman"/>
        </w:rPr>
        <w:t xml:space="preserve"> of water from the seal.</w:t>
      </w:r>
    </w:p>
    <w:p w14:paraId="2ADCDB52"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that there is no surge in gas line at the </w:t>
      </w:r>
      <w:r w:rsidR="00051A4A" w:rsidRPr="00C67018">
        <w:rPr>
          <w:rFonts w:ascii="Times New Roman" w:hAnsi="Times New Roman"/>
        </w:rPr>
        <w:t>water seal and keep one ma</w:t>
      </w:r>
      <w:r w:rsidRPr="00C67018">
        <w:rPr>
          <w:rFonts w:ascii="Times New Roman" w:hAnsi="Times New Roman"/>
        </w:rPr>
        <w:t>n to have constant watch on the overflow.</w:t>
      </w:r>
    </w:p>
    <w:p w14:paraId="75D6A6DD" w14:textId="5DCF25BC"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Ensure BFG of the other running furnace is uniformly regulated by GEL or through flare stack to avoid surge.</w:t>
      </w:r>
    </w:p>
    <w:p w14:paraId="46CC5077"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w:t>
      </w:r>
      <w:r w:rsidR="00DF153F" w:rsidRPr="00C67018">
        <w:rPr>
          <w:rFonts w:ascii="Times New Roman" w:hAnsi="Times New Roman"/>
        </w:rPr>
        <w:t xml:space="preserve">all flanges </w:t>
      </w:r>
      <w:r w:rsidRPr="00C67018">
        <w:rPr>
          <w:rFonts w:ascii="Times New Roman" w:hAnsi="Times New Roman"/>
        </w:rPr>
        <w:t xml:space="preserve">are fully open and don’t allow closing of </w:t>
      </w:r>
      <w:r w:rsidR="00DF153F" w:rsidRPr="00C67018">
        <w:rPr>
          <w:rFonts w:ascii="Times New Roman" w:hAnsi="Times New Roman"/>
        </w:rPr>
        <w:t>these flanges</w:t>
      </w:r>
      <w:r w:rsidRPr="00C67018">
        <w:rPr>
          <w:rFonts w:ascii="Times New Roman" w:hAnsi="Times New Roman"/>
        </w:rPr>
        <w:t xml:space="preserve"> when cleaning is in progress.</w:t>
      </w:r>
    </w:p>
    <w:p w14:paraId="2737B987"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Check the presence of CO with the help of detector</w:t>
      </w:r>
    </w:p>
    <w:p w14:paraId="1FD530C9" w14:textId="7BCA8FA2" w:rsidR="00BC1179" w:rsidRPr="00C67018" w:rsidRDefault="006471BD"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Minor coating of dust in </w:t>
      </w:r>
      <w:r w:rsidR="00776EF6" w:rsidRPr="00C67018">
        <w:rPr>
          <w:rFonts w:ascii="Times New Roman" w:hAnsi="Times New Roman"/>
        </w:rPr>
        <w:t>tubes</w:t>
      </w:r>
      <w:r w:rsidRPr="00C67018">
        <w:rPr>
          <w:rFonts w:ascii="Times New Roman" w:hAnsi="Times New Roman"/>
        </w:rPr>
        <w:t xml:space="preserve"> can be clean</w:t>
      </w:r>
      <w:r w:rsidR="00FB6C63" w:rsidRPr="00C67018">
        <w:rPr>
          <w:rFonts w:ascii="Times New Roman" w:hAnsi="Times New Roman"/>
        </w:rPr>
        <w:t>ed</w:t>
      </w:r>
      <w:r w:rsidRPr="00C67018">
        <w:rPr>
          <w:rFonts w:ascii="Times New Roman" w:hAnsi="Times New Roman"/>
        </w:rPr>
        <w:t xml:space="preserve"> by</w:t>
      </w:r>
      <w:ins w:id="0" w:author="Lobha Gawas" w:date="2022-07-11T14:32:00Z">
        <w:r w:rsidR="0067715C">
          <w:rPr>
            <w:rFonts w:ascii="Times New Roman" w:hAnsi="Times New Roman"/>
          </w:rPr>
          <w:t xml:space="preserve"> </w:t>
        </w:r>
      </w:ins>
      <w:r w:rsidRPr="00C67018">
        <w:rPr>
          <w:rFonts w:ascii="Times New Roman" w:hAnsi="Times New Roman"/>
        </w:rPr>
        <w:t xml:space="preserve">compressed air </w:t>
      </w:r>
    </w:p>
    <w:p w14:paraId="50BD4019"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W</w:t>
      </w:r>
      <w:r w:rsidR="006471BD" w:rsidRPr="00C67018">
        <w:rPr>
          <w:rFonts w:ascii="Times New Roman" w:hAnsi="Times New Roman"/>
        </w:rPr>
        <w:t>ith a pipe long enough &amp; bent conveniently so that th</w:t>
      </w:r>
      <w:r w:rsidRPr="00C67018">
        <w:rPr>
          <w:rFonts w:ascii="Times New Roman" w:hAnsi="Times New Roman"/>
        </w:rPr>
        <w:t xml:space="preserve">e person need not enter inside, </w:t>
      </w:r>
      <w:r w:rsidR="006471BD" w:rsidRPr="00C67018">
        <w:rPr>
          <w:rFonts w:ascii="Times New Roman" w:hAnsi="Times New Roman"/>
        </w:rPr>
        <w:t>connected with hose for compressed air</w:t>
      </w:r>
      <w:r w:rsidRPr="00C67018">
        <w:rPr>
          <w:rFonts w:ascii="Times New Roman" w:hAnsi="Times New Roman"/>
        </w:rPr>
        <w:t>, the</w:t>
      </w:r>
      <w:r w:rsidR="006471BD" w:rsidRPr="00C67018">
        <w:rPr>
          <w:rFonts w:ascii="Times New Roman" w:hAnsi="Times New Roman"/>
        </w:rPr>
        <w:t xml:space="preserve"> pipe </w:t>
      </w:r>
      <w:r w:rsidR="00FB6C63" w:rsidRPr="00C67018">
        <w:rPr>
          <w:rFonts w:ascii="Times New Roman" w:hAnsi="Times New Roman"/>
        </w:rPr>
        <w:t>should</w:t>
      </w:r>
      <w:r w:rsidR="006471BD" w:rsidRPr="00C67018">
        <w:rPr>
          <w:rFonts w:ascii="Times New Roman" w:hAnsi="Times New Roman"/>
        </w:rPr>
        <w:t xml:space="preserve"> be inserted into each of the </w:t>
      </w:r>
      <w:r w:rsidR="00FB6C63" w:rsidRPr="00C67018">
        <w:rPr>
          <w:rFonts w:ascii="Times New Roman" w:hAnsi="Times New Roman"/>
        </w:rPr>
        <w:t>tube</w:t>
      </w:r>
      <w:r w:rsidR="006471BD" w:rsidRPr="00C67018">
        <w:rPr>
          <w:rFonts w:ascii="Times New Roman" w:hAnsi="Times New Roman"/>
        </w:rPr>
        <w:t xml:space="preserve">s, one by one, and cleaned. </w:t>
      </w:r>
    </w:p>
    <w:p w14:paraId="0750D7F3" w14:textId="77777777" w:rsidR="006471BD" w:rsidRPr="00C67018" w:rsidRDefault="006471BD" w:rsidP="00D97A0E">
      <w:pPr>
        <w:numPr>
          <w:ilvl w:val="1"/>
          <w:numId w:val="2"/>
        </w:numPr>
        <w:spacing w:after="0" w:line="240" w:lineRule="auto"/>
        <w:jc w:val="both"/>
        <w:rPr>
          <w:rFonts w:ascii="Times New Roman" w:hAnsi="Times New Roman"/>
        </w:rPr>
      </w:pPr>
      <w:r w:rsidRPr="00C67018">
        <w:rPr>
          <w:rFonts w:ascii="Times New Roman" w:hAnsi="Times New Roman"/>
        </w:rPr>
        <w:t>This can be done from outside the chamber &amp; not needed to enter inside.</w:t>
      </w:r>
    </w:p>
    <w:p w14:paraId="43794916"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Care should be taken that the pipe for cleaning is held firmly and then compressed air valve is opened to avoid any untoward incident due to uncontrolled movement of pipe due to high pressure. </w:t>
      </w:r>
    </w:p>
    <w:p w14:paraId="1EF5B998" w14:textId="0E6BB6A0" w:rsidR="006471BD" w:rsidRPr="00C67018" w:rsidRDefault="006471BD"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The dust collected at the bottom towards the other end of these </w:t>
      </w:r>
      <w:r w:rsidR="00FB6C63" w:rsidRPr="00C67018">
        <w:rPr>
          <w:rFonts w:ascii="Times New Roman" w:hAnsi="Times New Roman"/>
        </w:rPr>
        <w:t>tube</w:t>
      </w:r>
      <w:r w:rsidRPr="00C67018">
        <w:rPr>
          <w:rFonts w:ascii="Times New Roman" w:hAnsi="Times New Roman"/>
        </w:rPr>
        <w:t xml:space="preserve">s has to be completely cleared from the chamber below (so that it does not again get into the </w:t>
      </w:r>
      <w:r w:rsidR="00FB6C63" w:rsidRPr="00C67018">
        <w:rPr>
          <w:rFonts w:ascii="Times New Roman" w:hAnsi="Times New Roman"/>
        </w:rPr>
        <w:t>tubes</w:t>
      </w:r>
      <w:r w:rsidRPr="00C67018">
        <w:rPr>
          <w:rFonts w:ascii="Times New Roman" w:hAnsi="Times New Roman"/>
        </w:rPr>
        <w:t xml:space="preserve"> in normal operation</w:t>
      </w:r>
      <w:r w:rsidR="00AF2187" w:rsidRPr="00C67018">
        <w:rPr>
          <w:rFonts w:ascii="Times New Roman" w:hAnsi="Times New Roman"/>
        </w:rPr>
        <w:t>). The</w:t>
      </w:r>
      <w:r w:rsidR="009F765A" w:rsidRPr="00C67018">
        <w:rPr>
          <w:rFonts w:ascii="Times New Roman" w:hAnsi="Times New Roman"/>
        </w:rPr>
        <w:t xml:space="preserve"> outside of the </w:t>
      </w:r>
      <w:r w:rsidR="00FB6C63" w:rsidRPr="00C67018">
        <w:rPr>
          <w:rFonts w:ascii="Times New Roman" w:hAnsi="Times New Roman"/>
        </w:rPr>
        <w:t>tubes</w:t>
      </w:r>
      <w:r w:rsidR="009F765A" w:rsidRPr="00C67018">
        <w:rPr>
          <w:rFonts w:ascii="Times New Roman" w:hAnsi="Times New Roman"/>
        </w:rPr>
        <w:t xml:space="preserve"> also to be cleaned using compressed air from side openings.</w:t>
      </w:r>
    </w:p>
    <w:p w14:paraId="53DDC593" w14:textId="77777777" w:rsidR="00BC1179" w:rsidRPr="00C67018" w:rsidRDefault="006471BD" w:rsidP="00D97A0E">
      <w:pPr>
        <w:numPr>
          <w:ilvl w:val="0"/>
          <w:numId w:val="2"/>
        </w:numPr>
        <w:spacing w:after="0" w:line="240" w:lineRule="auto"/>
        <w:jc w:val="both"/>
        <w:rPr>
          <w:rFonts w:ascii="Times New Roman" w:hAnsi="Times New Roman"/>
        </w:rPr>
      </w:pPr>
      <w:r w:rsidRPr="00C67018">
        <w:rPr>
          <w:rFonts w:ascii="Times New Roman" w:hAnsi="Times New Roman"/>
        </w:rPr>
        <w:t>In case the coating is severe then the same cleaning is to be done by high pressure water jet using pump.</w:t>
      </w:r>
      <w:r w:rsidR="00C757B1" w:rsidRPr="00C67018">
        <w:rPr>
          <w:rFonts w:ascii="Times New Roman" w:hAnsi="Times New Roman"/>
        </w:rPr>
        <w:t xml:space="preserve"> </w:t>
      </w:r>
    </w:p>
    <w:p w14:paraId="7DF16B92" w14:textId="77777777" w:rsidR="00F67EC7" w:rsidRPr="00C67018" w:rsidRDefault="00F67EC7" w:rsidP="00D97A0E">
      <w:pPr>
        <w:numPr>
          <w:ilvl w:val="1"/>
          <w:numId w:val="2"/>
        </w:numPr>
        <w:spacing w:after="0" w:line="240" w:lineRule="auto"/>
        <w:jc w:val="both"/>
        <w:rPr>
          <w:rFonts w:ascii="Times New Roman" w:hAnsi="Times New Roman"/>
        </w:rPr>
      </w:pPr>
      <w:r w:rsidRPr="00C67018">
        <w:rPr>
          <w:rFonts w:ascii="Times New Roman" w:hAnsi="Times New Roman"/>
        </w:rPr>
        <w:t>Start the pump.</w:t>
      </w:r>
    </w:p>
    <w:p w14:paraId="31B8B1B5" w14:textId="77777777" w:rsidR="006471BD" w:rsidRPr="00C67018" w:rsidRDefault="00C757B1"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Operator has to be careful in ensuring that the </w:t>
      </w:r>
      <w:r w:rsidR="00BC1179" w:rsidRPr="00C67018">
        <w:rPr>
          <w:rFonts w:ascii="Times New Roman" w:hAnsi="Times New Roman"/>
        </w:rPr>
        <w:t>gun</w:t>
      </w:r>
      <w:r w:rsidRPr="00C67018">
        <w:rPr>
          <w:rFonts w:ascii="Times New Roman" w:hAnsi="Times New Roman"/>
        </w:rPr>
        <w:t xml:space="preserve"> is held firmly before switching ON the gun for water spraying. Since the pressure is high there is possibility of impact to operator</w:t>
      </w:r>
      <w:r w:rsidR="00BC1179" w:rsidRPr="00C67018">
        <w:rPr>
          <w:rFonts w:ascii="Times New Roman" w:hAnsi="Times New Roman"/>
        </w:rPr>
        <w:t>,</w:t>
      </w:r>
      <w:r w:rsidRPr="00C67018">
        <w:rPr>
          <w:rFonts w:ascii="Times New Roman" w:hAnsi="Times New Roman"/>
        </w:rPr>
        <w:t xml:space="preserve"> by gun</w:t>
      </w:r>
      <w:r w:rsidR="00BC1179" w:rsidRPr="00C67018">
        <w:rPr>
          <w:rFonts w:ascii="Times New Roman" w:hAnsi="Times New Roman"/>
        </w:rPr>
        <w:t>,</w:t>
      </w:r>
      <w:r w:rsidRPr="00C67018">
        <w:rPr>
          <w:rFonts w:ascii="Times New Roman" w:hAnsi="Times New Roman"/>
        </w:rPr>
        <w:t xml:space="preserve"> if not held firmly.</w:t>
      </w:r>
    </w:p>
    <w:p w14:paraId="1586355D"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After the gun is firmly held and directed into the tube open the gun switch and start cleaning.</w:t>
      </w:r>
    </w:p>
    <w:p w14:paraId="58B9E4A2"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 This can be done from outside the chamber &amp; not needed to enter inside.</w:t>
      </w:r>
    </w:p>
    <w:p w14:paraId="6E850F5D" w14:textId="77777777" w:rsidR="00665B32" w:rsidRPr="00C67018" w:rsidRDefault="00665B32" w:rsidP="00D97A0E">
      <w:pPr>
        <w:numPr>
          <w:ilvl w:val="1"/>
          <w:numId w:val="2"/>
        </w:numPr>
        <w:spacing w:after="0" w:line="240" w:lineRule="auto"/>
        <w:jc w:val="both"/>
        <w:rPr>
          <w:rFonts w:ascii="Times New Roman" w:hAnsi="Times New Roman"/>
        </w:rPr>
      </w:pPr>
      <w:r w:rsidRPr="00C67018">
        <w:rPr>
          <w:rFonts w:ascii="Times New Roman" w:hAnsi="Times New Roman"/>
        </w:rPr>
        <w:t>The tank has to be ensured to be topped up with water continuously to avoid dry running.</w:t>
      </w:r>
    </w:p>
    <w:p w14:paraId="01AB4DF0" w14:textId="7846E1B0"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The dust slurry collected at the bottom towards the other end of these tubes has to be completely cleared from the chamber below by opening the drain valves at the bottom (so </w:t>
      </w:r>
      <w:r w:rsidRPr="00C67018">
        <w:rPr>
          <w:rFonts w:ascii="Times New Roman" w:hAnsi="Times New Roman"/>
        </w:rPr>
        <w:lastRenderedPageBreak/>
        <w:t>that it does not again get into the tubes in normal operation</w:t>
      </w:r>
      <w:r w:rsidR="00AF2187" w:rsidRPr="00C67018">
        <w:rPr>
          <w:rFonts w:ascii="Times New Roman" w:hAnsi="Times New Roman"/>
        </w:rPr>
        <w:t>). The</w:t>
      </w:r>
      <w:r w:rsidRPr="00C67018">
        <w:rPr>
          <w:rFonts w:ascii="Times New Roman" w:hAnsi="Times New Roman"/>
        </w:rPr>
        <w:t xml:space="preserve"> outside of the tubes also to be cleaned using water jet spray from side openings.</w:t>
      </w:r>
    </w:p>
    <w:p w14:paraId="23D99A13" w14:textId="77777777" w:rsidR="00BC1179" w:rsidRPr="00C67018" w:rsidRDefault="00BC1179" w:rsidP="00D97A0E">
      <w:pPr>
        <w:spacing w:after="0" w:line="240" w:lineRule="auto"/>
        <w:ind w:left="1440"/>
        <w:jc w:val="both"/>
        <w:rPr>
          <w:rFonts w:ascii="Times New Roman" w:hAnsi="Times New Roman"/>
        </w:rPr>
      </w:pPr>
    </w:p>
    <w:p w14:paraId="6DF892FC" w14:textId="77777777" w:rsidR="00624640" w:rsidRPr="00C67018" w:rsidRDefault="00F85A29" w:rsidP="00D97A0E">
      <w:pPr>
        <w:numPr>
          <w:ilvl w:val="0"/>
          <w:numId w:val="2"/>
        </w:numPr>
        <w:spacing w:after="0" w:line="240" w:lineRule="auto"/>
        <w:jc w:val="both"/>
        <w:rPr>
          <w:rFonts w:ascii="Times New Roman" w:hAnsi="Times New Roman"/>
        </w:rPr>
      </w:pPr>
      <w:r w:rsidRPr="00C67018">
        <w:rPr>
          <w:rFonts w:ascii="Times New Roman" w:hAnsi="Times New Roman"/>
        </w:rPr>
        <w:t>I</w:t>
      </w:r>
      <w:r w:rsidR="006471BD" w:rsidRPr="00C67018">
        <w:rPr>
          <w:rFonts w:ascii="Times New Roman" w:hAnsi="Times New Roman"/>
        </w:rPr>
        <w:t>f, i</w:t>
      </w:r>
      <w:r w:rsidRPr="00C67018">
        <w:rPr>
          <w:rFonts w:ascii="Times New Roman" w:hAnsi="Times New Roman"/>
        </w:rPr>
        <w:t>n case</w:t>
      </w:r>
      <w:r w:rsidR="006471BD" w:rsidRPr="00C67018">
        <w:rPr>
          <w:rFonts w:ascii="Times New Roman" w:hAnsi="Times New Roman"/>
        </w:rPr>
        <w:t xml:space="preserve">, </w:t>
      </w:r>
      <w:r w:rsidR="00624640" w:rsidRPr="00C67018">
        <w:rPr>
          <w:rFonts w:ascii="Times New Roman" w:hAnsi="Times New Roman"/>
        </w:rPr>
        <w:t xml:space="preserve">it is very much necessary to enter the </w:t>
      </w:r>
      <w:r w:rsidR="00DF153F" w:rsidRPr="00C67018">
        <w:rPr>
          <w:rFonts w:ascii="Times New Roman" w:hAnsi="Times New Roman"/>
        </w:rPr>
        <w:t>APH &amp; GPH</w:t>
      </w:r>
      <w:r w:rsidR="00DF153F" w:rsidRPr="00C67018">
        <w:rPr>
          <w:rFonts w:ascii="Times New Roman" w:hAnsi="Times New Roman"/>
          <w:szCs w:val="24"/>
          <w:lang w:eastAsia="en-IN" w:bidi="hi-IN"/>
        </w:rPr>
        <w:t xml:space="preserve"> </w:t>
      </w:r>
      <w:r w:rsidR="00624640" w:rsidRPr="00C67018">
        <w:rPr>
          <w:rFonts w:ascii="Times New Roman" w:hAnsi="Times New Roman"/>
          <w:szCs w:val="24"/>
          <w:lang w:eastAsia="en-IN" w:bidi="hi-IN"/>
        </w:rPr>
        <w:t xml:space="preserve">ensure a blank is put just </w:t>
      </w:r>
      <w:r w:rsidR="00FD6406" w:rsidRPr="00C67018">
        <w:rPr>
          <w:rFonts w:ascii="Times New Roman" w:hAnsi="Times New Roman"/>
          <w:szCs w:val="24"/>
          <w:lang w:eastAsia="en-IN" w:bidi="hi-IN"/>
        </w:rPr>
        <w:t xml:space="preserve">at the inlet of </w:t>
      </w:r>
      <w:r w:rsidR="00DF153F" w:rsidRPr="00C67018">
        <w:rPr>
          <w:rFonts w:ascii="Times New Roman" w:hAnsi="Times New Roman"/>
        </w:rPr>
        <w:t>APH &amp; GPH</w:t>
      </w:r>
      <w:r w:rsidR="0020013E" w:rsidRPr="00C67018">
        <w:rPr>
          <w:rFonts w:ascii="Times New Roman" w:hAnsi="Times New Roman"/>
          <w:szCs w:val="24"/>
          <w:lang w:eastAsia="en-IN" w:bidi="hi-IN"/>
        </w:rPr>
        <w:t>,</w:t>
      </w:r>
      <w:r w:rsidR="0020013E" w:rsidRPr="00C67018">
        <w:rPr>
          <w:rFonts w:ascii="Times New Roman" w:hAnsi="Times New Roman"/>
        </w:rPr>
        <w:t xml:space="preserve"> wear</w:t>
      </w:r>
      <w:r w:rsidR="00CC61C5" w:rsidRPr="00C67018">
        <w:rPr>
          <w:rFonts w:ascii="Times New Roman" w:hAnsi="Times New Roman"/>
        </w:rPr>
        <w:t xml:space="preserve"> </w:t>
      </w:r>
      <w:r w:rsidR="00624640" w:rsidRPr="00C67018">
        <w:rPr>
          <w:rFonts w:ascii="Times New Roman" w:hAnsi="Times New Roman"/>
        </w:rPr>
        <w:t xml:space="preserve">safety helmet, </w:t>
      </w:r>
      <w:r w:rsidR="006471BD" w:rsidRPr="00C67018">
        <w:rPr>
          <w:rFonts w:ascii="Times New Roman" w:hAnsi="Times New Roman"/>
        </w:rPr>
        <w:t>Goggles, dust mask</w:t>
      </w:r>
      <w:r w:rsidR="00D66AF9" w:rsidRPr="00C67018">
        <w:rPr>
          <w:rFonts w:ascii="Times New Roman" w:hAnsi="Times New Roman"/>
        </w:rPr>
        <w:t xml:space="preserve"> &amp; Air respiratory mask</w:t>
      </w:r>
      <w:r w:rsidR="00624640" w:rsidRPr="00C67018">
        <w:rPr>
          <w:rFonts w:ascii="Times New Roman" w:hAnsi="Times New Roman"/>
        </w:rPr>
        <w:t xml:space="preserve">. </w:t>
      </w:r>
      <w:r w:rsidR="00624640" w:rsidRPr="00C67018">
        <w:rPr>
          <w:rFonts w:ascii="Times New Roman" w:hAnsi="Times New Roman"/>
          <w:szCs w:val="24"/>
          <w:lang w:eastAsia="en-IN" w:bidi="hi-IN"/>
        </w:rPr>
        <w:t>Check the O2 level also with the help of oxygen monitor which is available with instrumentation department (Oxygen level should not be less than 1</w:t>
      </w:r>
      <w:r w:rsidR="00DF153F" w:rsidRPr="00C67018">
        <w:rPr>
          <w:rFonts w:ascii="Times New Roman" w:hAnsi="Times New Roman"/>
          <w:szCs w:val="24"/>
          <w:lang w:eastAsia="en-IN" w:bidi="hi-IN"/>
        </w:rPr>
        <w:t>9</w:t>
      </w:r>
      <w:r w:rsidR="00624640" w:rsidRPr="00C67018">
        <w:rPr>
          <w:rFonts w:ascii="Times New Roman" w:hAnsi="Times New Roman"/>
          <w:szCs w:val="24"/>
          <w:lang w:eastAsia="en-IN" w:bidi="hi-IN"/>
        </w:rPr>
        <w:t>%)</w:t>
      </w:r>
      <w:r w:rsidR="00624640" w:rsidRPr="00C67018">
        <w:rPr>
          <w:rFonts w:ascii="Times New Roman" w:hAnsi="Times New Roman"/>
        </w:rPr>
        <w:t xml:space="preserve"> </w:t>
      </w:r>
    </w:p>
    <w:p w14:paraId="742BB458"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sufficient illumination inside the </w:t>
      </w:r>
      <w:r w:rsidR="006471BD" w:rsidRPr="00C67018">
        <w:rPr>
          <w:rFonts w:ascii="Times New Roman" w:hAnsi="Times New Roman"/>
        </w:rPr>
        <w:t>APH &amp; GPH</w:t>
      </w:r>
      <w:r w:rsidRPr="00C67018">
        <w:rPr>
          <w:rFonts w:ascii="Times New Roman" w:hAnsi="Times New Roman"/>
        </w:rPr>
        <w:t>.</w:t>
      </w:r>
    </w:p>
    <w:p w14:paraId="4BB29C43"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no work permits are issued for cutting &amp; </w:t>
      </w:r>
      <w:r w:rsidR="0020013E" w:rsidRPr="00C67018">
        <w:rPr>
          <w:rFonts w:ascii="Times New Roman" w:hAnsi="Times New Roman"/>
        </w:rPr>
        <w:t>welding jobs</w:t>
      </w:r>
      <w:r w:rsidRPr="00C67018">
        <w:rPr>
          <w:rFonts w:ascii="Times New Roman" w:hAnsi="Times New Roman"/>
        </w:rPr>
        <w:t xml:space="preserve"> on the gas line other than the one issued for cleaning the dust </w:t>
      </w:r>
      <w:r w:rsidR="0020013E" w:rsidRPr="00C67018">
        <w:rPr>
          <w:rFonts w:ascii="Times New Roman" w:hAnsi="Times New Roman"/>
        </w:rPr>
        <w:t>catcher.</w:t>
      </w:r>
    </w:p>
    <w:p w14:paraId="1E219FC4"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After the cleaning is completed ensure all dust, slurry, water is cleared from the bottom drain valves &amp; manholes </w:t>
      </w:r>
    </w:p>
    <w:p w14:paraId="0AFAEB7D"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Close all the manholes </w:t>
      </w:r>
    </w:p>
    <w:p w14:paraId="5728C03F"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Clear the work permit &amp; normalize the unit</w:t>
      </w:r>
    </w:p>
    <w:p w14:paraId="516426AC" w14:textId="77777777" w:rsidR="00624640" w:rsidRPr="00C67018" w:rsidRDefault="00C67018" w:rsidP="00C67018">
      <w:pPr>
        <w:tabs>
          <w:tab w:val="left" w:pos="7950"/>
        </w:tabs>
        <w:rPr>
          <w:rFonts w:ascii="Times New Roman" w:hAnsi="Times New Roman"/>
        </w:rPr>
      </w:pPr>
      <w:r>
        <w:rPr>
          <w:rFonts w:ascii="Times New Roman" w:hAnsi="Times New Roman"/>
        </w:rPr>
        <w:tab/>
      </w:r>
    </w:p>
    <w:p w14:paraId="0A2C8302"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p w14:paraId="68AA9421"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p w14:paraId="73019CDD"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67018" w:rsidRPr="00C67018" w14:paraId="271AEE6B" w14:textId="77777777" w:rsidTr="007E45E9">
        <w:trPr>
          <w:trHeight w:val="316"/>
        </w:trPr>
        <w:tc>
          <w:tcPr>
            <w:tcW w:w="2802" w:type="dxa"/>
            <w:shd w:val="clear" w:color="auto" w:fill="auto"/>
          </w:tcPr>
          <w:p w14:paraId="1FEBB330"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Prepared By: </w:t>
            </w:r>
          </w:p>
          <w:p w14:paraId="3045F74E" w14:textId="77777777" w:rsidR="00BA7336" w:rsidRPr="00C67018" w:rsidRDefault="00BA7336" w:rsidP="00E0677E">
            <w:pPr>
              <w:spacing w:after="0"/>
              <w:rPr>
                <w:rFonts w:ascii="Times New Roman" w:hAnsi="Times New Roman"/>
                <w:sz w:val="20"/>
              </w:rPr>
            </w:pPr>
            <w:r w:rsidRPr="00C67018">
              <w:rPr>
                <w:rFonts w:ascii="Times New Roman" w:hAnsi="Times New Roman"/>
                <w:sz w:val="20"/>
              </w:rPr>
              <w:t xml:space="preserve">Head – </w:t>
            </w:r>
            <w:r w:rsidR="00E0677E" w:rsidRPr="00C67018">
              <w:rPr>
                <w:rFonts w:ascii="Times New Roman" w:hAnsi="Times New Roman"/>
                <w:sz w:val="20"/>
              </w:rPr>
              <w:t>Production PID I</w:t>
            </w:r>
          </w:p>
        </w:tc>
        <w:tc>
          <w:tcPr>
            <w:tcW w:w="3160" w:type="dxa"/>
            <w:shd w:val="clear" w:color="auto" w:fill="auto"/>
          </w:tcPr>
          <w:p w14:paraId="072D2E07"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Reviewed &amp; Issued By: </w:t>
            </w:r>
          </w:p>
          <w:p w14:paraId="6B4B68FB" w14:textId="77777777" w:rsidR="00BA7336" w:rsidRPr="00C67018" w:rsidRDefault="00BA7336" w:rsidP="00D00594">
            <w:pPr>
              <w:spacing w:after="0"/>
              <w:rPr>
                <w:rFonts w:ascii="Times New Roman" w:hAnsi="Times New Roman"/>
                <w:sz w:val="20"/>
              </w:rPr>
            </w:pPr>
            <w:r w:rsidRPr="00C67018">
              <w:rPr>
                <w:rFonts w:ascii="Times New Roman" w:hAnsi="Times New Roman"/>
                <w:sz w:val="20"/>
              </w:rPr>
              <w:t>Management Representative</w:t>
            </w:r>
          </w:p>
        </w:tc>
        <w:tc>
          <w:tcPr>
            <w:tcW w:w="3133" w:type="dxa"/>
            <w:shd w:val="clear" w:color="auto" w:fill="auto"/>
          </w:tcPr>
          <w:p w14:paraId="470745FE"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Approved By: </w:t>
            </w:r>
          </w:p>
          <w:p w14:paraId="7D14EED2" w14:textId="77777777" w:rsidR="00BA7336" w:rsidRPr="00C67018" w:rsidRDefault="007E45E9" w:rsidP="00ED48D2">
            <w:pPr>
              <w:spacing w:after="0"/>
              <w:rPr>
                <w:rFonts w:ascii="Times New Roman" w:hAnsi="Times New Roman"/>
                <w:sz w:val="20"/>
              </w:rPr>
            </w:pPr>
            <w:r w:rsidRPr="00C67018">
              <w:rPr>
                <w:rFonts w:ascii="Times New Roman" w:hAnsi="Times New Roman"/>
                <w:sz w:val="20"/>
              </w:rPr>
              <w:t xml:space="preserve">Head – </w:t>
            </w:r>
            <w:r w:rsidR="00E0677E" w:rsidRPr="00C67018">
              <w:rPr>
                <w:rFonts w:ascii="Times New Roman" w:hAnsi="Times New Roman"/>
                <w:sz w:val="20"/>
              </w:rPr>
              <w:t>Pig Iron Division</w:t>
            </w:r>
          </w:p>
        </w:tc>
      </w:tr>
      <w:tr w:rsidR="00C67018" w:rsidRPr="00C67018" w14:paraId="41FD7E9A" w14:textId="77777777" w:rsidTr="004A525E">
        <w:trPr>
          <w:trHeight w:val="1227"/>
        </w:trPr>
        <w:tc>
          <w:tcPr>
            <w:tcW w:w="2802" w:type="dxa"/>
            <w:shd w:val="clear" w:color="auto" w:fill="auto"/>
          </w:tcPr>
          <w:p w14:paraId="4F3949B9"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c>
          <w:tcPr>
            <w:tcW w:w="3160" w:type="dxa"/>
            <w:shd w:val="clear" w:color="auto" w:fill="auto"/>
          </w:tcPr>
          <w:p w14:paraId="63CE29A7"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c>
          <w:tcPr>
            <w:tcW w:w="3133" w:type="dxa"/>
            <w:shd w:val="clear" w:color="auto" w:fill="auto"/>
          </w:tcPr>
          <w:p w14:paraId="7720D7A3"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r>
      <w:tr w:rsidR="00BA7336" w:rsidRPr="00C67018" w14:paraId="68C585B6" w14:textId="77777777" w:rsidTr="007E45E9">
        <w:trPr>
          <w:trHeight w:val="56"/>
        </w:trPr>
        <w:tc>
          <w:tcPr>
            <w:tcW w:w="2802" w:type="dxa"/>
            <w:shd w:val="clear" w:color="auto" w:fill="auto"/>
          </w:tcPr>
          <w:p w14:paraId="34EEB37C" w14:textId="1F8894A7" w:rsidR="00BA7336" w:rsidRPr="00C67018" w:rsidRDefault="00BA7336" w:rsidP="00D126AE">
            <w:pPr>
              <w:rPr>
                <w:rFonts w:ascii="Times New Roman" w:hAnsi="Times New Roman"/>
                <w:b/>
                <w:sz w:val="20"/>
              </w:rPr>
            </w:pPr>
            <w:r w:rsidRPr="00C67018">
              <w:rPr>
                <w:rFonts w:ascii="Times New Roman" w:hAnsi="Times New Roman"/>
                <w:b/>
                <w:sz w:val="20"/>
              </w:rPr>
              <w:t>Date:</w:t>
            </w:r>
            <w:r w:rsidR="0055159A" w:rsidRPr="00C67018">
              <w:rPr>
                <w:rFonts w:ascii="Times New Roman" w:hAnsi="Times New Roman"/>
                <w:b/>
              </w:rPr>
              <w:t xml:space="preserve"> </w:t>
            </w:r>
            <w:r w:rsidR="00D126AE">
              <w:rPr>
                <w:rFonts w:ascii="Times New Roman" w:hAnsi="Times New Roman"/>
                <w:b/>
              </w:rPr>
              <w:t>1</w:t>
            </w:r>
            <w:r w:rsidR="0036242D">
              <w:rPr>
                <w:rFonts w:ascii="Times New Roman" w:hAnsi="Times New Roman"/>
                <w:b/>
              </w:rPr>
              <w:t>5</w:t>
            </w:r>
            <w:r w:rsidR="00D126AE">
              <w:rPr>
                <w:rFonts w:ascii="Times New Roman" w:hAnsi="Times New Roman"/>
                <w:b/>
              </w:rPr>
              <w:t>.07.202</w:t>
            </w:r>
            <w:r w:rsidR="0036242D">
              <w:rPr>
                <w:rFonts w:ascii="Times New Roman" w:hAnsi="Times New Roman"/>
                <w:b/>
              </w:rPr>
              <w:t>2</w:t>
            </w:r>
          </w:p>
        </w:tc>
        <w:tc>
          <w:tcPr>
            <w:tcW w:w="3160" w:type="dxa"/>
            <w:shd w:val="clear" w:color="auto" w:fill="auto"/>
          </w:tcPr>
          <w:p w14:paraId="44687835" w14:textId="275D71CF" w:rsidR="00BA7336" w:rsidRPr="00C67018" w:rsidRDefault="00BA7336" w:rsidP="00D126AE">
            <w:pPr>
              <w:rPr>
                <w:rFonts w:ascii="Times New Roman" w:hAnsi="Times New Roman"/>
                <w:b/>
                <w:sz w:val="20"/>
              </w:rPr>
            </w:pPr>
            <w:r w:rsidRPr="00C67018">
              <w:rPr>
                <w:rFonts w:ascii="Times New Roman" w:hAnsi="Times New Roman"/>
                <w:b/>
                <w:sz w:val="20"/>
              </w:rPr>
              <w:t xml:space="preserve">Date: </w:t>
            </w:r>
            <w:r w:rsidR="00D126AE">
              <w:rPr>
                <w:rFonts w:ascii="Times New Roman" w:hAnsi="Times New Roman"/>
                <w:b/>
              </w:rPr>
              <w:t>1</w:t>
            </w:r>
            <w:r w:rsidR="0036242D">
              <w:rPr>
                <w:rFonts w:ascii="Times New Roman" w:hAnsi="Times New Roman"/>
                <w:b/>
              </w:rPr>
              <w:t>5</w:t>
            </w:r>
            <w:r w:rsidR="00D126AE">
              <w:rPr>
                <w:rFonts w:ascii="Times New Roman" w:hAnsi="Times New Roman"/>
                <w:b/>
              </w:rPr>
              <w:t>.07.202</w:t>
            </w:r>
            <w:r w:rsidR="0036242D">
              <w:rPr>
                <w:rFonts w:ascii="Times New Roman" w:hAnsi="Times New Roman"/>
                <w:b/>
              </w:rPr>
              <w:t>2</w:t>
            </w:r>
          </w:p>
        </w:tc>
        <w:tc>
          <w:tcPr>
            <w:tcW w:w="3133" w:type="dxa"/>
            <w:shd w:val="clear" w:color="auto" w:fill="auto"/>
          </w:tcPr>
          <w:p w14:paraId="76D87320" w14:textId="6D2C92AB" w:rsidR="00BA7336" w:rsidRPr="00C67018" w:rsidRDefault="00BA7336" w:rsidP="00D126AE">
            <w:pPr>
              <w:rPr>
                <w:rFonts w:ascii="Times New Roman" w:hAnsi="Times New Roman"/>
                <w:b/>
                <w:sz w:val="20"/>
              </w:rPr>
            </w:pPr>
            <w:r w:rsidRPr="00C67018">
              <w:rPr>
                <w:rFonts w:ascii="Times New Roman" w:hAnsi="Times New Roman"/>
                <w:b/>
                <w:sz w:val="20"/>
              </w:rPr>
              <w:t>Date:</w:t>
            </w:r>
            <w:r w:rsidR="0055159A" w:rsidRPr="00C67018">
              <w:rPr>
                <w:rFonts w:ascii="Times New Roman" w:hAnsi="Times New Roman"/>
                <w:b/>
              </w:rPr>
              <w:t xml:space="preserve"> </w:t>
            </w:r>
            <w:r w:rsidR="00D126AE">
              <w:rPr>
                <w:rFonts w:ascii="Times New Roman" w:hAnsi="Times New Roman"/>
                <w:b/>
              </w:rPr>
              <w:t>1</w:t>
            </w:r>
            <w:r w:rsidR="0036242D">
              <w:rPr>
                <w:rFonts w:ascii="Times New Roman" w:hAnsi="Times New Roman"/>
                <w:b/>
              </w:rPr>
              <w:t>5</w:t>
            </w:r>
            <w:r w:rsidR="00D126AE">
              <w:rPr>
                <w:rFonts w:ascii="Times New Roman" w:hAnsi="Times New Roman"/>
                <w:b/>
              </w:rPr>
              <w:t>.07.202</w:t>
            </w:r>
            <w:r w:rsidR="0036242D">
              <w:rPr>
                <w:rFonts w:ascii="Times New Roman" w:hAnsi="Times New Roman"/>
                <w:b/>
              </w:rPr>
              <w:t>2</w:t>
            </w:r>
          </w:p>
        </w:tc>
      </w:tr>
    </w:tbl>
    <w:p w14:paraId="7CA79751" w14:textId="77777777" w:rsidR="00FA664D" w:rsidRDefault="00FA664D" w:rsidP="00314A11">
      <w:pPr>
        <w:pStyle w:val="ListParagraph"/>
        <w:tabs>
          <w:tab w:val="left" w:pos="567"/>
        </w:tabs>
        <w:spacing w:line="240" w:lineRule="auto"/>
        <w:ind w:left="567" w:hanging="567"/>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C795E" w14:paraId="704FE667" w14:textId="77777777" w:rsidTr="009246F0">
        <w:tc>
          <w:tcPr>
            <w:tcW w:w="9090" w:type="dxa"/>
            <w:gridSpan w:val="4"/>
          </w:tcPr>
          <w:p w14:paraId="4464F676" w14:textId="77777777" w:rsidR="007C795E" w:rsidRDefault="007C795E" w:rsidP="009246F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C795E" w14:paraId="2DCCCB18" w14:textId="77777777" w:rsidTr="009246F0">
        <w:tc>
          <w:tcPr>
            <w:tcW w:w="2795" w:type="dxa"/>
          </w:tcPr>
          <w:p w14:paraId="4446FFF1"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2D5AA92"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9FDA412"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28BF1EC"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C795E" w:rsidRPr="001A3E3D" w14:paraId="2DF781D4" w14:textId="77777777" w:rsidTr="009246F0">
        <w:tc>
          <w:tcPr>
            <w:tcW w:w="2795" w:type="dxa"/>
          </w:tcPr>
          <w:p w14:paraId="249821D3" w14:textId="77777777" w:rsidR="007C795E" w:rsidRPr="001A3E3D" w:rsidRDefault="007C795E" w:rsidP="009246F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B5667C7" w14:textId="77777777" w:rsidR="007C795E" w:rsidRPr="001A3E3D" w:rsidRDefault="007C795E" w:rsidP="007C795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APH &amp; GPH Cleaning</w:t>
            </w:r>
          </w:p>
        </w:tc>
        <w:tc>
          <w:tcPr>
            <w:tcW w:w="2245" w:type="dxa"/>
          </w:tcPr>
          <w:p w14:paraId="3CD82C1D" w14:textId="491B4F6A" w:rsidR="007C795E" w:rsidRPr="001A3E3D" w:rsidRDefault="007C795E" w:rsidP="007C795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no 13 </w:t>
            </w:r>
            <w:r w:rsidR="00AF2187">
              <w:rPr>
                <w:rFonts w:ascii="Times New Roman" w:hAnsi="Times New Roman"/>
                <w:sz w:val="24"/>
                <w:szCs w:val="24"/>
              </w:rPr>
              <w:t>hazards</w:t>
            </w:r>
          </w:p>
        </w:tc>
        <w:tc>
          <w:tcPr>
            <w:tcW w:w="1805" w:type="dxa"/>
          </w:tcPr>
          <w:p w14:paraId="4C2120E3" w14:textId="77777777" w:rsidR="007C795E" w:rsidRPr="001A3E3D" w:rsidRDefault="007C795E" w:rsidP="009246F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7C795E" w14:paraId="1E0773F8" w14:textId="77777777" w:rsidTr="009246F0">
        <w:tc>
          <w:tcPr>
            <w:tcW w:w="2795" w:type="dxa"/>
          </w:tcPr>
          <w:p w14:paraId="0B3C61EF" w14:textId="43C4B3B0"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2685BEFB" w14:textId="3BB51044"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Procedure for APH &amp; GPH Cleaning</w:t>
            </w:r>
          </w:p>
        </w:tc>
        <w:tc>
          <w:tcPr>
            <w:tcW w:w="2245" w:type="dxa"/>
          </w:tcPr>
          <w:p w14:paraId="73FC5CA7" w14:textId="045D7A42"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4</w:t>
            </w:r>
            <w:r w:rsidR="00E274E7">
              <w:rPr>
                <w:rFonts w:ascii="Times New Roman" w:hAnsi="Times New Roman"/>
                <w:b/>
                <w:sz w:val="24"/>
                <w:szCs w:val="24"/>
              </w:rPr>
              <w:t>,5</w:t>
            </w:r>
          </w:p>
        </w:tc>
        <w:tc>
          <w:tcPr>
            <w:tcW w:w="1805" w:type="dxa"/>
          </w:tcPr>
          <w:p w14:paraId="337B58B9" w14:textId="47D6D222"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05</w:t>
            </w:r>
          </w:p>
        </w:tc>
      </w:tr>
    </w:tbl>
    <w:p w14:paraId="1EF8C4DE" w14:textId="77777777" w:rsidR="007C795E" w:rsidRPr="00C67018" w:rsidRDefault="007C795E" w:rsidP="00314A11">
      <w:pPr>
        <w:pStyle w:val="ListParagraph"/>
        <w:tabs>
          <w:tab w:val="left" w:pos="567"/>
        </w:tabs>
        <w:spacing w:line="240" w:lineRule="auto"/>
        <w:ind w:left="567" w:hanging="567"/>
        <w:rPr>
          <w:rFonts w:ascii="Times New Roman" w:hAnsi="Times New Roman"/>
          <w:b/>
          <w:szCs w:val="24"/>
        </w:rPr>
      </w:pPr>
    </w:p>
    <w:sectPr w:rsidR="007C795E" w:rsidRPr="00C6701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9CB5" w14:textId="77777777" w:rsidR="00176DE8" w:rsidRDefault="00176DE8" w:rsidP="0036287A">
      <w:pPr>
        <w:spacing w:after="0" w:line="240" w:lineRule="auto"/>
      </w:pPr>
      <w:r>
        <w:separator/>
      </w:r>
    </w:p>
  </w:endnote>
  <w:endnote w:type="continuationSeparator" w:id="0">
    <w:p w14:paraId="53D6EE79" w14:textId="77777777" w:rsidR="00176DE8" w:rsidRDefault="00176DE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64B3" w14:textId="63161499" w:rsidR="00450E2A" w:rsidRDefault="00C45EA8"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12110F7" wp14:editId="4946DF3A">
              <wp:simplePos x="0" y="0"/>
              <wp:positionH relativeFrom="page">
                <wp:posOffset>0</wp:posOffset>
              </wp:positionH>
              <wp:positionV relativeFrom="page">
                <wp:posOffset>10227945</wp:posOffset>
              </wp:positionV>
              <wp:extent cx="7560310" cy="273050"/>
              <wp:effectExtent l="0" t="0" r="0" b="12700"/>
              <wp:wrapNone/>
              <wp:docPr id="1" name="MSIPCM033c4f8bb0c90593e068b56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5572D" w14:textId="082F7D1F" w:rsidR="00C45EA8" w:rsidRPr="00C45EA8" w:rsidRDefault="00C45EA8" w:rsidP="00C45EA8">
                          <w:pPr>
                            <w:spacing w:after="0"/>
                            <w:jc w:val="center"/>
                            <w:rPr>
                              <w:rFonts w:cs="Calibri"/>
                              <w:color w:val="C0C0C0"/>
                              <w:sz w:val="12"/>
                            </w:rPr>
                          </w:pPr>
                          <w:r w:rsidRPr="00C45EA8">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2110F7" id="_x0000_t202" coordsize="21600,21600" o:spt="202" path="m,l,21600r21600,l21600,xe">
              <v:stroke joinstyle="miter"/>
              <v:path gradientshapeok="t" o:connecttype="rect"/>
            </v:shapetype>
            <v:shape id="MSIPCM033c4f8bb0c90593e068b56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5E5572D" w14:textId="082F7D1F" w:rsidR="00C45EA8" w:rsidRPr="00C45EA8" w:rsidRDefault="00C45EA8" w:rsidP="00C45EA8">
                    <w:pPr>
                      <w:spacing w:after="0"/>
                      <w:jc w:val="center"/>
                      <w:rPr>
                        <w:rFonts w:cs="Calibri"/>
                        <w:color w:val="C0C0C0"/>
                        <w:sz w:val="12"/>
                      </w:rPr>
                    </w:pPr>
                    <w:r w:rsidRPr="00C45EA8">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8499" w14:textId="77777777" w:rsidR="00176DE8" w:rsidRDefault="00176DE8" w:rsidP="0036287A">
      <w:pPr>
        <w:spacing w:after="0" w:line="240" w:lineRule="auto"/>
      </w:pPr>
      <w:r>
        <w:separator/>
      </w:r>
    </w:p>
  </w:footnote>
  <w:footnote w:type="continuationSeparator" w:id="0">
    <w:p w14:paraId="2D2E8941" w14:textId="77777777" w:rsidR="00176DE8" w:rsidRDefault="00176DE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635"/>
      <w:gridCol w:w="2192"/>
    </w:tblGrid>
    <w:tr w:rsidR="00314A11" w:rsidRPr="001B4A42" w14:paraId="410F3AE0" w14:textId="77777777" w:rsidTr="00C352F8">
      <w:trPr>
        <w:trHeight w:val="620"/>
      </w:trPr>
      <w:tc>
        <w:tcPr>
          <w:tcW w:w="1702" w:type="dxa"/>
          <w:vMerge w:val="restart"/>
          <w:vAlign w:val="center"/>
        </w:tcPr>
        <w:p w14:paraId="55E3FA32" w14:textId="0CB3563C" w:rsidR="00314A11" w:rsidRPr="001B4A42" w:rsidRDefault="00C352F8" w:rsidP="000B4EA3">
          <w:pPr>
            <w:pStyle w:val="Header"/>
            <w:ind w:hanging="108"/>
            <w:jc w:val="center"/>
          </w:pPr>
          <w:r>
            <w:rPr>
              <w:noProof/>
            </w:rPr>
            <w:drawing>
              <wp:inline distT="0" distB="0" distL="0" distR="0" wp14:anchorId="56FFE4B5" wp14:editId="31F5D456">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26022609" w14:textId="77777777" w:rsidR="00314A11" w:rsidRPr="001B4A42" w:rsidRDefault="00C6701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635" w:type="dxa"/>
        </w:tcPr>
        <w:p w14:paraId="3B79E0E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92" w:type="dxa"/>
        </w:tcPr>
        <w:p w14:paraId="4DB55874" w14:textId="764C5864" w:rsidR="00314A11" w:rsidRPr="006B3242" w:rsidRDefault="00C67018" w:rsidP="00E9620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PIDI</w:t>
          </w:r>
          <w:r w:rsidR="00C1377E">
            <w:rPr>
              <w:rFonts w:ascii="Times New Roman" w:hAnsi="Times New Roman"/>
              <w:b/>
            </w:rPr>
            <w:t>/PROD</w:t>
          </w:r>
          <w:r>
            <w:rPr>
              <w:rFonts w:ascii="Times New Roman" w:hAnsi="Times New Roman"/>
              <w:b/>
              <w:szCs w:val="24"/>
            </w:rPr>
            <w:t>/WI</w:t>
          </w:r>
          <w:r>
            <w:rPr>
              <w:rFonts w:ascii="Times New Roman" w:hAnsi="Times New Roman"/>
              <w:b/>
            </w:rPr>
            <w:t>/</w:t>
          </w:r>
          <w:r w:rsidR="00E96207">
            <w:rPr>
              <w:rFonts w:ascii="Times New Roman" w:hAnsi="Times New Roman"/>
              <w:b/>
              <w:szCs w:val="24"/>
            </w:rPr>
            <w:t>88</w:t>
          </w:r>
        </w:p>
      </w:tc>
    </w:tr>
    <w:tr w:rsidR="00314A11" w:rsidRPr="001B4A42" w14:paraId="591D5AF0" w14:textId="77777777" w:rsidTr="00C352F8">
      <w:trPr>
        <w:trHeight w:val="143"/>
      </w:trPr>
      <w:tc>
        <w:tcPr>
          <w:tcW w:w="1702" w:type="dxa"/>
          <w:vMerge/>
        </w:tcPr>
        <w:p w14:paraId="005269F6" w14:textId="77777777" w:rsidR="00314A11" w:rsidRPr="001B4A42" w:rsidRDefault="00314A11" w:rsidP="003F30BD">
          <w:pPr>
            <w:pStyle w:val="Header"/>
          </w:pPr>
        </w:p>
      </w:tc>
      <w:tc>
        <w:tcPr>
          <w:tcW w:w="4394" w:type="dxa"/>
        </w:tcPr>
        <w:p w14:paraId="74B7B9E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635" w:type="dxa"/>
        </w:tcPr>
        <w:p w14:paraId="47632A2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92" w:type="dxa"/>
        </w:tcPr>
        <w:p w14:paraId="42552FF3" w14:textId="4AFF9C58" w:rsidR="009A2868" w:rsidRPr="00550080" w:rsidRDefault="00A44543" w:rsidP="00E0677E">
          <w:pPr>
            <w:pStyle w:val="Header"/>
            <w:rPr>
              <w:rFonts w:ascii="Times New Roman" w:hAnsi="Times New Roman"/>
              <w:b/>
            </w:rPr>
          </w:pPr>
          <w:r>
            <w:rPr>
              <w:rFonts w:ascii="Times New Roman" w:hAnsi="Times New Roman"/>
              <w:b/>
            </w:rPr>
            <w:t>15.07.2022</w:t>
          </w:r>
        </w:p>
      </w:tc>
    </w:tr>
    <w:tr w:rsidR="00314A11" w:rsidRPr="001B4A42" w14:paraId="2A42F802" w14:textId="77777777" w:rsidTr="00C352F8">
      <w:trPr>
        <w:trHeight w:val="143"/>
      </w:trPr>
      <w:tc>
        <w:tcPr>
          <w:tcW w:w="1702" w:type="dxa"/>
          <w:vMerge/>
        </w:tcPr>
        <w:p w14:paraId="563684F9" w14:textId="77777777" w:rsidR="00314A11" w:rsidRPr="001B4A42" w:rsidRDefault="00314A11" w:rsidP="003F30BD">
          <w:pPr>
            <w:pStyle w:val="Header"/>
          </w:pPr>
        </w:p>
      </w:tc>
      <w:tc>
        <w:tcPr>
          <w:tcW w:w="4394" w:type="dxa"/>
          <w:vMerge w:val="restart"/>
          <w:vAlign w:val="center"/>
        </w:tcPr>
        <w:p w14:paraId="049831DB" w14:textId="77777777" w:rsidR="00314A11" w:rsidRPr="001B4A42" w:rsidRDefault="00314A11" w:rsidP="00F32F18">
          <w:pPr>
            <w:pStyle w:val="Header"/>
            <w:ind w:left="-70"/>
            <w:jc w:val="center"/>
            <w:rPr>
              <w:rFonts w:ascii="Times New Roman" w:hAnsi="Times New Roman"/>
              <w:b/>
            </w:rPr>
          </w:pPr>
          <w:r w:rsidRPr="009532E4">
            <w:rPr>
              <w:rFonts w:ascii="Times New Roman" w:hAnsi="Times New Roman"/>
              <w:b/>
            </w:rPr>
            <w:t xml:space="preserve">Work Instructions for </w:t>
          </w:r>
          <w:r w:rsidR="00F32F18">
            <w:rPr>
              <w:rFonts w:ascii="Times New Roman" w:hAnsi="Times New Roman"/>
              <w:b/>
            </w:rPr>
            <w:t xml:space="preserve">APH &amp; GPH </w:t>
          </w:r>
          <w:r w:rsidR="00624640" w:rsidRPr="00624640">
            <w:rPr>
              <w:rFonts w:ascii="Times New Roman" w:hAnsi="Times New Roman"/>
              <w:b/>
            </w:rPr>
            <w:t>CLEANING</w:t>
          </w:r>
        </w:p>
      </w:tc>
      <w:tc>
        <w:tcPr>
          <w:tcW w:w="1635" w:type="dxa"/>
        </w:tcPr>
        <w:p w14:paraId="5DBD598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92" w:type="dxa"/>
        </w:tcPr>
        <w:p w14:paraId="44206802" w14:textId="1727F1B9" w:rsidR="00314A11" w:rsidRPr="002E7889" w:rsidRDefault="00A44543" w:rsidP="001B3F1A">
          <w:pPr>
            <w:pStyle w:val="Header"/>
            <w:rPr>
              <w:rFonts w:ascii="Times New Roman" w:hAnsi="Times New Roman"/>
              <w:b/>
            </w:rPr>
          </w:pPr>
          <w:r>
            <w:rPr>
              <w:rFonts w:ascii="Times New Roman" w:hAnsi="Times New Roman"/>
              <w:b/>
            </w:rPr>
            <w:t>05</w:t>
          </w:r>
        </w:p>
      </w:tc>
    </w:tr>
    <w:tr w:rsidR="00314A11" w:rsidRPr="001B4A42" w14:paraId="3E683B75" w14:textId="77777777" w:rsidTr="00C352F8">
      <w:trPr>
        <w:trHeight w:val="143"/>
      </w:trPr>
      <w:tc>
        <w:tcPr>
          <w:tcW w:w="1702" w:type="dxa"/>
          <w:vMerge/>
        </w:tcPr>
        <w:p w14:paraId="6631320D" w14:textId="77777777" w:rsidR="00314A11" w:rsidRPr="001B4A42" w:rsidRDefault="00314A11" w:rsidP="003F30BD">
          <w:pPr>
            <w:pStyle w:val="Header"/>
          </w:pPr>
        </w:p>
      </w:tc>
      <w:tc>
        <w:tcPr>
          <w:tcW w:w="4394" w:type="dxa"/>
          <w:vMerge/>
        </w:tcPr>
        <w:p w14:paraId="085A07F3" w14:textId="77777777" w:rsidR="00314A11" w:rsidRPr="001B4A42" w:rsidRDefault="00314A11" w:rsidP="003F30BD">
          <w:pPr>
            <w:pStyle w:val="Header"/>
            <w:jc w:val="center"/>
            <w:rPr>
              <w:rFonts w:ascii="Times New Roman" w:hAnsi="Times New Roman"/>
              <w:b/>
            </w:rPr>
          </w:pPr>
        </w:p>
      </w:tc>
      <w:tc>
        <w:tcPr>
          <w:tcW w:w="1635" w:type="dxa"/>
        </w:tcPr>
        <w:p w14:paraId="00EFA5F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92" w:type="dxa"/>
        </w:tcPr>
        <w:p w14:paraId="04BF6A93" w14:textId="77777777" w:rsidR="00314A11" w:rsidRPr="002E7889" w:rsidRDefault="00DA251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4C6C6C">
            <w:rPr>
              <w:rFonts w:ascii="Times New Roman" w:hAnsi="Times New Roman"/>
              <w:b/>
              <w:noProof/>
            </w:rPr>
            <w:t>4</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4C6C6C">
            <w:rPr>
              <w:rFonts w:ascii="Times New Roman" w:hAnsi="Times New Roman"/>
              <w:b/>
              <w:noProof/>
            </w:rPr>
            <w:t>4</w:t>
          </w:r>
          <w:r w:rsidRPr="002E7889">
            <w:rPr>
              <w:rFonts w:ascii="Times New Roman" w:hAnsi="Times New Roman"/>
              <w:b/>
            </w:rPr>
            <w:fldChar w:fldCharType="end"/>
          </w:r>
        </w:p>
      </w:tc>
    </w:tr>
  </w:tbl>
  <w:p w14:paraId="3FBDC35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D30ED6"/>
    <w:multiLevelType w:val="hybridMultilevel"/>
    <w:tmpl w:val="F72279C2"/>
    <w:lvl w:ilvl="0" w:tplc="79E82E8C">
      <w:start w:val="1"/>
      <w:numFmt w:val="decimal"/>
      <w:lvlText w:val="%1."/>
      <w:lvlJc w:val="left"/>
      <w:pPr>
        <w:tabs>
          <w:tab w:val="num" w:pos="720"/>
        </w:tabs>
        <w:ind w:left="720" w:hanging="360"/>
      </w:pPr>
      <w:rPr>
        <w:b w:val="0"/>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503548B3"/>
    <w:multiLevelType w:val="hybridMultilevel"/>
    <w:tmpl w:val="6C78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8686136">
    <w:abstractNumId w:val="3"/>
  </w:num>
  <w:num w:numId="2" w16cid:durableId="182287084">
    <w:abstractNumId w:val="1"/>
  </w:num>
  <w:num w:numId="3" w16cid:durableId="1916477214">
    <w:abstractNumId w:val="4"/>
  </w:num>
  <w:num w:numId="4" w16cid:durableId="1165122657">
    <w:abstractNumId w:val="0"/>
  </w:num>
  <w:num w:numId="5" w16cid:durableId="6130061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1875"/>
    <w:rsid w:val="00042ED0"/>
    <w:rsid w:val="000507C5"/>
    <w:rsid w:val="00051A4A"/>
    <w:rsid w:val="00054D77"/>
    <w:rsid w:val="00056BB9"/>
    <w:rsid w:val="00072B58"/>
    <w:rsid w:val="00080DE6"/>
    <w:rsid w:val="00094109"/>
    <w:rsid w:val="00095399"/>
    <w:rsid w:val="00096543"/>
    <w:rsid w:val="000A2F4A"/>
    <w:rsid w:val="000B1E7D"/>
    <w:rsid w:val="000B2820"/>
    <w:rsid w:val="000B4EA3"/>
    <w:rsid w:val="000B6B3F"/>
    <w:rsid w:val="000C5777"/>
    <w:rsid w:val="000D428B"/>
    <w:rsid w:val="000E4E6C"/>
    <w:rsid w:val="000E7DCB"/>
    <w:rsid w:val="000F5195"/>
    <w:rsid w:val="000F6633"/>
    <w:rsid w:val="00107221"/>
    <w:rsid w:val="00107E4E"/>
    <w:rsid w:val="00112069"/>
    <w:rsid w:val="00126E92"/>
    <w:rsid w:val="00135E34"/>
    <w:rsid w:val="00145919"/>
    <w:rsid w:val="001518D6"/>
    <w:rsid w:val="001560B1"/>
    <w:rsid w:val="001607D4"/>
    <w:rsid w:val="00162B88"/>
    <w:rsid w:val="00172225"/>
    <w:rsid w:val="00174AAA"/>
    <w:rsid w:val="001753A1"/>
    <w:rsid w:val="00176DE8"/>
    <w:rsid w:val="0018029F"/>
    <w:rsid w:val="00180982"/>
    <w:rsid w:val="00182131"/>
    <w:rsid w:val="00182DBA"/>
    <w:rsid w:val="00182F82"/>
    <w:rsid w:val="001854B6"/>
    <w:rsid w:val="00197A28"/>
    <w:rsid w:val="001A1398"/>
    <w:rsid w:val="001A2337"/>
    <w:rsid w:val="001A280C"/>
    <w:rsid w:val="001A78A2"/>
    <w:rsid w:val="001B21B7"/>
    <w:rsid w:val="001B3F1A"/>
    <w:rsid w:val="001B4A42"/>
    <w:rsid w:val="001B5D11"/>
    <w:rsid w:val="001C0E7E"/>
    <w:rsid w:val="001D161C"/>
    <w:rsid w:val="001D6853"/>
    <w:rsid w:val="001E025D"/>
    <w:rsid w:val="0020013E"/>
    <w:rsid w:val="00212B0B"/>
    <w:rsid w:val="00213467"/>
    <w:rsid w:val="00226DFA"/>
    <w:rsid w:val="00233524"/>
    <w:rsid w:val="0023499B"/>
    <w:rsid w:val="00235C88"/>
    <w:rsid w:val="00241BB7"/>
    <w:rsid w:val="002420E9"/>
    <w:rsid w:val="00256539"/>
    <w:rsid w:val="00261044"/>
    <w:rsid w:val="00271BAF"/>
    <w:rsid w:val="00283E16"/>
    <w:rsid w:val="00284967"/>
    <w:rsid w:val="0028798C"/>
    <w:rsid w:val="00290DF6"/>
    <w:rsid w:val="002A4742"/>
    <w:rsid w:val="002B2F77"/>
    <w:rsid w:val="002B31B2"/>
    <w:rsid w:val="002B54E5"/>
    <w:rsid w:val="002C4D35"/>
    <w:rsid w:val="002C642A"/>
    <w:rsid w:val="002C795B"/>
    <w:rsid w:val="002D4D2B"/>
    <w:rsid w:val="002D5A01"/>
    <w:rsid w:val="002E7889"/>
    <w:rsid w:val="002F51EE"/>
    <w:rsid w:val="002F7E19"/>
    <w:rsid w:val="00304DE6"/>
    <w:rsid w:val="0030597A"/>
    <w:rsid w:val="00314A11"/>
    <w:rsid w:val="00333FA7"/>
    <w:rsid w:val="00345592"/>
    <w:rsid w:val="003508CE"/>
    <w:rsid w:val="00360D23"/>
    <w:rsid w:val="0036242D"/>
    <w:rsid w:val="0036287A"/>
    <w:rsid w:val="00364E07"/>
    <w:rsid w:val="0037211A"/>
    <w:rsid w:val="003760F3"/>
    <w:rsid w:val="00391C62"/>
    <w:rsid w:val="00392A3A"/>
    <w:rsid w:val="00396915"/>
    <w:rsid w:val="00397384"/>
    <w:rsid w:val="00397EAD"/>
    <w:rsid w:val="003A20FF"/>
    <w:rsid w:val="003B12BA"/>
    <w:rsid w:val="003B2C05"/>
    <w:rsid w:val="003B404E"/>
    <w:rsid w:val="003C06A1"/>
    <w:rsid w:val="003C0C0D"/>
    <w:rsid w:val="003E1AF2"/>
    <w:rsid w:val="003E35D9"/>
    <w:rsid w:val="003F30BD"/>
    <w:rsid w:val="003F387F"/>
    <w:rsid w:val="003F7DB8"/>
    <w:rsid w:val="00421C5F"/>
    <w:rsid w:val="00425515"/>
    <w:rsid w:val="00431D28"/>
    <w:rsid w:val="00446F1F"/>
    <w:rsid w:val="00450E2A"/>
    <w:rsid w:val="004A0851"/>
    <w:rsid w:val="004A3543"/>
    <w:rsid w:val="004A525E"/>
    <w:rsid w:val="004A6BDF"/>
    <w:rsid w:val="004B08DA"/>
    <w:rsid w:val="004B0E5D"/>
    <w:rsid w:val="004C4123"/>
    <w:rsid w:val="004C6C6C"/>
    <w:rsid w:val="004E2A68"/>
    <w:rsid w:val="004E33B4"/>
    <w:rsid w:val="004F1BCA"/>
    <w:rsid w:val="004F2A47"/>
    <w:rsid w:val="004F2DA1"/>
    <w:rsid w:val="0050223F"/>
    <w:rsid w:val="005112D9"/>
    <w:rsid w:val="0052268E"/>
    <w:rsid w:val="00524E45"/>
    <w:rsid w:val="00535C8B"/>
    <w:rsid w:val="005414A3"/>
    <w:rsid w:val="005458D3"/>
    <w:rsid w:val="00550080"/>
    <w:rsid w:val="0055046A"/>
    <w:rsid w:val="0055159A"/>
    <w:rsid w:val="00552A9C"/>
    <w:rsid w:val="005570A0"/>
    <w:rsid w:val="005726CC"/>
    <w:rsid w:val="00583DF7"/>
    <w:rsid w:val="005856AD"/>
    <w:rsid w:val="00586E33"/>
    <w:rsid w:val="005871FF"/>
    <w:rsid w:val="00587DC4"/>
    <w:rsid w:val="005A0852"/>
    <w:rsid w:val="005A1FB6"/>
    <w:rsid w:val="005C131E"/>
    <w:rsid w:val="005C4234"/>
    <w:rsid w:val="005D0CC7"/>
    <w:rsid w:val="005D436D"/>
    <w:rsid w:val="005D59AB"/>
    <w:rsid w:val="005E1D4D"/>
    <w:rsid w:val="005E5C20"/>
    <w:rsid w:val="005E6E8C"/>
    <w:rsid w:val="005F1195"/>
    <w:rsid w:val="005F244F"/>
    <w:rsid w:val="005F5011"/>
    <w:rsid w:val="0060120E"/>
    <w:rsid w:val="00607F72"/>
    <w:rsid w:val="00611FB8"/>
    <w:rsid w:val="00624640"/>
    <w:rsid w:val="006320B8"/>
    <w:rsid w:val="00636E54"/>
    <w:rsid w:val="006471BD"/>
    <w:rsid w:val="006545C9"/>
    <w:rsid w:val="006562AA"/>
    <w:rsid w:val="00657405"/>
    <w:rsid w:val="00660D7A"/>
    <w:rsid w:val="00665B32"/>
    <w:rsid w:val="00667DAD"/>
    <w:rsid w:val="00676577"/>
    <w:rsid w:val="0067715C"/>
    <w:rsid w:val="0068318B"/>
    <w:rsid w:val="00684AFE"/>
    <w:rsid w:val="006868A6"/>
    <w:rsid w:val="006A1E63"/>
    <w:rsid w:val="006A4AED"/>
    <w:rsid w:val="006A5A97"/>
    <w:rsid w:val="006B0B71"/>
    <w:rsid w:val="006B2F04"/>
    <w:rsid w:val="006B3242"/>
    <w:rsid w:val="006C3D3D"/>
    <w:rsid w:val="006C67FE"/>
    <w:rsid w:val="006D0CA9"/>
    <w:rsid w:val="006D7CF2"/>
    <w:rsid w:val="006E64E5"/>
    <w:rsid w:val="006F3D6B"/>
    <w:rsid w:val="006F4229"/>
    <w:rsid w:val="006F496D"/>
    <w:rsid w:val="0070550E"/>
    <w:rsid w:val="0076462F"/>
    <w:rsid w:val="00764EC8"/>
    <w:rsid w:val="00770A25"/>
    <w:rsid w:val="0077479B"/>
    <w:rsid w:val="0077498C"/>
    <w:rsid w:val="00776EF6"/>
    <w:rsid w:val="00780603"/>
    <w:rsid w:val="00783164"/>
    <w:rsid w:val="00784F70"/>
    <w:rsid w:val="00792636"/>
    <w:rsid w:val="0079447F"/>
    <w:rsid w:val="007A2DF2"/>
    <w:rsid w:val="007C3411"/>
    <w:rsid w:val="007C795E"/>
    <w:rsid w:val="007D03FC"/>
    <w:rsid w:val="007D4636"/>
    <w:rsid w:val="007D4EF6"/>
    <w:rsid w:val="007E45E9"/>
    <w:rsid w:val="007E729E"/>
    <w:rsid w:val="007F4B98"/>
    <w:rsid w:val="007F5A73"/>
    <w:rsid w:val="00801F55"/>
    <w:rsid w:val="008055C6"/>
    <w:rsid w:val="008133B5"/>
    <w:rsid w:val="00817C7F"/>
    <w:rsid w:val="008266CB"/>
    <w:rsid w:val="00827EAB"/>
    <w:rsid w:val="00835BA2"/>
    <w:rsid w:val="00842F0E"/>
    <w:rsid w:val="00847F5A"/>
    <w:rsid w:val="00851F18"/>
    <w:rsid w:val="00862B60"/>
    <w:rsid w:val="0087258E"/>
    <w:rsid w:val="00877E87"/>
    <w:rsid w:val="00880116"/>
    <w:rsid w:val="00880722"/>
    <w:rsid w:val="00880EAB"/>
    <w:rsid w:val="00885E69"/>
    <w:rsid w:val="00893C0B"/>
    <w:rsid w:val="00895912"/>
    <w:rsid w:val="008A4AF0"/>
    <w:rsid w:val="008B29E1"/>
    <w:rsid w:val="008B3AB2"/>
    <w:rsid w:val="008B710B"/>
    <w:rsid w:val="008C6013"/>
    <w:rsid w:val="008D3AF0"/>
    <w:rsid w:val="008E5D61"/>
    <w:rsid w:val="008F0F70"/>
    <w:rsid w:val="00915013"/>
    <w:rsid w:val="009172F8"/>
    <w:rsid w:val="009304D4"/>
    <w:rsid w:val="00934689"/>
    <w:rsid w:val="00935381"/>
    <w:rsid w:val="009359B4"/>
    <w:rsid w:val="00946686"/>
    <w:rsid w:val="009532E4"/>
    <w:rsid w:val="00955D99"/>
    <w:rsid w:val="0096703D"/>
    <w:rsid w:val="00970FA4"/>
    <w:rsid w:val="00970FFB"/>
    <w:rsid w:val="00972F5A"/>
    <w:rsid w:val="00975C88"/>
    <w:rsid w:val="00980FC7"/>
    <w:rsid w:val="009846F0"/>
    <w:rsid w:val="00996860"/>
    <w:rsid w:val="009A2868"/>
    <w:rsid w:val="009A48C7"/>
    <w:rsid w:val="009A617C"/>
    <w:rsid w:val="009C1CE2"/>
    <w:rsid w:val="009C2D3C"/>
    <w:rsid w:val="009D07E0"/>
    <w:rsid w:val="009D0F71"/>
    <w:rsid w:val="009D1C9B"/>
    <w:rsid w:val="009D2CED"/>
    <w:rsid w:val="009E296D"/>
    <w:rsid w:val="009E5F19"/>
    <w:rsid w:val="009F1874"/>
    <w:rsid w:val="009F765A"/>
    <w:rsid w:val="00A15D03"/>
    <w:rsid w:val="00A20523"/>
    <w:rsid w:val="00A2079D"/>
    <w:rsid w:val="00A27B5E"/>
    <w:rsid w:val="00A3610C"/>
    <w:rsid w:val="00A37D0F"/>
    <w:rsid w:val="00A41452"/>
    <w:rsid w:val="00A44543"/>
    <w:rsid w:val="00A45D18"/>
    <w:rsid w:val="00A506BA"/>
    <w:rsid w:val="00A51C84"/>
    <w:rsid w:val="00A5482D"/>
    <w:rsid w:val="00A56823"/>
    <w:rsid w:val="00A60A96"/>
    <w:rsid w:val="00A66818"/>
    <w:rsid w:val="00A6725A"/>
    <w:rsid w:val="00A713A2"/>
    <w:rsid w:val="00A77874"/>
    <w:rsid w:val="00AB1375"/>
    <w:rsid w:val="00AB1C68"/>
    <w:rsid w:val="00AC09FE"/>
    <w:rsid w:val="00AD1315"/>
    <w:rsid w:val="00AD2669"/>
    <w:rsid w:val="00AD438C"/>
    <w:rsid w:val="00AF2187"/>
    <w:rsid w:val="00AF5C7B"/>
    <w:rsid w:val="00B04D1D"/>
    <w:rsid w:val="00B16E23"/>
    <w:rsid w:val="00B31114"/>
    <w:rsid w:val="00B4491C"/>
    <w:rsid w:val="00B4573F"/>
    <w:rsid w:val="00B45C2E"/>
    <w:rsid w:val="00B46FDB"/>
    <w:rsid w:val="00B80FF3"/>
    <w:rsid w:val="00B83D47"/>
    <w:rsid w:val="00B85C9B"/>
    <w:rsid w:val="00B9260F"/>
    <w:rsid w:val="00B93C91"/>
    <w:rsid w:val="00B94D7B"/>
    <w:rsid w:val="00BA078B"/>
    <w:rsid w:val="00BA2F90"/>
    <w:rsid w:val="00BA3126"/>
    <w:rsid w:val="00BA7336"/>
    <w:rsid w:val="00BB1C50"/>
    <w:rsid w:val="00BB43A2"/>
    <w:rsid w:val="00BB7C42"/>
    <w:rsid w:val="00BC100C"/>
    <w:rsid w:val="00BC1179"/>
    <w:rsid w:val="00BC35C0"/>
    <w:rsid w:val="00BC42EC"/>
    <w:rsid w:val="00BC7917"/>
    <w:rsid w:val="00BD0E4F"/>
    <w:rsid w:val="00BD6C5B"/>
    <w:rsid w:val="00BE64F7"/>
    <w:rsid w:val="00BF0CC7"/>
    <w:rsid w:val="00C05F98"/>
    <w:rsid w:val="00C1377E"/>
    <w:rsid w:val="00C1460A"/>
    <w:rsid w:val="00C33DB9"/>
    <w:rsid w:val="00C352F8"/>
    <w:rsid w:val="00C355F3"/>
    <w:rsid w:val="00C41BE2"/>
    <w:rsid w:val="00C45EA8"/>
    <w:rsid w:val="00C5314A"/>
    <w:rsid w:val="00C56A1E"/>
    <w:rsid w:val="00C572AC"/>
    <w:rsid w:val="00C65FB4"/>
    <w:rsid w:val="00C67018"/>
    <w:rsid w:val="00C67B70"/>
    <w:rsid w:val="00C70B3F"/>
    <w:rsid w:val="00C73F4D"/>
    <w:rsid w:val="00C757B1"/>
    <w:rsid w:val="00C82BBA"/>
    <w:rsid w:val="00C86393"/>
    <w:rsid w:val="00C877A8"/>
    <w:rsid w:val="00C90B17"/>
    <w:rsid w:val="00C9146D"/>
    <w:rsid w:val="00CA1F02"/>
    <w:rsid w:val="00CB0B9A"/>
    <w:rsid w:val="00CC522E"/>
    <w:rsid w:val="00CC61C5"/>
    <w:rsid w:val="00CD32DD"/>
    <w:rsid w:val="00CE4E43"/>
    <w:rsid w:val="00CE663D"/>
    <w:rsid w:val="00CE73CF"/>
    <w:rsid w:val="00D00594"/>
    <w:rsid w:val="00D119B6"/>
    <w:rsid w:val="00D126AE"/>
    <w:rsid w:val="00D1438A"/>
    <w:rsid w:val="00D14DDA"/>
    <w:rsid w:val="00D27EEF"/>
    <w:rsid w:val="00D332DF"/>
    <w:rsid w:val="00D57BEF"/>
    <w:rsid w:val="00D66AF9"/>
    <w:rsid w:val="00D72D0E"/>
    <w:rsid w:val="00D779C6"/>
    <w:rsid w:val="00D84E9B"/>
    <w:rsid w:val="00D92675"/>
    <w:rsid w:val="00D97A0E"/>
    <w:rsid w:val="00DA0EBD"/>
    <w:rsid w:val="00DA2513"/>
    <w:rsid w:val="00DC5201"/>
    <w:rsid w:val="00DC5863"/>
    <w:rsid w:val="00DC6013"/>
    <w:rsid w:val="00DD3AEE"/>
    <w:rsid w:val="00DD51F2"/>
    <w:rsid w:val="00DD76B3"/>
    <w:rsid w:val="00DF153F"/>
    <w:rsid w:val="00E0677E"/>
    <w:rsid w:val="00E2148F"/>
    <w:rsid w:val="00E274E7"/>
    <w:rsid w:val="00E33B43"/>
    <w:rsid w:val="00E36E34"/>
    <w:rsid w:val="00E46BEA"/>
    <w:rsid w:val="00E51316"/>
    <w:rsid w:val="00E62BCD"/>
    <w:rsid w:val="00E62FC7"/>
    <w:rsid w:val="00E66B5E"/>
    <w:rsid w:val="00E77A52"/>
    <w:rsid w:val="00E80860"/>
    <w:rsid w:val="00E92A83"/>
    <w:rsid w:val="00E96207"/>
    <w:rsid w:val="00EB337F"/>
    <w:rsid w:val="00EB70B4"/>
    <w:rsid w:val="00ED3EE0"/>
    <w:rsid w:val="00ED48D2"/>
    <w:rsid w:val="00ED5182"/>
    <w:rsid w:val="00ED6A4C"/>
    <w:rsid w:val="00ED7C07"/>
    <w:rsid w:val="00EE0FB6"/>
    <w:rsid w:val="00EE72F0"/>
    <w:rsid w:val="00EF55A0"/>
    <w:rsid w:val="00F04A74"/>
    <w:rsid w:val="00F124A7"/>
    <w:rsid w:val="00F14E37"/>
    <w:rsid w:val="00F2199F"/>
    <w:rsid w:val="00F23F5C"/>
    <w:rsid w:val="00F24907"/>
    <w:rsid w:val="00F24EE3"/>
    <w:rsid w:val="00F32F18"/>
    <w:rsid w:val="00F422E9"/>
    <w:rsid w:val="00F45C75"/>
    <w:rsid w:val="00F5486C"/>
    <w:rsid w:val="00F67EC7"/>
    <w:rsid w:val="00F7339F"/>
    <w:rsid w:val="00F80D04"/>
    <w:rsid w:val="00F8376F"/>
    <w:rsid w:val="00F85A29"/>
    <w:rsid w:val="00F90E49"/>
    <w:rsid w:val="00FA0A8E"/>
    <w:rsid w:val="00FA664D"/>
    <w:rsid w:val="00FA69D7"/>
    <w:rsid w:val="00FA734D"/>
    <w:rsid w:val="00FB0C73"/>
    <w:rsid w:val="00FB686D"/>
    <w:rsid w:val="00FB6C63"/>
    <w:rsid w:val="00FC29E1"/>
    <w:rsid w:val="00FC3E28"/>
    <w:rsid w:val="00FC4D0D"/>
    <w:rsid w:val="00FC61CD"/>
    <w:rsid w:val="00FD5D20"/>
    <w:rsid w:val="00FD6406"/>
    <w:rsid w:val="00FD7586"/>
    <w:rsid w:val="00FD7D0B"/>
    <w:rsid w:val="00FE7BBC"/>
    <w:rsid w:val="00FF0D97"/>
    <w:rsid w:val="00FF461C"/>
    <w:rsid w:val="00FF57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5164F"/>
  <w15:docId w15:val="{AD67DA03-A0EF-4B71-85F0-EBAA52E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62464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62464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EC3FB-E79A-494D-9C71-09A9953FDAAA}">
  <ds:schemaRefs>
    <ds:schemaRef ds:uri="http://schemas.openxmlformats.org/officeDocument/2006/bibliography"/>
  </ds:schemaRefs>
</ds:datastoreItem>
</file>

<file path=customXml/itemProps2.xml><?xml version="1.0" encoding="utf-8"?>
<ds:datastoreItem xmlns:ds="http://schemas.openxmlformats.org/officeDocument/2006/customXml" ds:itemID="{DE67D7E6-1B4A-4ABB-843A-D24C294BE335}"/>
</file>

<file path=customXml/itemProps3.xml><?xml version="1.0" encoding="utf-8"?>
<ds:datastoreItem xmlns:ds="http://schemas.openxmlformats.org/officeDocument/2006/customXml" ds:itemID="{4B0BC44C-D36D-45D7-80A8-D5399260BFB8}"/>
</file>

<file path=customXml/itemProps4.xml><?xml version="1.0" encoding="utf-8"?>
<ds:datastoreItem xmlns:ds="http://schemas.openxmlformats.org/officeDocument/2006/customXml" ds:itemID="{412A7860-7FE2-4C01-BB75-1F3574EBF812}"/>
</file>

<file path=docProps/app.xml><?xml version="1.0" encoding="utf-8"?>
<Properties xmlns="http://schemas.openxmlformats.org/officeDocument/2006/extended-properties" xmlns:vt="http://schemas.openxmlformats.org/officeDocument/2006/docPropsVTypes">
  <Template>Normal</Template>
  <TotalTime>53</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2022-02-02T10:15:00Z</cp:lastPrinted>
  <dcterms:created xsi:type="dcterms:W3CDTF">2019-12-09T05:56:00Z</dcterms:created>
  <dcterms:modified xsi:type="dcterms:W3CDTF">2023-04-26T05:02:00Z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2022-08-27T15:15:02Z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85f010d3-a946-4e77-b822-38ba271e8902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1289200</vt:r8>
  </property>
</Properties>
</file>